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CC6A8" w14:textId="77777777" w:rsidR="00CE651F" w:rsidRPr="007C6B40" w:rsidRDefault="00785A94" w:rsidP="00F262A9">
      <w:pPr>
        <w:autoSpaceDE w:val="0"/>
        <w:spacing w:after="0" w:line="276" w:lineRule="auto"/>
        <w:rPr>
          <w:rFonts w:ascii="Times New Roman" w:hAnsi="Times New Roman"/>
          <w:b/>
          <w:sz w:val="28"/>
        </w:rPr>
      </w:pPr>
      <w:r w:rsidRPr="007C6B40">
        <w:rPr>
          <w:rFonts w:ascii="Times New Roman" w:hAnsi="Times New Roman"/>
          <w:b/>
          <w:sz w:val="28"/>
        </w:rPr>
        <w:t xml:space="preserve">Point of care circulating cathodic antigen accuracy in the diagnosis of </w:t>
      </w:r>
      <w:proofErr w:type="spellStart"/>
      <w:r w:rsidRPr="007C6B40">
        <w:rPr>
          <w:rFonts w:ascii="Times New Roman" w:hAnsi="Times New Roman"/>
          <w:b/>
          <w:sz w:val="28"/>
        </w:rPr>
        <w:t>schistosome</w:t>
      </w:r>
      <w:proofErr w:type="spellEnd"/>
      <w:r w:rsidRPr="007C6B40">
        <w:rPr>
          <w:rFonts w:ascii="Times New Roman" w:hAnsi="Times New Roman"/>
          <w:b/>
          <w:sz w:val="28"/>
        </w:rPr>
        <w:t xml:space="preserve"> infection: systematic review and meta-analysis</w:t>
      </w:r>
    </w:p>
    <w:p w14:paraId="073DEF68" w14:textId="77777777" w:rsidR="00E1514D" w:rsidRDefault="00E1514D" w:rsidP="00F262A9">
      <w:pPr>
        <w:autoSpaceDE w:val="0"/>
        <w:spacing w:after="0" w:line="276" w:lineRule="auto"/>
        <w:rPr>
          <w:rFonts w:ascii="Times New Roman" w:hAnsi="Times New Roman"/>
          <w:b/>
          <w:sz w:val="28"/>
        </w:rPr>
      </w:pPr>
    </w:p>
    <w:p w14:paraId="6E160A1F" w14:textId="77777777" w:rsidR="004E7F40" w:rsidRDefault="00E1514D" w:rsidP="00F262A9">
      <w:pPr>
        <w:autoSpaceDE w:val="0"/>
        <w:spacing w:after="0" w:line="276" w:lineRule="auto"/>
        <w:rPr>
          <w:rFonts w:ascii="Times New Roman" w:hAnsi="Times New Roman"/>
        </w:rPr>
      </w:pPr>
      <w:proofErr w:type="spellStart"/>
      <w:r w:rsidRPr="00D87A91">
        <w:rPr>
          <w:rFonts w:ascii="Times New Roman" w:hAnsi="Times New Roman"/>
        </w:rPr>
        <w:t>Danso</w:t>
      </w:r>
      <w:proofErr w:type="spellEnd"/>
      <w:r w:rsidRPr="00D87A91">
        <w:rPr>
          <w:rFonts w:ascii="Times New Roman" w:hAnsi="Times New Roman"/>
        </w:rPr>
        <w:t>-Appiah A</w:t>
      </w:r>
      <w:del w:id="0" w:author="Danso-Appiah" w:date="2015-09-23T17:25:00Z">
        <w:r w:rsidR="00EC29C8" w:rsidRPr="00D87A91" w:rsidDel="0060551A">
          <w:rPr>
            <w:rFonts w:ascii="Times New Roman" w:hAnsi="Times New Roman"/>
            <w:vertAlign w:val="superscript"/>
          </w:rPr>
          <w:delText>1</w:delText>
        </w:r>
      </w:del>
      <w:ins w:id="1" w:author="Danso-Appiah" w:date="2015-09-23T17:25:00Z">
        <w:r w:rsidR="0060551A">
          <w:rPr>
            <w:rFonts w:ascii="Times New Roman" w:hAnsi="Times New Roman"/>
            <w:vertAlign w:val="superscript"/>
          </w:rPr>
          <w:t>a</w:t>
        </w:r>
      </w:ins>
      <w:r w:rsidR="00061109">
        <w:rPr>
          <w:rFonts w:ascii="Times New Roman" w:hAnsi="Times New Roman"/>
          <w:vertAlign w:val="superscript"/>
        </w:rPr>
        <w:t>*</w:t>
      </w:r>
      <w:r w:rsidRPr="00D87A91">
        <w:rPr>
          <w:rFonts w:ascii="Times New Roman" w:hAnsi="Times New Roman"/>
        </w:rPr>
        <w:t xml:space="preserve">, </w:t>
      </w:r>
      <w:r w:rsidR="00240BC7">
        <w:rPr>
          <w:rFonts w:ascii="Times New Roman" w:hAnsi="Times New Roman"/>
        </w:rPr>
        <w:t xml:space="preserve">Jonathan </w:t>
      </w:r>
      <w:proofErr w:type="spellStart"/>
      <w:r w:rsidRPr="00D87A91">
        <w:rPr>
          <w:rFonts w:ascii="Times New Roman" w:hAnsi="Times New Roman"/>
        </w:rPr>
        <w:t>Minton</w:t>
      </w:r>
      <w:del w:id="2" w:author="Danso-Appiah" w:date="2015-09-23T17:25:00Z">
        <w:r w:rsidR="00EC29C8" w:rsidRPr="00D87A91" w:rsidDel="0060551A">
          <w:rPr>
            <w:rFonts w:ascii="Times New Roman" w:hAnsi="Times New Roman"/>
            <w:vertAlign w:val="superscript"/>
          </w:rPr>
          <w:delText>2</w:delText>
        </w:r>
      </w:del>
      <w:ins w:id="3" w:author="Danso-Appiah" w:date="2015-09-23T17:25:00Z">
        <w:r w:rsidR="0060551A">
          <w:rPr>
            <w:rFonts w:ascii="Times New Roman" w:hAnsi="Times New Roman"/>
            <w:vertAlign w:val="superscript"/>
          </w:rPr>
          <w:t>b</w:t>
        </w:r>
      </w:ins>
      <w:proofErr w:type="spellEnd"/>
      <w:r w:rsidRPr="00D87A91">
        <w:rPr>
          <w:rFonts w:ascii="Times New Roman" w:hAnsi="Times New Roman"/>
        </w:rPr>
        <w:t xml:space="preserve">, </w:t>
      </w:r>
      <w:r w:rsidR="00240BC7">
        <w:rPr>
          <w:rFonts w:ascii="Times New Roman" w:hAnsi="Times New Roman"/>
        </w:rPr>
        <w:t xml:space="preserve">Daniel </w:t>
      </w:r>
      <w:proofErr w:type="spellStart"/>
      <w:r w:rsidR="004E7F40" w:rsidRPr="00D87A91">
        <w:rPr>
          <w:rFonts w:ascii="Times New Roman" w:hAnsi="Times New Roman"/>
        </w:rPr>
        <w:t>Boamah</w:t>
      </w:r>
      <w:del w:id="4" w:author="Danso-Appiah" w:date="2015-09-23T17:25:00Z">
        <w:r w:rsidR="00EC29C8" w:rsidRPr="00D87A91" w:rsidDel="0060551A">
          <w:rPr>
            <w:rFonts w:ascii="Times New Roman" w:hAnsi="Times New Roman"/>
            <w:vertAlign w:val="superscript"/>
          </w:rPr>
          <w:delText>3</w:delText>
        </w:r>
      </w:del>
      <w:ins w:id="5" w:author="Danso-Appiah" w:date="2015-09-23T17:25:00Z">
        <w:r w:rsidR="0060551A">
          <w:rPr>
            <w:rFonts w:ascii="Times New Roman" w:hAnsi="Times New Roman"/>
            <w:vertAlign w:val="superscript"/>
          </w:rPr>
          <w:t>c</w:t>
        </w:r>
      </w:ins>
      <w:proofErr w:type="spellEnd"/>
      <w:r w:rsidR="004E7F40" w:rsidRPr="00D87A91">
        <w:rPr>
          <w:rFonts w:ascii="Times New Roman" w:hAnsi="Times New Roman"/>
        </w:rPr>
        <w:t xml:space="preserve">, </w:t>
      </w:r>
      <w:r w:rsidR="00240BC7">
        <w:rPr>
          <w:rFonts w:ascii="Times New Roman" w:hAnsi="Times New Roman"/>
        </w:rPr>
        <w:t xml:space="preserve">Joseph </w:t>
      </w:r>
      <w:proofErr w:type="spellStart"/>
      <w:r w:rsidR="004E7F40" w:rsidRPr="00D87A91">
        <w:rPr>
          <w:rFonts w:ascii="Times New Roman" w:hAnsi="Times New Roman"/>
        </w:rPr>
        <w:t>Otchere</w:t>
      </w:r>
      <w:del w:id="6" w:author="Danso-Appiah" w:date="2015-09-23T17:25:00Z">
        <w:r w:rsidR="00EC29C8" w:rsidRPr="00D87A91" w:rsidDel="0060551A">
          <w:rPr>
            <w:rFonts w:ascii="Times New Roman" w:hAnsi="Times New Roman"/>
            <w:vertAlign w:val="superscript"/>
          </w:rPr>
          <w:delText>4</w:delText>
        </w:r>
      </w:del>
      <w:ins w:id="7" w:author="Danso-Appiah" w:date="2015-09-23T17:25:00Z">
        <w:r w:rsidR="0060551A">
          <w:rPr>
            <w:rFonts w:ascii="Times New Roman" w:hAnsi="Times New Roman"/>
            <w:vertAlign w:val="superscript"/>
          </w:rPr>
          <w:t>d</w:t>
        </w:r>
      </w:ins>
      <w:proofErr w:type="spellEnd"/>
      <w:r w:rsidR="004E7F40" w:rsidRPr="00D87A91">
        <w:rPr>
          <w:rFonts w:ascii="Times New Roman" w:hAnsi="Times New Roman"/>
        </w:rPr>
        <w:t xml:space="preserve">, </w:t>
      </w:r>
      <w:r w:rsidR="00240BC7">
        <w:rPr>
          <w:rFonts w:ascii="Times New Roman" w:hAnsi="Times New Roman"/>
        </w:rPr>
        <w:t xml:space="preserve">Richard H </w:t>
      </w:r>
      <w:proofErr w:type="spellStart"/>
      <w:r w:rsidR="004E7F40" w:rsidRPr="00D87A91">
        <w:rPr>
          <w:rFonts w:ascii="Times New Roman" w:hAnsi="Times New Roman"/>
        </w:rPr>
        <w:t>Asmah</w:t>
      </w:r>
      <w:del w:id="8" w:author="Danso-Appiah" w:date="2015-09-23T17:25:00Z">
        <w:r w:rsidR="00EC29C8" w:rsidRPr="00D87A91" w:rsidDel="0060551A">
          <w:rPr>
            <w:rFonts w:ascii="Times New Roman" w:hAnsi="Times New Roman"/>
            <w:vertAlign w:val="superscript"/>
          </w:rPr>
          <w:delText>5</w:delText>
        </w:r>
      </w:del>
      <w:ins w:id="9" w:author="Danso-Appiah" w:date="2015-09-23T17:25:00Z">
        <w:r w:rsidR="0060551A">
          <w:rPr>
            <w:rFonts w:ascii="Times New Roman" w:hAnsi="Times New Roman"/>
            <w:vertAlign w:val="superscript"/>
          </w:rPr>
          <w:t>e</w:t>
        </w:r>
      </w:ins>
      <w:proofErr w:type="spellEnd"/>
      <w:r w:rsidR="004E7F40" w:rsidRPr="00D87A91">
        <w:rPr>
          <w:rFonts w:ascii="Times New Roman" w:hAnsi="Times New Roman"/>
        </w:rPr>
        <w:t xml:space="preserve">, </w:t>
      </w:r>
      <w:r w:rsidR="00240BC7">
        <w:rPr>
          <w:rFonts w:ascii="Times New Roman" w:hAnsi="Times New Roman"/>
        </w:rPr>
        <w:t xml:space="preserve">Mark </w:t>
      </w:r>
      <w:proofErr w:type="spellStart"/>
      <w:r w:rsidR="004E7F40" w:rsidRPr="00D87A91">
        <w:rPr>
          <w:rFonts w:ascii="Times New Roman" w:hAnsi="Times New Roman"/>
        </w:rPr>
        <w:t>Rodgers</w:t>
      </w:r>
      <w:del w:id="10" w:author="Danso-Appiah" w:date="2015-09-23T17:26:00Z">
        <w:r w:rsidR="00EC29C8" w:rsidRPr="00D87A91" w:rsidDel="0060551A">
          <w:rPr>
            <w:rFonts w:ascii="Times New Roman" w:hAnsi="Times New Roman"/>
            <w:vertAlign w:val="superscript"/>
          </w:rPr>
          <w:delText>6</w:delText>
        </w:r>
      </w:del>
      <w:ins w:id="11" w:author="Danso-Appiah" w:date="2015-09-23T17:26:00Z">
        <w:r w:rsidR="0060551A">
          <w:rPr>
            <w:rFonts w:ascii="Times New Roman" w:hAnsi="Times New Roman"/>
            <w:vertAlign w:val="superscript"/>
          </w:rPr>
          <w:t>f</w:t>
        </w:r>
      </w:ins>
      <w:proofErr w:type="spellEnd"/>
      <w:r w:rsidR="004E7F40" w:rsidRPr="00D87A91">
        <w:rPr>
          <w:rFonts w:ascii="Times New Roman" w:hAnsi="Times New Roman"/>
        </w:rPr>
        <w:t xml:space="preserve">, </w:t>
      </w:r>
      <w:r w:rsidR="00240BC7">
        <w:rPr>
          <w:rFonts w:ascii="Times New Roman" w:hAnsi="Times New Roman"/>
        </w:rPr>
        <w:t xml:space="preserve">Paolo </w:t>
      </w:r>
      <w:proofErr w:type="spellStart"/>
      <w:r w:rsidR="00E255EB">
        <w:rPr>
          <w:rFonts w:ascii="Times New Roman" w:hAnsi="Times New Roman"/>
        </w:rPr>
        <w:t>Eus</w:t>
      </w:r>
      <w:r w:rsidR="00BA454A">
        <w:rPr>
          <w:rFonts w:ascii="Times New Roman" w:hAnsi="Times New Roman"/>
        </w:rPr>
        <w:t>e</w:t>
      </w:r>
      <w:r w:rsidR="00E255EB">
        <w:rPr>
          <w:rFonts w:ascii="Times New Roman" w:hAnsi="Times New Roman"/>
        </w:rPr>
        <w:t>bi</w:t>
      </w:r>
      <w:del w:id="12" w:author="Danso-Appiah" w:date="2015-09-23T17:26:00Z">
        <w:r w:rsidR="00400E50" w:rsidRPr="00400E50" w:rsidDel="0060551A">
          <w:rPr>
            <w:rFonts w:ascii="Times New Roman" w:hAnsi="Times New Roman"/>
            <w:vertAlign w:val="superscript"/>
          </w:rPr>
          <w:delText>7</w:delText>
        </w:r>
      </w:del>
      <w:ins w:id="13" w:author="Danso-Appiah" w:date="2015-09-23T17:26:00Z">
        <w:r w:rsidR="00B602F8">
          <w:rPr>
            <w:rFonts w:ascii="Times New Roman" w:hAnsi="Times New Roman"/>
            <w:vertAlign w:val="superscript"/>
          </w:rPr>
          <w:t>g</w:t>
        </w:r>
      </w:ins>
      <w:r w:rsidR="00400E50">
        <w:rPr>
          <w:rFonts w:ascii="Times New Roman" w:hAnsi="Times New Roman"/>
          <w:vertAlign w:val="superscript"/>
        </w:rPr>
        <w:t>,</w:t>
      </w:r>
      <w:del w:id="14" w:author="Danso-Appiah" w:date="2015-09-23T17:26:00Z">
        <w:r w:rsidR="00400E50" w:rsidDel="00B602F8">
          <w:rPr>
            <w:rFonts w:ascii="Times New Roman" w:hAnsi="Times New Roman"/>
            <w:vertAlign w:val="superscript"/>
          </w:rPr>
          <w:delText>8</w:delText>
        </w:r>
      </w:del>
      <w:ins w:id="15" w:author="Danso-Appiah" w:date="2015-09-23T17:26:00Z">
        <w:r w:rsidR="00B602F8">
          <w:rPr>
            <w:rFonts w:ascii="Times New Roman" w:hAnsi="Times New Roman"/>
            <w:vertAlign w:val="superscript"/>
          </w:rPr>
          <w:t>h</w:t>
        </w:r>
      </w:ins>
      <w:proofErr w:type="spellEnd"/>
      <w:r w:rsidR="00E255EB">
        <w:rPr>
          <w:rFonts w:ascii="Times New Roman" w:hAnsi="Times New Roman"/>
        </w:rPr>
        <w:t>,</w:t>
      </w:r>
      <w:r w:rsidR="00E255EB" w:rsidRPr="00D87A91">
        <w:rPr>
          <w:rFonts w:ascii="Times New Roman" w:hAnsi="Times New Roman"/>
        </w:rPr>
        <w:t xml:space="preserve"> </w:t>
      </w:r>
      <w:proofErr w:type="spellStart"/>
      <w:r w:rsidR="005D5B94">
        <w:rPr>
          <w:rFonts w:ascii="Times New Roman" w:hAnsi="Times New Roman"/>
        </w:rPr>
        <w:t>Kwabena</w:t>
      </w:r>
      <w:proofErr w:type="spellEnd"/>
      <w:r w:rsidR="005D5B94">
        <w:rPr>
          <w:rFonts w:ascii="Times New Roman" w:hAnsi="Times New Roman"/>
        </w:rPr>
        <w:t xml:space="preserve"> M </w:t>
      </w:r>
      <w:proofErr w:type="spellStart"/>
      <w:r w:rsidR="004E7F40" w:rsidRPr="00D87A91">
        <w:rPr>
          <w:rFonts w:ascii="Times New Roman" w:hAnsi="Times New Roman"/>
        </w:rPr>
        <w:t>Bosompem</w:t>
      </w:r>
      <w:del w:id="16" w:author="Danso-Appiah" w:date="2015-09-23T17:26:00Z">
        <w:r w:rsidR="00EC29C8" w:rsidRPr="00D87A91" w:rsidDel="00B602F8">
          <w:rPr>
            <w:rFonts w:ascii="Times New Roman" w:hAnsi="Times New Roman"/>
            <w:vertAlign w:val="superscript"/>
          </w:rPr>
          <w:delText>4</w:delText>
        </w:r>
      </w:del>
      <w:ins w:id="17" w:author="Danso-Appiah" w:date="2015-09-23T17:29:00Z">
        <w:r w:rsidR="00067239">
          <w:rPr>
            <w:rFonts w:ascii="Times New Roman" w:hAnsi="Times New Roman"/>
            <w:vertAlign w:val="superscript"/>
          </w:rPr>
          <w:t>d</w:t>
        </w:r>
      </w:ins>
      <w:proofErr w:type="spellEnd"/>
      <w:r w:rsidR="004E7F40" w:rsidRPr="00D87A91">
        <w:rPr>
          <w:rFonts w:ascii="Times New Roman" w:hAnsi="Times New Roman"/>
        </w:rPr>
        <w:t xml:space="preserve">, </w:t>
      </w:r>
      <w:r w:rsidR="005D5B94">
        <w:rPr>
          <w:rFonts w:ascii="Times New Roman" w:hAnsi="Times New Roman"/>
        </w:rPr>
        <w:t xml:space="preserve">Sake J </w:t>
      </w:r>
      <w:r w:rsidR="004E7F40" w:rsidRPr="00D87A91">
        <w:rPr>
          <w:rFonts w:ascii="Times New Roman" w:hAnsi="Times New Roman"/>
        </w:rPr>
        <w:t xml:space="preserve">De </w:t>
      </w:r>
      <w:proofErr w:type="spellStart"/>
      <w:r w:rsidR="004E7F40" w:rsidRPr="00D87A91">
        <w:rPr>
          <w:rFonts w:ascii="Times New Roman" w:hAnsi="Times New Roman"/>
        </w:rPr>
        <w:t>Vlas</w:t>
      </w:r>
      <w:del w:id="18" w:author="Danso-Appiah" w:date="2015-09-23T17:26:00Z">
        <w:r w:rsidR="00400E50" w:rsidDel="00B602F8">
          <w:rPr>
            <w:rFonts w:ascii="Times New Roman" w:hAnsi="Times New Roman"/>
            <w:vertAlign w:val="superscript"/>
          </w:rPr>
          <w:delText>9</w:delText>
        </w:r>
      </w:del>
      <w:ins w:id="19" w:author="Danso-Appiah" w:date="2015-09-23T17:29:00Z">
        <w:r w:rsidR="00067239">
          <w:rPr>
            <w:rFonts w:ascii="Times New Roman" w:hAnsi="Times New Roman"/>
            <w:vertAlign w:val="superscript"/>
          </w:rPr>
          <w:t>i</w:t>
        </w:r>
      </w:ins>
      <w:proofErr w:type="spellEnd"/>
      <w:r w:rsidR="00D77574">
        <w:rPr>
          <w:rFonts w:ascii="Times New Roman" w:hAnsi="Times New Roman"/>
          <w:vertAlign w:val="superscript"/>
        </w:rPr>
        <w:t xml:space="preserve"> </w:t>
      </w:r>
    </w:p>
    <w:p w14:paraId="5E8F40F2" w14:textId="77777777" w:rsidR="00D77574" w:rsidRPr="00835A5E" w:rsidRDefault="00D77574" w:rsidP="00F262A9">
      <w:pPr>
        <w:autoSpaceDE w:val="0"/>
        <w:spacing w:after="0" w:line="276" w:lineRule="auto"/>
        <w:rPr>
          <w:rFonts w:ascii="Times New Roman" w:hAnsi="Times New Roman"/>
          <w:sz w:val="20"/>
        </w:rPr>
      </w:pPr>
    </w:p>
    <w:p w14:paraId="38BB5D28" w14:textId="77777777" w:rsidR="00B602F8" w:rsidRDefault="0097500E" w:rsidP="00D77574">
      <w:pPr>
        <w:pStyle w:val="Heading2"/>
        <w:spacing w:before="0" w:after="120" w:line="276" w:lineRule="auto"/>
        <w:rPr>
          <w:ins w:id="20" w:author="Danso-Appiah" w:date="2015-09-23T17:26:00Z"/>
          <w:b w:val="0"/>
          <w:sz w:val="22"/>
          <w:szCs w:val="22"/>
        </w:rPr>
      </w:pPr>
      <w:del w:id="21" w:author="Danso-Appiah" w:date="2015-09-23T17:25:00Z">
        <w:r w:rsidRPr="00835A5E" w:rsidDel="0060551A">
          <w:rPr>
            <w:b w:val="0"/>
            <w:sz w:val="16"/>
            <w:szCs w:val="22"/>
            <w:vertAlign w:val="superscript"/>
          </w:rPr>
          <w:delText>1</w:delText>
        </w:r>
        <w:r w:rsidR="0030406E" w:rsidRPr="00835A5E" w:rsidDel="0060551A">
          <w:rPr>
            <w:b w:val="0"/>
            <w:sz w:val="16"/>
            <w:szCs w:val="22"/>
            <w:vertAlign w:val="superscript"/>
          </w:rPr>
          <w:delText xml:space="preserve"> </w:delText>
        </w:r>
      </w:del>
      <w:proofErr w:type="gramStart"/>
      <w:ins w:id="22" w:author="Danso-Appiah" w:date="2015-09-23T17:25:00Z">
        <w:r w:rsidR="0060551A">
          <w:rPr>
            <w:b w:val="0"/>
            <w:sz w:val="16"/>
            <w:szCs w:val="22"/>
            <w:vertAlign w:val="superscript"/>
          </w:rPr>
          <w:t>a</w:t>
        </w:r>
        <w:proofErr w:type="gramEnd"/>
        <w:r w:rsidR="0060551A" w:rsidRPr="00835A5E">
          <w:rPr>
            <w:b w:val="0"/>
            <w:sz w:val="16"/>
            <w:szCs w:val="22"/>
            <w:vertAlign w:val="superscript"/>
          </w:rPr>
          <w:t xml:space="preserve"> </w:t>
        </w:r>
      </w:ins>
      <w:r w:rsidR="000719CF" w:rsidRPr="00835A5E">
        <w:rPr>
          <w:b w:val="0"/>
          <w:sz w:val="16"/>
          <w:szCs w:val="22"/>
        </w:rPr>
        <w:t xml:space="preserve">Department of Epidemiology </w:t>
      </w:r>
      <w:r w:rsidR="009F03F0" w:rsidRPr="00835A5E">
        <w:rPr>
          <w:b w:val="0"/>
          <w:sz w:val="16"/>
          <w:szCs w:val="22"/>
        </w:rPr>
        <w:t>and</w:t>
      </w:r>
      <w:r w:rsidR="000719CF" w:rsidRPr="00835A5E">
        <w:rPr>
          <w:b w:val="0"/>
          <w:sz w:val="16"/>
          <w:szCs w:val="22"/>
        </w:rPr>
        <w:t xml:space="preserve"> Disease Control, </w:t>
      </w:r>
      <w:r w:rsidR="0030406E" w:rsidRPr="00835A5E">
        <w:rPr>
          <w:b w:val="0"/>
          <w:sz w:val="16"/>
          <w:szCs w:val="22"/>
        </w:rPr>
        <w:t>School of Public Health, University of Ghana, Legon, Ghana</w:t>
      </w:r>
      <w:r w:rsidR="00361CBB" w:rsidRPr="00361CBB">
        <w:rPr>
          <w:b w:val="0"/>
          <w:sz w:val="22"/>
          <w:szCs w:val="22"/>
        </w:rPr>
        <w:t xml:space="preserve"> </w:t>
      </w:r>
    </w:p>
    <w:p w14:paraId="06F187D3" w14:textId="77777777" w:rsidR="0097500E" w:rsidRPr="00835A5E" w:rsidRDefault="0097500E" w:rsidP="00D77574">
      <w:pPr>
        <w:pStyle w:val="Heading2"/>
        <w:spacing w:before="0" w:after="120" w:line="276" w:lineRule="auto"/>
        <w:rPr>
          <w:b w:val="0"/>
          <w:sz w:val="16"/>
          <w:szCs w:val="22"/>
        </w:rPr>
      </w:pPr>
      <w:del w:id="23" w:author="Danso-Appiah" w:date="2015-09-23T17:27:00Z">
        <w:r w:rsidRPr="00835A5E" w:rsidDel="00B602F8">
          <w:rPr>
            <w:b w:val="0"/>
            <w:sz w:val="16"/>
            <w:szCs w:val="22"/>
            <w:vertAlign w:val="superscript"/>
          </w:rPr>
          <w:delText>2</w:delText>
        </w:r>
      </w:del>
      <w:proofErr w:type="gramStart"/>
      <w:ins w:id="24" w:author="Danso-Appiah" w:date="2015-09-23T17:27:00Z">
        <w:r w:rsidR="00B602F8">
          <w:rPr>
            <w:b w:val="0"/>
            <w:sz w:val="16"/>
            <w:szCs w:val="22"/>
            <w:vertAlign w:val="superscript"/>
          </w:rPr>
          <w:t>b</w:t>
        </w:r>
      </w:ins>
      <w:proofErr w:type="gramEnd"/>
      <w:r w:rsidR="00257824" w:rsidRPr="00835A5E">
        <w:rPr>
          <w:b w:val="0"/>
          <w:sz w:val="16"/>
          <w:szCs w:val="22"/>
          <w:vertAlign w:val="superscript"/>
        </w:rPr>
        <w:t xml:space="preserve"> </w:t>
      </w:r>
      <w:r w:rsidR="000626F5" w:rsidRPr="00835A5E">
        <w:rPr>
          <w:b w:val="0"/>
          <w:sz w:val="16"/>
          <w:szCs w:val="22"/>
        </w:rPr>
        <w:t xml:space="preserve">School of Social and Political Sciences, </w:t>
      </w:r>
      <w:r w:rsidR="001B19DA" w:rsidRPr="00835A5E">
        <w:rPr>
          <w:b w:val="0"/>
          <w:sz w:val="16"/>
          <w:szCs w:val="22"/>
        </w:rPr>
        <w:t>Adam Smith Building, University of Glasgow, Glasgow, Scotland</w:t>
      </w:r>
      <w:r w:rsidR="00361CBB" w:rsidRPr="00361CBB">
        <w:rPr>
          <w:rFonts w:ascii="Arial" w:hAnsi="Arial" w:cs="Arial"/>
          <w:sz w:val="20"/>
          <w:szCs w:val="20"/>
        </w:rPr>
        <w:t xml:space="preserve"> </w:t>
      </w:r>
    </w:p>
    <w:p w14:paraId="7AF45748" w14:textId="77777777" w:rsidR="0097500E" w:rsidRPr="00835A5E" w:rsidRDefault="0097500E" w:rsidP="00D94321">
      <w:pPr>
        <w:pStyle w:val="Heading2"/>
        <w:spacing w:before="0" w:after="120" w:line="276" w:lineRule="auto"/>
        <w:rPr>
          <w:b w:val="0"/>
          <w:sz w:val="16"/>
          <w:szCs w:val="22"/>
        </w:rPr>
      </w:pPr>
      <w:del w:id="25" w:author="Danso-Appiah" w:date="2015-09-23T17:27:00Z">
        <w:r w:rsidRPr="00835A5E" w:rsidDel="00B602F8">
          <w:rPr>
            <w:b w:val="0"/>
            <w:sz w:val="16"/>
            <w:vertAlign w:val="superscript"/>
          </w:rPr>
          <w:delText>3</w:delText>
        </w:r>
      </w:del>
      <w:proofErr w:type="gramStart"/>
      <w:ins w:id="26" w:author="Danso-Appiah" w:date="2015-09-23T17:27:00Z">
        <w:r w:rsidR="00B602F8">
          <w:rPr>
            <w:b w:val="0"/>
            <w:sz w:val="16"/>
            <w:vertAlign w:val="superscript"/>
          </w:rPr>
          <w:t>c</w:t>
        </w:r>
      </w:ins>
      <w:proofErr w:type="gramEnd"/>
      <w:r w:rsidR="009A34C7" w:rsidRPr="00835A5E">
        <w:rPr>
          <w:b w:val="0"/>
          <w:sz w:val="16"/>
          <w:vertAlign w:val="superscript"/>
        </w:rPr>
        <w:t xml:space="preserve"> </w:t>
      </w:r>
      <w:r w:rsidR="00D906C2" w:rsidRPr="00835A5E">
        <w:rPr>
          <w:b w:val="0"/>
          <w:sz w:val="16"/>
          <w:szCs w:val="22"/>
        </w:rPr>
        <w:t>Department</w:t>
      </w:r>
      <w:r w:rsidR="00743541" w:rsidRPr="00835A5E">
        <w:rPr>
          <w:b w:val="0"/>
          <w:sz w:val="16"/>
          <w:szCs w:val="22"/>
        </w:rPr>
        <w:t xml:space="preserve"> of Microbiology</w:t>
      </w:r>
      <w:r w:rsidR="00D906C2" w:rsidRPr="00835A5E">
        <w:rPr>
          <w:b w:val="0"/>
          <w:sz w:val="16"/>
          <w:szCs w:val="22"/>
        </w:rPr>
        <w:t>, Centre for Plant</w:t>
      </w:r>
      <w:del w:id="27" w:author="D B" w:date="2015-09-26T23:30:00Z">
        <w:r w:rsidR="00D906C2" w:rsidRPr="00835A5E" w:rsidDel="00CC4733">
          <w:rPr>
            <w:b w:val="0"/>
            <w:sz w:val="16"/>
            <w:szCs w:val="22"/>
          </w:rPr>
          <w:delText>s</w:delText>
        </w:r>
      </w:del>
      <w:r w:rsidR="00D906C2" w:rsidRPr="00835A5E">
        <w:rPr>
          <w:b w:val="0"/>
          <w:sz w:val="16"/>
          <w:szCs w:val="22"/>
        </w:rPr>
        <w:t xml:space="preserve"> Medicine Research, </w:t>
      </w:r>
      <w:r w:rsidR="00D94321" w:rsidRPr="00835A5E">
        <w:rPr>
          <w:b w:val="0"/>
          <w:sz w:val="16"/>
          <w:szCs w:val="22"/>
        </w:rPr>
        <w:t xml:space="preserve">Box 73, </w:t>
      </w:r>
      <w:proofErr w:type="spellStart"/>
      <w:r w:rsidR="00D906C2" w:rsidRPr="00835A5E">
        <w:rPr>
          <w:b w:val="0"/>
          <w:sz w:val="16"/>
          <w:szCs w:val="22"/>
        </w:rPr>
        <w:t>Mampong</w:t>
      </w:r>
      <w:proofErr w:type="spellEnd"/>
      <w:r w:rsidR="00D906C2" w:rsidRPr="00835A5E">
        <w:rPr>
          <w:b w:val="0"/>
          <w:sz w:val="16"/>
          <w:szCs w:val="22"/>
        </w:rPr>
        <w:t>, Ghana</w:t>
      </w:r>
    </w:p>
    <w:p w14:paraId="0AC556C0" w14:textId="77777777" w:rsidR="0097500E" w:rsidRPr="00835A5E" w:rsidRDefault="0097500E" w:rsidP="00D94321">
      <w:pPr>
        <w:pStyle w:val="Heading2"/>
        <w:spacing w:before="0" w:after="120" w:line="276" w:lineRule="auto"/>
        <w:rPr>
          <w:b w:val="0"/>
          <w:sz w:val="16"/>
        </w:rPr>
      </w:pPr>
      <w:del w:id="28" w:author="Danso-Appiah" w:date="2015-09-23T17:27:00Z">
        <w:r w:rsidRPr="00835A5E" w:rsidDel="00B602F8">
          <w:rPr>
            <w:b w:val="0"/>
            <w:sz w:val="16"/>
            <w:vertAlign w:val="superscript"/>
          </w:rPr>
          <w:delText>4</w:delText>
        </w:r>
      </w:del>
      <w:proofErr w:type="gramStart"/>
      <w:ins w:id="29" w:author="Danso-Appiah" w:date="2015-09-23T17:27:00Z">
        <w:r w:rsidR="00B602F8">
          <w:rPr>
            <w:b w:val="0"/>
            <w:sz w:val="16"/>
            <w:vertAlign w:val="superscript"/>
          </w:rPr>
          <w:t>d</w:t>
        </w:r>
      </w:ins>
      <w:proofErr w:type="gramEnd"/>
      <w:r w:rsidR="00005BB1" w:rsidRPr="00835A5E">
        <w:rPr>
          <w:b w:val="0"/>
          <w:sz w:val="16"/>
          <w:vertAlign w:val="superscript"/>
        </w:rPr>
        <w:t xml:space="preserve"> </w:t>
      </w:r>
      <w:r w:rsidR="00743541" w:rsidRPr="00835A5E">
        <w:rPr>
          <w:b w:val="0"/>
          <w:sz w:val="16"/>
        </w:rPr>
        <w:t xml:space="preserve">Department of Parasitology, </w:t>
      </w:r>
      <w:r w:rsidR="002475C7" w:rsidRPr="00835A5E">
        <w:rPr>
          <w:b w:val="0"/>
          <w:sz w:val="16"/>
        </w:rPr>
        <w:t>Noguchi Memorial Institute for Medical Research, College of Health Sciences, University of Ghana, Legon, Ghana</w:t>
      </w:r>
    </w:p>
    <w:p w14:paraId="4F9DC550" w14:textId="77777777" w:rsidR="0097500E" w:rsidRPr="00835A5E" w:rsidRDefault="0097500E" w:rsidP="00D94321">
      <w:pPr>
        <w:pStyle w:val="Heading2"/>
        <w:spacing w:before="0" w:after="120" w:line="276" w:lineRule="auto"/>
        <w:rPr>
          <w:b w:val="0"/>
          <w:sz w:val="16"/>
        </w:rPr>
      </w:pPr>
      <w:del w:id="30" w:author="Danso-Appiah" w:date="2015-09-23T17:27:00Z">
        <w:r w:rsidRPr="00835A5E" w:rsidDel="004040DC">
          <w:rPr>
            <w:b w:val="0"/>
            <w:sz w:val="16"/>
            <w:vertAlign w:val="superscript"/>
          </w:rPr>
          <w:delText>5</w:delText>
        </w:r>
      </w:del>
      <w:proofErr w:type="gramStart"/>
      <w:ins w:id="31" w:author="Danso-Appiah" w:date="2015-09-23T17:27:00Z">
        <w:r w:rsidR="004040DC">
          <w:rPr>
            <w:b w:val="0"/>
            <w:sz w:val="16"/>
            <w:vertAlign w:val="superscript"/>
          </w:rPr>
          <w:t>e</w:t>
        </w:r>
      </w:ins>
      <w:proofErr w:type="gramEnd"/>
      <w:r w:rsidR="002475C7" w:rsidRPr="00835A5E">
        <w:rPr>
          <w:b w:val="0"/>
          <w:sz w:val="16"/>
        </w:rPr>
        <w:t xml:space="preserve"> School of </w:t>
      </w:r>
      <w:r w:rsidR="009C40ED" w:rsidRPr="00835A5E">
        <w:rPr>
          <w:b w:val="0"/>
          <w:sz w:val="16"/>
        </w:rPr>
        <w:t xml:space="preserve">Biomedical and Allied Health Sciences, </w:t>
      </w:r>
      <w:r w:rsidR="002475C7" w:rsidRPr="00835A5E">
        <w:rPr>
          <w:b w:val="0"/>
          <w:sz w:val="16"/>
        </w:rPr>
        <w:t>College of Health Sciences, University of Ghana, Legon, Ghana</w:t>
      </w:r>
    </w:p>
    <w:p w14:paraId="72A7656D" w14:textId="77777777" w:rsidR="0097500E" w:rsidRPr="00835A5E" w:rsidRDefault="0097500E" w:rsidP="004F07DF">
      <w:pPr>
        <w:pStyle w:val="Heading2"/>
        <w:spacing w:before="0" w:after="120" w:line="276" w:lineRule="auto"/>
        <w:rPr>
          <w:b w:val="0"/>
          <w:sz w:val="16"/>
        </w:rPr>
      </w:pPr>
      <w:del w:id="32" w:author="Danso-Appiah" w:date="2015-09-23T17:27:00Z">
        <w:r w:rsidRPr="00835A5E" w:rsidDel="004040DC">
          <w:rPr>
            <w:b w:val="0"/>
            <w:sz w:val="16"/>
            <w:vertAlign w:val="superscript"/>
          </w:rPr>
          <w:delText>6</w:delText>
        </w:r>
      </w:del>
      <w:proofErr w:type="gramStart"/>
      <w:ins w:id="33" w:author="Danso-Appiah" w:date="2015-09-23T17:27:00Z">
        <w:r w:rsidR="004040DC">
          <w:rPr>
            <w:b w:val="0"/>
            <w:sz w:val="16"/>
            <w:vertAlign w:val="superscript"/>
          </w:rPr>
          <w:t>f</w:t>
        </w:r>
      </w:ins>
      <w:proofErr w:type="gramEnd"/>
      <w:r w:rsidR="002475C7" w:rsidRPr="00835A5E">
        <w:rPr>
          <w:b w:val="0"/>
          <w:sz w:val="16"/>
        </w:rPr>
        <w:t xml:space="preserve"> </w:t>
      </w:r>
      <w:r w:rsidR="00760F6E" w:rsidRPr="00835A5E">
        <w:rPr>
          <w:b w:val="0"/>
          <w:sz w:val="16"/>
        </w:rPr>
        <w:t>Centre for Reviews and Dissemination, University of York, York, UK</w:t>
      </w:r>
    </w:p>
    <w:p w14:paraId="1AEAFEDC" w14:textId="77777777" w:rsidR="00400E50" w:rsidRPr="00835A5E" w:rsidRDefault="00400E50" w:rsidP="004F07DF">
      <w:pPr>
        <w:suppressAutoHyphens w:val="0"/>
        <w:autoSpaceDN/>
        <w:spacing w:after="120"/>
        <w:textAlignment w:val="auto"/>
        <w:rPr>
          <w:rFonts w:ascii="Times New Roman" w:eastAsia="Times New Roman" w:hAnsi="Times New Roman"/>
          <w:sz w:val="16"/>
          <w:szCs w:val="24"/>
          <w:lang w:eastAsia="en-GB"/>
        </w:rPr>
      </w:pPr>
      <w:del w:id="34" w:author="Danso-Appiah" w:date="2015-09-23T17:27:00Z">
        <w:r w:rsidRPr="00835A5E" w:rsidDel="004040DC">
          <w:rPr>
            <w:rFonts w:ascii="Times New Roman" w:eastAsia="Times New Roman" w:hAnsi="Times New Roman"/>
            <w:sz w:val="16"/>
            <w:szCs w:val="24"/>
            <w:vertAlign w:val="superscript"/>
            <w:lang w:eastAsia="en-GB"/>
          </w:rPr>
          <w:delText>7</w:delText>
        </w:r>
      </w:del>
      <w:proofErr w:type="gramStart"/>
      <w:ins w:id="35" w:author="Danso-Appiah" w:date="2015-09-23T17:27:00Z">
        <w:r w:rsidR="004040DC">
          <w:rPr>
            <w:rFonts w:ascii="Times New Roman" w:eastAsia="Times New Roman" w:hAnsi="Times New Roman"/>
            <w:sz w:val="16"/>
            <w:szCs w:val="24"/>
            <w:vertAlign w:val="superscript"/>
            <w:lang w:eastAsia="en-GB"/>
          </w:rPr>
          <w:t>g</w:t>
        </w:r>
      </w:ins>
      <w:proofErr w:type="gramEnd"/>
      <w:r w:rsidRPr="00835A5E">
        <w:rPr>
          <w:rFonts w:ascii="Times New Roman" w:eastAsia="Times New Roman" w:hAnsi="Times New Roman"/>
          <w:sz w:val="16"/>
          <w:szCs w:val="24"/>
          <w:lang w:eastAsia="en-GB"/>
        </w:rPr>
        <w:t xml:space="preserve"> Department of Epidemiology, Regional Health Authority of Umbria, Perugia, Italy</w:t>
      </w:r>
    </w:p>
    <w:p w14:paraId="444005EE" w14:textId="77777777" w:rsidR="00400E50" w:rsidRPr="00835A5E" w:rsidRDefault="00400E50" w:rsidP="004F07DF">
      <w:pPr>
        <w:suppressAutoHyphens w:val="0"/>
        <w:autoSpaceDN/>
        <w:spacing w:after="120"/>
        <w:textAlignment w:val="auto"/>
        <w:rPr>
          <w:rFonts w:ascii="Times New Roman" w:eastAsia="Times New Roman" w:hAnsi="Times New Roman"/>
          <w:sz w:val="16"/>
          <w:szCs w:val="24"/>
          <w:lang w:eastAsia="en-GB"/>
        </w:rPr>
      </w:pPr>
      <w:del w:id="36" w:author="Danso-Appiah" w:date="2015-09-23T17:27:00Z">
        <w:r w:rsidRPr="00835A5E" w:rsidDel="004040DC">
          <w:rPr>
            <w:rFonts w:ascii="Times New Roman" w:eastAsia="Times New Roman" w:hAnsi="Times New Roman"/>
            <w:sz w:val="16"/>
            <w:szCs w:val="24"/>
            <w:vertAlign w:val="superscript"/>
            <w:lang w:eastAsia="en-GB"/>
          </w:rPr>
          <w:delText>8</w:delText>
        </w:r>
      </w:del>
      <w:proofErr w:type="gramStart"/>
      <w:ins w:id="37" w:author="Danso-Appiah" w:date="2015-09-23T17:27:00Z">
        <w:r w:rsidR="004040DC">
          <w:rPr>
            <w:rFonts w:ascii="Times New Roman" w:eastAsia="Times New Roman" w:hAnsi="Times New Roman"/>
            <w:sz w:val="16"/>
            <w:szCs w:val="24"/>
            <w:vertAlign w:val="superscript"/>
            <w:lang w:eastAsia="en-GB"/>
          </w:rPr>
          <w:t>h</w:t>
        </w:r>
      </w:ins>
      <w:proofErr w:type="gramEnd"/>
      <w:r w:rsidRPr="00835A5E">
        <w:rPr>
          <w:rFonts w:ascii="Times New Roman" w:eastAsia="Times New Roman" w:hAnsi="Times New Roman"/>
          <w:sz w:val="16"/>
          <w:szCs w:val="24"/>
          <w:lang w:eastAsia="en-GB"/>
        </w:rPr>
        <w:t xml:space="preserve"> Neurologic Clinic, Department of Medicine, University of Perugia, Perugia, Italy</w:t>
      </w:r>
    </w:p>
    <w:p w14:paraId="6730444A" w14:textId="77777777" w:rsidR="0097500E" w:rsidRPr="00835A5E" w:rsidRDefault="00400E50" w:rsidP="00D94321">
      <w:pPr>
        <w:pStyle w:val="Heading2"/>
        <w:spacing w:before="0" w:after="120" w:line="276" w:lineRule="auto"/>
        <w:rPr>
          <w:b w:val="0"/>
          <w:sz w:val="16"/>
        </w:rPr>
      </w:pPr>
      <w:del w:id="38" w:author="Danso-Appiah" w:date="2015-09-23T17:27:00Z">
        <w:r w:rsidRPr="00835A5E" w:rsidDel="004040DC">
          <w:rPr>
            <w:b w:val="0"/>
            <w:sz w:val="16"/>
            <w:vertAlign w:val="superscript"/>
          </w:rPr>
          <w:delText>9</w:delText>
        </w:r>
      </w:del>
      <w:proofErr w:type="spellStart"/>
      <w:proofErr w:type="gramStart"/>
      <w:ins w:id="39" w:author="Danso-Appiah" w:date="2015-09-23T17:30:00Z">
        <w:r w:rsidR="00653659">
          <w:rPr>
            <w:b w:val="0"/>
            <w:sz w:val="16"/>
            <w:vertAlign w:val="superscript"/>
          </w:rPr>
          <w:t>i</w:t>
        </w:r>
      </w:ins>
      <w:proofErr w:type="spellEnd"/>
      <w:proofErr w:type="gramEnd"/>
      <w:r w:rsidR="00760F6E" w:rsidRPr="00835A5E">
        <w:rPr>
          <w:b w:val="0"/>
          <w:sz w:val="16"/>
        </w:rPr>
        <w:t xml:space="preserve"> Department of Public Health, </w:t>
      </w:r>
      <w:r w:rsidR="00D87A91" w:rsidRPr="00835A5E">
        <w:rPr>
          <w:b w:val="0"/>
          <w:sz w:val="16"/>
        </w:rPr>
        <w:t xml:space="preserve">Erasmus MC, University Medical </w:t>
      </w:r>
      <w:proofErr w:type="spellStart"/>
      <w:r w:rsidR="00D87A91" w:rsidRPr="00835A5E">
        <w:rPr>
          <w:b w:val="0"/>
          <w:sz w:val="16"/>
        </w:rPr>
        <w:t>Center</w:t>
      </w:r>
      <w:proofErr w:type="spellEnd"/>
      <w:r w:rsidR="00D87A91" w:rsidRPr="00835A5E">
        <w:rPr>
          <w:b w:val="0"/>
          <w:sz w:val="16"/>
        </w:rPr>
        <w:t xml:space="preserve"> Rotterdam, The Netherlands</w:t>
      </w:r>
    </w:p>
    <w:p w14:paraId="41B8BA00" w14:textId="77777777" w:rsidR="004F07DF" w:rsidRDefault="004F07DF" w:rsidP="00D94321">
      <w:pPr>
        <w:pStyle w:val="Heading2"/>
        <w:spacing w:before="0" w:after="120" w:line="276" w:lineRule="auto"/>
        <w:rPr>
          <w:b w:val="0"/>
          <w:sz w:val="22"/>
        </w:rPr>
      </w:pPr>
    </w:p>
    <w:p w14:paraId="66C47A26" w14:textId="77777777" w:rsidR="004F07DF" w:rsidRPr="009F5646" w:rsidRDefault="004F07DF" w:rsidP="00D94321">
      <w:pPr>
        <w:pStyle w:val="Heading2"/>
        <w:spacing w:before="0" w:after="120" w:line="276" w:lineRule="auto"/>
        <w:rPr>
          <w:b w:val="0"/>
          <w:sz w:val="20"/>
        </w:rPr>
      </w:pPr>
    </w:p>
    <w:p w14:paraId="1A8EF014" w14:textId="77777777" w:rsidR="002B51C5" w:rsidRDefault="00061109" w:rsidP="00526219">
      <w:pPr>
        <w:pStyle w:val="Heading2"/>
        <w:spacing w:before="0" w:after="240" w:line="276" w:lineRule="auto"/>
        <w:rPr>
          <w:b w:val="0"/>
          <w:sz w:val="22"/>
        </w:rPr>
      </w:pPr>
      <w:r>
        <w:rPr>
          <w:b w:val="0"/>
          <w:sz w:val="22"/>
        </w:rPr>
        <w:t>*</w:t>
      </w:r>
      <w:r w:rsidR="003D3EBB" w:rsidRPr="00061109">
        <w:rPr>
          <w:b w:val="0"/>
          <w:sz w:val="22"/>
        </w:rPr>
        <w:t xml:space="preserve">Dr </w:t>
      </w:r>
      <w:r w:rsidR="00535FEB">
        <w:rPr>
          <w:b w:val="0"/>
          <w:sz w:val="22"/>
        </w:rPr>
        <w:t>Anthony</w:t>
      </w:r>
      <w:r w:rsidR="003D3EBB" w:rsidRPr="00061109">
        <w:rPr>
          <w:b w:val="0"/>
          <w:sz w:val="22"/>
        </w:rPr>
        <w:t xml:space="preserve"> </w:t>
      </w:r>
      <w:proofErr w:type="spellStart"/>
      <w:r w:rsidR="003D3EBB" w:rsidRPr="00061109">
        <w:rPr>
          <w:b w:val="0"/>
          <w:sz w:val="22"/>
        </w:rPr>
        <w:t>Danso</w:t>
      </w:r>
      <w:proofErr w:type="spellEnd"/>
      <w:r w:rsidR="003D3EBB" w:rsidRPr="00061109">
        <w:rPr>
          <w:b w:val="0"/>
          <w:sz w:val="22"/>
        </w:rPr>
        <w:t>-Appiah</w:t>
      </w:r>
      <w:r w:rsidRPr="00061109">
        <w:rPr>
          <w:b w:val="0"/>
          <w:sz w:val="22"/>
        </w:rPr>
        <w:t xml:space="preserve"> </w:t>
      </w:r>
      <w:hyperlink r:id="rId8" w:history="1">
        <w:r w:rsidR="002B51C5" w:rsidRPr="00C16463">
          <w:rPr>
            <w:rStyle w:val="Hyperlink"/>
            <w:b w:val="0"/>
            <w:sz w:val="22"/>
          </w:rPr>
          <w:t>tdappiah@yahoo.co.uk</w:t>
        </w:r>
      </w:hyperlink>
      <w:proofErr w:type="gramStart"/>
      <w:r w:rsidR="00D167E3">
        <w:rPr>
          <w:rStyle w:val="Hyperlink"/>
          <w:b w:val="0"/>
          <w:sz w:val="22"/>
        </w:rPr>
        <w:t xml:space="preserve">;  </w:t>
      </w:r>
      <w:proofErr w:type="gramEnd"/>
      <w:r w:rsidR="00456FC7">
        <w:fldChar w:fldCharType="begin"/>
      </w:r>
      <w:r w:rsidR="00456FC7">
        <w:instrText xml:space="preserve"> HYPERLINK "mailto:adanso-appiah@ug.edu.gh" </w:instrText>
      </w:r>
      <w:r w:rsidR="00456FC7">
        <w:fldChar w:fldCharType="separate"/>
      </w:r>
      <w:r w:rsidR="00D167E3" w:rsidRPr="00061109">
        <w:rPr>
          <w:rStyle w:val="Hyperlink"/>
          <w:b w:val="0"/>
          <w:sz w:val="22"/>
        </w:rPr>
        <w:t>adanso-appiah@ug.edu.gh</w:t>
      </w:r>
      <w:r w:rsidR="00456FC7">
        <w:rPr>
          <w:rStyle w:val="Hyperlink"/>
          <w:b w:val="0"/>
          <w:sz w:val="22"/>
        </w:rPr>
        <w:fldChar w:fldCharType="end"/>
      </w:r>
    </w:p>
    <w:p w14:paraId="789CF4CC" w14:textId="77777777" w:rsidR="003D2509" w:rsidRDefault="003D2509" w:rsidP="00526219">
      <w:pPr>
        <w:pStyle w:val="Heading2"/>
        <w:spacing w:before="0" w:after="240" w:line="276" w:lineRule="auto"/>
        <w:rPr>
          <w:b w:val="0"/>
          <w:sz w:val="22"/>
        </w:rPr>
      </w:pPr>
    </w:p>
    <w:p w14:paraId="38682587" w14:textId="77777777" w:rsidR="002602AD" w:rsidRPr="00F652FE" w:rsidRDefault="003D2509" w:rsidP="002602AD">
      <w:pPr>
        <w:pStyle w:val="Heading2"/>
        <w:spacing w:before="0" w:after="120" w:line="276" w:lineRule="auto"/>
        <w:rPr>
          <w:sz w:val="22"/>
          <w:szCs w:val="22"/>
        </w:rPr>
      </w:pPr>
      <w:r>
        <w:rPr>
          <w:b w:val="0"/>
          <w:sz w:val="22"/>
        </w:rPr>
        <w:br w:type="page"/>
      </w:r>
      <w:r w:rsidR="002602AD" w:rsidRPr="00F652FE">
        <w:rPr>
          <w:sz w:val="22"/>
          <w:szCs w:val="22"/>
        </w:rPr>
        <w:lastRenderedPageBreak/>
        <w:t>ABSTRACT</w:t>
      </w:r>
    </w:p>
    <w:p w14:paraId="0E7489C8" w14:textId="77777777" w:rsidR="00F41843" w:rsidRDefault="0026333F" w:rsidP="002602AD">
      <w:pPr>
        <w:pStyle w:val="Heading2"/>
        <w:spacing w:before="0" w:after="240" w:line="276" w:lineRule="auto"/>
        <w:rPr>
          <w:ins w:id="40" w:author="Danso-Appiah" w:date="2015-09-25T09:32:00Z"/>
          <w:b w:val="0"/>
          <w:sz w:val="22"/>
        </w:rPr>
      </w:pPr>
      <w:ins w:id="41" w:author="Danso-Appiah" w:date="2015-09-25T09:30:00Z">
        <w:r w:rsidRPr="00EE589A">
          <w:rPr>
            <w:sz w:val="22"/>
            <w:szCs w:val="22"/>
          </w:rPr>
          <w:t>Objective</w:t>
        </w:r>
        <w:r>
          <w:rPr>
            <w:b w:val="0"/>
            <w:sz w:val="22"/>
            <w:szCs w:val="22"/>
          </w:rPr>
          <w:t xml:space="preserve"> </w:t>
        </w:r>
      </w:ins>
      <w:ins w:id="42" w:author="Danso-Appiah" w:date="2015-09-25T09:31:00Z">
        <w:r>
          <w:rPr>
            <w:b w:val="0"/>
            <w:sz w:val="22"/>
            <w:szCs w:val="22"/>
          </w:rPr>
          <w:t xml:space="preserve">We </w:t>
        </w:r>
      </w:ins>
      <w:ins w:id="43" w:author="Danso-Appiah" w:date="2015-09-25T09:30:00Z">
        <w:r w:rsidRPr="004870F8">
          <w:rPr>
            <w:b w:val="0"/>
            <w:sz w:val="22"/>
          </w:rPr>
          <w:t>assess</w:t>
        </w:r>
      </w:ins>
      <w:ins w:id="44" w:author="Danso-Appiah" w:date="2015-09-25T09:31:00Z">
        <w:r>
          <w:rPr>
            <w:b w:val="0"/>
            <w:sz w:val="22"/>
          </w:rPr>
          <w:t>ed</w:t>
        </w:r>
      </w:ins>
      <w:ins w:id="45" w:author="Danso-Appiah" w:date="2015-09-25T09:30:00Z">
        <w:r w:rsidRPr="004870F8">
          <w:rPr>
            <w:b w:val="0"/>
            <w:sz w:val="22"/>
          </w:rPr>
          <w:t xml:space="preserve"> diagnostic accuracy of POC-CCA test for </w:t>
        </w:r>
        <w:proofErr w:type="spellStart"/>
        <w:r w:rsidRPr="004870F8">
          <w:rPr>
            <w:b w:val="0"/>
            <w:sz w:val="22"/>
          </w:rPr>
          <w:t>schistosome</w:t>
        </w:r>
        <w:proofErr w:type="spellEnd"/>
        <w:r w:rsidRPr="004870F8">
          <w:rPr>
            <w:b w:val="0"/>
            <w:sz w:val="22"/>
          </w:rPr>
          <w:t xml:space="preserve"> infections using Kato-Katz thick smear (for </w:t>
        </w:r>
        <w:r w:rsidRPr="004870F8">
          <w:rPr>
            <w:b w:val="0"/>
            <w:i/>
            <w:iCs/>
            <w:sz w:val="22"/>
          </w:rPr>
          <w:t>S. mansoni</w:t>
        </w:r>
        <w:r w:rsidRPr="004870F8">
          <w:rPr>
            <w:b w:val="0"/>
            <w:sz w:val="22"/>
          </w:rPr>
          <w:t xml:space="preserve"> and </w:t>
        </w:r>
        <w:r w:rsidRPr="004870F8">
          <w:rPr>
            <w:b w:val="0"/>
            <w:i/>
            <w:iCs/>
            <w:sz w:val="22"/>
          </w:rPr>
          <w:t>S. japonicum</w:t>
        </w:r>
        <w:r w:rsidRPr="004870F8">
          <w:rPr>
            <w:b w:val="0"/>
            <w:sz w:val="22"/>
          </w:rPr>
          <w:t xml:space="preserve">) or 10 mL urine filtration (for </w:t>
        </w:r>
        <w:r w:rsidRPr="004870F8">
          <w:rPr>
            <w:b w:val="0"/>
            <w:i/>
            <w:iCs/>
            <w:sz w:val="22"/>
          </w:rPr>
          <w:t>S. haematobium</w:t>
        </w:r>
        <w:r w:rsidRPr="004870F8">
          <w:rPr>
            <w:b w:val="0"/>
            <w:sz w:val="22"/>
          </w:rPr>
          <w:t>) as reference standard</w:t>
        </w:r>
      </w:ins>
      <w:ins w:id="46" w:author="Danso-Appiah" w:date="2015-09-25T09:32:00Z">
        <w:r w:rsidR="00F41843">
          <w:rPr>
            <w:b w:val="0"/>
            <w:sz w:val="22"/>
          </w:rPr>
          <w:t>.</w:t>
        </w:r>
      </w:ins>
    </w:p>
    <w:p w14:paraId="27D67A0D" w14:textId="77777777" w:rsidR="002602AD" w:rsidRPr="00F652FE" w:rsidRDefault="002602AD" w:rsidP="002602AD">
      <w:pPr>
        <w:pStyle w:val="Heading2"/>
        <w:spacing w:before="0" w:after="240" w:line="276" w:lineRule="auto"/>
        <w:rPr>
          <w:b w:val="0"/>
          <w:sz w:val="22"/>
          <w:szCs w:val="22"/>
        </w:rPr>
      </w:pPr>
      <w:del w:id="47" w:author="Danso-Appiah" w:date="2015-09-25T09:32:00Z">
        <w:r w:rsidRPr="00F652FE" w:rsidDel="00F41843">
          <w:rPr>
            <w:b w:val="0"/>
            <w:sz w:val="22"/>
            <w:szCs w:val="22"/>
          </w:rPr>
          <w:delText xml:space="preserve">WHO has embarked on mass drug administration for schistosomiasis </w:delText>
        </w:r>
        <w:r w:rsidDel="00F41843">
          <w:rPr>
            <w:b w:val="0"/>
            <w:sz w:val="22"/>
            <w:szCs w:val="22"/>
          </w:rPr>
          <w:delText xml:space="preserve">and intensity </w:delText>
        </w:r>
        <w:r w:rsidRPr="00F652FE" w:rsidDel="00F41843">
          <w:rPr>
            <w:b w:val="0"/>
            <w:sz w:val="22"/>
            <w:szCs w:val="22"/>
          </w:rPr>
          <w:delText xml:space="preserve">of infection </w:delText>
        </w:r>
        <w:r w:rsidDel="00F41843">
          <w:rPr>
            <w:b w:val="0"/>
            <w:sz w:val="22"/>
            <w:szCs w:val="22"/>
          </w:rPr>
          <w:delText xml:space="preserve">has dropped </w:delText>
        </w:r>
        <w:r w:rsidRPr="00F652FE" w:rsidDel="00F41843">
          <w:rPr>
            <w:b w:val="0"/>
            <w:sz w:val="22"/>
            <w:szCs w:val="22"/>
          </w:rPr>
          <w:delText xml:space="preserve">in most endemic settings such that routinely used tests are no longer sensitive. WHO commissioned this review to </w:delText>
        </w:r>
        <w:r w:rsidDel="00F41843">
          <w:rPr>
            <w:b w:val="0"/>
            <w:sz w:val="22"/>
            <w:szCs w:val="22"/>
          </w:rPr>
          <w:delText xml:space="preserve">assess accuracy of </w:delText>
        </w:r>
        <w:r w:rsidRPr="00F652FE" w:rsidDel="00F41843">
          <w:rPr>
            <w:b w:val="0"/>
            <w:sz w:val="22"/>
            <w:szCs w:val="22"/>
          </w:rPr>
          <w:delText xml:space="preserve">POC-CCA test to inform </w:delText>
        </w:r>
        <w:r w:rsidDel="00F41843">
          <w:rPr>
            <w:b w:val="0"/>
            <w:sz w:val="22"/>
            <w:szCs w:val="22"/>
          </w:rPr>
          <w:delText>its control policy</w:delText>
        </w:r>
      </w:del>
      <w:r>
        <w:rPr>
          <w:b w:val="0"/>
          <w:sz w:val="22"/>
          <w:szCs w:val="22"/>
        </w:rPr>
        <w:t xml:space="preserve">. </w:t>
      </w:r>
    </w:p>
    <w:p w14:paraId="6A1507A2" w14:textId="4A8422CA" w:rsidR="002602AD" w:rsidRPr="00F652FE" w:rsidRDefault="002602AD" w:rsidP="00EE589A">
      <w:pPr>
        <w:pStyle w:val="Heading2"/>
        <w:spacing w:before="0" w:after="120" w:line="276" w:lineRule="auto"/>
        <w:rPr>
          <w:b w:val="0"/>
          <w:sz w:val="22"/>
          <w:szCs w:val="22"/>
        </w:rPr>
      </w:pPr>
      <w:r w:rsidRPr="00F652FE">
        <w:rPr>
          <w:sz w:val="22"/>
          <w:szCs w:val="22"/>
        </w:rPr>
        <w:t>Methods</w:t>
      </w:r>
      <w:del w:id="48" w:author="Danso-Appiah" w:date="2015-09-25T09:32:00Z">
        <w:r w:rsidRPr="00F652FE" w:rsidDel="00F41843">
          <w:rPr>
            <w:sz w:val="22"/>
            <w:szCs w:val="22"/>
          </w:rPr>
          <w:delText xml:space="preserve"> </w:delText>
        </w:r>
      </w:del>
      <w:bookmarkStart w:id="49" w:name="_Toc419987509"/>
      <w:ins w:id="50" w:author="Danso-Appiah" w:date="2015-09-25T09:32:00Z">
        <w:r w:rsidR="00F41843" w:rsidRPr="00C731E7">
          <w:rPr>
            <w:b w:val="0"/>
            <w:sz w:val="22"/>
            <w:szCs w:val="22"/>
          </w:rPr>
          <w:t xml:space="preserve"> </w:t>
        </w:r>
      </w:ins>
      <w:ins w:id="51" w:author="Danso-Appiah" w:date="2015-10-19T11:17:00Z">
        <w:r w:rsidR="00456FC7" w:rsidRPr="00456FC7">
          <w:rPr>
            <w:b w:val="0"/>
            <w:sz w:val="22"/>
            <w:rPrChange w:id="52" w:author="Danso-Appiah" w:date="2015-10-19T11:17:00Z">
              <w:rPr/>
            </w:rPrChange>
          </w:rPr>
          <w:t>We searched MEDLINE, EMBASE and LILACS from inception to 30</w:t>
        </w:r>
        <w:r w:rsidR="00456FC7" w:rsidRPr="00456FC7">
          <w:rPr>
            <w:b w:val="0"/>
            <w:sz w:val="22"/>
            <w:vertAlign w:val="superscript"/>
            <w:rPrChange w:id="53" w:author="Danso-Appiah" w:date="2015-10-19T11:17:00Z">
              <w:rPr>
                <w:vertAlign w:val="superscript"/>
              </w:rPr>
            </w:rPrChange>
          </w:rPr>
          <w:t>th</w:t>
        </w:r>
        <w:r w:rsidR="00456FC7" w:rsidRPr="00456FC7">
          <w:rPr>
            <w:b w:val="0"/>
            <w:sz w:val="22"/>
            <w:rPrChange w:id="54" w:author="Danso-Appiah" w:date="2015-10-19T11:17:00Z">
              <w:rPr/>
            </w:rPrChange>
          </w:rPr>
          <w:t xml:space="preserve"> September 2014 (and updated to 30</w:t>
        </w:r>
        <w:r w:rsidR="00456FC7" w:rsidRPr="00456FC7">
          <w:rPr>
            <w:b w:val="0"/>
            <w:sz w:val="22"/>
            <w:vertAlign w:val="superscript"/>
            <w:rPrChange w:id="55" w:author="Danso-Appiah" w:date="2015-10-19T11:17:00Z">
              <w:rPr>
                <w:vertAlign w:val="superscript"/>
              </w:rPr>
            </w:rPrChange>
          </w:rPr>
          <w:t>th</w:t>
        </w:r>
        <w:r w:rsidR="00456FC7" w:rsidRPr="00456FC7">
          <w:rPr>
            <w:b w:val="0"/>
            <w:sz w:val="22"/>
            <w:rPrChange w:id="56" w:author="Danso-Appiah" w:date="2015-10-19T11:17:00Z">
              <w:rPr/>
            </w:rPrChange>
          </w:rPr>
          <w:t xml:space="preserve"> September 2015) with no language restrictions, and the Cochrane Library 2015, reference lists of articles and grey literature. We contacted experts for additional or unpublished studies</w:t>
        </w:r>
      </w:ins>
      <w:del w:id="57" w:author="Danso-Appiah" w:date="2015-09-25T09:38:00Z">
        <w:r w:rsidR="00D14D18" w:rsidRPr="00F652FE" w:rsidDel="00CF21D0">
          <w:rPr>
            <w:b w:val="0"/>
            <w:sz w:val="22"/>
            <w:szCs w:val="22"/>
          </w:rPr>
          <w:delText>R</w:delText>
        </w:r>
      </w:del>
      <w:del w:id="58" w:author="Danso-Appiah" w:date="2015-09-25T10:03:00Z">
        <w:r w:rsidR="00D14D18" w:rsidRPr="00F652FE" w:rsidDel="003E2EA4">
          <w:rPr>
            <w:b w:val="0"/>
            <w:sz w:val="22"/>
            <w:szCs w:val="22"/>
          </w:rPr>
          <w:delText>elevant databases</w:delText>
        </w:r>
      </w:del>
      <w:del w:id="59" w:author="Danso-Appiah" w:date="2015-09-25T09:38:00Z">
        <w:r w:rsidR="00D14D18" w:rsidDel="00CF21D0">
          <w:rPr>
            <w:b w:val="0"/>
            <w:sz w:val="22"/>
            <w:szCs w:val="22"/>
          </w:rPr>
          <w:delText xml:space="preserve"> and sources </w:delText>
        </w:r>
        <w:r w:rsidR="00D14D18" w:rsidRPr="00F652FE" w:rsidDel="00CF21D0">
          <w:rPr>
            <w:b w:val="0"/>
            <w:sz w:val="22"/>
            <w:szCs w:val="22"/>
          </w:rPr>
          <w:delText xml:space="preserve">were searched </w:delText>
        </w:r>
        <w:r w:rsidR="00D14D18" w:rsidDel="00CF21D0">
          <w:rPr>
            <w:b w:val="0"/>
            <w:sz w:val="22"/>
            <w:szCs w:val="22"/>
          </w:rPr>
          <w:delText>for studies</w:delText>
        </w:r>
      </w:del>
      <w:del w:id="60" w:author="Danso-Appiah" w:date="2015-09-25T09:40:00Z">
        <w:r w:rsidR="00D14D18" w:rsidRPr="00F652FE" w:rsidDel="00F742D2">
          <w:rPr>
            <w:b w:val="0"/>
            <w:sz w:val="22"/>
            <w:szCs w:val="22"/>
          </w:rPr>
          <w:delText>.</w:delText>
        </w:r>
      </w:del>
      <w:r w:rsidR="00D14D18" w:rsidRPr="00F652FE">
        <w:rPr>
          <w:b w:val="0"/>
          <w:sz w:val="22"/>
          <w:szCs w:val="22"/>
        </w:rPr>
        <w:t xml:space="preserve">  </w:t>
      </w:r>
      <w:bookmarkStart w:id="61" w:name="_Toc419987511"/>
      <w:bookmarkEnd w:id="49"/>
      <w:r w:rsidR="00D14D18" w:rsidRPr="00F652FE">
        <w:rPr>
          <w:b w:val="0"/>
          <w:sz w:val="22"/>
          <w:szCs w:val="22"/>
        </w:rPr>
        <w:t>Twenty-eight studies</w:t>
      </w:r>
      <w:r w:rsidR="00D14D18">
        <w:rPr>
          <w:b w:val="0"/>
          <w:sz w:val="22"/>
          <w:szCs w:val="22"/>
        </w:rPr>
        <w:t xml:space="preserve"> </w:t>
      </w:r>
      <w:ins w:id="62" w:author="Danso-Appiah" w:date="2015-09-25T09:46:00Z">
        <w:r w:rsidR="003B0351" w:rsidRPr="00EE589A">
          <w:rPr>
            <w:b w:val="0"/>
            <w:sz w:val="22"/>
            <w:szCs w:val="24"/>
          </w:rPr>
          <w:t>published between</w:t>
        </w:r>
      </w:ins>
      <w:ins w:id="63" w:author="Danso-Appiah" w:date="2015-10-06T14:05:00Z">
        <w:r w:rsidR="001661CB">
          <w:rPr>
            <w:b w:val="0"/>
            <w:sz w:val="22"/>
            <w:szCs w:val="24"/>
          </w:rPr>
          <w:t xml:space="preserve"> 1994 </w:t>
        </w:r>
      </w:ins>
      <w:ins w:id="64" w:author="Danso-Appiah" w:date="2015-09-25T09:46:00Z">
        <w:r w:rsidR="003B0351" w:rsidRPr="00EE589A">
          <w:rPr>
            <w:b w:val="0"/>
            <w:sz w:val="22"/>
            <w:szCs w:val="24"/>
          </w:rPr>
          <w:t xml:space="preserve">and </w:t>
        </w:r>
      </w:ins>
      <w:ins w:id="65" w:author="Danso-Appiah" w:date="2015-10-06T14:05:00Z">
        <w:r w:rsidR="001661CB">
          <w:rPr>
            <w:b w:val="0"/>
            <w:sz w:val="22"/>
            <w:szCs w:val="24"/>
          </w:rPr>
          <w:t>September 2015</w:t>
        </w:r>
      </w:ins>
      <w:ins w:id="66" w:author="Danso-Appiah" w:date="2015-09-25T09:47:00Z">
        <w:r w:rsidR="00222BB0">
          <w:rPr>
            <w:b w:val="0"/>
            <w:sz w:val="22"/>
            <w:szCs w:val="24"/>
          </w:rPr>
          <w:t xml:space="preserve"> </w:t>
        </w:r>
      </w:ins>
      <w:r w:rsidR="00D14D18" w:rsidRPr="00F652FE">
        <w:rPr>
          <w:b w:val="0"/>
          <w:sz w:val="22"/>
          <w:szCs w:val="22"/>
        </w:rPr>
        <w:t xml:space="preserve">met </w:t>
      </w:r>
      <w:r w:rsidR="00D14D18">
        <w:rPr>
          <w:b w:val="0"/>
          <w:sz w:val="22"/>
          <w:szCs w:val="22"/>
        </w:rPr>
        <w:t xml:space="preserve">the </w:t>
      </w:r>
      <w:r w:rsidR="00D14D18" w:rsidRPr="00F652FE">
        <w:rPr>
          <w:b w:val="0"/>
          <w:sz w:val="22"/>
          <w:szCs w:val="22"/>
        </w:rPr>
        <w:t>inclusion criteria</w:t>
      </w:r>
      <w:r w:rsidR="00D14D18">
        <w:rPr>
          <w:b w:val="0"/>
          <w:sz w:val="22"/>
          <w:szCs w:val="22"/>
        </w:rPr>
        <w:t xml:space="preserve">, </w:t>
      </w:r>
      <w:bookmarkStart w:id="67" w:name="_Toc419987512"/>
      <w:bookmarkEnd w:id="61"/>
      <w:r w:rsidR="00D14D18" w:rsidRPr="00F652FE">
        <w:rPr>
          <w:b w:val="0"/>
          <w:sz w:val="22"/>
          <w:szCs w:val="22"/>
        </w:rPr>
        <w:t xml:space="preserve">analysed and presented as sensitivity and specificity with their 95 % </w:t>
      </w:r>
      <w:del w:id="68" w:author="Danso-Appiah" w:date="2015-09-25T09:47:00Z">
        <w:r w:rsidR="00D14D18" w:rsidRPr="00F652FE" w:rsidDel="00222BB0">
          <w:rPr>
            <w:b w:val="0"/>
            <w:sz w:val="22"/>
            <w:szCs w:val="22"/>
          </w:rPr>
          <w:delText>c</w:delText>
        </w:r>
      </w:del>
      <w:del w:id="69" w:author="Danso-Appiah" w:date="2015-09-25T09:41:00Z">
        <w:r w:rsidR="00D14D18" w:rsidRPr="00F652FE" w:rsidDel="00A1233D">
          <w:rPr>
            <w:b w:val="0"/>
            <w:sz w:val="22"/>
            <w:szCs w:val="22"/>
          </w:rPr>
          <w:delText>redible</w:delText>
        </w:r>
      </w:del>
      <w:del w:id="70" w:author="Danso-Appiah" w:date="2015-09-25T09:47:00Z">
        <w:r w:rsidR="00D14D18" w:rsidRPr="00F652FE" w:rsidDel="00222BB0">
          <w:rPr>
            <w:b w:val="0"/>
            <w:sz w:val="22"/>
            <w:szCs w:val="22"/>
          </w:rPr>
          <w:delText xml:space="preserve"> intervals (</w:delText>
        </w:r>
      </w:del>
      <w:r w:rsidR="00D14D18" w:rsidRPr="00F652FE">
        <w:rPr>
          <w:b w:val="0"/>
          <w:sz w:val="22"/>
          <w:szCs w:val="22"/>
        </w:rPr>
        <w:t>C</w:t>
      </w:r>
      <w:del w:id="71" w:author="Danso-Appiah" w:date="2015-09-25T09:41:00Z">
        <w:r w:rsidR="00D14D18" w:rsidRPr="00F652FE" w:rsidDel="00A1233D">
          <w:rPr>
            <w:b w:val="0"/>
            <w:sz w:val="22"/>
            <w:szCs w:val="22"/>
          </w:rPr>
          <w:delText>r</w:delText>
        </w:r>
      </w:del>
      <w:r w:rsidR="00D14D18" w:rsidRPr="00F652FE">
        <w:rPr>
          <w:b w:val="0"/>
          <w:sz w:val="22"/>
          <w:szCs w:val="22"/>
        </w:rPr>
        <w:t>Is</w:t>
      </w:r>
      <w:del w:id="72" w:author="Danso-Appiah" w:date="2015-09-25T09:47:00Z">
        <w:r w:rsidR="00D14D18" w:rsidRPr="00F652FE" w:rsidDel="00222BB0">
          <w:rPr>
            <w:b w:val="0"/>
            <w:sz w:val="22"/>
            <w:szCs w:val="22"/>
          </w:rPr>
          <w:delText>)</w:delText>
        </w:r>
      </w:del>
      <w:r w:rsidR="00D14D18">
        <w:rPr>
          <w:b w:val="0"/>
          <w:sz w:val="22"/>
          <w:szCs w:val="22"/>
        </w:rPr>
        <w:t xml:space="preserve"> and</w:t>
      </w:r>
      <w:r w:rsidR="00D14D18" w:rsidRPr="00F652FE">
        <w:rPr>
          <w:b w:val="0"/>
          <w:sz w:val="22"/>
          <w:szCs w:val="22"/>
        </w:rPr>
        <w:t xml:space="preserve"> </w:t>
      </w:r>
      <w:commentRangeStart w:id="73"/>
      <w:ins w:id="74" w:author="Danso-Appiah" w:date="2015-09-25T09:42:00Z">
        <w:r w:rsidR="0048020E">
          <w:rPr>
            <w:b w:val="0"/>
            <w:sz w:val="22"/>
            <w:szCs w:val="22"/>
          </w:rPr>
          <w:t>H</w:t>
        </w:r>
      </w:ins>
      <w:r w:rsidR="00D14D18" w:rsidRPr="00F652FE">
        <w:rPr>
          <w:b w:val="0"/>
          <w:color w:val="000000"/>
          <w:sz w:val="22"/>
          <w:szCs w:val="22"/>
        </w:rPr>
        <w:t>SROC</w:t>
      </w:r>
      <w:commentRangeEnd w:id="73"/>
      <w:r w:rsidR="00032A70">
        <w:rPr>
          <w:rStyle w:val="CommentReference"/>
          <w:rFonts w:ascii="Calibri" w:eastAsia="Calibri" w:hAnsi="Calibri"/>
          <w:b w:val="0"/>
          <w:bCs w:val="0"/>
          <w:lang w:eastAsia="x-none"/>
        </w:rPr>
        <w:commentReference w:id="73"/>
      </w:r>
      <w:r w:rsidR="00D14D18" w:rsidRPr="00F652FE">
        <w:rPr>
          <w:b w:val="0"/>
          <w:color w:val="000000"/>
          <w:sz w:val="22"/>
          <w:szCs w:val="22"/>
        </w:rPr>
        <w:t xml:space="preserve"> curves</w:t>
      </w:r>
      <w:r w:rsidR="00D14D18">
        <w:rPr>
          <w:b w:val="0"/>
          <w:color w:val="000000"/>
          <w:sz w:val="22"/>
          <w:szCs w:val="22"/>
        </w:rPr>
        <w:t xml:space="preserve">. </w:t>
      </w:r>
      <w:r w:rsidR="00D14D18" w:rsidRPr="00B94DC8">
        <w:rPr>
          <w:b w:val="0"/>
          <w:sz w:val="22"/>
        </w:rPr>
        <w:t>L</w:t>
      </w:r>
      <w:del w:id="75" w:author="Danso-Appiah" w:date="2015-09-25T09:44:00Z">
        <w:r w:rsidR="00D14D18" w:rsidRPr="00B94DC8" w:rsidDel="003B0351">
          <w:rPr>
            <w:b w:val="0"/>
            <w:sz w:val="22"/>
          </w:rPr>
          <w:delText xml:space="preserve">atent </w:delText>
        </w:r>
      </w:del>
      <w:r w:rsidR="00D14D18" w:rsidRPr="00B94DC8">
        <w:rPr>
          <w:b w:val="0"/>
          <w:sz w:val="22"/>
        </w:rPr>
        <w:t>C</w:t>
      </w:r>
      <w:del w:id="76" w:author="Danso-Appiah" w:date="2015-09-25T09:44:00Z">
        <w:r w:rsidR="00D14D18" w:rsidRPr="00B94DC8" w:rsidDel="003B0351">
          <w:rPr>
            <w:b w:val="0"/>
            <w:sz w:val="22"/>
          </w:rPr>
          <w:delText xml:space="preserve">lass </w:delText>
        </w:r>
      </w:del>
      <w:r w:rsidR="00D14D18" w:rsidRPr="00B94DC8">
        <w:rPr>
          <w:b w:val="0"/>
          <w:sz w:val="22"/>
        </w:rPr>
        <w:t>B</w:t>
      </w:r>
      <w:del w:id="77" w:author="Danso-Appiah" w:date="2015-09-25T09:45:00Z">
        <w:r w:rsidR="00D14D18" w:rsidRPr="00B94DC8" w:rsidDel="003B0351">
          <w:rPr>
            <w:b w:val="0"/>
            <w:sz w:val="22"/>
          </w:rPr>
          <w:delText xml:space="preserve">ivariate </w:delText>
        </w:r>
      </w:del>
      <w:r w:rsidR="00D14D18" w:rsidRPr="00B94DC8">
        <w:rPr>
          <w:b w:val="0"/>
          <w:sz w:val="22"/>
        </w:rPr>
        <w:t>M</w:t>
      </w:r>
      <w:del w:id="78" w:author="Danso-Appiah" w:date="2015-09-25T09:45:00Z">
        <w:r w:rsidR="00D14D18" w:rsidRPr="00B94DC8" w:rsidDel="003B0351">
          <w:rPr>
            <w:b w:val="0"/>
            <w:sz w:val="22"/>
          </w:rPr>
          <w:delText>odels</w:delText>
        </w:r>
      </w:del>
      <w:r w:rsidR="00D14D18" w:rsidRPr="00B94DC8">
        <w:rPr>
          <w:b w:val="0"/>
          <w:sz w:val="22"/>
        </w:rPr>
        <w:t xml:space="preserve"> w</w:t>
      </w:r>
      <w:ins w:id="79" w:author="Danso-Appiah" w:date="2015-09-25T09:48:00Z">
        <w:r w:rsidR="00C71809">
          <w:rPr>
            <w:b w:val="0"/>
            <w:sz w:val="22"/>
          </w:rPr>
          <w:t>as</w:t>
        </w:r>
      </w:ins>
      <w:del w:id="80" w:author="Danso-Appiah" w:date="2015-09-25T09:48:00Z">
        <w:r w:rsidR="00D14D18" w:rsidRPr="00B94DC8" w:rsidDel="00C71809">
          <w:rPr>
            <w:b w:val="0"/>
            <w:sz w:val="22"/>
          </w:rPr>
          <w:delText>ere</w:delText>
        </w:r>
      </w:del>
      <w:r w:rsidR="00D14D18" w:rsidRPr="00B94DC8">
        <w:rPr>
          <w:b w:val="0"/>
          <w:sz w:val="22"/>
        </w:rPr>
        <w:t xml:space="preserve"> fitted to capture the between-study variability in sensitivity and specificity</w:t>
      </w:r>
      <w:r w:rsidR="00D14D18" w:rsidRPr="00F652FE">
        <w:rPr>
          <w:b w:val="0"/>
          <w:sz w:val="22"/>
          <w:szCs w:val="22"/>
        </w:rPr>
        <w:t>.</w:t>
      </w:r>
      <w:bookmarkEnd w:id="67"/>
    </w:p>
    <w:p w14:paraId="43D2B38F" w14:textId="77777777" w:rsidR="003B0351" w:rsidRPr="00F652FE" w:rsidRDefault="003B0351" w:rsidP="00EE589A">
      <w:pPr>
        <w:suppressAutoHyphens w:val="0"/>
        <w:autoSpaceDE w:val="0"/>
        <w:adjustRightInd w:val="0"/>
        <w:spacing w:after="0"/>
        <w:textAlignment w:val="auto"/>
      </w:pPr>
    </w:p>
    <w:p w14:paraId="053F4966" w14:textId="011D924C" w:rsidR="002602AD" w:rsidRPr="00F652FE" w:rsidRDefault="002602AD" w:rsidP="00EE589A">
      <w:pPr>
        <w:suppressAutoHyphens w:val="0"/>
        <w:autoSpaceDN/>
        <w:spacing w:after="120"/>
        <w:textAlignment w:val="auto"/>
      </w:pPr>
      <w:r w:rsidRPr="008C2390">
        <w:rPr>
          <w:rFonts w:ascii="Times New Roman" w:eastAsia="Times New Roman" w:hAnsi="Times New Roman"/>
          <w:b/>
          <w:lang w:eastAsia="en-GB"/>
        </w:rPr>
        <w:t>Findings</w:t>
      </w:r>
      <w:ins w:id="81" w:author="Danso-Appiah" w:date="2015-09-25T09:33:00Z">
        <w:r w:rsidR="00D05E42" w:rsidRPr="00C731E7">
          <w:rPr>
            <w:rFonts w:ascii="Times New Roman" w:eastAsia="Times New Roman" w:hAnsi="Times New Roman"/>
            <w:lang w:eastAsia="en-GB"/>
          </w:rPr>
          <w:t xml:space="preserve"> </w:t>
        </w:r>
      </w:ins>
      <w:r w:rsidRPr="00D05E42">
        <w:rPr>
          <w:rFonts w:ascii="Times New Roman" w:hAnsi="Times New Roman"/>
        </w:rPr>
        <w:t xml:space="preserve">One POC-CCA test performed better than one Kato-Katz for detecting </w:t>
      </w:r>
      <w:r w:rsidRPr="00D05E42">
        <w:rPr>
          <w:rFonts w:ascii="Times New Roman" w:hAnsi="Times New Roman"/>
          <w:i/>
        </w:rPr>
        <w:t>S. mansoni</w:t>
      </w:r>
      <w:r w:rsidRPr="00D05E42">
        <w:rPr>
          <w:rFonts w:ascii="Times New Roman" w:hAnsi="Times New Roman"/>
        </w:rPr>
        <w:t xml:space="preserve"> infection (</w:t>
      </w:r>
      <w:r w:rsidRPr="00D05E42">
        <w:rPr>
          <w:rFonts w:ascii="Times New Roman" w:hAnsi="Times New Roman"/>
          <w:color w:val="000000"/>
        </w:rPr>
        <w:t>pooled sensitivity 0.90, 95% CI 0.84 to 0.94 and specificity 0.56, 95% CI 0.54 to 0.61; seven studies)</w:t>
      </w:r>
      <w:del w:id="82" w:author="Danso-Appiah" w:date="2015-09-25T10:10:00Z">
        <w:r w:rsidRPr="00D05E42" w:rsidDel="00C416A4">
          <w:rPr>
            <w:rFonts w:ascii="Times New Roman" w:hAnsi="Times New Roman"/>
            <w:color w:val="000000"/>
          </w:rPr>
          <w:delText>,</w:delText>
        </w:r>
      </w:del>
      <w:r w:rsidRPr="00D05E42">
        <w:rPr>
          <w:rFonts w:ascii="Times New Roman" w:hAnsi="Times New Roman"/>
          <w:color w:val="000000"/>
        </w:rPr>
        <w:t xml:space="preserve"> </w:t>
      </w:r>
      <w:ins w:id="83" w:author="Danso-Appiah" w:date="2015-09-25T10:11:00Z">
        <w:r w:rsidR="00C416A4">
          <w:rPr>
            <w:rFonts w:ascii="Times New Roman" w:hAnsi="Times New Roman"/>
            <w:color w:val="000000"/>
          </w:rPr>
          <w:t>or</w:t>
        </w:r>
      </w:ins>
      <w:del w:id="84" w:author="Danso-Appiah" w:date="2015-09-25T10:11:00Z">
        <w:r w:rsidRPr="00D05E42" w:rsidDel="00C416A4">
          <w:rPr>
            <w:rFonts w:ascii="Times New Roman" w:hAnsi="Times New Roman"/>
            <w:color w:val="000000"/>
          </w:rPr>
          <w:delText>and</w:delText>
        </w:r>
      </w:del>
      <w:r w:rsidRPr="00D05E42">
        <w:rPr>
          <w:rFonts w:ascii="Times New Roman" w:hAnsi="Times New Roman"/>
          <w:color w:val="000000"/>
        </w:rPr>
        <w:t xml:space="preserve"> </w:t>
      </w:r>
      <w:del w:id="85" w:author="Danso-Appiah" w:date="2015-09-25T10:10:00Z">
        <w:r w:rsidRPr="00D05E42" w:rsidDel="00C416A4">
          <w:rPr>
            <w:rFonts w:ascii="Times New Roman" w:hAnsi="Times New Roman"/>
            <w:color w:val="000000"/>
          </w:rPr>
          <w:delText>AUC (</w:delText>
        </w:r>
        <w:r w:rsidRPr="00D05E42" w:rsidDel="00C416A4">
          <w:rPr>
            <w:rFonts w:ascii="Times New Roman" w:hAnsi="Times New Roman"/>
          </w:rPr>
          <w:delText xml:space="preserve">0.86). One POC-CCA test performed better than </w:delText>
        </w:r>
      </w:del>
      <w:r w:rsidRPr="00D05E42">
        <w:rPr>
          <w:rFonts w:ascii="Times New Roman" w:hAnsi="Times New Roman"/>
        </w:rPr>
        <w:t>three Kato-Katz tests (</w:t>
      </w:r>
      <w:r w:rsidRPr="00D05E42">
        <w:rPr>
          <w:rFonts w:ascii="Times New Roman" w:hAnsi="Times New Roman"/>
          <w:noProof/>
        </w:rPr>
        <w:t xml:space="preserve">pooled sensitivity 0.85, 95% CI 0.80 to 0.88 and pooled specificity 0.66, 95% CI 0.54 to 0.76; fourteen studies). </w:t>
      </w:r>
      <w:r w:rsidRPr="00D05E42">
        <w:rPr>
          <w:rFonts w:ascii="Times New Roman" w:hAnsi="Times New Roman"/>
        </w:rPr>
        <w:t>There is no demonstrable advantage of three CCA tests over one test.</w:t>
      </w:r>
      <w:bookmarkStart w:id="86" w:name="_Toc416584703"/>
      <w:bookmarkStart w:id="87" w:name="_Toc416585162"/>
      <w:bookmarkStart w:id="88" w:name="_Toc416611827"/>
      <w:bookmarkStart w:id="89" w:name="_Toc416626747"/>
      <w:bookmarkStart w:id="90" w:name="_Toc416627006"/>
      <w:bookmarkStart w:id="91" w:name="_Toc417365798"/>
      <w:r w:rsidRPr="00D05E42">
        <w:rPr>
          <w:rFonts w:ascii="Times New Roman" w:hAnsi="Times New Roman"/>
        </w:rPr>
        <w:t xml:space="preserve"> </w:t>
      </w:r>
      <w:moveFromRangeStart w:id="92" w:author="Danso-Appiah" w:date="2015-09-25T10:13:00Z" w:name="move430939333"/>
      <w:moveFrom w:id="93" w:author="Danso-Appiah" w:date="2015-09-25T10:13:00Z">
        <w:r w:rsidRPr="00D05E42" w:rsidDel="00E97EE1">
          <w:rPr>
            <w:rFonts w:ascii="Times New Roman" w:hAnsi="Times New Roman"/>
          </w:rPr>
          <w:t>Both sensitivity and specificity of CCA appears to be poor for urinary schistosomiasis, but the evidence is inconclusive as it comes from only two studies.</w:t>
        </w:r>
        <w:bookmarkEnd w:id="86"/>
        <w:bookmarkEnd w:id="87"/>
        <w:bookmarkEnd w:id="88"/>
        <w:bookmarkEnd w:id="89"/>
        <w:bookmarkEnd w:id="90"/>
        <w:bookmarkEnd w:id="91"/>
        <w:r w:rsidRPr="00D05E42" w:rsidDel="00E97EE1">
          <w:rPr>
            <w:rFonts w:ascii="Times New Roman" w:hAnsi="Times New Roman"/>
          </w:rPr>
          <w:t xml:space="preserve"> </w:t>
        </w:r>
      </w:moveFrom>
      <w:moveFromRangeEnd w:id="92"/>
      <w:r w:rsidRPr="00D05E42">
        <w:rPr>
          <w:rFonts w:ascii="Times New Roman" w:hAnsi="Times New Roman"/>
        </w:rPr>
        <w:t>Latent Class Analysis identified two classes of POC-CCA.</w:t>
      </w:r>
      <w:ins w:id="94" w:author="Danso-Appiah" w:date="2015-09-25T10:13:00Z">
        <w:r w:rsidR="00E97EE1" w:rsidRPr="00E97EE1">
          <w:rPr>
            <w:rFonts w:ascii="Times New Roman" w:hAnsi="Times New Roman"/>
          </w:rPr>
          <w:t xml:space="preserve"> </w:t>
        </w:r>
      </w:ins>
      <w:moveToRangeStart w:id="95" w:author="Danso-Appiah" w:date="2015-09-25T10:13:00Z" w:name="move430939333"/>
      <w:moveTo w:id="96" w:author="Danso-Appiah" w:date="2015-09-25T10:13:00Z">
        <w:r w:rsidR="00E97EE1" w:rsidRPr="00D05E42">
          <w:rPr>
            <w:rFonts w:ascii="Times New Roman" w:hAnsi="Times New Roman"/>
          </w:rPr>
          <w:t>Both sensitivity</w:t>
        </w:r>
      </w:moveTo>
      <w:ins w:id="97" w:author="Danso-Appiah" w:date="2015-09-25T10:14:00Z">
        <w:r w:rsidR="00E97EE1">
          <w:rPr>
            <w:rFonts w:ascii="Times New Roman" w:hAnsi="Times New Roman"/>
          </w:rPr>
          <w:t xml:space="preserve"> (value her</w:t>
        </w:r>
      </w:ins>
      <w:ins w:id="98" w:author="Danso-Appiah" w:date="2015-10-19T11:18:00Z">
        <w:r w:rsidR="00A778FE">
          <w:rPr>
            <w:rFonts w:ascii="Times New Roman" w:hAnsi="Times New Roman"/>
          </w:rPr>
          <w:t>e</w:t>
        </w:r>
      </w:ins>
      <w:ins w:id="99" w:author="Danso-Appiah" w:date="2015-09-25T10:14:00Z">
        <w:r w:rsidR="00E97EE1">
          <w:rPr>
            <w:rFonts w:ascii="Times New Roman" w:hAnsi="Times New Roman"/>
          </w:rPr>
          <w:t>)</w:t>
        </w:r>
      </w:ins>
      <w:moveTo w:id="100" w:author="Danso-Appiah" w:date="2015-09-25T10:13:00Z">
        <w:r w:rsidR="00E97EE1" w:rsidRPr="00D05E42">
          <w:rPr>
            <w:rFonts w:ascii="Times New Roman" w:hAnsi="Times New Roman"/>
          </w:rPr>
          <w:t xml:space="preserve"> and specificity </w:t>
        </w:r>
      </w:moveTo>
      <w:ins w:id="101" w:author="Danso-Appiah" w:date="2015-09-25T10:14:00Z">
        <w:r w:rsidR="00E97EE1">
          <w:rPr>
            <w:rFonts w:ascii="Times New Roman" w:hAnsi="Times New Roman"/>
          </w:rPr>
          <w:t xml:space="preserve">(value) </w:t>
        </w:r>
      </w:ins>
      <w:moveTo w:id="102" w:author="Danso-Appiah" w:date="2015-09-25T10:13:00Z">
        <w:r w:rsidR="00E97EE1" w:rsidRPr="00D05E42">
          <w:rPr>
            <w:rFonts w:ascii="Times New Roman" w:hAnsi="Times New Roman"/>
          </w:rPr>
          <w:t>of CCA appears to be poor for urinary schistosomiasis</w:t>
        </w:r>
      </w:moveTo>
      <w:ins w:id="103" w:author="Danso-Appiah" w:date="2015-09-25T10:13:00Z">
        <w:r w:rsidR="00E97EE1">
          <w:rPr>
            <w:rFonts w:ascii="Times New Roman" w:hAnsi="Times New Roman"/>
          </w:rPr>
          <w:t xml:space="preserve"> (2 studies). </w:t>
        </w:r>
      </w:ins>
      <w:moveTo w:id="104" w:author="Danso-Appiah" w:date="2015-09-25T10:13:00Z">
        <w:del w:id="105" w:author="Danso-Appiah" w:date="2015-09-25T10:14:00Z">
          <w:r w:rsidR="00E97EE1" w:rsidRPr="00D05E42" w:rsidDel="00E97EE1">
            <w:rPr>
              <w:rFonts w:ascii="Times New Roman" w:hAnsi="Times New Roman"/>
            </w:rPr>
            <w:delText>, but the evidence is inconclusive as it comes from only two studies.</w:delText>
          </w:r>
        </w:del>
      </w:moveTo>
      <w:moveToRangeEnd w:id="95"/>
    </w:p>
    <w:p w14:paraId="486BA31D" w14:textId="77777777" w:rsidR="00EE589A" w:rsidRDefault="002602AD" w:rsidP="002602AD">
      <w:pPr>
        <w:pStyle w:val="Heading2"/>
        <w:spacing w:before="0" w:after="120" w:line="276" w:lineRule="auto"/>
        <w:rPr>
          <w:ins w:id="106" w:author="Danso-Appiah" w:date="2015-10-06T14:12:00Z"/>
          <w:b w:val="0"/>
          <w:sz w:val="22"/>
          <w:szCs w:val="22"/>
        </w:rPr>
      </w:pPr>
      <w:r w:rsidRPr="00F652FE">
        <w:rPr>
          <w:sz w:val="22"/>
          <w:szCs w:val="22"/>
          <w:lang w:val="en-US"/>
        </w:rPr>
        <w:t>Conclusion</w:t>
      </w:r>
      <w:ins w:id="107" w:author="Danso-Appiah" w:date="2015-09-25T09:34:00Z">
        <w:r w:rsidR="00D05E42" w:rsidRPr="00C731E7">
          <w:rPr>
            <w:b w:val="0"/>
            <w:sz w:val="22"/>
            <w:szCs w:val="22"/>
            <w:lang w:val="en-US"/>
          </w:rPr>
          <w:t xml:space="preserve"> </w:t>
        </w:r>
      </w:ins>
      <w:ins w:id="108" w:author="Danso-Appiah" w:date="2015-09-25T10:15:00Z">
        <w:r w:rsidR="00D125F5">
          <w:rPr>
            <w:b w:val="0"/>
            <w:sz w:val="22"/>
            <w:szCs w:val="22"/>
            <w:lang w:val="en-US"/>
          </w:rPr>
          <w:t xml:space="preserve">The findings </w:t>
        </w:r>
      </w:ins>
      <w:ins w:id="109" w:author="Danso-Appiah" w:date="2015-09-25T10:22:00Z">
        <w:r w:rsidR="00114F93">
          <w:rPr>
            <w:b w:val="0"/>
            <w:sz w:val="22"/>
            <w:szCs w:val="22"/>
            <w:lang w:val="en-US"/>
          </w:rPr>
          <w:t>show that a single</w:t>
        </w:r>
      </w:ins>
      <w:ins w:id="110" w:author="Danso-Appiah" w:date="2015-09-25T10:15:00Z">
        <w:r w:rsidR="00D125F5">
          <w:rPr>
            <w:b w:val="0"/>
            <w:sz w:val="22"/>
            <w:szCs w:val="22"/>
            <w:lang w:val="en-US"/>
          </w:rPr>
          <w:t xml:space="preserve"> </w:t>
        </w:r>
      </w:ins>
      <w:del w:id="111" w:author="Danso-Appiah" w:date="2015-09-25T10:15:00Z">
        <w:r w:rsidDel="00D125F5">
          <w:rPr>
            <w:b w:val="0"/>
            <w:sz w:val="22"/>
            <w:szCs w:val="22"/>
          </w:rPr>
          <w:delText xml:space="preserve">One </w:delText>
        </w:r>
      </w:del>
      <w:r w:rsidRPr="00F652FE">
        <w:rPr>
          <w:b w:val="0"/>
          <w:sz w:val="22"/>
          <w:szCs w:val="22"/>
        </w:rPr>
        <w:t xml:space="preserve">POC-CCA </w:t>
      </w:r>
      <w:r>
        <w:rPr>
          <w:b w:val="0"/>
          <w:sz w:val="22"/>
          <w:szCs w:val="22"/>
        </w:rPr>
        <w:t xml:space="preserve">test </w:t>
      </w:r>
      <w:ins w:id="112" w:author="Danso-Appiah" w:date="2015-09-25T10:15:00Z">
        <w:r w:rsidR="00D125F5">
          <w:rPr>
            <w:b w:val="0"/>
            <w:sz w:val="22"/>
            <w:szCs w:val="22"/>
          </w:rPr>
          <w:t xml:space="preserve">may be </w:t>
        </w:r>
      </w:ins>
      <w:ins w:id="113" w:author="Danso-Appiah" w:date="2015-09-25T13:18:00Z">
        <w:r w:rsidR="003C41D2">
          <w:rPr>
            <w:b w:val="0"/>
            <w:sz w:val="22"/>
            <w:szCs w:val="22"/>
          </w:rPr>
          <w:t>better than</w:t>
        </w:r>
      </w:ins>
      <w:ins w:id="114" w:author="Danso-Appiah" w:date="2015-09-25T10:15:00Z">
        <w:r w:rsidR="00D125F5">
          <w:rPr>
            <w:b w:val="0"/>
            <w:sz w:val="22"/>
            <w:szCs w:val="22"/>
          </w:rPr>
          <w:t xml:space="preserve"> </w:t>
        </w:r>
      </w:ins>
      <w:ins w:id="115" w:author="Danso-Appiah" w:date="2015-09-25T10:22:00Z">
        <w:r w:rsidR="002C37B3">
          <w:rPr>
            <w:b w:val="0"/>
            <w:sz w:val="22"/>
            <w:szCs w:val="22"/>
          </w:rPr>
          <w:t xml:space="preserve">single or three </w:t>
        </w:r>
      </w:ins>
      <w:del w:id="116" w:author="Danso-Appiah" w:date="2015-09-25T10:16:00Z">
        <w:r w:rsidRPr="00F652FE" w:rsidDel="00D125F5">
          <w:rPr>
            <w:b w:val="0"/>
            <w:sz w:val="22"/>
            <w:szCs w:val="22"/>
          </w:rPr>
          <w:delText>perform</w:delText>
        </w:r>
        <w:r w:rsidDel="00D125F5">
          <w:rPr>
            <w:b w:val="0"/>
            <w:sz w:val="22"/>
            <w:szCs w:val="22"/>
          </w:rPr>
          <w:delText>s</w:delText>
        </w:r>
        <w:r w:rsidRPr="00F652FE" w:rsidDel="00D125F5">
          <w:rPr>
            <w:b w:val="0"/>
            <w:sz w:val="22"/>
            <w:szCs w:val="22"/>
          </w:rPr>
          <w:delText xml:space="preserve"> better than </w:delText>
        </w:r>
        <w:r w:rsidDel="00D125F5">
          <w:rPr>
            <w:b w:val="0"/>
            <w:sz w:val="22"/>
            <w:szCs w:val="22"/>
          </w:rPr>
          <w:delText xml:space="preserve">one </w:delText>
        </w:r>
        <w:r w:rsidRPr="00F652FE" w:rsidDel="00D125F5">
          <w:rPr>
            <w:b w:val="0"/>
            <w:sz w:val="22"/>
            <w:szCs w:val="22"/>
          </w:rPr>
          <w:delText xml:space="preserve">or three </w:delText>
        </w:r>
      </w:del>
      <w:r w:rsidRPr="00F652FE">
        <w:rPr>
          <w:b w:val="0"/>
          <w:sz w:val="22"/>
          <w:szCs w:val="22"/>
        </w:rPr>
        <w:t>Kato-Katz</w:t>
      </w:r>
      <w:ins w:id="117" w:author="Danso-Appiah" w:date="2015-09-25T10:16:00Z">
        <w:r w:rsidR="00D125F5">
          <w:rPr>
            <w:b w:val="0"/>
            <w:sz w:val="22"/>
            <w:szCs w:val="22"/>
          </w:rPr>
          <w:t xml:space="preserve"> test</w:t>
        </w:r>
      </w:ins>
      <w:ins w:id="118" w:author="Danso-Appiah" w:date="2015-09-25T10:22:00Z">
        <w:r w:rsidR="002C37B3">
          <w:rPr>
            <w:b w:val="0"/>
            <w:sz w:val="22"/>
            <w:szCs w:val="22"/>
          </w:rPr>
          <w:t>s</w:t>
        </w:r>
      </w:ins>
      <w:ins w:id="119" w:author="Danso-Appiah" w:date="2015-09-25T10:16:00Z">
        <w:r w:rsidR="00D125F5">
          <w:rPr>
            <w:b w:val="0"/>
            <w:sz w:val="22"/>
            <w:szCs w:val="22"/>
          </w:rPr>
          <w:t xml:space="preserve"> for </w:t>
        </w:r>
      </w:ins>
      <w:ins w:id="120" w:author="Danso-Appiah" w:date="2015-09-25T10:22:00Z">
        <w:r w:rsidR="002C37B3">
          <w:rPr>
            <w:b w:val="0"/>
            <w:sz w:val="22"/>
            <w:szCs w:val="22"/>
          </w:rPr>
          <w:t xml:space="preserve">detecting </w:t>
        </w:r>
      </w:ins>
      <w:ins w:id="121" w:author="Danso-Appiah" w:date="2015-09-25T10:16:00Z">
        <w:r w:rsidR="00D125F5" w:rsidRPr="00C3426C">
          <w:rPr>
            <w:b w:val="0"/>
            <w:i/>
            <w:sz w:val="22"/>
            <w:szCs w:val="22"/>
            <w:rPrChange w:id="122" w:author="Danso-Appiah" w:date="2015-09-25T10:16:00Z">
              <w:rPr>
                <w:b w:val="0"/>
                <w:sz w:val="22"/>
                <w:szCs w:val="22"/>
              </w:rPr>
            </w:rPrChange>
          </w:rPr>
          <w:t>S. mansoni</w:t>
        </w:r>
        <w:r w:rsidR="00D125F5">
          <w:rPr>
            <w:b w:val="0"/>
            <w:sz w:val="22"/>
            <w:szCs w:val="22"/>
          </w:rPr>
          <w:t xml:space="preserve"> infection</w:t>
        </w:r>
      </w:ins>
      <w:r>
        <w:rPr>
          <w:b w:val="0"/>
          <w:sz w:val="22"/>
          <w:szCs w:val="22"/>
        </w:rPr>
        <w:t>,</w:t>
      </w:r>
      <w:r w:rsidRPr="00F652FE">
        <w:rPr>
          <w:b w:val="0"/>
          <w:sz w:val="22"/>
          <w:szCs w:val="22"/>
        </w:rPr>
        <w:t xml:space="preserve"> </w:t>
      </w:r>
      <w:ins w:id="123" w:author="Danso-Appiah" w:date="2015-09-25T10:16:00Z">
        <w:r w:rsidR="00C3426C">
          <w:rPr>
            <w:b w:val="0"/>
            <w:sz w:val="22"/>
            <w:szCs w:val="22"/>
          </w:rPr>
          <w:t xml:space="preserve">but </w:t>
        </w:r>
      </w:ins>
      <w:del w:id="124" w:author="Danso-Appiah" w:date="2015-09-25T10:17:00Z">
        <w:r w:rsidDel="00C3426C">
          <w:rPr>
            <w:b w:val="0"/>
            <w:sz w:val="22"/>
            <w:szCs w:val="22"/>
          </w:rPr>
          <w:delText xml:space="preserve">and </w:delText>
        </w:r>
        <w:r w:rsidR="003968BB" w:rsidDel="00C3426C">
          <w:rPr>
            <w:b w:val="0"/>
            <w:sz w:val="22"/>
            <w:szCs w:val="22"/>
          </w:rPr>
          <w:delText>three POC-C</w:delText>
        </w:r>
        <w:r w:rsidRPr="00F652FE" w:rsidDel="00C3426C">
          <w:rPr>
            <w:b w:val="0"/>
            <w:sz w:val="22"/>
            <w:szCs w:val="22"/>
          </w:rPr>
          <w:delText xml:space="preserve">A tests do not appear to show advantage over </w:delText>
        </w:r>
        <w:r w:rsidDel="00C3426C">
          <w:rPr>
            <w:b w:val="0"/>
            <w:sz w:val="22"/>
            <w:szCs w:val="22"/>
          </w:rPr>
          <w:delText xml:space="preserve">one </w:delText>
        </w:r>
        <w:r w:rsidRPr="00F652FE" w:rsidDel="00C3426C">
          <w:rPr>
            <w:b w:val="0"/>
            <w:sz w:val="22"/>
            <w:szCs w:val="22"/>
          </w:rPr>
          <w:delText xml:space="preserve">POC-CCA </w:delText>
        </w:r>
        <w:r w:rsidDel="00C3426C">
          <w:rPr>
            <w:b w:val="0"/>
            <w:sz w:val="22"/>
            <w:szCs w:val="22"/>
          </w:rPr>
          <w:delText>test whereas POC-CCA t</w:delText>
        </w:r>
        <w:r w:rsidRPr="00F652FE" w:rsidDel="00C3426C">
          <w:rPr>
            <w:b w:val="0"/>
            <w:sz w:val="22"/>
            <w:szCs w:val="22"/>
          </w:rPr>
          <w:delText>est appears variable for the d</w:delText>
        </w:r>
        <w:r w:rsidDel="00C3426C">
          <w:rPr>
            <w:b w:val="0"/>
            <w:sz w:val="22"/>
            <w:szCs w:val="22"/>
          </w:rPr>
          <w:delText xml:space="preserve">etection </w:delText>
        </w:r>
        <w:r w:rsidRPr="00F652FE" w:rsidDel="00C3426C">
          <w:rPr>
            <w:b w:val="0"/>
            <w:sz w:val="22"/>
            <w:szCs w:val="22"/>
          </w:rPr>
          <w:delText xml:space="preserve">of </w:delText>
        </w:r>
      </w:del>
      <w:del w:id="125" w:author="Danso-Appiah" w:date="2015-09-25T10:18:00Z">
        <w:r w:rsidRPr="00F652FE" w:rsidDel="00D5250F">
          <w:rPr>
            <w:b w:val="0"/>
            <w:i/>
            <w:iCs/>
            <w:sz w:val="22"/>
            <w:szCs w:val="22"/>
          </w:rPr>
          <w:delText xml:space="preserve">S. haematobium </w:delText>
        </w:r>
      </w:del>
      <w:del w:id="126" w:author="Danso-Appiah" w:date="2015-09-25T10:17:00Z">
        <w:r w:rsidRPr="00F652FE" w:rsidDel="00C3426C">
          <w:rPr>
            <w:b w:val="0"/>
            <w:sz w:val="22"/>
            <w:szCs w:val="22"/>
          </w:rPr>
          <w:delText>infection</w:delText>
        </w:r>
        <w:r w:rsidDel="00C3426C">
          <w:rPr>
            <w:b w:val="0"/>
            <w:sz w:val="22"/>
            <w:szCs w:val="22"/>
          </w:rPr>
          <w:delText xml:space="preserve"> although </w:delText>
        </w:r>
      </w:del>
      <w:r w:rsidRPr="00F652FE">
        <w:rPr>
          <w:b w:val="0"/>
          <w:sz w:val="22"/>
          <w:szCs w:val="22"/>
        </w:rPr>
        <w:t xml:space="preserve">the evidence </w:t>
      </w:r>
      <w:ins w:id="127" w:author="Danso-Appiah" w:date="2015-09-25T13:18:00Z">
        <w:r w:rsidR="00B86F9F">
          <w:rPr>
            <w:b w:val="0"/>
            <w:sz w:val="22"/>
            <w:szCs w:val="22"/>
          </w:rPr>
          <w:t xml:space="preserve">for </w:t>
        </w:r>
        <w:r w:rsidR="00B86F9F" w:rsidRPr="00F652FE">
          <w:rPr>
            <w:b w:val="0"/>
            <w:i/>
            <w:iCs/>
            <w:sz w:val="22"/>
            <w:szCs w:val="22"/>
          </w:rPr>
          <w:t xml:space="preserve">S. haematobium </w:t>
        </w:r>
      </w:ins>
      <w:r w:rsidRPr="00F652FE">
        <w:rPr>
          <w:b w:val="0"/>
          <w:sz w:val="22"/>
          <w:szCs w:val="22"/>
        </w:rPr>
        <w:t>may be inconclusive as it comes from only two studies</w:t>
      </w:r>
    </w:p>
    <w:p w14:paraId="67EF765D" w14:textId="70A00286" w:rsidR="00CE651F" w:rsidRDefault="002602AD" w:rsidP="002602AD">
      <w:pPr>
        <w:pStyle w:val="Heading2"/>
        <w:spacing w:before="0" w:after="120" w:line="276" w:lineRule="auto"/>
        <w:rPr>
          <w:sz w:val="24"/>
        </w:rPr>
      </w:pPr>
      <w:del w:id="128" w:author="Danso-Appiah" w:date="2015-10-06T14:12:00Z">
        <w:r w:rsidRPr="00F652FE" w:rsidDel="00EE589A">
          <w:rPr>
            <w:b w:val="0"/>
            <w:sz w:val="22"/>
            <w:szCs w:val="22"/>
          </w:rPr>
          <w:delText>.</w:delText>
        </w:r>
      </w:del>
      <w:r w:rsidR="00222147" w:rsidRPr="00C74C30">
        <w:rPr>
          <w:sz w:val="22"/>
        </w:rPr>
        <w:br w:type="page"/>
      </w:r>
      <w:r w:rsidR="005079D7" w:rsidRPr="001930CF">
        <w:rPr>
          <w:sz w:val="24"/>
        </w:rPr>
        <w:lastRenderedPageBreak/>
        <w:t>BACKGROUND</w:t>
      </w:r>
    </w:p>
    <w:p w14:paraId="689CC358" w14:textId="19108936" w:rsidR="00270D4D" w:rsidRDefault="00B22BD8" w:rsidP="00D76372">
      <w:pPr>
        <w:pStyle w:val="Heading2"/>
        <w:spacing w:before="0" w:after="0" w:line="276" w:lineRule="auto"/>
        <w:rPr>
          <w:rFonts w:eastAsia="Batang"/>
          <w:b w:val="0"/>
          <w:sz w:val="22"/>
          <w:szCs w:val="22"/>
        </w:rPr>
      </w:pPr>
      <w:r w:rsidRPr="00F52589">
        <w:rPr>
          <w:b w:val="0"/>
          <w:sz w:val="22"/>
        </w:rPr>
        <w:t>Schistosomiasis</w:t>
      </w:r>
      <w:ins w:id="129" w:author="Danso-Appiah" w:date="2015-10-05T20:23:00Z">
        <w:r w:rsidR="005310F4">
          <w:rPr>
            <w:b w:val="0"/>
            <w:sz w:val="22"/>
          </w:rPr>
          <w:t xml:space="preserve">, </w:t>
        </w:r>
      </w:ins>
      <w:ins w:id="130" w:author="Danso-Appiah" w:date="2015-10-05T20:25:00Z">
        <w:r w:rsidR="00C42B8E" w:rsidRPr="00EE589A">
          <w:rPr>
            <w:rFonts w:eastAsia="Batang"/>
            <w:b w:val="0"/>
            <w:sz w:val="22"/>
            <w:szCs w:val="22"/>
          </w:rPr>
          <w:t xml:space="preserve">caused </w:t>
        </w:r>
        <w:r w:rsidR="00C42B8E" w:rsidRPr="00EE589A">
          <w:rPr>
            <w:rFonts w:eastAsia="Batang"/>
            <w:b w:val="0"/>
            <w:sz w:val="22"/>
            <w:szCs w:val="22"/>
            <w:lang w:eastAsia="zh-CN"/>
          </w:rPr>
          <w:t xml:space="preserve">by </w:t>
        </w:r>
        <w:r w:rsidR="00C42B8E" w:rsidRPr="00EE589A">
          <w:rPr>
            <w:rFonts w:eastAsia="ScalaLancetPro"/>
            <w:b w:val="0"/>
            <w:sz w:val="22"/>
            <w:szCs w:val="22"/>
          </w:rPr>
          <w:t xml:space="preserve">blood fluke, a </w:t>
        </w:r>
        <w:r w:rsidR="00C42B8E" w:rsidRPr="00EE589A">
          <w:rPr>
            <w:rFonts w:eastAsia="Batang"/>
            <w:b w:val="0"/>
            <w:sz w:val="22"/>
            <w:szCs w:val="22"/>
            <w:lang w:eastAsia="zh-CN"/>
          </w:rPr>
          <w:t xml:space="preserve">group of </w:t>
        </w:r>
        <w:r w:rsidR="00C42B8E" w:rsidRPr="00EE589A">
          <w:rPr>
            <w:b w:val="0"/>
            <w:sz w:val="22"/>
            <w:szCs w:val="22"/>
          </w:rPr>
          <w:t xml:space="preserve">flat worms that reside in the blood vessels in the human hosts, </w:t>
        </w:r>
      </w:ins>
      <w:del w:id="131" w:author="Danso-Appiah" w:date="2015-10-05T20:23:00Z">
        <w:r w:rsidRPr="00F52589" w:rsidDel="005310F4">
          <w:rPr>
            <w:b w:val="0"/>
            <w:sz w:val="22"/>
          </w:rPr>
          <w:delText xml:space="preserve"> </w:delText>
        </w:r>
      </w:del>
      <w:r w:rsidR="00270D4D" w:rsidRPr="00F52589">
        <w:rPr>
          <w:b w:val="0"/>
          <w:sz w:val="22"/>
        </w:rPr>
        <w:t xml:space="preserve">is commonly found among low income countries </w:t>
      </w:r>
      <w:ins w:id="132" w:author="Danso-Appiah" w:date="2015-10-05T20:29:00Z">
        <w:r w:rsidR="000C6A4D" w:rsidRPr="000C6A4D">
          <w:rPr>
            <w:b w:val="0"/>
            <w:sz w:val="22"/>
            <w:szCs w:val="22"/>
          </w:rPr>
          <w:t xml:space="preserve">in the </w:t>
        </w:r>
        <w:r w:rsidR="000C6A4D" w:rsidRPr="00EE589A">
          <w:rPr>
            <w:b w:val="0"/>
            <w:sz w:val="22"/>
            <w:szCs w:val="22"/>
          </w:rPr>
          <w:t>tropical and sub-tropical regions</w:t>
        </w:r>
        <w:r w:rsidR="000C6A4D">
          <w:rPr>
            <w:b w:val="0"/>
            <w:sz w:val="22"/>
          </w:rPr>
          <w:t xml:space="preserve"> </w:t>
        </w:r>
      </w:ins>
      <w:r w:rsidR="00270D4D" w:rsidRPr="00F52589">
        <w:rPr>
          <w:b w:val="0"/>
          <w:sz w:val="22"/>
        </w:rPr>
        <w:t>whose health systems face difficulties to provide basic care at the peripheral level</w:t>
      </w:r>
      <w:del w:id="133" w:author="Danso-Appiah" w:date="2015-10-05T20:28:00Z">
        <w:r w:rsidR="00270D4D" w:rsidRPr="00F52589" w:rsidDel="000C7233">
          <w:rPr>
            <w:b w:val="0"/>
            <w:sz w:val="22"/>
          </w:rPr>
          <w:delText xml:space="preserve"> where it is most needed</w:delText>
        </w:r>
      </w:del>
      <w:ins w:id="134" w:author="D B" w:date="2015-09-25T22:09:00Z">
        <w:r w:rsidR="0054430C">
          <w:rPr>
            <w:b w:val="0"/>
            <w:sz w:val="22"/>
          </w:rPr>
          <w:t>.</w:t>
        </w:r>
      </w:ins>
      <w:del w:id="135" w:author="D B" w:date="2015-09-25T20:44:00Z">
        <w:r w:rsidR="00270D4D" w:rsidRPr="00EE589A" w:rsidDel="00450BDD">
          <w:rPr>
            <w:b w:val="0"/>
            <w:sz w:val="22"/>
            <w:vertAlign w:val="superscript"/>
          </w:rPr>
          <w:delText xml:space="preserve"> (</w:delText>
        </w:r>
      </w:del>
      <w:ins w:id="136" w:author="D B" w:date="2015-09-25T20:44:00Z">
        <w:r w:rsidR="00450BDD" w:rsidRPr="00EE589A">
          <w:rPr>
            <w:b w:val="0"/>
            <w:sz w:val="22"/>
            <w:vertAlign w:val="superscript"/>
          </w:rPr>
          <w:t>1</w:t>
        </w:r>
      </w:ins>
      <w:del w:id="137" w:author="D B" w:date="2015-09-25T21:23:00Z">
        <w:r w:rsidR="00270D4D" w:rsidRPr="00F52589" w:rsidDel="00BF7375">
          <w:rPr>
            <w:b w:val="0"/>
            <w:color w:val="0000CC"/>
            <w:sz w:val="22"/>
          </w:rPr>
          <w:delText xml:space="preserve">Chitsulo </w:delText>
        </w:r>
      </w:del>
      <w:del w:id="138" w:author="D B" w:date="2015-09-25T21:22:00Z">
        <w:r w:rsidR="00270D4D" w:rsidRPr="00F52589" w:rsidDel="00BF7375">
          <w:rPr>
            <w:b w:val="0"/>
            <w:color w:val="0000CC"/>
            <w:sz w:val="22"/>
          </w:rPr>
          <w:delText>2000</w:delText>
        </w:r>
        <w:r w:rsidR="00270D4D" w:rsidRPr="00F52589" w:rsidDel="00BF7375">
          <w:rPr>
            <w:b w:val="0"/>
            <w:sz w:val="22"/>
          </w:rPr>
          <w:delText>)</w:delText>
        </w:r>
      </w:del>
      <w:del w:id="139" w:author="D B" w:date="2015-09-25T22:09:00Z">
        <w:r w:rsidR="00270D4D" w:rsidRPr="00F52589" w:rsidDel="0054430C">
          <w:rPr>
            <w:b w:val="0"/>
            <w:sz w:val="22"/>
          </w:rPr>
          <w:delText>.</w:delText>
        </w:r>
      </w:del>
      <w:r w:rsidR="00270D4D" w:rsidRPr="00F52589">
        <w:rPr>
          <w:b w:val="0"/>
          <w:sz w:val="22"/>
        </w:rPr>
        <w:t xml:space="preserve"> </w:t>
      </w:r>
      <w:r w:rsidRPr="00F52589">
        <w:rPr>
          <w:rFonts w:eastAsia="Batang"/>
          <w:b w:val="0"/>
          <w:sz w:val="22"/>
        </w:rPr>
        <w:t>A</w:t>
      </w:r>
      <w:r w:rsidR="00270D4D" w:rsidRPr="00F52589">
        <w:rPr>
          <w:rFonts w:eastAsia="Batang"/>
          <w:b w:val="0"/>
          <w:sz w:val="22"/>
        </w:rPr>
        <w:t xml:space="preserve">n estimated 800 </w:t>
      </w:r>
      <w:proofErr w:type="spellStart"/>
      <w:r w:rsidR="00270D4D" w:rsidRPr="00F52589">
        <w:rPr>
          <w:rFonts w:eastAsia="Batang"/>
          <w:b w:val="0"/>
          <w:sz w:val="22"/>
        </w:rPr>
        <w:t>mill</w:t>
      </w:r>
      <w:del w:id="140" w:author="Danso-Appiah" w:date="2015-10-05T20:25:00Z">
        <w:r w:rsidR="00270D4D" w:rsidRPr="00F52589" w:rsidDel="00C42B8E">
          <w:rPr>
            <w:rFonts w:eastAsia="Batang"/>
            <w:b w:val="0"/>
            <w:sz w:val="22"/>
          </w:rPr>
          <w:delText>i</w:delText>
        </w:r>
      </w:del>
      <w:r w:rsidR="00270D4D" w:rsidRPr="00F52589">
        <w:rPr>
          <w:rFonts w:eastAsia="Batang"/>
          <w:b w:val="0"/>
          <w:sz w:val="22"/>
        </w:rPr>
        <w:t>on</w:t>
      </w:r>
      <w:proofErr w:type="spellEnd"/>
      <w:r w:rsidR="00270D4D" w:rsidRPr="00F52589">
        <w:rPr>
          <w:rFonts w:eastAsia="Batang"/>
          <w:b w:val="0"/>
          <w:sz w:val="22"/>
        </w:rPr>
        <w:t xml:space="preserve"> people are at risk of the infection and 207 million have the </w:t>
      </w:r>
      <w:r w:rsidR="006724D8" w:rsidRPr="00F52589">
        <w:rPr>
          <w:rFonts w:eastAsia="Batang"/>
          <w:b w:val="0"/>
          <w:sz w:val="22"/>
        </w:rPr>
        <w:t>infection</w:t>
      </w:r>
      <w:ins w:id="141" w:author="D B" w:date="2015-09-25T22:09:00Z">
        <w:r w:rsidR="0054430C">
          <w:rPr>
            <w:rFonts w:eastAsia="Batang"/>
            <w:b w:val="0"/>
            <w:sz w:val="22"/>
          </w:rPr>
          <w:t>.</w:t>
        </w:r>
      </w:ins>
      <w:ins w:id="142" w:author="D B" w:date="2015-09-25T21:23:00Z">
        <w:r w:rsidR="00BF7375" w:rsidRPr="00EE589A">
          <w:rPr>
            <w:rFonts w:eastAsia="Batang"/>
            <w:b w:val="0"/>
            <w:sz w:val="22"/>
            <w:vertAlign w:val="superscript"/>
          </w:rPr>
          <w:t>2</w:t>
        </w:r>
      </w:ins>
      <w:ins w:id="143" w:author="D B" w:date="2015-09-25T21:28:00Z">
        <w:r w:rsidR="004867AB">
          <w:rPr>
            <w:rFonts w:eastAsia="Batang"/>
            <w:b w:val="0"/>
            <w:sz w:val="22"/>
            <w:vertAlign w:val="superscript"/>
          </w:rPr>
          <w:t>-5</w:t>
        </w:r>
      </w:ins>
      <w:del w:id="144" w:author="D B" w:date="2015-09-25T22:08:00Z">
        <w:r w:rsidR="00270D4D" w:rsidRPr="00F52589" w:rsidDel="004867AB">
          <w:rPr>
            <w:rFonts w:eastAsia="Batang"/>
            <w:b w:val="0"/>
            <w:sz w:val="22"/>
          </w:rPr>
          <w:delText xml:space="preserve"> (</w:delText>
        </w:r>
      </w:del>
      <w:del w:id="145" w:author="D B" w:date="2015-09-25T21:28:00Z">
        <w:r w:rsidR="00CD2516" w:rsidRPr="00CD2516" w:rsidDel="00BF7375">
          <w:rPr>
            <w:rFonts w:eastAsia="Batang"/>
            <w:b w:val="0"/>
            <w:color w:val="0000CC"/>
            <w:sz w:val="22"/>
          </w:rPr>
          <w:delText>Engels 2002</w:delText>
        </w:r>
        <w:r w:rsidR="00CD2516" w:rsidDel="00BF7375">
          <w:rPr>
            <w:rFonts w:eastAsia="Batang"/>
            <w:b w:val="0"/>
            <w:sz w:val="22"/>
          </w:rPr>
          <w:delText xml:space="preserve">; </w:delText>
        </w:r>
      </w:del>
      <w:del w:id="146" w:author="D B" w:date="2015-09-25T21:49:00Z">
        <w:r w:rsidR="00270D4D" w:rsidRPr="00F52589" w:rsidDel="004867AB">
          <w:rPr>
            <w:rFonts w:eastAsia="Batang"/>
            <w:b w:val="0"/>
            <w:color w:val="0000CC"/>
            <w:sz w:val="22"/>
          </w:rPr>
          <w:delText>Hotez 2006</w:delText>
        </w:r>
        <w:r w:rsidR="00270D4D" w:rsidRPr="00F52589" w:rsidDel="004867AB">
          <w:rPr>
            <w:rFonts w:eastAsia="Batang"/>
            <w:b w:val="0"/>
            <w:sz w:val="22"/>
          </w:rPr>
          <w:delText>;</w:delText>
        </w:r>
        <w:r w:rsidR="00270D4D" w:rsidRPr="00F52589" w:rsidDel="004867AB">
          <w:rPr>
            <w:rFonts w:eastAsia="Batang"/>
            <w:b w:val="0"/>
            <w:color w:val="0000CC"/>
            <w:sz w:val="22"/>
          </w:rPr>
          <w:delText xml:space="preserve"> </w:delText>
        </w:r>
      </w:del>
      <w:del w:id="147" w:author="D B" w:date="2015-09-25T21:59:00Z">
        <w:r w:rsidR="00270D4D" w:rsidRPr="00F52589" w:rsidDel="004867AB">
          <w:rPr>
            <w:rFonts w:eastAsia="Batang"/>
            <w:b w:val="0"/>
            <w:color w:val="0000CC"/>
            <w:sz w:val="22"/>
          </w:rPr>
          <w:delText>Steinmann 2006</w:delText>
        </w:r>
        <w:r w:rsidR="00270D4D" w:rsidRPr="00F52589" w:rsidDel="004867AB">
          <w:rPr>
            <w:rFonts w:eastAsia="Batang"/>
            <w:b w:val="0"/>
            <w:sz w:val="22"/>
          </w:rPr>
          <w:delText xml:space="preserve">; </w:delText>
        </w:r>
      </w:del>
      <w:del w:id="148" w:author="D B" w:date="2015-09-25T22:08:00Z">
        <w:r w:rsidR="00270D4D" w:rsidRPr="00F52589" w:rsidDel="004867AB">
          <w:rPr>
            <w:rFonts w:eastAsia="Batang"/>
            <w:b w:val="0"/>
            <w:color w:val="0000CC"/>
            <w:sz w:val="22"/>
          </w:rPr>
          <w:delText>WHO 2012</w:delText>
        </w:r>
        <w:r w:rsidR="00270D4D" w:rsidRPr="00F52589" w:rsidDel="004867AB">
          <w:rPr>
            <w:rFonts w:eastAsia="Batang"/>
            <w:b w:val="0"/>
            <w:sz w:val="22"/>
          </w:rPr>
          <w:delText>)</w:delText>
        </w:r>
      </w:del>
      <w:del w:id="149" w:author="D B" w:date="2015-09-25T22:10:00Z">
        <w:r w:rsidR="00270D4D" w:rsidRPr="00F52589" w:rsidDel="0054430C">
          <w:rPr>
            <w:rFonts w:eastAsia="Batang"/>
            <w:b w:val="0"/>
            <w:sz w:val="22"/>
          </w:rPr>
          <w:delText>.</w:delText>
        </w:r>
      </w:del>
      <w:r w:rsidR="00270D4D" w:rsidRPr="00F52589">
        <w:rPr>
          <w:rFonts w:eastAsia="Batang"/>
          <w:b w:val="0"/>
          <w:color w:val="0000CC"/>
          <w:sz w:val="22"/>
        </w:rPr>
        <w:t xml:space="preserve"> </w:t>
      </w:r>
      <w:r w:rsidR="00270D4D" w:rsidRPr="00F52589">
        <w:rPr>
          <w:rFonts w:eastAsia="Batang"/>
          <w:b w:val="0"/>
          <w:sz w:val="22"/>
        </w:rPr>
        <w:t>A person with schistosomiasis may be re-infected repeatedly even when regular</w:t>
      </w:r>
      <w:r w:rsidR="00270D4D" w:rsidRPr="00F52589">
        <w:rPr>
          <w:b w:val="0"/>
          <w:sz w:val="22"/>
        </w:rPr>
        <w:t xml:space="preserve"> treatment is provided</w:t>
      </w:r>
      <w:ins w:id="150" w:author="D B" w:date="2015-09-25T22:08:00Z">
        <w:r w:rsidR="004867AB" w:rsidRPr="00EE589A">
          <w:rPr>
            <w:b w:val="0"/>
            <w:sz w:val="22"/>
            <w:vertAlign w:val="superscript"/>
          </w:rPr>
          <w:t>6</w:t>
        </w:r>
      </w:ins>
      <w:ins w:id="151" w:author="D B" w:date="2015-09-25T22:11:00Z">
        <w:r w:rsidR="00EB0C51">
          <w:rPr>
            <w:b w:val="0"/>
            <w:sz w:val="22"/>
            <w:vertAlign w:val="superscript"/>
          </w:rPr>
          <w:t>-7</w:t>
        </w:r>
      </w:ins>
      <w:r w:rsidR="00270D4D" w:rsidRPr="00F52589">
        <w:rPr>
          <w:b w:val="0"/>
          <w:sz w:val="22"/>
        </w:rPr>
        <w:t xml:space="preserve"> </w:t>
      </w:r>
      <w:del w:id="152" w:author="D B" w:date="2015-09-25T22:11:00Z">
        <w:r w:rsidR="00270D4D" w:rsidRPr="00F52589" w:rsidDel="00EB0C51">
          <w:rPr>
            <w:b w:val="0"/>
            <w:sz w:val="22"/>
          </w:rPr>
          <w:delText>(</w:delText>
        </w:r>
        <w:r w:rsidR="00270D4D" w:rsidRPr="00F52589" w:rsidDel="00EB0C51">
          <w:rPr>
            <w:b w:val="0"/>
            <w:color w:val="0000CC"/>
            <w:sz w:val="22"/>
          </w:rPr>
          <w:delText>WHO 2002</w:delText>
        </w:r>
        <w:r w:rsidR="00270D4D" w:rsidRPr="00F52589" w:rsidDel="00EB0C51">
          <w:rPr>
            <w:b w:val="0"/>
            <w:sz w:val="22"/>
          </w:rPr>
          <w:delText>;</w:delText>
        </w:r>
        <w:r w:rsidR="00270D4D" w:rsidRPr="00F52589" w:rsidDel="00EB0C51">
          <w:rPr>
            <w:b w:val="0"/>
            <w:color w:val="0000CC"/>
            <w:sz w:val="22"/>
          </w:rPr>
          <w:delText xml:space="preserve"> </w:delText>
        </w:r>
      </w:del>
      <w:del w:id="153" w:author="D B" w:date="2015-09-25T22:18:00Z">
        <w:r w:rsidR="00270D4D" w:rsidRPr="00F52589" w:rsidDel="00E97A0B">
          <w:rPr>
            <w:b w:val="0"/>
            <w:color w:val="0000CC"/>
            <w:sz w:val="22"/>
          </w:rPr>
          <w:delText>King 2008</w:delText>
        </w:r>
        <w:r w:rsidR="00270D4D" w:rsidRPr="00F52589" w:rsidDel="00E97A0B">
          <w:rPr>
            <w:b w:val="0"/>
            <w:sz w:val="22"/>
          </w:rPr>
          <w:delText>)</w:delText>
        </w:r>
      </w:del>
      <w:r w:rsidR="00270D4D" w:rsidRPr="00F52589">
        <w:rPr>
          <w:b w:val="0"/>
          <w:sz w:val="22"/>
        </w:rPr>
        <w:t xml:space="preserve">, necessitating repeated screening </w:t>
      </w:r>
      <w:r w:rsidR="006724D8" w:rsidRPr="00F52589">
        <w:rPr>
          <w:b w:val="0"/>
          <w:sz w:val="22"/>
        </w:rPr>
        <w:t>in</w:t>
      </w:r>
      <w:r w:rsidR="00270D4D" w:rsidRPr="00F52589">
        <w:rPr>
          <w:b w:val="0"/>
          <w:sz w:val="22"/>
        </w:rPr>
        <w:t xml:space="preserve"> endemic populations. Five species, namely </w:t>
      </w:r>
      <w:r w:rsidR="00270D4D" w:rsidRPr="00F52589">
        <w:rPr>
          <w:b w:val="0"/>
          <w:i/>
          <w:sz w:val="22"/>
        </w:rPr>
        <w:t>Schistosoma mansoni</w:t>
      </w:r>
      <w:r w:rsidR="00270D4D" w:rsidRPr="00F52589">
        <w:rPr>
          <w:b w:val="0"/>
          <w:sz w:val="22"/>
        </w:rPr>
        <w:t xml:space="preserve">, </w:t>
      </w:r>
      <w:r w:rsidR="00270D4D" w:rsidRPr="00F52589">
        <w:rPr>
          <w:b w:val="0"/>
          <w:i/>
          <w:sz w:val="22"/>
        </w:rPr>
        <w:t>S. haematobium</w:t>
      </w:r>
      <w:r w:rsidR="00270D4D" w:rsidRPr="00F52589">
        <w:rPr>
          <w:b w:val="0"/>
          <w:sz w:val="22"/>
        </w:rPr>
        <w:t xml:space="preserve">, </w:t>
      </w:r>
      <w:r w:rsidR="00270D4D" w:rsidRPr="00F52589">
        <w:rPr>
          <w:b w:val="0"/>
          <w:i/>
          <w:sz w:val="22"/>
        </w:rPr>
        <w:t>S. japonicum</w:t>
      </w:r>
      <w:r w:rsidR="00270D4D" w:rsidRPr="00F52589">
        <w:rPr>
          <w:b w:val="0"/>
          <w:sz w:val="22"/>
        </w:rPr>
        <w:t xml:space="preserve">, </w:t>
      </w:r>
      <w:r w:rsidR="00270D4D" w:rsidRPr="00F52589">
        <w:rPr>
          <w:b w:val="0"/>
          <w:i/>
          <w:sz w:val="22"/>
        </w:rPr>
        <w:t>S. intercalatum</w:t>
      </w:r>
      <w:r w:rsidR="00270D4D" w:rsidRPr="00F52589">
        <w:rPr>
          <w:b w:val="0"/>
          <w:sz w:val="22"/>
        </w:rPr>
        <w:t xml:space="preserve"> and </w:t>
      </w:r>
      <w:r w:rsidR="00270D4D" w:rsidRPr="00F52589">
        <w:rPr>
          <w:b w:val="0"/>
          <w:i/>
          <w:sz w:val="22"/>
        </w:rPr>
        <w:t>S. mekongi</w:t>
      </w:r>
      <w:r w:rsidR="00270D4D" w:rsidRPr="00F52589">
        <w:rPr>
          <w:b w:val="0"/>
          <w:sz w:val="22"/>
        </w:rPr>
        <w:t xml:space="preserve"> can infect humans but the three with significant public health impact are </w:t>
      </w:r>
      <w:r w:rsidR="00270D4D" w:rsidRPr="00F52589">
        <w:rPr>
          <w:b w:val="0"/>
          <w:i/>
          <w:iCs/>
          <w:color w:val="000000"/>
          <w:sz w:val="22"/>
        </w:rPr>
        <w:t xml:space="preserve">S. mansoni </w:t>
      </w:r>
      <w:r w:rsidR="00270D4D" w:rsidRPr="00F52589">
        <w:rPr>
          <w:b w:val="0"/>
          <w:color w:val="000000"/>
          <w:sz w:val="22"/>
        </w:rPr>
        <w:t xml:space="preserve">(common in </w:t>
      </w:r>
      <w:r w:rsidR="007A0053" w:rsidRPr="00F52589">
        <w:rPr>
          <w:b w:val="0"/>
          <w:color w:val="000000"/>
          <w:sz w:val="22"/>
        </w:rPr>
        <w:t>Africa and some countries in South America</w:t>
      </w:r>
      <w:r w:rsidR="00D76372" w:rsidRPr="00F52589">
        <w:rPr>
          <w:b w:val="0"/>
          <w:color w:val="000000"/>
          <w:sz w:val="22"/>
        </w:rPr>
        <w:t xml:space="preserve"> including Brazil</w:t>
      </w:r>
      <w:r w:rsidR="00270D4D" w:rsidRPr="00F52589">
        <w:rPr>
          <w:b w:val="0"/>
          <w:color w:val="000000"/>
          <w:sz w:val="22"/>
        </w:rPr>
        <w:t xml:space="preserve">), </w:t>
      </w:r>
      <w:r w:rsidR="00270D4D" w:rsidRPr="00F52589">
        <w:rPr>
          <w:b w:val="0"/>
          <w:i/>
          <w:sz w:val="22"/>
        </w:rPr>
        <w:t>S. haematobium</w:t>
      </w:r>
      <w:r w:rsidR="00270D4D" w:rsidRPr="00F52589">
        <w:rPr>
          <w:b w:val="0"/>
          <w:sz w:val="22"/>
        </w:rPr>
        <w:t xml:space="preserve"> (mostly endemic in</w:t>
      </w:r>
      <w:r w:rsidR="00270D4D" w:rsidRPr="00F52589">
        <w:rPr>
          <w:b w:val="0"/>
          <w:color w:val="000000"/>
          <w:sz w:val="22"/>
        </w:rPr>
        <w:t xml:space="preserve"> Africa and the Middle East) and </w:t>
      </w:r>
      <w:r w:rsidR="00270D4D" w:rsidRPr="00F52589">
        <w:rPr>
          <w:b w:val="0"/>
          <w:i/>
          <w:iCs/>
          <w:color w:val="000000"/>
          <w:sz w:val="22"/>
        </w:rPr>
        <w:t xml:space="preserve">S. japonicum </w:t>
      </w:r>
      <w:r w:rsidR="00270D4D" w:rsidRPr="00F52589">
        <w:rPr>
          <w:b w:val="0"/>
          <w:color w:val="000000"/>
          <w:sz w:val="22"/>
        </w:rPr>
        <w:t>(mainly found in the People’s Republic of China</w:t>
      </w:r>
      <w:r w:rsidR="00D76372" w:rsidRPr="00F52589">
        <w:rPr>
          <w:b w:val="0"/>
          <w:color w:val="000000"/>
          <w:sz w:val="22"/>
        </w:rPr>
        <w:t>, Lao</w:t>
      </w:r>
      <w:r w:rsidR="00270D4D" w:rsidRPr="00F52589">
        <w:rPr>
          <w:b w:val="0"/>
          <w:color w:val="000000"/>
          <w:sz w:val="22"/>
        </w:rPr>
        <w:t xml:space="preserve"> and the Philippines)</w:t>
      </w:r>
      <w:del w:id="154" w:author="D B" w:date="2015-09-25T22:19:00Z">
        <w:r w:rsidR="00270D4D" w:rsidRPr="00F52589" w:rsidDel="00A83415">
          <w:rPr>
            <w:b w:val="0"/>
            <w:color w:val="000000"/>
            <w:sz w:val="22"/>
          </w:rPr>
          <w:delText xml:space="preserve"> (</w:delText>
        </w:r>
        <w:r w:rsidR="00270D4D" w:rsidRPr="00F52589" w:rsidDel="00A83415">
          <w:rPr>
            <w:b w:val="0"/>
            <w:color w:val="0000CC"/>
            <w:sz w:val="22"/>
          </w:rPr>
          <w:delText>WHO 2012</w:delText>
        </w:r>
        <w:r w:rsidR="00270D4D" w:rsidRPr="00F52589" w:rsidDel="00A83415">
          <w:rPr>
            <w:b w:val="0"/>
            <w:color w:val="000000"/>
            <w:sz w:val="22"/>
          </w:rPr>
          <w:delText>)</w:delText>
        </w:r>
      </w:del>
      <w:r w:rsidR="00270D4D" w:rsidRPr="00F52589">
        <w:rPr>
          <w:b w:val="0"/>
          <w:color w:val="000000"/>
          <w:sz w:val="22"/>
        </w:rPr>
        <w:t>.</w:t>
      </w:r>
      <w:ins w:id="155" w:author="D B" w:date="2015-09-25T22:19:00Z">
        <w:r w:rsidR="00A83415" w:rsidRPr="00EE589A">
          <w:rPr>
            <w:b w:val="0"/>
            <w:color w:val="000000"/>
            <w:sz w:val="22"/>
            <w:vertAlign w:val="superscript"/>
          </w:rPr>
          <w:t>5</w:t>
        </w:r>
      </w:ins>
      <w:r w:rsidR="00270D4D" w:rsidRPr="00F52589">
        <w:rPr>
          <w:b w:val="0"/>
          <w:color w:val="000000"/>
          <w:sz w:val="22"/>
        </w:rPr>
        <w:t xml:space="preserve"> </w:t>
      </w:r>
      <w:r w:rsidR="00270D4D" w:rsidRPr="00F52589">
        <w:rPr>
          <w:rFonts w:eastAsia="Batang"/>
          <w:b w:val="0"/>
          <w:i/>
          <w:sz w:val="22"/>
        </w:rPr>
        <w:t>S. mansoni</w:t>
      </w:r>
      <w:r w:rsidR="00270D4D" w:rsidRPr="00F52589">
        <w:rPr>
          <w:rFonts w:eastAsia="Batang"/>
          <w:b w:val="0"/>
          <w:sz w:val="22"/>
        </w:rPr>
        <w:t xml:space="preserve"> and </w:t>
      </w:r>
      <w:r w:rsidR="00270D4D" w:rsidRPr="00F52589">
        <w:rPr>
          <w:rFonts w:eastAsia="Batang"/>
          <w:b w:val="0"/>
          <w:i/>
          <w:sz w:val="22"/>
        </w:rPr>
        <w:t>S. japonicum</w:t>
      </w:r>
      <w:r w:rsidR="00D76372" w:rsidRPr="00F52589">
        <w:rPr>
          <w:rFonts w:eastAsia="Batang"/>
          <w:b w:val="0"/>
          <w:i/>
          <w:sz w:val="22"/>
        </w:rPr>
        <w:t xml:space="preserve"> </w:t>
      </w:r>
      <w:r w:rsidR="00CC60B3" w:rsidRPr="00F52589">
        <w:rPr>
          <w:rFonts w:eastAsia="Batang"/>
          <w:b w:val="0"/>
          <w:sz w:val="22"/>
          <w:szCs w:val="22"/>
        </w:rPr>
        <w:t>c</w:t>
      </w:r>
      <w:r w:rsidR="00270D4D" w:rsidRPr="00F52589">
        <w:rPr>
          <w:rFonts w:eastAsia="Batang"/>
          <w:b w:val="0"/>
          <w:sz w:val="22"/>
          <w:szCs w:val="22"/>
        </w:rPr>
        <w:t>ause intestinal schistosomiasis</w:t>
      </w:r>
      <w:r w:rsidR="00270D4D" w:rsidRPr="00F52589">
        <w:rPr>
          <w:rFonts w:eastAsia="Batang"/>
          <w:b w:val="0"/>
          <w:i/>
          <w:sz w:val="22"/>
          <w:szCs w:val="22"/>
        </w:rPr>
        <w:t xml:space="preserve"> </w:t>
      </w:r>
      <w:r w:rsidR="00270D4D" w:rsidRPr="00F52589">
        <w:rPr>
          <w:rFonts w:eastAsia="Batang"/>
          <w:b w:val="0"/>
          <w:sz w:val="22"/>
          <w:szCs w:val="22"/>
        </w:rPr>
        <w:t xml:space="preserve">whilst </w:t>
      </w:r>
      <w:r w:rsidR="00270D4D" w:rsidRPr="00F52589">
        <w:rPr>
          <w:rFonts w:eastAsia="Batang"/>
          <w:b w:val="0"/>
          <w:i/>
          <w:sz w:val="22"/>
          <w:szCs w:val="22"/>
        </w:rPr>
        <w:t>S. haematobium</w:t>
      </w:r>
      <w:r w:rsidR="00270D4D" w:rsidRPr="00F52589">
        <w:rPr>
          <w:rFonts w:eastAsia="Batang"/>
          <w:b w:val="0"/>
          <w:sz w:val="22"/>
          <w:szCs w:val="22"/>
        </w:rPr>
        <w:t xml:space="preserve"> causes urogenital schistosomiasis</w:t>
      </w:r>
      <w:r w:rsidR="00CC60B3" w:rsidRPr="00F52589">
        <w:rPr>
          <w:rFonts w:eastAsia="Batang"/>
          <w:b w:val="0"/>
          <w:sz w:val="22"/>
          <w:szCs w:val="22"/>
        </w:rPr>
        <w:t>.</w:t>
      </w:r>
    </w:p>
    <w:p w14:paraId="60FF06F2" w14:textId="77777777" w:rsidR="00CC60B3" w:rsidRPr="00CC60B3" w:rsidRDefault="00CC60B3" w:rsidP="00D76372">
      <w:pPr>
        <w:pStyle w:val="Heading2"/>
        <w:spacing w:before="0" w:after="0" w:line="276" w:lineRule="auto"/>
        <w:rPr>
          <w:b w:val="0"/>
          <w:sz w:val="22"/>
          <w:szCs w:val="22"/>
        </w:rPr>
      </w:pPr>
    </w:p>
    <w:p w14:paraId="32BA550C" w14:textId="1108A627" w:rsidR="003968BB" w:rsidRDefault="00651202" w:rsidP="00B9504E">
      <w:pPr>
        <w:autoSpaceDE w:val="0"/>
        <w:spacing w:after="240" w:line="276" w:lineRule="auto"/>
        <w:rPr>
          <w:ins w:id="156" w:author="Danso-Appiah" w:date="2015-10-05T21:52:00Z"/>
          <w:rFonts w:ascii="Times New Roman" w:hAnsi="Times New Roman"/>
        </w:rPr>
      </w:pPr>
      <w:bookmarkStart w:id="157" w:name="_Toc419987476"/>
      <w:r>
        <w:rPr>
          <w:rFonts w:ascii="Times New Roman" w:hAnsi="Times New Roman"/>
        </w:rPr>
        <w:t>T</w:t>
      </w:r>
      <w:r w:rsidR="00753C31" w:rsidRPr="00B06C1A">
        <w:rPr>
          <w:rFonts w:ascii="Times New Roman" w:hAnsi="Times New Roman"/>
        </w:rPr>
        <w:t xml:space="preserve">he WHO strategy for schistosomiasis control </w:t>
      </w:r>
      <w:r w:rsidR="007000C6">
        <w:rPr>
          <w:rFonts w:ascii="Times New Roman" w:hAnsi="Times New Roman"/>
        </w:rPr>
        <w:t xml:space="preserve">over the years </w:t>
      </w:r>
      <w:r w:rsidR="00753C31" w:rsidRPr="00B06C1A">
        <w:rPr>
          <w:rFonts w:ascii="Times New Roman" w:hAnsi="Times New Roman"/>
        </w:rPr>
        <w:t xml:space="preserve">has been </w:t>
      </w:r>
      <w:r w:rsidR="00067189">
        <w:rPr>
          <w:rFonts w:ascii="Times New Roman" w:hAnsi="Times New Roman"/>
        </w:rPr>
        <w:t xml:space="preserve">active </w:t>
      </w:r>
      <w:r w:rsidR="00753C31" w:rsidRPr="00B06C1A">
        <w:rPr>
          <w:rFonts w:ascii="Times New Roman" w:hAnsi="Times New Roman"/>
        </w:rPr>
        <w:t>detection of in</w:t>
      </w:r>
      <w:r w:rsidR="00067189">
        <w:rPr>
          <w:rFonts w:ascii="Times New Roman" w:hAnsi="Times New Roman"/>
        </w:rPr>
        <w:t>dividuals with in</w:t>
      </w:r>
      <w:r w:rsidR="00753C31" w:rsidRPr="00B06C1A">
        <w:rPr>
          <w:rFonts w:ascii="Times New Roman" w:hAnsi="Times New Roman"/>
        </w:rPr>
        <w:t>fection and treatment</w:t>
      </w:r>
      <w:r w:rsidR="00067189">
        <w:rPr>
          <w:rFonts w:ascii="Times New Roman" w:hAnsi="Times New Roman"/>
        </w:rPr>
        <w:t xml:space="preserve"> with praziquantel (PZQ)</w:t>
      </w:r>
      <w:r w:rsidR="00D8322C">
        <w:rPr>
          <w:rFonts w:ascii="Times New Roman" w:hAnsi="Times New Roman"/>
        </w:rPr>
        <w:t xml:space="preserve">. </w:t>
      </w:r>
      <w:r w:rsidR="007000C6">
        <w:rPr>
          <w:rFonts w:ascii="Times New Roman" w:hAnsi="Times New Roman"/>
        </w:rPr>
        <w:t xml:space="preserve">Mass </w:t>
      </w:r>
      <w:r w:rsidR="00753C31" w:rsidRPr="00B06C1A">
        <w:rPr>
          <w:rFonts w:ascii="Times New Roman" w:hAnsi="Times New Roman"/>
        </w:rPr>
        <w:t xml:space="preserve">treatment </w:t>
      </w:r>
      <w:r w:rsidR="00D8322C">
        <w:rPr>
          <w:rFonts w:ascii="Times New Roman" w:hAnsi="Times New Roman"/>
        </w:rPr>
        <w:t xml:space="preserve">with no prior diagnosis is usually employed </w:t>
      </w:r>
      <w:r w:rsidR="00950059">
        <w:rPr>
          <w:rFonts w:ascii="Times New Roman" w:hAnsi="Times New Roman"/>
        </w:rPr>
        <w:t>i</w:t>
      </w:r>
      <w:r w:rsidR="00753C31" w:rsidRPr="00B06C1A">
        <w:rPr>
          <w:rFonts w:ascii="Times New Roman" w:hAnsi="Times New Roman"/>
        </w:rPr>
        <w:t>n high endemic</w:t>
      </w:r>
      <w:r w:rsidR="00D930C8" w:rsidRPr="00B06C1A">
        <w:rPr>
          <w:rFonts w:ascii="Times New Roman" w:hAnsi="Times New Roman"/>
        </w:rPr>
        <w:t>ity</w:t>
      </w:r>
      <w:r w:rsidR="00753C31" w:rsidRPr="00B06C1A">
        <w:rPr>
          <w:rFonts w:ascii="Times New Roman" w:hAnsi="Times New Roman"/>
        </w:rPr>
        <w:t xml:space="preserve"> settings. For intestinal schistosomiasis, Kato-Katz</w:t>
      </w:r>
      <w:del w:id="158" w:author="Danso-Appiah" w:date="2015-10-05T20:31:00Z">
        <w:r w:rsidR="00753C31" w:rsidRPr="00B06C1A" w:rsidDel="0078776B">
          <w:rPr>
            <w:rFonts w:ascii="Times New Roman" w:hAnsi="Times New Roman"/>
          </w:rPr>
          <w:delText xml:space="preserve"> </w:delText>
        </w:r>
      </w:del>
      <w:r w:rsidR="009A2770">
        <w:rPr>
          <w:rFonts w:ascii="Times New Roman" w:hAnsi="Times New Roman"/>
        </w:rPr>
        <w:t xml:space="preserve"> </w:t>
      </w:r>
      <w:r w:rsidR="00753C31" w:rsidRPr="00B06C1A">
        <w:rPr>
          <w:rFonts w:ascii="Times New Roman" w:hAnsi="Times New Roman"/>
        </w:rPr>
        <w:t>thick smear</w:t>
      </w:r>
      <w:ins w:id="159" w:author="D B" w:date="2015-09-25T22:29:00Z">
        <w:r w:rsidR="006B046C" w:rsidRPr="00EE589A">
          <w:rPr>
            <w:rFonts w:ascii="Times New Roman" w:hAnsi="Times New Roman"/>
            <w:vertAlign w:val="superscript"/>
          </w:rPr>
          <w:t>8</w:t>
        </w:r>
      </w:ins>
      <w:del w:id="160" w:author="D B" w:date="2015-09-25T22:29:00Z">
        <w:r w:rsidR="00753C31" w:rsidRPr="00B06C1A" w:rsidDel="006B046C">
          <w:rPr>
            <w:rFonts w:ascii="Times New Roman" w:hAnsi="Times New Roman"/>
          </w:rPr>
          <w:delText xml:space="preserve"> </w:delText>
        </w:r>
        <w:r w:rsidR="009A2770" w:rsidDel="006B046C">
          <w:rPr>
            <w:rFonts w:ascii="Times New Roman" w:hAnsi="Times New Roman"/>
          </w:rPr>
          <w:delText>(</w:delText>
        </w:r>
        <w:r w:rsidR="009A2770" w:rsidRPr="009A2770" w:rsidDel="006B046C">
          <w:rPr>
            <w:rFonts w:ascii="Times New Roman" w:hAnsi="Times New Roman"/>
            <w:color w:val="0000CC"/>
          </w:rPr>
          <w:delText>Katz 1972</w:delText>
        </w:r>
        <w:r w:rsidR="009A2770" w:rsidDel="006B046C">
          <w:rPr>
            <w:rFonts w:ascii="Times New Roman" w:hAnsi="Times New Roman"/>
          </w:rPr>
          <w:delText>)</w:delText>
        </w:r>
      </w:del>
      <w:r w:rsidR="009A2770">
        <w:rPr>
          <w:rFonts w:ascii="Times New Roman" w:hAnsi="Times New Roman"/>
        </w:rPr>
        <w:t xml:space="preserve"> </w:t>
      </w:r>
      <w:r w:rsidR="00753C31" w:rsidRPr="00B06C1A">
        <w:rPr>
          <w:rFonts w:ascii="Times New Roman" w:hAnsi="Times New Roman"/>
        </w:rPr>
        <w:t xml:space="preserve">is the recommended diagnostic technique because of its assumed sensitivity, </w:t>
      </w:r>
      <w:r w:rsidR="003D1769">
        <w:rPr>
          <w:rFonts w:ascii="Times New Roman" w:hAnsi="Times New Roman"/>
        </w:rPr>
        <w:t xml:space="preserve">ability to classify intensity </w:t>
      </w:r>
      <w:r w:rsidR="00951B54">
        <w:rPr>
          <w:rFonts w:ascii="Times New Roman" w:hAnsi="Times New Roman"/>
        </w:rPr>
        <w:t xml:space="preserve">of </w:t>
      </w:r>
      <w:r w:rsidR="003D1769">
        <w:rPr>
          <w:rFonts w:ascii="Times New Roman" w:hAnsi="Times New Roman"/>
        </w:rPr>
        <w:t xml:space="preserve">infection, </w:t>
      </w:r>
      <w:r w:rsidR="00753C31" w:rsidRPr="00B06C1A">
        <w:rPr>
          <w:rFonts w:ascii="Times New Roman" w:hAnsi="Times New Roman"/>
        </w:rPr>
        <w:t>ease of use in the field and low cost</w:t>
      </w:r>
      <w:r w:rsidR="001F6713">
        <w:rPr>
          <w:rFonts w:ascii="Times New Roman" w:hAnsi="Times New Roman"/>
        </w:rPr>
        <w:t xml:space="preserve"> whereas </w:t>
      </w:r>
      <w:r w:rsidR="00951B54">
        <w:rPr>
          <w:rFonts w:ascii="Times New Roman" w:hAnsi="Times New Roman"/>
        </w:rPr>
        <w:t xml:space="preserve">the </w:t>
      </w:r>
      <w:r w:rsidR="001F6713" w:rsidRPr="00B06C1A">
        <w:rPr>
          <w:rFonts w:ascii="Times New Roman" w:hAnsi="Times New Roman"/>
        </w:rPr>
        <w:t>standard 10 mL filtration of urine</w:t>
      </w:r>
      <w:r w:rsidR="00E67A72">
        <w:rPr>
          <w:rFonts w:ascii="Times New Roman" w:hAnsi="Times New Roman"/>
        </w:rPr>
        <w:t xml:space="preserve"> </w:t>
      </w:r>
      <w:r w:rsidR="00951B54">
        <w:rPr>
          <w:rFonts w:ascii="Times New Roman" w:hAnsi="Times New Roman"/>
        </w:rPr>
        <w:t xml:space="preserve">is used </w:t>
      </w:r>
      <w:r w:rsidR="00E67A72">
        <w:rPr>
          <w:rFonts w:ascii="Times New Roman" w:hAnsi="Times New Roman"/>
        </w:rPr>
        <w:t xml:space="preserve">for </w:t>
      </w:r>
      <w:r w:rsidR="00753C31" w:rsidRPr="00B06C1A">
        <w:rPr>
          <w:rFonts w:ascii="Times New Roman" w:hAnsi="Times New Roman"/>
        </w:rPr>
        <w:t>urinary schistosomiasis</w:t>
      </w:r>
      <w:r w:rsidR="00E67A72">
        <w:rPr>
          <w:rFonts w:ascii="Times New Roman" w:hAnsi="Times New Roman"/>
        </w:rPr>
        <w:t xml:space="preserve">. </w:t>
      </w:r>
      <w:r w:rsidR="00753C31" w:rsidRPr="00B06C1A">
        <w:rPr>
          <w:rFonts w:ascii="Times New Roman" w:hAnsi="Times New Roman"/>
        </w:rPr>
        <w:t xml:space="preserve">Sensitivity of both the Kato-Katz and urine filtration depends on severity of the infection, and in low grade infections, sensitivity may be well below </w:t>
      </w:r>
      <w:r w:rsidR="00C51A23">
        <w:rPr>
          <w:rFonts w:ascii="Times New Roman" w:hAnsi="Times New Roman"/>
        </w:rPr>
        <w:t>3</w:t>
      </w:r>
      <w:r w:rsidR="00753C31" w:rsidRPr="00B06C1A">
        <w:rPr>
          <w:rFonts w:ascii="Times New Roman" w:hAnsi="Times New Roman"/>
        </w:rPr>
        <w:t>0%</w:t>
      </w:r>
      <w:ins w:id="161" w:author="D B" w:date="2015-09-25T22:48:00Z">
        <w:r w:rsidR="002B0134">
          <w:rPr>
            <w:rFonts w:ascii="Times New Roman" w:hAnsi="Times New Roman"/>
          </w:rPr>
          <w:t>.</w:t>
        </w:r>
      </w:ins>
      <w:ins w:id="162" w:author="D B" w:date="2015-09-25T22:40:00Z">
        <w:r w:rsidR="00CA6001" w:rsidRPr="00EE589A">
          <w:rPr>
            <w:rFonts w:ascii="Times New Roman" w:hAnsi="Times New Roman"/>
            <w:vertAlign w:val="superscript"/>
          </w:rPr>
          <w:t>9</w:t>
        </w:r>
      </w:ins>
      <w:ins w:id="163" w:author="D B" w:date="2015-09-25T22:48:00Z">
        <w:r w:rsidR="002B0134" w:rsidRPr="00EE589A">
          <w:rPr>
            <w:rFonts w:ascii="Times New Roman" w:hAnsi="Times New Roman"/>
            <w:vertAlign w:val="superscript"/>
          </w:rPr>
          <w:t>-10</w:t>
        </w:r>
      </w:ins>
      <w:del w:id="164" w:author="D B" w:date="2015-09-25T22:48:00Z">
        <w:r w:rsidR="00692501" w:rsidDel="002B0134">
          <w:rPr>
            <w:rFonts w:ascii="Times New Roman" w:hAnsi="Times New Roman"/>
          </w:rPr>
          <w:delText xml:space="preserve"> </w:delText>
        </w:r>
        <w:r w:rsidR="00692501" w:rsidRPr="00C51A23" w:rsidDel="002B0134">
          <w:rPr>
            <w:rFonts w:ascii="Times New Roman" w:hAnsi="Times New Roman"/>
          </w:rPr>
          <w:delText>(</w:delText>
        </w:r>
      </w:del>
      <w:del w:id="165" w:author="D B" w:date="2015-09-25T22:40:00Z">
        <w:r w:rsidR="00C51A23" w:rsidRPr="00C51A23" w:rsidDel="00CA6001">
          <w:rPr>
            <w:rFonts w:ascii="Times New Roman" w:hAnsi="Times New Roman"/>
            <w:color w:val="0000CC"/>
          </w:rPr>
          <w:delText>Booth 2003</w:delText>
        </w:r>
        <w:r w:rsidR="00C51A23" w:rsidRPr="00C51A23" w:rsidDel="00CA6001">
          <w:rPr>
            <w:rFonts w:ascii="Times New Roman" w:hAnsi="Times New Roman"/>
          </w:rPr>
          <w:delText xml:space="preserve">; </w:delText>
        </w:r>
      </w:del>
      <w:del w:id="166" w:author="D B" w:date="2015-09-25T22:48:00Z">
        <w:r w:rsidR="00C51A23" w:rsidRPr="00C51A23" w:rsidDel="002B0134">
          <w:rPr>
            <w:rFonts w:ascii="Times New Roman" w:hAnsi="Times New Roman"/>
            <w:color w:val="0000CC"/>
          </w:rPr>
          <w:delText>Raso 2007</w:delText>
        </w:r>
        <w:r w:rsidR="00692501" w:rsidRPr="00C51A23" w:rsidDel="002B0134">
          <w:rPr>
            <w:rFonts w:ascii="Times New Roman" w:hAnsi="Times New Roman"/>
          </w:rPr>
          <w:delText>)</w:delText>
        </w:r>
        <w:r w:rsidR="00753C31" w:rsidRPr="00B06C1A" w:rsidDel="002B0134">
          <w:rPr>
            <w:rFonts w:ascii="Times New Roman" w:hAnsi="Times New Roman"/>
          </w:rPr>
          <w:delText>.</w:delText>
        </w:r>
      </w:del>
      <w:r w:rsidR="00753C31" w:rsidRPr="00B06C1A">
        <w:rPr>
          <w:rFonts w:ascii="Times New Roman" w:hAnsi="Times New Roman"/>
        </w:rPr>
        <w:t xml:space="preserve"> </w:t>
      </w:r>
      <w:r w:rsidR="00153CD4">
        <w:rPr>
          <w:rFonts w:ascii="Times New Roman" w:hAnsi="Times New Roman"/>
        </w:rPr>
        <w:t xml:space="preserve">For </w:t>
      </w:r>
      <w:r w:rsidR="00153CD4" w:rsidRPr="00B06C1A">
        <w:rPr>
          <w:rFonts w:ascii="Times New Roman" w:hAnsi="Times New Roman"/>
        </w:rPr>
        <w:t xml:space="preserve">Kato-Katz test </w:t>
      </w:r>
      <w:r w:rsidR="00153CD4">
        <w:rPr>
          <w:rFonts w:ascii="Times New Roman" w:hAnsi="Times New Roman"/>
        </w:rPr>
        <w:t>for example, s</w:t>
      </w:r>
      <w:r w:rsidR="00753C31" w:rsidRPr="00B06C1A">
        <w:rPr>
          <w:rFonts w:ascii="Times New Roman" w:hAnsi="Times New Roman"/>
        </w:rPr>
        <w:t>everal stool specimens collected on different days are required to increase sensitivity.</w:t>
      </w:r>
      <w:bookmarkEnd w:id="157"/>
      <w:r w:rsidR="006C67E5" w:rsidRPr="00B06C1A">
        <w:rPr>
          <w:rFonts w:ascii="Times New Roman" w:hAnsi="Times New Roman"/>
        </w:rPr>
        <w:t xml:space="preserve"> </w:t>
      </w:r>
      <w:r w:rsidR="00B9504E">
        <w:rPr>
          <w:rFonts w:ascii="Times New Roman" w:hAnsi="Times New Roman"/>
        </w:rPr>
        <w:t xml:space="preserve"> </w:t>
      </w:r>
    </w:p>
    <w:p w14:paraId="5FCD3C8E" w14:textId="30FF84D7" w:rsidR="00570BB8" w:rsidDel="000D009A" w:rsidRDefault="00012352">
      <w:pPr>
        <w:suppressAutoHyphens w:val="0"/>
        <w:autoSpaceDE w:val="0"/>
        <w:adjustRightInd w:val="0"/>
        <w:spacing w:after="0"/>
        <w:textAlignment w:val="auto"/>
        <w:rPr>
          <w:del w:id="167" w:author="Danso-Appiah" w:date="2015-10-19T13:38:00Z"/>
          <w:rFonts w:ascii="Times New Roman" w:hAnsi="Times New Roman"/>
        </w:rPr>
        <w:pPrChange w:id="168" w:author="Danso-Appiah" w:date="2015-10-05T21:53:00Z">
          <w:pPr>
            <w:autoSpaceDE w:val="0"/>
            <w:spacing w:after="240" w:line="276" w:lineRule="auto"/>
          </w:pPr>
        </w:pPrChange>
      </w:pPr>
      <w:ins w:id="169" w:author="Danso-Appiah" w:date="2015-10-19T13:37:00Z">
        <w:r w:rsidRPr="006438A7">
          <w:rPr>
            <w:rFonts w:ascii="Times New Roman" w:hAnsi="Times New Roman"/>
            <w:lang w:eastAsia="en-GB"/>
          </w:rPr>
          <w:t>The prevalence and intensity of infection have fallen significantly in most endemic areas through mass drug administration within the preventive chemotherapy strategy</w:t>
        </w:r>
        <w:r w:rsidRPr="006438A7">
          <w:rPr>
            <w:rFonts w:ascii="Times New Roman" w:hAnsi="Times New Roman"/>
          </w:rPr>
          <w:t xml:space="preserve"> (</w:t>
        </w:r>
        <w:r w:rsidRPr="00336DD5">
          <w:rPr>
            <w:rFonts w:ascii="Times New Roman" w:hAnsi="Times New Roman"/>
            <w:color w:val="0000CC"/>
          </w:rPr>
          <w:t>ref</w:t>
        </w:r>
        <w:r w:rsidRPr="006438A7">
          <w:rPr>
            <w:rFonts w:ascii="Times New Roman" w:hAnsi="Times New Roman"/>
          </w:rPr>
          <w:t>)</w:t>
        </w:r>
        <w:r w:rsidRPr="006438A7">
          <w:rPr>
            <w:rFonts w:ascii="Times New Roman" w:hAnsi="Times New Roman"/>
            <w:lang w:eastAsia="en-GB"/>
          </w:rPr>
          <w:t xml:space="preserve">. Undoubtedly, </w:t>
        </w:r>
        <w:r w:rsidRPr="006438A7">
          <w:rPr>
            <w:rFonts w:ascii="Times New Roman" w:hAnsi="Times New Roman"/>
          </w:rPr>
          <w:t xml:space="preserve">routinely used diagnostic tests such as </w:t>
        </w:r>
        <w:r w:rsidRPr="006438A7">
          <w:rPr>
            <w:rFonts w:ascii="Times New Roman" w:hAnsi="Times New Roman"/>
            <w:lang w:eastAsia="en-GB"/>
          </w:rPr>
          <w:t>Kato</w:t>
        </w:r>
        <w:r w:rsidRPr="006438A7">
          <w:rPr>
            <w:rFonts w:ascii="Times New Roman" w:eastAsia="TimesNewRoman" w:hAnsi="Times New Roman"/>
            <w:lang w:eastAsia="en-GB"/>
          </w:rPr>
          <w:t>–</w:t>
        </w:r>
        <w:r w:rsidRPr="006438A7">
          <w:rPr>
            <w:rFonts w:ascii="Times New Roman" w:hAnsi="Times New Roman"/>
            <w:lang w:eastAsia="en-GB"/>
          </w:rPr>
          <w:t xml:space="preserve">Katz thick smear and urine filtration techniques are </w:t>
        </w:r>
        <w:r>
          <w:rPr>
            <w:rFonts w:ascii="Times New Roman" w:hAnsi="Times New Roman"/>
            <w:lang w:eastAsia="en-GB"/>
          </w:rPr>
          <w:t xml:space="preserve">no longer </w:t>
        </w:r>
        <w:r w:rsidRPr="006438A7">
          <w:rPr>
            <w:rFonts w:ascii="Times New Roman" w:hAnsi="Times New Roman"/>
            <w:lang w:eastAsia="en-GB"/>
          </w:rPr>
          <w:t xml:space="preserve">sensitive. Therefore, sensitive and easy-to-use at low cost diagnostic is a necessity. Detection of </w:t>
        </w:r>
        <w:r w:rsidRPr="006438A7">
          <w:rPr>
            <w:rFonts w:ascii="Times New Roman" w:hAnsi="Times New Roman"/>
            <w:i/>
            <w:lang w:eastAsia="en-GB"/>
          </w:rPr>
          <w:t>Schistosoma</w:t>
        </w:r>
        <w:r w:rsidRPr="006438A7">
          <w:rPr>
            <w:rFonts w:ascii="Times New Roman" w:hAnsi="Times New Roman"/>
            <w:lang w:eastAsia="en-GB"/>
          </w:rPr>
          <w:t xml:space="preserve"> circulating antigens using specific monoclonal antibodies has been shown promis</w:t>
        </w:r>
        <w:r>
          <w:rPr>
            <w:rFonts w:ascii="Times New Roman" w:hAnsi="Times New Roman"/>
            <w:lang w:eastAsia="en-GB"/>
          </w:rPr>
          <w:t>e</w:t>
        </w:r>
        <w:r w:rsidRPr="006438A7">
          <w:rPr>
            <w:rFonts w:ascii="Times New Roman" w:hAnsi="Times New Roman"/>
            <w:lang w:eastAsia="en-GB"/>
          </w:rPr>
          <w:t xml:space="preserve"> (</w:t>
        </w:r>
        <w:r w:rsidRPr="00336DD5">
          <w:rPr>
            <w:rFonts w:ascii="Times New Roman" w:hAnsi="Times New Roman"/>
            <w:color w:val="0000CC"/>
            <w:lang w:eastAsia="en-GB"/>
          </w:rPr>
          <w:t>ref</w:t>
        </w:r>
        <w:r>
          <w:rPr>
            <w:rFonts w:ascii="Times New Roman" w:hAnsi="Times New Roman"/>
            <w:lang w:eastAsia="en-GB"/>
          </w:rPr>
          <w:t xml:space="preserve">). </w:t>
        </w:r>
        <w:r w:rsidRPr="006438A7">
          <w:rPr>
            <w:rFonts w:ascii="Times New Roman" w:hAnsi="Times New Roman"/>
            <w:lang w:eastAsia="en-GB"/>
          </w:rPr>
          <w:t xml:space="preserve"> High sensitivities in determining active infections have been achieved with assays for detection of the circulating cathodic antigen (CCA) and the circulating anodic antigen (CAA) in serum or urine. Research based on CCA has produced the point-of-care (POC) lateral flow urine cassette assay for diagnosis of </w:t>
        </w:r>
        <w:proofErr w:type="spellStart"/>
        <w:r w:rsidRPr="006438A7">
          <w:rPr>
            <w:rFonts w:ascii="Times New Roman" w:hAnsi="Times New Roman"/>
            <w:lang w:eastAsia="en-GB"/>
          </w:rPr>
          <w:t>schistosome</w:t>
        </w:r>
        <w:proofErr w:type="spellEnd"/>
        <w:r w:rsidRPr="006438A7">
          <w:rPr>
            <w:rFonts w:ascii="Times New Roman" w:hAnsi="Times New Roman"/>
            <w:lang w:eastAsia="en-GB"/>
          </w:rPr>
          <w:t xml:space="preserve"> infection (</w:t>
        </w:r>
        <w:r w:rsidRPr="000064DE">
          <w:rPr>
            <w:rFonts w:ascii="Times New Roman" w:hAnsi="Times New Roman"/>
            <w:color w:val="0000CC"/>
            <w:lang w:eastAsia="en-GB"/>
          </w:rPr>
          <w:t>van Dam et al.</w:t>
        </w:r>
        <w:r w:rsidRPr="006438A7">
          <w:rPr>
            <w:rFonts w:ascii="Times New Roman" w:hAnsi="Times New Roman"/>
            <w:lang w:eastAsia="en-GB"/>
          </w:rPr>
          <w:t>), which has been validated in several studies (</w:t>
        </w:r>
        <w:r w:rsidRPr="000064DE">
          <w:rPr>
            <w:rFonts w:ascii="Times New Roman" w:hAnsi="Times New Roman"/>
            <w:color w:val="0000CC"/>
            <w:lang w:eastAsia="en-GB"/>
          </w:rPr>
          <w:t>refs</w:t>
        </w:r>
        <w:r w:rsidRPr="006438A7">
          <w:rPr>
            <w:rFonts w:ascii="Times New Roman" w:hAnsi="Times New Roman"/>
            <w:lang w:eastAsia="en-GB"/>
          </w:rPr>
          <w:t>).</w:t>
        </w:r>
      </w:ins>
    </w:p>
    <w:p w14:paraId="315D6CC0" w14:textId="5597F439" w:rsidR="003968BB" w:rsidRDefault="00587280">
      <w:pPr>
        <w:suppressAutoHyphens w:val="0"/>
        <w:autoSpaceDE w:val="0"/>
        <w:adjustRightInd w:val="0"/>
        <w:spacing w:after="0"/>
        <w:textAlignment w:val="auto"/>
        <w:rPr>
          <w:ins w:id="170" w:author="Danso-Appiah" w:date="2015-10-19T13:38:00Z"/>
          <w:rFonts w:ascii="Times New Roman" w:hAnsi="Times New Roman"/>
        </w:rPr>
        <w:pPrChange w:id="171" w:author="Danso-Appiah" w:date="2015-10-19T13:38:00Z">
          <w:pPr>
            <w:autoSpaceDE w:val="0"/>
            <w:spacing w:after="240" w:line="276" w:lineRule="auto"/>
          </w:pPr>
        </w:pPrChange>
      </w:pPr>
      <w:del w:id="172" w:author="Danso-Appiah" w:date="2015-10-18T15:51:00Z">
        <w:r w:rsidDel="006B58BF">
          <w:rPr>
            <w:rFonts w:ascii="Times New Roman" w:hAnsi="Times New Roman"/>
          </w:rPr>
          <w:delText xml:space="preserve">With the scale up of schistosomiasis treatment and control </w:delText>
        </w:r>
        <w:r w:rsidR="00CA448A" w:rsidDel="006B58BF">
          <w:rPr>
            <w:rFonts w:ascii="Times New Roman" w:hAnsi="Times New Roman"/>
          </w:rPr>
          <w:delText>through</w:delText>
        </w:r>
        <w:r w:rsidDel="006B58BF">
          <w:rPr>
            <w:rFonts w:ascii="Times New Roman" w:hAnsi="Times New Roman"/>
          </w:rPr>
          <w:delText xml:space="preserve"> mass drug administration (MDA) </w:delText>
        </w:r>
        <w:r w:rsidR="00CA448A" w:rsidDel="006B58BF">
          <w:rPr>
            <w:rFonts w:ascii="Times New Roman" w:hAnsi="Times New Roman"/>
          </w:rPr>
          <w:delText xml:space="preserve">within </w:delText>
        </w:r>
        <w:r w:rsidR="00B9504E" w:rsidDel="006B58BF">
          <w:rPr>
            <w:rFonts w:ascii="Times New Roman" w:hAnsi="Times New Roman"/>
          </w:rPr>
          <w:delText>the preventive c</w:delText>
        </w:r>
        <w:r w:rsidDel="006B58BF">
          <w:rPr>
            <w:rFonts w:ascii="Times New Roman" w:hAnsi="Times New Roman"/>
          </w:rPr>
          <w:delText xml:space="preserve">hemotherapy (PC) strategy, prevalence and intensity of infection have fallen significantly in most areas such that routinely used diagnostic tests are insensitive. </w:delText>
        </w:r>
      </w:del>
      <w:del w:id="173" w:author="Danso-Appiah" w:date="2015-10-18T15:52:00Z">
        <w:r w:rsidDel="00975DCE">
          <w:rPr>
            <w:rFonts w:ascii="Times New Roman" w:hAnsi="Times New Roman"/>
          </w:rPr>
          <w:delText xml:space="preserve">Therefore, there is the need for a rapid, sensitive and easy-to-use at low cost diagnostic technique. </w:delText>
        </w:r>
      </w:del>
      <w:ins w:id="174" w:author="Danso-Appiah" w:date="2015-10-19T13:38:00Z">
        <w:r w:rsidR="000D009A">
          <w:rPr>
            <w:rFonts w:ascii="Times New Roman" w:hAnsi="Times New Roman"/>
          </w:rPr>
          <w:t xml:space="preserve"> </w:t>
        </w:r>
      </w:ins>
      <w:r w:rsidRPr="00533823">
        <w:rPr>
          <w:rFonts w:ascii="Times New Roman" w:hAnsi="Times New Roman"/>
        </w:rPr>
        <w:t>Recent studies</w:t>
      </w:r>
      <w:r>
        <w:rPr>
          <w:rFonts w:ascii="Times New Roman" w:hAnsi="Times New Roman"/>
        </w:rPr>
        <w:t xml:space="preserve"> in settings in Africa have demonstrated that a market-ready urine-based CCA test is much more sensitive than Kato-Katz technique, even though it appears to suffer the same limitation of low sensitivity for low infection intensity. The CCA assay has been evaluated in different settings across geographic locations and </w:t>
      </w:r>
      <w:r w:rsidRPr="00533823">
        <w:rPr>
          <w:rFonts w:ascii="Times New Roman" w:hAnsi="Times New Roman"/>
        </w:rPr>
        <w:t xml:space="preserve">studies have </w:t>
      </w:r>
      <w:r>
        <w:rPr>
          <w:rFonts w:ascii="Times New Roman" w:hAnsi="Times New Roman"/>
        </w:rPr>
        <w:t>reported sensitivities of around 80% although sensitivity for urinary schistosomiasis is variable</w:t>
      </w:r>
      <w:ins w:id="175" w:author="D B" w:date="2015-09-25T22:49:00Z">
        <w:r w:rsidR="00F35F64">
          <w:rPr>
            <w:rFonts w:ascii="Times New Roman" w:hAnsi="Times New Roman"/>
          </w:rPr>
          <w:t>.</w:t>
        </w:r>
        <w:r w:rsidR="00F35F64" w:rsidRPr="001D5F77">
          <w:rPr>
            <w:rFonts w:ascii="Times New Roman" w:hAnsi="Times New Roman"/>
            <w:vertAlign w:val="superscript"/>
          </w:rPr>
          <w:t>11</w:t>
        </w:r>
      </w:ins>
      <w:del w:id="176" w:author="D B" w:date="2015-09-25T22:53:00Z">
        <w:r w:rsidRPr="00983D2A" w:rsidDel="00C725D4">
          <w:rPr>
            <w:rFonts w:ascii="Times New Roman" w:hAnsi="Times New Roman"/>
          </w:rPr>
          <w:delText xml:space="preserve"> (</w:delText>
        </w:r>
        <w:r w:rsidRPr="00983D2A" w:rsidDel="00C725D4">
          <w:rPr>
            <w:rFonts w:ascii="Times New Roman" w:hAnsi="Times New Roman"/>
            <w:color w:val="0000CC"/>
          </w:rPr>
          <w:delText>van Dam 2004</w:delText>
        </w:r>
        <w:r w:rsidRPr="00983D2A" w:rsidDel="00C725D4">
          <w:rPr>
            <w:rFonts w:ascii="Times New Roman" w:hAnsi="Times New Roman"/>
          </w:rPr>
          <w:delText>)</w:delText>
        </w:r>
        <w:r w:rsidDel="00C725D4">
          <w:rPr>
            <w:rFonts w:ascii="Times New Roman" w:hAnsi="Times New Roman"/>
          </w:rPr>
          <w:delText xml:space="preserve">. </w:delText>
        </w:r>
      </w:del>
    </w:p>
    <w:p w14:paraId="4181152C" w14:textId="77777777" w:rsidR="000D009A" w:rsidRDefault="000D009A">
      <w:pPr>
        <w:suppressAutoHyphens w:val="0"/>
        <w:autoSpaceDE w:val="0"/>
        <w:adjustRightInd w:val="0"/>
        <w:spacing w:after="0"/>
        <w:textAlignment w:val="auto"/>
        <w:rPr>
          <w:rFonts w:ascii="Times New Roman" w:hAnsi="Times New Roman"/>
        </w:rPr>
        <w:pPrChange w:id="177" w:author="Danso-Appiah" w:date="2015-10-19T13:38:00Z">
          <w:pPr>
            <w:autoSpaceDE w:val="0"/>
            <w:spacing w:after="240" w:line="276" w:lineRule="auto"/>
          </w:pPr>
        </w:pPrChange>
      </w:pPr>
    </w:p>
    <w:p w14:paraId="6821CED9" w14:textId="4A3DD4B8" w:rsidR="009C132E" w:rsidRDefault="004A5C64" w:rsidP="003968BB">
      <w:pPr>
        <w:autoSpaceDE w:val="0"/>
        <w:spacing w:after="240" w:line="276" w:lineRule="auto"/>
        <w:rPr>
          <w:rFonts w:ascii="Times New Roman" w:hAnsi="Times New Roman"/>
        </w:rPr>
      </w:pPr>
      <w:r>
        <w:rPr>
          <w:rFonts w:ascii="Times New Roman" w:hAnsi="Times New Roman"/>
        </w:rPr>
        <w:t>T</w:t>
      </w:r>
      <w:r w:rsidR="00587280" w:rsidRPr="00342A79">
        <w:rPr>
          <w:rFonts w:ascii="Times New Roman" w:hAnsi="Times New Roman"/>
        </w:rPr>
        <w:t>here</w:t>
      </w:r>
      <w:r w:rsidR="00587280">
        <w:rPr>
          <w:rFonts w:ascii="Times New Roman" w:hAnsi="Times New Roman"/>
        </w:rPr>
        <w:t xml:space="preserve"> is</w:t>
      </w:r>
      <w:r w:rsidR="00587280" w:rsidRPr="00342A79">
        <w:rPr>
          <w:rFonts w:ascii="Times New Roman" w:hAnsi="Times New Roman"/>
        </w:rPr>
        <w:t xml:space="preserve"> no</w:t>
      </w:r>
      <w:r w:rsidR="00587280">
        <w:rPr>
          <w:rFonts w:ascii="Times New Roman" w:hAnsi="Times New Roman"/>
        </w:rPr>
        <w:t xml:space="preserve"> study that has systematically and robustly pooled data in a systematic review to provide reliable evidence on the performance of CCA tests although s</w:t>
      </w:r>
      <w:r w:rsidR="00587280">
        <w:rPr>
          <w:rFonts w:ascii="Times New Roman" w:hAnsi="Times New Roman"/>
          <w:lang w:eastAsia="en-GB"/>
        </w:rPr>
        <w:t>ystematic reviews are widely regarded as the best form of evidence to inform public health decisions</w:t>
      </w:r>
      <w:ins w:id="178" w:author="D B" w:date="2015-09-25T22:53:00Z">
        <w:r w:rsidR="008806BE">
          <w:rPr>
            <w:rFonts w:ascii="Times New Roman" w:hAnsi="Times New Roman"/>
            <w:lang w:eastAsia="en-GB"/>
          </w:rPr>
          <w:t>.</w:t>
        </w:r>
        <w:r w:rsidR="008806BE" w:rsidRPr="001D5F77">
          <w:rPr>
            <w:rFonts w:ascii="Times New Roman" w:hAnsi="Times New Roman"/>
            <w:vertAlign w:val="superscript"/>
            <w:lang w:eastAsia="en-GB"/>
          </w:rPr>
          <w:t>12-13</w:t>
        </w:r>
      </w:ins>
      <w:del w:id="179" w:author="D B" w:date="2015-09-25T23:04:00Z">
        <w:r w:rsidR="00587280" w:rsidDel="00AE05A4">
          <w:rPr>
            <w:rFonts w:ascii="Times New Roman" w:hAnsi="Times New Roman"/>
            <w:lang w:eastAsia="en-GB"/>
          </w:rPr>
          <w:delText xml:space="preserve"> (</w:delText>
        </w:r>
        <w:r w:rsidR="00587280" w:rsidRPr="002E7A79" w:rsidDel="00AE05A4">
          <w:rPr>
            <w:rFonts w:ascii="Times New Roman" w:hAnsi="Times New Roman"/>
            <w:color w:val="0000CC"/>
            <w:lang w:eastAsia="en-GB"/>
          </w:rPr>
          <w:delText>Egger 1997</w:delText>
        </w:r>
        <w:r w:rsidR="00587280" w:rsidRPr="00B76078" w:rsidDel="00AE05A4">
          <w:rPr>
            <w:rFonts w:ascii="Times New Roman" w:hAnsi="Times New Roman"/>
            <w:lang w:eastAsia="en-GB"/>
          </w:rPr>
          <w:delText>;</w:delText>
        </w:r>
        <w:r w:rsidR="00587280" w:rsidRPr="002E7A79" w:rsidDel="00AE05A4">
          <w:rPr>
            <w:rFonts w:ascii="Times New Roman" w:hAnsi="Times New Roman"/>
            <w:color w:val="0000CC"/>
            <w:lang w:eastAsia="en-GB"/>
          </w:rPr>
          <w:delText xml:space="preserve"> </w:delText>
        </w:r>
        <w:r w:rsidR="00587280" w:rsidDel="00AE05A4">
          <w:rPr>
            <w:rFonts w:ascii="Times New Roman" w:hAnsi="Times New Roman"/>
            <w:color w:val="0000CC"/>
            <w:lang w:eastAsia="en-GB"/>
          </w:rPr>
          <w:delText>Higgins 2011</w:delText>
        </w:r>
        <w:r w:rsidR="00587280" w:rsidDel="00AE05A4">
          <w:rPr>
            <w:rFonts w:ascii="Times New Roman" w:hAnsi="Times New Roman"/>
            <w:lang w:eastAsia="en-GB"/>
          </w:rPr>
          <w:delText>).</w:delText>
        </w:r>
      </w:del>
      <w:r w:rsidR="00587280">
        <w:rPr>
          <w:rFonts w:ascii="Times New Roman" w:hAnsi="Times New Roman"/>
          <w:lang w:eastAsia="en-GB"/>
        </w:rPr>
        <w:t xml:space="preserve"> </w:t>
      </w:r>
      <w:r w:rsidR="007337C6" w:rsidRPr="007337C6">
        <w:rPr>
          <w:rFonts w:ascii="Times New Roman" w:hAnsi="Times New Roman"/>
        </w:rPr>
        <w:t>The WHO commissioned this study to test</w:t>
      </w:r>
      <w:r w:rsidR="00551D59">
        <w:rPr>
          <w:rFonts w:ascii="Times New Roman" w:hAnsi="Times New Roman"/>
        </w:rPr>
        <w:t xml:space="preserve"> and assess</w:t>
      </w:r>
      <w:r w:rsidR="00C45864">
        <w:rPr>
          <w:rFonts w:ascii="Times New Roman" w:hAnsi="Times New Roman"/>
        </w:rPr>
        <w:t xml:space="preserve"> the diagnostic accuracy of the urine-based </w:t>
      </w:r>
      <w:r w:rsidR="00C45864" w:rsidRPr="007337C6">
        <w:rPr>
          <w:rFonts w:ascii="Times New Roman" w:hAnsi="Times New Roman"/>
        </w:rPr>
        <w:t>CCA</w:t>
      </w:r>
      <w:r w:rsidR="00C45864">
        <w:rPr>
          <w:rFonts w:ascii="Times New Roman" w:hAnsi="Times New Roman"/>
        </w:rPr>
        <w:t xml:space="preserve"> test in a systematic review and meta-analysis.</w:t>
      </w:r>
      <w:r w:rsidR="007C62D3">
        <w:rPr>
          <w:rFonts w:ascii="Times New Roman" w:hAnsi="Times New Roman"/>
        </w:rPr>
        <w:t xml:space="preserve"> </w:t>
      </w:r>
    </w:p>
    <w:p w14:paraId="74095783" w14:textId="77777777" w:rsidR="006817F1" w:rsidRPr="00B07326" w:rsidRDefault="009917FC" w:rsidP="008D4CBE">
      <w:pPr>
        <w:pStyle w:val="ListParagraph"/>
        <w:suppressAutoHyphens w:val="0"/>
        <w:autoSpaceDE w:val="0"/>
        <w:spacing w:after="240" w:line="276" w:lineRule="auto"/>
        <w:ind w:left="0"/>
        <w:textAlignment w:val="auto"/>
        <w:rPr>
          <w:rFonts w:ascii="Times New Roman" w:hAnsi="Times New Roman"/>
        </w:rPr>
      </w:pPr>
      <w:r>
        <w:rPr>
          <w:rFonts w:ascii="Times New Roman" w:hAnsi="Times New Roman"/>
        </w:rPr>
        <w:t>Th</w:t>
      </w:r>
      <w:r w:rsidR="004F762F">
        <w:rPr>
          <w:rFonts w:ascii="Times New Roman" w:hAnsi="Times New Roman"/>
        </w:rPr>
        <w:t xml:space="preserve">is review was conducted with the </w:t>
      </w:r>
      <w:r>
        <w:rPr>
          <w:rFonts w:ascii="Times New Roman" w:hAnsi="Times New Roman"/>
        </w:rPr>
        <w:t>primary objective t</w:t>
      </w:r>
      <w:r w:rsidR="00471F4D">
        <w:rPr>
          <w:rFonts w:ascii="Times New Roman" w:hAnsi="Times New Roman"/>
        </w:rPr>
        <w:t xml:space="preserve">o assess diagnostic accuracy of POC-CCA test for the diagnosis of </w:t>
      </w:r>
      <w:proofErr w:type="spellStart"/>
      <w:r w:rsidR="00471F4D">
        <w:rPr>
          <w:rFonts w:ascii="Times New Roman" w:hAnsi="Times New Roman"/>
        </w:rPr>
        <w:t>schistosome</w:t>
      </w:r>
      <w:proofErr w:type="spellEnd"/>
      <w:r w:rsidR="00471F4D">
        <w:rPr>
          <w:rFonts w:ascii="Times New Roman" w:hAnsi="Times New Roman"/>
        </w:rPr>
        <w:t xml:space="preserve"> infections using stool-based </w:t>
      </w:r>
      <w:r w:rsidR="006D4A23">
        <w:rPr>
          <w:rFonts w:ascii="Times New Roman" w:hAnsi="Times New Roman"/>
        </w:rPr>
        <w:t xml:space="preserve">Kato-Katz thick smear </w:t>
      </w:r>
      <w:r w:rsidR="00471F4D">
        <w:rPr>
          <w:rFonts w:ascii="Times New Roman" w:hAnsi="Times New Roman"/>
        </w:rPr>
        <w:t xml:space="preserve">(for </w:t>
      </w:r>
      <w:r w:rsidR="00471F4D">
        <w:rPr>
          <w:rFonts w:ascii="Times New Roman" w:hAnsi="Times New Roman"/>
          <w:i/>
        </w:rPr>
        <w:t>S. mansoni</w:t>
      </w:r>
      <w:r w:rsidR="00471F4D">
        <w:rPr>
          <w:rFonts w:ascii="Times New Roman" w:hAnsi="Times New Roman"/>
        </w:rPr>
        <w:t xml:space="preserve"> and </w:t>
      </w:r>
      <w:r w:rsidR="00471F4D">
        <w:rPr>
          <w:rFonts w:ascii="Times New Roman" w:hAnsi="Times New Roman"/>
          <w:i/>
        </w:rPr>
        <w:t>S. japonicum,</w:t>
      </w:r>
      <w:r w:rsidR="00471F4D">
        <w:rPr>
          <w:rFonts w:ascii="Times New Roman" w:hAnsi="Times New Roman"/>
        </w:rPr>
        <w:t xml:space="preserve">) or </w:t>
      </w:r>
      <w:r w:rsidR="006D4A23">
        <w:rPr>
          <w:rFonts w:ascii="Times New Roman" w:hAnsi="Times New Roman"/>
        </w:rPr>
        <w:t xml:space="preserve">standard 10 mL </w:t>
      </w:r>
      <w:r w:rsidR="00471F4D">
        <w:rPr>
          <w:rFonts w:ascii="Times New Roman" w:hAnsi="Times New Roman"/>
        </w:rPr>
        <w:t xml:space="preserve">urine filtration (for </w:t>
      </w:r>
      <w:r w:rsidR="00471F4D">
        <w:rPr>
          <w:rFonts w:ascii="Times New Roman" w:hAnsi="Times New Roman"/>
          <w:i/>
        </w:rPr>
        <w:t>S. haematobium</w:t>
      </w:r>
      <w:r w:rsidR="00471F4D">
        <w:rPr>
          <w:rFonts w:ascii="Times New Roman" w:hAnsi="Times New Roman"/>
        </w:rPr>
        <w:t>) as reference standard.</w:t>
      </w:r>
      <w:r>
        <w:rPr>
          <w:rFonts w:ascii="Times New Roman" w:hAnsi="Times New Roman"/>
        </w:rPr>
        <w:t xml:space="preserve"> The secondary objectives were to </w:t>
      </w:r>
      <w:r w:rsidR="006D4A23">
        <w:rPr>
          <w:rFonts w:ascii="Times New Roman" w:hAnsi="Times New Roman"/>
        </w:rPr>
        <w:t xml:space="preserve">assess the performance of ELISA for CCA in serum or urine, or other </w:t>
      </w:r>
      <w:r w:rsidR="006D4A23">
        <w:rPr>
          <w:rFonts w:ascii="Times New Roman" w:hAnsi="Times New Roman"/>
        </w:rPr>
        <w:lastRenderedPageBreak/>
        <w:t>CCA assays</w:t>
      </w:r>
      <w:r w:rsidR="00A03D5E">
        <w:rPr>
          <w:rFonts w:ascii="Times New Roman" w:hAnsi="Times New Roman"/>
        </w:rPr>
        <w:t xml:space="preserve"> and</w:t>
      </w:r>
      <w:r w:rsidR="00C148EB">
        <w:rPr>
          <w:rFonts w:ascii="Times New Roman" w:hAnsi="Times New Roman"/>
        </w:rPr>
        <w:t xml:space="preserve"> </w:t>
      </w:r>
      <w:r w:rsidR="00471F4D">
        <w:rPr>
          <w:rFonts w:ascii="Times New Roman" w:hAnsi="Times New Roman"/>
        </w:rPr>
        <w:t xml:space="preserve">cost of </w:t>
      </w:r>
      <w:r w:rsidR="00A03D5E">
        <w:rPr>
          <w:rFonts w:ascii="Times New Roman" w:hAnsi="Times New Roman"/>
        </w:rPr>
        <w:t xml:space="preserve">field </w:t>
      </w:r>
      <w:r w:rsidR="00471F4D">
        <w:rPr>
          <w:rFonts w:ascii="Times New Roman" w:hAnsi="Times New Roman"/>
        </w:rPr>
        <w:t>application of POC-CCA</w:t>
      </w:r>
      <w:r w:rsidR="00DB5955">
        <w:rPr>
          <w:rFonts w:ascii="Times New Roman" w:hAnsi="Times New Roman"/>
        </w:rPr>
        <w:t xml:space="preserve"> as well as</w:t>
      </w:r>
      <w:r w:rsidR="00EC48D4" w:rsidRPr="00EC48D4">
        <w:rPr>
          <w:rFonts w:ascii="Times New Roman" w:hAnsi="Times New Roman"/>
        </w:rPr>
        <w:t xml:space="preserve"> effect of geographic location, age, endemicity and </w:t>
      </w:r>
      <w:r w:rsidR="00DB5955">
        <w:rPr>
          <w:rFonts w:ascii="Times New Roman" w:hAnsi="Times New Roman"/>
        </w:rPr>
        <w:t xml:space="preserve">prior </w:t>
      </w:r>
      <w:r w:rsidR="00EC48D4" w:rsidRPr="00EC48D4">
        <w:rPr>
          <w:rFonts w:ascii="Times New Roman" w:hAnsi="Times New Roman"/>
        </w:rPr>
        <w:t xml:space="preserve">treatment on </w:t>
      </w:r>
      <w:r w:rsidR="00DB5955">
        <w:rPr>
          <w:rFonts w:ascii="Times New Roman" w:hAnsi="Times New Roman"/>
        </w:rPr>
        <w:t xml:space="preserve">the </w:t>
      </w:r>
      <w:r w:rsidR="00EC48D4" w:rsidRPr="00EC48D4">
        <w:rPr>
          <w:rFonts w:ascii="Times New Roman" w:hAnsi="Times New Roman"/>
        </w:rPr>
        <w:t>performance of CCA</w:t>
      </w:r>
      <w:r w:rsidR="00DB5955">
        <w:rPr>
          <w:rFonts w:ascii="Times New Roman" w:hAnsi="Times New Roman"/>
        </w:rPr>
        <w:t xml:space="preserve">. </w:t>
      </w:r>
      <w:r w:rsidR="00BA19EC">
        <w:rPr>
          <w:rFonts w:ascii="Times New Roman" w:hAnsi="Times New Roman"/>
        </w:rPr>
        <w:t xml:space="preserve">The study also </w:t>
      </w:r>
      <w:r w:rsidR="00F54EF1" w:rsidRPr="00F54EF1">
        <w:rPr>
          <w:rFonts w:ascii="Times New Roman" w:hAnsi="Times New Roman"/>
        </w:rPr>
        <w:t>compare</w:t>
      </w:r>
      <w:r w:rsidR="00BA19EC">
        <w:rPr>
          <w:rFonts w:ascii="Times New Roman" w:hAnsi="Times New Roman"/>
        </w:rPr>
        <w:t>d</w:t>
      </w:r>
      <w:r w:rsidR="00F54EF1" w:rsidRPr="00F54EF1">
        <w:rPr>
          <w:rFonts w:ascii="Times New Roman" w:hAnsi="Times New Roman"/>
        </w:rPr>
        <w:t xml:space="preserve"> time required for preparation and application</w:t>
      </w:r>
      <w:r w:rsidR="00441A39">
        <w:rPr>
          <w:rFonts w:ascii="Times New Roman" w:hAnsi="Times New Roman"/>
        </w:rPr>
        <w:t>;</w:t>
      </w:r>
      <w:r w:rsidR="00F54EF1" w:rsidRPr="00F54EF1">
        <w:rPr>
          <w:rFonts w:ascii="Times New Roman" w:hAnsi="Times New Roman"/>
        </w:rPr>
        <w:t xml:space="preserve"> and patient preference </w:t>
      </w:r>
      <w:r w:rsidR="00441A39">
        <w:rPr>
          <w:rFonts w:ascii="Times New Roman" w:hAnsi="Times New Roman"/>
        </w:rPr>
        <w:t xml:space="preserve">for </w:t>
      </w:r>
      <w:r w:rsidR="00F54EF1" w:rsidRPr="00F54EF1">
        <w:rPr>
          <w:rFonts w:ascii="Times New Roman" w:hAnsi="Times New Roman"/>
        </w:rPr>
        <w:t>POC-CCA</w:t>
      </w:r>
      <w:r w:rsidR="00441A39">
        <w:rPr>
          <w:rFonts w:ascii="Times New Roman" w:hAnsi="Times New Roman"/>
        </w:rPr>
        <w:t xml:space="preserve"> versus</w:t>
      </w:r>
      <w:r w:rsidR="00F54EF1" w:rsidRPr="00F54EF1">
        <w:rPr>
          <w:rFonts w:ascii="Times New Roman" w:hAnsi="Times New Roman"/>
        </w:rPr>
        <w:t xml:space="preserve"> </w:t>
      </w:r>
      <w:r w:rsidR="00F54EF1" w:rsidRPr="00487310">
        <w:rPr>
          <w:rFonts w:ascii="Times New Roman" w:hAnsi="Times New Roman"/>
        </w:rPr>
        <w:t>Kato-Katz</w:t>
      </w:r>
      <w:r w:rsidR="00F54EF1" w:rsidRPr="00F54EF1">
        <w:rPr>
          <w:rFonts w:ascii="Times New Roman" w:hAnsi="Times New Roman"/>
        </w:rPr>
        <w:t xml:space="preserve"> technique</w:t>
      </w:r>
      <w:r w:rsidR="008A789B">
        <w:rPr>
          <w:rFonts w:ascii="Times New Roman" w:hAnsi="Times New Roman"/>
        </w:rPr>
        <w:t xml:space="preserve"> and standard 10 mL </w:t>
      </w:r>
      <w:r w:rsidR="00E12583">
        <w:rPr>
          <w:rFonts w:ascii="Times New Roman" w:hAnsi="Times New Roman"/>
        </w:rPr>
        <w:t>urine filtrate method.</w:t>
      </w:r>
      <w:r w:rsidR="008D2AE0" w:rsidRPr="008D2AE0">
        <w:t xml:space="preserve"> </w:t>
      </w:r>
    </w:p>
    <w:p w14:paraId="256F2006" w14:textId="77777777" w:rsidR="00CE651F" w:rsidRDefault="005B35C8" w:rsidP="00F262A9">
      <w:pPr>
        <w:spacing w:before="120" w:line="276" w:lineRule="auto"/>
      </w:pPr>
      <w:r>
        <w:rPr>
          <w:rFonts w:ascii="Times New Roman" w:hAnsi="Times New Roman"/>
          <w:b/>
          <w:sz w:val="24"/>
        </w:rPr>
        <w:t>CRITERIA FOR CONSIDERING STUDIES FOR THIS REVIEW</w:t>
      </w:r>
      <w:r w:rsidR="00471F4D">
        <w:rPr>
          <w:rFonts w:ascii="Times New Roman" w:hAnsi="Times New Roman"/>
          <w:b/>
          <w:sz w:val="24"/>
        </w:rPr>
        <w:t xml:space="preserve"> </w:t>
      </w:r>
    </w:p>
    <w:p w14:paraId="65A0C886" w14:textId="25F0BA14" w:rsidR="00EB5E61" w:rsidRPr="001D5F77" w:rsidRDefault="00EB5E61" w:rsidP="00A96FD0">
      <w:pPr>
        <w:pStyle w:val="Heading3"/>
        <w:spacing w:before="0" w:after="120" w:line="276" w:lineRule="auto"/>
        <w:rPr>
          <w:ins w:id="180" w:author="Danso-Appiah" w:date="2015-10-06T12:26:00Z"/>
          <w:b w:val="0"/>
          <w:sz w:val="22"/>
        </w:rPr>
      </w:pPr>
      <w:ins w:id="181" w:author="Danso-Appiah" w:date="2015-10-06T12:26:00Z">
        <w:r w:rsidRPr="001D5F77">
          <w:rPr>
            <w:b w:val="0"/>
            <w:sz w:val="22"/>
          </w:rPr>
          <w:t>Eligibility standard forms based on predefined inclusion criteria were used retrieve, select and assess quality of the studies</w:t>
        </w:r>
        <w:r>
          <w:rPr>
            <w:b w:val="0"/>
            <w:sz w:val="22"/>
          </w:rPr>
          <w:t>.</w:t>
        </w:r>
        <w:r w:rsidRPr="001D5F77">
          <w:rPr>
            <w:b w:val="0"/>
            <w:sz w:val="22"/>
          </w:rPr>
          <w:t xml:space="preserve"> </w:t>
        </w:r>
      </w:ins>
    </w:p>
    <w:p w14:paraId="332C3B28" w14:textId="6439A8A6" w:rsidR="00A96FD0" w:rsidRDefault="00A96FD0" w:rsidP="00A96FD0">
      <w:pPr>
        <w:pStyle w:val="Heading3"/>
        <w:spacing w:before="0" w:after="120" w:line="276" w:lineRule="auto"/>
        <w:rPr>
          <w:sz w:val="22"/>
          <w:szCs w:val="22"/>
        </w:rPr>
      </w:pPr>
      <w:r>
        <w:rPr>
          <w:sz w:val="22"/>
          <w:szCs w:val="22"/>
        </w:rPr>
        <w:t>Types of studies</w:t>
      </w:r>
    </w:p>
    <w:p w14:paraId="42E6311E" w14:textId="29C399D2" w:rsidR="00A96FD0" w:rsidRPr="000B3D5B" w:rsidRDefault="00A96FD0" w:rsidP="00A9600B">
      <w:pPr>
        <w:suppressAutoHyphens w:val="0"/>
        <w:autoSpaceDE w:val="0"/>
        <w:adjustRightInd w:val="0"/>
        <w:spacing w:after="0"/>
        <w:textAlignment w:val="auto"/>
        <w:rPr>
          <w:rFonts w:ascii="Times New Roman" w:hAnsi="Times New Roman"/>
          <w:b/>
        </w:rPr>
      </w:pPr>
      <w:r w:rsidRPr="00A9600B">
        <w:rPr>
          <w:rFonts w:ascii="Times New Roman" w:hAnsi="Times New Roman"/>
        </w:rPr>
        <w:t xml:space="preserve">Every study </w:t>
      </w:r>
      <w:r w:rsidR="00364DE6" w:rsidRPr="00A9600B">
        <w:rPr>
          <w:rFonts w:ascii="Times New Roman" w:hAnsi="Times New Roman"/>
        </w:rPr>
        <w:t xml:space="preserve">that </w:t>
      </w:r>
      <w:r w:rsidRPr="00A9600B">
        <w:rPr>
          <w:rFonts w:ascii="Times New Roman" w:hAnsi="Times New Roman"/>
        </w:rPr>
        <w:t xml:space="preserve">compared </w:t>
      </w:r>
      <w:r w:rsidR="00364DE6" w:rsidRPr="00A9600B">
        <w:rPr>
          <w:rFonts w:ascii="Times New Roman" w:hAnsi="Times New Roman"/>
        </w:rPr>
        <w:t xml:space="preserve">CCA test </w:t>
      </w:r>
      <w:del w:id="182" w:author="Danso-Appiah" w:date="2015-09-27T17:43:00Z">
        <w:r w:rsidR="00364DE6" w:rsidRPr="00A9600B" w:rsidDel="00C413DB">
          <w:rPr>
            <w:rFonts w:ascii="Times New Roman" w:hAnsi="Times New Roman"/>
          </w:rPr>
          <w:delText xml:space="preserve">have been </w:delText>
        </w:r>
      </w:del>
      <w:r w:rsidR="00364DE6" w:rsidRPr="00A9600B">
        <w:rPr>
          <w:rFonts w:ascii="Times New Roman" w:hAnsi="Times New Roman"/>
        </w:rPr>
        <w:t>w</w:t>
      </w:r>
      <w:r w:rsidRPr="00A9600B">
        <w:rPr>
          <w:rFonts w:ascii="Times New Roman" w:hAnsi="Times New Roman"/>
        </w:rPr>
        <w:t xml:space="preserve">ith a reference standard (Kato-Katz or urine filtration, or both) for the diagnosis of </w:t>
      </w:r>
      <w:proofErr w:type="spellStart"/>
      <w:r w:rsidRPr="00A9600B">
        <w:rPr>
          <w:rFonts w:ascii="Times New Roman" w:hAnsi="Times New Roman"/>
        </w:rPr>
        <w:t>schistosome</w:t>
      </w:r>
      <w:proofErr w:type="spellEnd"/>
      <w:r w:rsidRPr="00A9600B">
        <w:rPr>
          <w:rFonts w:ascii="Times New Roman" w:hAnsi="Times New Roman"/>
        </w:rPr>
        <w:t xml:space="preserve"> infection</w:t>
      </w:r>
      <w:r w:rsidR="00991366" w:rsidRPr="00A9600B">
        <w:rPr>
          <w:rFonts w:ascii="Times New Roman" w:hAnsi="Times New Roman"/>
        </w:rPr>
        <w:t>;</w:t>
      </w:r>
      <w:r w:rsidRPr="00A9600B">
        <w:rPr>
          <w:rFonts w:ascii="Times New Roman" w:hAnsi="Times New Roman"/>
        </w:rPr>
        <w:t xml:space="preserve"> where </w:t>
      </w:r>
      <w:proofErr w:type="spellStart"/>
      <w:r w:rsidRPr="00A9600B">
        <w:rPr>
          <w:rFonts w:ascii="Times New Roman" w:hAnsi="Times New Roman"/>
        </w:rPr>
        <w:t>precontrol</w:t>
      </w:r>
      <w:proofErr w:type="spellEnd"/>
      <w:r w:rsidRPr="00A9600B">
        <w:rPr>
          <w:rFonts w:ascii="Times New Roman" w:hAnsi="Times New Roman"/>
        </w:rPr>
        <w:t xml:space="preserve"> infection status of the participants was not known</w:t>
      </w:r>
      <w:r w:rsidR="00991366" w:rsidRPr="00A9600B">
        <w:rPr>
          <w:rFonts w:ascii="Times New Roman" w:hAnsi="Times New Roman"/>
        </w:rPr>
        <w:t>;</w:t>
      </w:r>
      <w:r w:rsidRPr="00A9600B">
        <w:rPr>
          <w:rFonts w:ascii="Times New Roman" w:hAnsi="Times New Roman"/>
        </w:rPr>
        <w:t xml:space="preserve"> and tests were performed in the same participants</w:t>
      </w:r>
      <w:r w:rsidR="00700F8B" w:rsidRPr="00A9600B">
        <w:rPr>
          <w:rFonts w:ascii="Times New Roman" w:hAnsi="Times New Roman"/>
        </w:rPr>
        <w:t>, were eligible for inclusion.</w:t>
      </w:r>
      <w:ins w:id="183" w:author="Danso-Appiah" w:date="2015-09-27T17:45:00Z">
        <w:r w:rsidR="00A9600B" w:rsidRPr="00A9600B">
          <w:rPr>
            <w:rFonts w:ascii="Times New Roman" w:hAnsi="Times New Roman"/>
          </w:rPr>
          <w:t xml:space="preserve"> </w:t>
        </w:r>
      </w:ins>
    </w:p>
    <w:p w14:paraId="13F71F99" w14:textId="76961F9A" w:rsidR="00A96FD0" w:rsidDel="00EB5E61" w:rsidRDefault="00A96FD0" w:rsidP="00A96FD0">
      <w:pPr>
        <w:autoSpaceDE w:val="0"/>
        <w:spacing w:after="0" w:line="276" w:lineRule="auto"/>
        <w:rPr>
          <w:del w:id="184" w:author="Danso-Appiah" w:date="2015-10-06T12:26:00Z"/>
          <w:rFonts w:ascii="TTE1DD23C8t00" w:hAnsi="TTE1DD23C8t00" w:cs="TTE1DD23C8t00"/>
          <w:sz w:val="20"/>
          <w:szCs w:val="16"/>
        </w:rPr>
      </w:pPr>
    </w:p>
    <w:p w14:paraId="0A83DFF1" w14:textId="77777777" w:rsidR="00A96FD0" w:rsidRDefault="00A96FD0" w:rsidP="00A96FD0">
      <w:pPr>
        <w:pStyle w:val="Heading3"/>
        <w:spacing w:before="0" w:after="120" w:line="276" w:lineRule="auto"/>
        <w:rPr>
          <w:sz w:val="22"/>
          <w:szCs w:val="22"/>
        </w:rPr>
      </w:pPr>
      <w:r>
        <w:rPr>
          <w:sz w:val="22"/>
          <w:szCs w:val="22"/>
        </w:rPr>
        <w:t xml:space="preserve">Types of participants </w:t>
      </w:r>
    </w:p>
    <w:p w14:paraId="0032CC3D" w14:textId="34C1746E" w:rsidR="00A96FD0" w:rsidRPr="007630DB" w:rsidRDefault="00A96FD0" w:rsidP="00A96FD0">
      <w:pPr>
        <w:pStyle w:val="para"/>
        <w:spacing w:before="0" w:after="0" w:line="276" w:lineRule="auto"/>
        <w:rPr>
          <w:sz w:val="22"/>
          <w:szCs w:val="22"/>
        </w:rPr>
      </w:pPr>
      <w:r w:rsidRPr="0097642A">
        <w:rPr>
          <w:sz w:val="22"/>
          <w:szCs w:val="22"/>
        </w:rPr>
        <w:t xml:space="preserve">Individuals diagnosed microscopically for the presence of </w:t>
      </w:r>
      <w:proofErr w:type="spellStart"/>
      <w:r w:rsidRPr="0097642A">
        <w:rPr>
          <w:rStyle w:val="i"/>
          <w:sz w:val="22"/>
          <w:szCs w:val="22"/>
        </w:rPr>
        <w:t>schistosome</w:t>
      </w:r>
      <w:proofErr w:type="spellEnd"/>
      <w:r w:rsidRPr="0097642A">
        <w:rPr>
          <w:rStyle w:val="i"/>
          <w:sz w:val="22"/>
          <w:szCs w:val="22"/>
        </w:rPr>
        <w:t xml:space="preserve"> </w:t>
      </w:r>
      <w:r w:rsidRPr="0097642A">
        <w:rPr>
          <w:sz w:val="22"/>
          <w:szCs w:val="22"/>
        </w:rPr>
        <w:t xml:space="preserve">eggs in their stool (for intestinal schistosomiasis due to </w:t>
      </w:r>
      <w:r w:rsidRPr="0097642A">
        <w:rPr>
          <w:i/>
          <w:sz w:val="22"/>
          <w:szCs w:val="22"/>
        </w:rPr>
        <w:t>S. mansoni</w:t>
      </w:r>
      <w:r w:rsidRPr="0097642A">
        <w:rPr>
          <w:sz w:val="22"/>
          <w:szCs w:val="22"/>
        </w:rPr>
        <w:t xml:space="preserve"> and </w:t>
      </w:r>
      <w:r w:rsidRPr="0097642A">
        <w:rPr>
          <w:i/>
          <w:sz w:val="22"/>
          <w:szCs w:val="22"/>
        </w:rPr>
        <w:t>S. japonicum</w:t>
      </w:r>
      <w:r w:rsidRPr="0097642A">
        <w:rPr>
          <w:sz w:val="22"/>
          <w:szCs w:val="22"/>
        </w:rPr>
        <w:t xml:space="preserve">) using the Kato-Katz technique </w:t>
      </w:r>
      <w:r w:rsidR="00C50731">
        <w:rPr>
          <w:sz w:val="22"/>
          <w:szCs w:val="22"/>
        </w:rPr>
        <w:t>as reference standard</w:t>
      </w:r>
      <w:del w:id="185" w:author="D B" w:date="2015-09-25T23:05:00Z">
        <w:r w:rsidR="00C50731" w:rsidRPr="001D5F77" w:rsidDel="00DB71D5">
          <w:rPr>
            <w:sz w:val="22"/>
            <w:szCs w:val="22"/>
            <w:vertAlign w:val="superscript"/>
          </w:rPr>
          <w:delText xml:space="preserve"> </w:delText>
        </w:r>
      </w:del>
      <w:ins w:id="186" w:author="D B" w:date="2015-09-25T23:05:00Z">
        <w:r w:rsidR="00DB71D5" w:rsidRPr="001D5F77">
          <w:rPr>
            <w:sz w:val="22"/>
            <w:szCs w:val="22"/>
            <w:vertAlign w:val="superscript"/>
          </w:rPr>
          <w:t>8</w:t>
        </w:r>
      </w:ins>
      <w:del w:id="187" w:author="D B" w:date="2015-09-25T23:05:00Z">
        <w:r w:rsidRPr="0097642A" w:rsidDel="00DB71D5">
          <w:rPr>
            <w:sz w:val="22"/>
            <w:szCs w:val="22"/>
          </w:rPr>
          <w:delText>(</w:delText>
        </w:r>
        <w:r w:rsidR="00450BDD" w:rsidDel="00DB71D5">
          <w:fldChar w:fldCharType="begin"/>
        </w:r>
        <w:r w:rsidR="00450BDD" w:rsidDel="00DB71D5">
          <w:delInstrText xml:space="preserve"> HYPERLINK "http://onlinelibrary.wiley.com/doi/10.1002/14651858.CD000528.pub2/full" \l "CD000528-bbs2-0126" </w:delInstrText>
        </w:r>
        <w:r w:rsidR="00450BDD" w:rsidDel="00DB71D5">
          <w:fldChar w:fldCharType="separate"/>
        </w:r>
        <w:r w:rsidRPr="0097642A" w:rsidDel="00DB71D5">
          <w:rPr>
            <w:rStyle w:val="override-xref-content-element"/>
            <w:color w:val="0000CC"/>
            <w:sz w:val="22"/>
            <w:szCs w:val="22"/>
          </w:rPr>
          <w:delText>Katz 1972</w:delText>
        </w:r>
        <w:r w:rsidR="00450BDD" w:rsidDel="00DB71D5">
          <w:rPr>
            <w:rStyle w:val="override-xref-content-element"/>
            <w:color w:val="0000CC"/>
            <w:sz w:val="22"/>
            <w:szCs w:val="22"/>
          </w:rPr>
          <w:fldChar w:fldCharType="end"/>
        </w:r>
        <w:r w:rsidRPr="0097642A" w:rsidDel="00DB71D5">
          <w:rPr>
            <w:sz w:val="22"/>
            <w:szCs w:val="22"/>
          </w:rPr>
          <w:delText>)</w:delText>
        </w:r>
      </w:del>
      <w:r w:rsidRPr="0097642A">
        <w:rPr>
          <w:sz w:val="22"/>
          <w:szCs w:val="22"/>
        </w:rPr>
        <w:t xml:space="preserve"> or in their urine using the standard 10</w:t>
      </w:r>
      <w:r w:rsidR="00C50731">
        <w:rPr>
          <w:sz w:val="22"/>
          <w:szCs w:val="22"/>
        </w:rPr>
        <w:t xml:space="preserve"> </w:t>
      </w:r>
      <w:r w:rsidRPr="0097642A">
        <w:rPr>
          <w:sz w:val="22"/>
          <w:szCs w:val="22"/>
        </w:rPr>
        <w:t xml:space="preserve">mL urine filtration method (for urinary schistosomiasis due to </w:t>
      </w:r>
      <w:r w:rsidRPr="0097642A">
        <w:rPr>
          <w:i/>
          <w:sz w:val="22"/>
          <w:szCs w:val="22"/>
        </w:rPr>
        <w:t>S. haematobium</w:t>
      </w:r>
      <w:r w:rsidRPr="0097642A">
        <w:rPr>
          <w:sz w:val="22"/>
          <w:szCs w:val="22"/>
        </w:rPr>
        <w:t>)</w:t>
      </w:r>
      <w:r>
        <w:rPr>
          <w:sz w:val="22"/>
          <w:szCs w:val="22"/>
        </w:rPr>
        <w:t xml:space="preserve">. </w:t>
      </w:r>
      <w:del w:id="188" w:author="Danso-Appiah" w:date="2015-09-27T17:48:00Z">
        <w:r w:rsidR="007630DB" w:rsidDel="000B3D5B">
          <w:rPr>
            <w:sz w:val="22"/>
            <w:szCs w:val="22"/>
          </w:rPr>
          <w:delText xml:space="preserve">For </w:delText>
        </w:r>
        <w:r w:rsidR="007630DB" w:rsidRPr="007630DB" w:rsidDel="000B3D5B">
          <w:rPr>
            <w:sz w:val="22"/>
            <w:szCs w:val="22"/>
          </w:rPr>
          <w:delText>Kato-Katz</w:delText>
        </w:r>
      </w:del>
    </w:p>
    <w:p w14:paraId="37D1EFAA" w14:textId="77777777" w:rsidR="00A96FD0" w:rsidRPr="00C50731" w:rsidRDefault="00A96FD0" w:rsidP="00C50731">
      <w:pPr>
        <w:suppressAutoHyphens w:val="0"/>
        <w:autoSpaceDE w:val="0"/>
        <w:spacing w:after="0" w:line="276" w:lineRule="auto"/>
        <w:textAlignment w:val="auto"/>
        <w:rPr>
          <w:rFonts w:ascii="Times New Roman" w:hAnsi="Times New Roman"/>
          <w:b/>
        </w:rPr>
      </w:pPr>
    </w:p>
    <w:p w14:paraId="0BE42CBF" w14:textId="77777777" w:rsidR="00791670" w:rsidRPr="00D26D39" w:rsidRDefault="00791670" w:rsidP="00791670">
      <w:pPr>
        <w:suppressAutoHyphens w:val="0"/>
        <w:autoSpaceDE w:val="0"/>
        <w:adjustRightInd w:val="0"/>
        <w:spacing w:after="120" w:line="276" w:lineRule="auto"/>
        <w:textAlignment w:val="auto"/>
        <w:rPr>
          <w:rFonts w:ascii="Times New Roman" w:hAnsi="Times New Roman"/>
          <w:b/>
          <w:szCs w:val="18"/>
        </w:rPr>
      </w:pPr>
      <w:r w:rsidRPr="00D26D39">
        <w:rPr>
          <w:rFonts w:ascii="Times New Roman" w:hAnsi="Times New Roman"/>
          <w:b/>
          <w:szCs w:val="18"/>
        </w:rPr>
        <w:t>Diagnostic thresholds</w:t>
      </w:r>
    </w:p>
    <w:p w14:paraId="4B955109" w14:textId="10EBD449" w:rsidR="00791670" w:rsidRPr="00D26D39" w:rsidRDefault="00791670" w:rsidP="00773FE1">
      <w:pPr>
        <w:suppressAutoHyphens w:val="0"/>
        <w:autoSpaceDE w:val="0"/>
        <w:adjustRightInd w:val="0"/>
        <w:spacing w:after="120" w:line="276" w:lineRule="auto"/>
        <w:textAlignment w:val="auto"/>
        <w:rPr>
          <w:rFonts w:ascii="Times New Roman" w:hAnsi="Times New Roman"/>
        </w:rPr>
      </w:pPr>
      <w:del w:id="189" w:author="Danso-Appiah" w:date="2015-10-20T18:41:00Z">
        <w:r w:rsidRPr="00D26D39" w:rsidDel="007C1CA8">
          <w:rPr>
            <w:rFonts w:ascii="Times New Roman" w:hAnsi="Times New Roman"/>
            <w:szCs w:val="18"/>
          </w:rPr>
          <w:delText xml:space="preserve">The </w:delText>
        </w:r>
      </w:del>
      <w:ins w:id="190" w:author="Danso-Appiah" w:date="2015-10-20T18:41:00Z">
        <w:r w:rsidR="007C1CA8">
          <w:rPr>
            <w:rFonts w:ascii="Times New Roman" w:hAnsi="Times New Roman"/>
            <w:szCs w:val="18"/>
          </w:rPr>
          <w:t xml:space="preserve">We </w:t>
        </w:r>
      </w:ins>
      <w:ins w:id="191" w:author="Danso-Appiah" w:date="2015-10-06T11:40:00Z">
        <w:r w:rsidR="00C412DD">
          <w:rPr>
            <w:rFonts w:ascii="Times New Roman" w:hAnsi="Times New Roman"/>
            <w:szCs w:val="18"/>
          </w:rPr>
          <w:t xml:space="preserve">used the </w:t>
        </w:r>
      </w:ins>
      <w:ins w:id="192" w:author="Danso-Appiah" w:date="2015-09-27T17:50:00Z">
        <w:r w:rsidR="009950B5">
          <w:rPr>
            <w:rFonts w:ascii="Times New Roman" w:hAnsi="Times New Roman"/>
            <w:szCs w:val="18"/>
          </w:rPr>
          <w:t xml:space="preserve">commonly applied </w:t>
        </w:r>
      </w:ins>
      <w:ins w:id="193" w:author="Danso-Appiah" w:date="2015-10-20T18:41:00Z">
        <w:r w:rsidR="007C1CA8">
          <w:rPr>
            <w:rFonts w:ascii="Times New Roman" w:hAnsi="Times New Roman"/>
            <w:szCs w:val="18"/>
          </w:rPr>
          <w:t xml:space="preserve">intensity </w:t>
        </w:r>
      </w:ins>
      <w:r w:rsidR="002901F7">
        <w:rPr>
          <w:rFonts w:ascii="Times New Roman" w:hAnsi="Times New Roman"/>
          <w:szCs w:val="18"/>
        </w:rPr>
        <w:t>threshold</w:t>
      </w:r>
      <w:ins w:id="194" w:author="Danso-Appiah" w:date="2015-09-27T17:50:00Z">
        <w:r w:rsidR="009950B5">
          <w:rPr>
            <w:rFonts w:ascii="Times New Roman" w:hAnsi="Times New Roman"/>
            <w:szCs w:val="18"/>
          </w:rPr>
          <w:t>s</w:t>
        </w:r>
      </w:ins>
      <w:r w:rsidR="002901F7">
        <w:rPr>
          <w:rFonts w:ascii="Times New Roman" w:hAnsi="Times New Roman"/>
          <w:szCs w:val="18"/>
        </w:rPr>
        <w:t xml:space="preserve"> </w:t>
      </w:r>
      <w:ins w:id="195" w:author="Danso-Appiah" w:date="2015-10-06T11:32:00Z">
        <w:r w:rsidR="00E7204E">
          <w:rPr>
            <w:rFonts w:ascii="Times New Roman" w:hAnsi="Times New Roman"/>
            <w:szCs w:val="18"/>
          </w:rPr>
          <w:t xml:space="preserve">based on WHO classification </w:t>
        </w:r>
      </w:ins>
      <w:ins w:id="196" w:author="Danso-Appiah" w:date="2015-10-06T11:41:00Z">
        <w:r w:rsidR="00C412DD">
          <w:rPr>
            <w:rFonts w:ascii="Times New Roman" w:hAnsi="Times New Roman"/>
            <w:szCs w:val="18"/>
          </w:rPr>
          <w:t>for interpret</w:t>
        </w:r>
      </w:ins>
      <w:ins w:id="197" w:author="Danso-Appiah" w:date="2015-10-20T18:42:00Z">
        <w:r w:rsidR="007C1CA8">
          <w:rPr>
            <w:rFonts w:ascii="Times New Roman" w:hAnsi="Times New Roman"/>
            <w:szCs w:val="18"/>
          </w:rPr>
          <w:t xml:space="preserve">ing </w:t>
        </w:r>
      </w:ins>
      <w:ins w:id="198" w:author="Danso-Appiah" w:date="2015-10-06T11:41:00Z">
        <w:r w:rsidR="00882DE7">
          <w:rPr>
            <w:rFonts w:ascii="Times New Roman" w:hAnsi="Times New Roman"/>
            <w:szCs w:val="18"/>
          </w:rPr>
          <w:t xml:space="preserve">data. </w:t>
        </w:r>
      </w:ins>
      <w:del w:id="199" w:author="Danso-Appiah" w:date="2015-10-06T11:42:00Z">
        <w:r w:rsidR="002901F7" w:rsidDel="00882DE7">
          <w:rPr>
            <w:rFonts w:ascii="Times New Roman" w:hAnsi="Times New Roman"/>
            <w:szCs w:val="18"/>
          </w:rPr>
          <w:delText xml:space="preserve">for </w:delText>
        </w:r>
      </w:del>
      <w:r w:rsidR="000A15F8">
        <w:rPr>
          <w:rFonts w:ascii="Times New Roman" w:hAnsi="Times New Roman"/>
          <w:szCs w:val="18"/>
        </w:rPr>
        <w:t>POC-</w:t>
      </w:r>
      <w:r w:rsidRPr="00D26D39">
        <w:rPr>
          <w:rFonts w:ascii="Times New Roman" w:hAnsi="Times New Roman"/>
          <w:szCs w:val="18"/>
        </w:rPr>
        <w:t xml:space="preserve">CCA </w:t>
      </w:r>
      <w:ins w:id="200" w:author="Danso-Appiah" w:date="2015-10-20T18:42:00Z">
        <w:r w:rsidR="007C1CA8">
          <w:rPr>
            <w:rFonts w:ascii="Times New Roman" w:hAnsi="Times New Roman"/>
            <w:szCs w:val="18"/>
          </w:rPr>
          <w:t>is classified as</w:t>
        </w:r>
      </w:ins>
      <w:ins w:id="201" w:author="Danso-Appiah" w:date="2015-10-06T11:45:00Z">
        <w:r w:rsidR="00B5777F">
          <w:rPr>
            <w:rFonts w:ascii="Times New Roman" w:hAnsi="Times New Roman"/>
            <w:szCs w:val="18"/>
          </w:rPr>
          <w:t xml:space="preserve"> </w:t>
        </w:r>
      </w:ins>
      <w:del w:id="202" w:author="Danso-Appiah" w:date="2015-10-06T11:46:00Z">
        <w:r w:rsidRPr="00D26D39" w:rsidDel="00B5777F">
          <w:rPr>
            <w:rFonts w:ascii="Times New Roman" w:hAnsi="Times New Roman"/>
            <w:szCs w:val="18"/>
          </w:rPr>
          <w:delText xml:space="preserve">is defined </w:delText>
        </w:r>
        <w:r w:rsidR="000A15F8" w:rsidDel="00B5777F">
          <w:rPr>
            <w:rFonts w:ascii="Times New Roman" w:hAnsi="Times New Roman"/>
            <w:szCs w:val="18"/>
          </w:rPr>
          <w:delText>as</w:delText>
        </w:r>
      </w:del>
      <w:ins w:id="203" w:author="Danso-Appiah" w:date="2015-10-06T11:46:00Z">
        <w:r w:rsidR="005A56F5">
          <w:rPr>
            <w:rFonts w:ascii="Times New Roman" w:hAnsi="Times New Roman"/>
            <w:szCs w:val="18"/>
          </w:rPr>
          <w:t xml:space="preserve"> trace as negative (</w:t>
        </w:r>
      </w:ins>
      <w:ins w:id="204" w:author="Danso-Appiah" w:date="2015-10-06T11:47:00Z">
        <w:r w:rsidR="00C623FC">
          <w:rPr>
            <w:rFonts w:ascii="Times New Roman" w:hAnsi="Times New Roman"/>
            <w:szCs w:val="18"/>
          </w:rPr>
          <w:t>-</w:t>
        </w:r>
      </w:ins>
      <w:ins w:id="205" w:author="Danso-Appiah" w:date="2015-10-06T11:46:00Z">
        <w:r w:rsidR="005A56F5">
          <w:rPr>
            <w:rFonts w:ascii="Times New Roman" w:hAnsi="Times New Roman"/>
            <w:szCs w:val="18"/>
          </w:rPr>
          <w:t>),</w:t>
        </w:r>
      </w:ins>
      <w:r w:rsidR="000A15F8">
        <w:rPr>
          <w:rFonts w:ascii="Times New Roman" w:hAnsi="Times New Roman"/>
          <w:szCs w:val="18"/>
        </w:rPr>
        <w:t xml:space="preserve"> </w:t>
      </w:r>
      <w:r w:rsidRPr="00D26D39">
        <w:rPr>
          <w:rFonts w:ascii="Times New Roman" w:hAnsi="Times New Roman"/>
          <w:color w:val="000000"/>
        </w:rPr>
        <w:t xml:space="preserve">trace </w:t>
      </w:r>
      <w:r w:rsidR="000323DC">
        <w:rPr>
          <w:rFonts w:ascii="Times New Roman" w:hAnsi="Times New Roman"/>
          <w:color w:val="000000"/>
        </w:rPr>
        <w:t>as</w:t>
      </w:r>
      <w:r w:rsidRPr="00D26D39">
        <w:rPr>
          <w:rFonts w:ascii="Times New Roman" w:hAnsi="Times New Roman"/>
          <w:color w:val="000000"/>
        </w:rPr>
        <w:t xml:space="preserve"> positive (</w:t>
      </w:r>
      <w:proofErr w:type="spellStart"/>
      <w:r w:rsidRPr="00D26D39">
        <w:rPr>
          <w:rFonts w:ascii="Times New Roman" w:hAnsi="Times New Roman"/>
          <w:color w:val="000000"/>
        </w:rPr>
        <w:t>tr</w:t>
      </w:r>
      <w:proofErr w:type="spellEnd"/>
      <w:r w:rsidRPr="00D26D39">
        <w:rPr>
          <w:rFonts w:ascii="Times New Roman" w:hAnsi="Times New Roman"/>
          <w:color w:val="000000"/>
        </w:rPr>
        <w:t>), single positive (+), double positive (++) and triple positive (+++)</w:t>
      </w:r>
      <w:ins w:id="206" w:author="Danso-Appiah" w:date="2015-10-06T11:47:00Z">
        <w:r w:rsidR="00C623FC">
          <w:rPr>
            <w:rFonts w:ascii="Times New Roman" w:hAnsi="Times New Roman"/>
            <w:color w:val="000000"/>
          </w:rPr>
          <w:t xml:space="preserve">; </w:t>
        </w:r>
      </w:ins>
      <w:del w:id="207" w:author="Danso-Appiah" w:date="2015-10-06T11:44:00Z">
        <w:r w:rsidR="0008395E" w:rsidDel="00471E62">
          <w:rPr>
            <w:rFonts w:ascii="Times New Roman" w:hAnsi="Times New Roman"/>
            <w:color w:val="000000"/>
          </w:rPr>
          <w:delText xml:space="preserve">; </w:delText>
        </w:r>
      </w:del>
      <w:r w:rsidRPr="00D26D39">
        <w:rPr>
          <w:rFonts w:ascii="Times New Roman" w:hAnsi="Times New Roman"/>
          <w:szCs w:val="18"/>
        </w:rPr>
        <w:t xml:space="preserve">Kato-Katz </w:t>
      </w:r>
      <w:del w:id="208" w:author="Danso-Appiah" w:date="2015-10-06T11:44:00Z">
        <w:r w:rsidR="000323DC" w:rsidRPr="00D26D39" w:rsidDel="00471E62">
          <w:rPr>
            <w:rFonts w:ascii="Times New Roman" w:hAnsi="Times New Roman"/>
            <w:szCs w:val="18"/>
          </w:rPr>
          <w:delText xml:space="preserve">reference standard is </w:delText>
        </w:r>
        <w:r w:rsidRPr="00D26D39" w:rsidDel="00471E62">
          <w:rPr>
            <w:rFonts w:ascii="Times New Roman" w:hAnsi="Times New Roman"/>
          </w:rPr>
          <w:delText xml:space="preserve">using the WHO classification </w:delText>
        </w:r>
      </w:del>
      <w:ins w:id="209" w:author="Danso-Appiah" w:date="2015-10-06T11:45:00Z">
        <w:r w:rsidR="00B5777F">
          <w:rPr>
            <w:rFonts w:ascii="Times New Roman" w:hAnsi="Times New Roman"/>
          </w:rPr>
          <w:t xml:space="preserve"> </w:t>
        </w:r>
      </w:ins>
      <w:r w:rsidRPr="00D26D39">
        <w:rPr>
          <w:rFonts w:ascii="Times New Roman" w:hAnsi="Times New Roman"/>
        </w:rPr>
        <w:t>as light infection (&lt;</w:t>
      </w:r>
      <w:r w:rsidR="000603DA">
        <w:rPr>
          <w:rFonts w:ascii="Times New Roman" w:hAnsi="Times New Roman"/>
        </w:rPr>
        <w:t xml:space="preserve"> </w:t>
      </w:r>
      <w:r w:rsidRPr="00D26D39">
        <w:rPr>
          <w:rFonts w:ascii="Times New Roman" w:hAnsi="Times New Roman"/>
        </w:rPr>
        <w:t>100 EPG), moderate infection (100-399 EPG) and heavy infection (</w:t>
      </w:r>
      <w:ins w:id="210" w:author="Danso-Appiah" w:date="2015-10-20T18:43:00Z">
        <w:r w:rsidR="00AF573B" w:rsidRPr="005C594D">
          <w:rPr>
            <w:rFonts w:ascii="Times New Roman" w:hAnsi="Times New Roman"/>
            <w:color w:val="000000"/>
          </w:rPr>
          <w:t xml:space="preserve">≥ </w:t>
        </w:r>
      </w:ins>
      <w:del w:id="211" w:author="Danso-Appiah" w:date="2015-10-20T18:43:00Z">
        <w:r w:rsidRPr="00D26D39" w:rsidDel="00AF573B">
          <w:rPr>
            <w:rFonts w:ascii="Times New Roman" w:hAnsi="Times New Roman"/>
          </w:rPr>
          <w:delText>&gt;</w:delText>
        </w:r>
      </w:del>
      <w:r w:rsidR="000603DA">
        <w:rPr>
          <w:rFonts w:ascii="Times New Roman" w:hAnsi="Times New Roman"/>
        </w:rPr>
        <w:t xml:space="preserve"> </w:t>
      </w:r>
      <w:r w:rsidRPr="00D26D39">
        <w:rPr>
          <w:rFonts w:ascii="Times New Roman" w:hAnsi="Times New Roman"/>
        </w:rPr>
        <w:t>400 EPG)</w:t>
      </w:r>
      <w:r w:rsidR="000603DA">
        <w:rPr>
          <w:rFonts w:ascii="Times New Roman" w:hAnsi="Times New Roman"/>
        </w:rPr>
        <w:t xml:space="preserve">; and </w:t>
      </w:r>
      <w:r w:rsidR="00773FE1">
        <w:rPr>
          <w:rFonts w:ascii="Times New Roman" w:hAnsi="Times New Roman"/>
        </w:rPr>
        <w:t xml:space="preserve">the standard 10 mL </w:t>
      </w:r>
      <w:ins w:id="212" w:author="Danso-Appiah" w:date="2015-10-06T11:48:00Z">
        <w:r w:rsidR="00100BC3">
          <w:rPr>
            <w:rFonts w:ascii="Times New Roman" w:hAnsi="Times New Roman"/>
          </w:rPr>
          <w:t xml:space="preserve">urine filtration </w:t>
        </w:r>
      </w:ins>
      <w:r w:rsidR="00773FE1">
        <w:rPr>
          <w:rFonts w:ascii="Times New Roman" w:hAnsi="Times New Roman"/>
        </w:rPr>
        <w:t>test</w:t>
      </w:r>
      <w:ins w:id="213" w:author="Danso-Appiah" w:date="2015-10-06T11:48:00Z">
        <w:r w:rsidR="00100BC3">
          <w:rPr>
            <w:rFonts w:ascii="Times New Roman" w:hAnsi="Times New Roman"/>
          </w:rPr>
          <w:t xml:space="preserve"> </w:t>
        </w:r>
      </w:ins>
      <w:del w:id="214" w:author="Danso-Appiah" w:date="2015-10-06T11:48:00Z">
        <w:r w:rsidR="00773FE1" w:rsidDel="00100BC3">
          <w:rPr>
            <w:rFonts w:ascii="Times New Roman" w:hAnsi="Times New Roman"/>
          </w:rPr>
          <w:delText xml:space="preserve">, also based  on </w:delText>
        </w:r>
        <w:r w:rsidRPr="00D26D39" w:rsidDel="00100BC3">
          <w:rPr>
            <w:rFonts w:ascii="Times New Roman" w:hAnsi="Times New Roman"/>
          </w:rPr>
          <w:delText>the WHO classification</w:delText>
        </w:r>
      </w:del>
      <w:r w:rsidRPr="00D26D39">
        <w:rPr>
          <w:rFonts w:ascii="Times New Roman" w:hAnsi="Times New Roman"/>
        </w:rPr>
        <w:t xml:space="preserve"> as light infection (≤</w:t>
      </w:r>
      <w:r w:rsidR="00F735AB">
        <w:rPr>
          <w:rFonts w:ascii="Times New Roman" w:hAnsi="Times New Roman"/>
        </w:rPr>
        <w:t xml:space="preserve"> </w:t>
      </w:r>
      <w:r w:rsidRPr="00D26D39">
        <w:rPr>
          <w:rFonts w:ascii="Times New Roman" w:hAnsi="Times New Roman"/>
        </w:rPr>
        <w:t>50 eggs/10mL of urine) and heavy infection (&gt;</w:t>
      </w:r>
      <w:r w:rsidR="00F735AB">
        <w:rPr>
          <w:rFonts w:ascii="Times New Roman" w:hAnsi="Times New Roman"/>
        </w:rPr>
        <w:t xml:space="preserve"> </w:t>
      </w:r>
      <w:r w:rsidRPr="00D26D39">
        <w:rPr>
          <w:rFonts w:ascii="Times New Roman" w:hAnsi="Times New Roman"/>
        </w:rPr>
        <w:t>50 eggs/10mL of urine).</w:t>
      </w:r>
    </w:p>
    <w:p w14:paraId="1A7F3CD8" w14:textId="2930BBA8" w:rsidR="00E65780" w:rsidRPr="00087D6B" w:rsidRDefault="00E65780" w:rsidP="00FD320C">
      <w:pPr>
        <w:suppressAutoHyphens w:val="0"/>
        <w:autoSpaceDE w:val="0"/>
        <w:adjustRightInd w:val="0"/>
        <w:spacing w:after="0" w:line="276" w:lineRule="auto"/>
        <w:textAlignment w:val="auto"/>
        <w:rPr>
          <w:rFonts w:ascii="Times New Roman" w:hAnsi="Times New Roman"/>
          <w:lang w:eastAsia="en-GB"/>
        </w:rPr>
      </w:pPr>
    </w:p>
    <w:p w14:paraId="0F25A03A" w14:textId="77777777" w:rsidR="0089098C" w:rsidRPr="00344C06" w:rsidRDefault="0089098C" w:rsidP="00BE0AA8">
      <w:pPr>
        <w:pStyle w:val="Heading2"/>
        <w:spacing w:after="120" w:line="276" w:lineRule="auto"/>
        <w:rPr>
          <w:sz w:val="28"/>
          <w:szCs w:val="22"/>
        </w:rPr>
      </w:pPr>
      <w:r w:rsidRPr="00344C06">
        <w:rPr>
          <w:sz w:val="24"/>
          <w:szCs w:val="22"/>
        </w:rPr>
        <w:t>REVIEW METHODS</w:t>
      </w:r>
    </w:p>
    <w:p w14:paraId="318083CC" w14:textId="77777777" w:rsidR="00CE651F" w:rsidRDefault="00471F4D" w:rsidP="00BE0AA8">
      <w:pPr>
        <w:pStyle w:val="Heading2"/>
        <w:spacing w:after="120" w:line="276" w:lineRule="auto"/>
        <w:rPr>
          <w:sz w:val="22"/>
          <w:szCs w:val="22"/>
        </w:rPr>
      </w:pPr>
      <w:r>
        <w:rPr>
          <w:sz w:val="22"/>
          <w:szCs w:val="22"/>
        </w:rPr>
        <w:t xml:space="preserve">Search methods for identification of studies </w:t>
      </w:r>
    </w:p>
    <w:p w14:paraId="2A4D01D3" w14:textId="0F336972" w:rsidR="00CE651F" w:rsidRDefault="00471F4D" w:rsidP="00F262A9">
      <w:pPr>
        <w:spacing w:after="120" w:line="276" w:lineRule="auto"/>
      </w:pPr>
      <w:r>
        <w:rPr>
          <w:rFonts w:ascii="Times New Roman" w:hAnsi="Times New Roman"/>
        </w:rPr>
        <w:t xml:space="preserve">We searched MEDLINE, EMBASE and LILACS from inception to </w:t>
      </w:r>
      <w:ins w:id="215" w:author="Danso-Appiah" w:date="2015-10-06T11:53:00Z">
        <w:r w:rsidR="005528FA" w:rsidRPr="001D5F77">
          <w:rPr>
            <w:rFonts w:ascii="Times New Roman" w:hAnsi="Times New Roman"/>
          </w:rPr>
          <w:t>30</w:t>
        </w:r>
        <w:r w:rsidR="005528FA" w:rsidRPr="001D5F77">
          <w:rPr>
            <w:rFonts w:ascii="Times New Roman" w:hAnsi="Times New Roman"/>
            <w:vertAlign w:val="superscript"/>
          </w:rPr>
          <w:t>th</w:t>
        </w:r>
        <w:r w:rsidR="005528FA" w:rsidRPr="001D5F77">
          <w:rPr>
            <w:rFonts w:ascii="Times New Roman" w:hAnsi="Times New Roman"/>
          </w:rPr>
          <w:t xml:space="preserve"> September 201</w:t>
        </w:r>
      </w:ins>
      <w:ins w:id="216" w:author="Danso-Appiah" w:date="2015-10-19T11:19:00Z">
        <w:r w:rsidR="00DA3501">
          <w:rPr>
            <w:rFonts w:ascii="Times New Roman" w:hAnsi="Times New Roman"/>
          </w:rPr>
          <w:t xml:space="preserve">4 (and updated </w:t>
        </w:r>
      </w:ins>
      <w:ins w:id="217" w:author="Danso-Appiah" w:date="2015-10-20T14:38:00Z">
        <w:r w:rsidR="007434DE">
          <w:rPr>
            <w:rFonts w:ascii="Times New Roman" w:hAnsi="Times New Roman"/>
          </w:rPr>
          <w:t xml:space="preserve">the search </w:t>
        </w:r>
      </w:ins>
      <w:ins w:id="218" w:author="Danso-Appiah" w:date="2015-10-19T11:19:00Z">
        <w:r w:rsidR="00DA3501">
          <w:rPr>
            <w:rFonts w:ascii="Times New Roman" w:hAnsi="Times New Roman"/>
          </w:rPr>
          <w:t>to 30</w:t>
        </w:r>
        <w:r w:rsidR="00DA3501" w:rsidRPr="00DA3501">
          <w:rPr>
            <w:rFonts w:ascii="Times New Roman" w:hAnsi="Times New Roman"/>
            <w:vertAlign w:val="superscript"/>
            <w:rPrChange w:id="219" w:author="Danso-Appiah" w:date="2015-10-19T11:19:00Z">
              <w:rPr>
                <w:rFonts w:ascii="Times New Roman" w:hAnsi="Times New Roman"/>
              </w:rPr>
            </w:rPrChange>
          </w:rPr>
          <w:t>th</w:t>
        </w:r>
        <w:r w:rsidR="00DA3501">
          <w:rPr>
            <w:rFonts w:ascii="Times New Roman" w:hAnsi="Times New Roman"/>
          </w:rPr>
          <w:t xml:space="preserve"> September 2015)</w:t>
        </w:r>
      </w:ins>
      <w:ins w:id="220" w:author="Danso-Appiah" w:date="2015-10-06T11:53:00Z">
        <w:r w:rsidR="005528FA" w:rsidRPr="0008472A">
          <w:rPr>
            <w:b/>
          </w:rPr>
          <w:t xml:space="preserve"> </w:t>
        </w:r>
      </w:ins>
      <w:del w:id="221" w:author="Danso-Appiah" w:date="2015-10-06T11:53:00Z">
        <w:r w:rsidDel="007C33CB">
          <w:rPr>
            <w:rFonts w:ascii="Times New Roman" w:hAnsi="Times New Roman"/>
          </w:rPr>
          <w:delText xml:space="preserve">31st </w:delText>
        </w:r>
        <w:r w:rsidR="00C913DC" w:rsidDel="007C33CB">
          <w:rPr>
            <w:rFonts w:ascii="Times New Roman" w:hAnsi="Times New Roman"/>
          </w:rPr>
          <w:delText xml:space="preserve">December </w:delText>
        </w:r>
        <w:r w:rsidDel="007C33CB">
          <w:rPr>
            <w:rFonts w:ascii="Times New Roman" w:hAnsi="Times New Roman"/>
          </w:rPr>
          <w:delText xml:space="preserve">2014 for </w:delText>
        </w:r>
        <w:r w:rsidR="00C913DC" w:rsidDel="007C33CB">
          <w:rPr>
            <w:rFonts w:ascii="Times New Roman" w:hAnsi="Times New Roman"/>
          </w:rPr>
          <w:delText xml:space="preserve">studies </w:delText>
        </w:r>
      </w:del>
      <w:r w:rsidR="00697847">
        <w:rPr>
          <w:rFonts w:ascii="Times New Roman" w:hAnsi="Times New Roman"/>
        </w:rPr>
        <w:t xml:space="preserve">using various search terms </w:t>
      </w:r>
      <w:r>
        <w:rPr>
          <w:rFonts w:ascii="Times New Roman" w:hAnsi="Times New Roman"/>
        </w:rPr>
        <w:t xml:space="preserve">with no language </w:t>
      </w:r>
      <w:del w:id="222" w:author="Danso-Appiah" w:date="2015-10-06T11:54:00Z">
        <w:r w:rsidDel="00E51181">
          <w:rPr>
            <w:rFonts w:ascii="Times New Roman" w:hAnsi="Times New Roman"/>
          </w:rPr>
          <w:delText xml:space="preserve">or publication </w:delText>
        </w:r>
      </w:del>
      <w:r>
        <w:rPr>
          <w:rFonts w:ascii="Times New Roman" w:hAnsi="Times New Roman"/>
        </w:rPr>
        <w:t>restriction</w:t>
      </w:r>
      <w:del w:id="223" w:author="Danso-Appiah" w:date="2015-10-06T11:54:00Z">
        <w:r w:rsidDel="00E51181">
          <w:rPr>
            <w:rFonts w:ascii="Times New Roman" w:hAnsi="Times New Roman"/>
          </w:rPr>
          <w:delText>s</w:delText>
        </w:r>
      </w:del>
      <w:r>
        <w:rPr>
          <w:rFonts w:ascii="Times New Roman" w:hAnsi="Times New Roman"/>
        </w:rPr>
        <w:t xml:space="preserve">. We also searched BIOSIS, Web of Science, Google Scholar, </w:t>
      </w:r>
      <w:r w:rsidR="003B20FD" w:rsidRPr="003B20FD">
        <w:rPr>
          <w:rFonts w:ascii="Times New Roman" w:hAnsi="Times New Roman"/>
        </w:rPr>
        <w:t>R</w:t>
      </w:r>
      <w:r w:rsidR="003B20FD">
        <w:rPr>
          <w:rFonts w:ascii="Times New Roman" w:hAnsi="Times New Roman"/>
        </w:rPr>
        <w:t xml:space="preserve">apid </w:t>
      </w:r>
      <w:r w:rsidR="003B20FD" w:rsidRPr="003B20FD">
        <w:rPr>
          <w:rFonts w:ascii="Times New Roman" w:hAnsi="Times New Roman"/>
        </w:rPr>
        <w:t>M</w:t>
      </w:r>
      <w:r w:rsidR="003B20FD">
        <w:rPr>
          <w:rFonts w:ascii="Times New Roman" w:hAnsi="Times New Roman"/>
        </w:rPr>
        <w:t xml:space="preserve">edical </w:t>
      </w:r>
      <w:r w:rsidR="003B20FD" w:rsidRPr="003B20FD">
        <w:rPr>
          <w:rFonts w:ascii="Times New Roman" w:hAnsi="Times New Roman"/>
        </w:rPr>
        <w:t>D</w:t>
      </w:r>
      <w:r w:rsidR="003B20FD">
        <w:rPr>
          <w:rFonts w:ascii="Times New Roman" w:hAnsi="Times New Roman"/>
        </w:rPr>
        <w:t xml:space="preserve">iagnostics database: </w:t>
      </w:r>
      <w:hyperlink r:id="rId11" w:history="1">
        <w:r w:rsidR="003B20FD" w:rsidRPr="003B20FD">
          <w:rPr>
            <w:rStyle w:val="Hyperlink"/>
            <w:rFonts w:ascii="Times New Roman" w:hAnsi="Times New Roman"/>
          </w:rPr>
          <w:t>http://www.rapid-diagnostics.com/publications.html</w:t>
        </w:r>
      </w:hyperlink>
      <w:r w:rsidR="003B20FD" w:rsidRPr="003B20FD">
        <w:rPr>
          <w:rStyle w:val="Hyperlink"/>
          <w:rFonts w:ascii="Times New Roman" w:hAnsi="Times New Roman"/>
          <w:color w:val="auto"/>
        </w:rPr>
        <w:t xml:space="preserve">, </w:t>
      </w:r>
      <w:r>
        <w:rPr>
          <w:rFonts w:ascii="Times New Roman" w:hAnsi="Times New Roman"/>
        </w:rPr>
        <w:t xml:space="preserve">African Journals Online, Cochrane Infectious Diseases Group Specialized Register, CENTRAL (The Cochrane Library 2014) and mRCT. </w:t>
      </w:r>
      <w:r w:rsidR="007055DF" w:rsidRPr="00EF4974">
        <w:rPr>
          <w:rFonts w:ascii="Times New Roman" w:hAnsi="Times New Roman"/>
        </w:rPr>
        <w:t>A</w:t>
      </w:r>
      <w:r w:rsidR="004C29FF" w:rsidRPr="00EF4974">
        <w:rPr>
          <w:rFonts w:ascii="Times New Roman" w:hAnsi="Times New Roman"/>
        </w:rPr>
        <w:t>s a</w:t>
      </w:r>
      <w:r w:rsidR="007055DF" w:rsidRPr="00EF4974">
        <w:rPr>
          <w:rFonts w:ascii="Times New Roman" w:hAnsi="Times New Roman"/>
        </w:rPr>
        <w:t>ccuracy studies present with lack of suitable methodological search filters, we maximised sensitivity of our search by using free text</w:t>
      </w:r>
      <w:r w:rsidR="004C29FF" w:rsidRPr="00EF4974">
        <w:rPr>
          <w:rFonts w:ascii="Times New Roman" w:hAnsi="Times New Roman"/>
        </w:rPr>
        <w:t>s</w:t>
      </w:r>
      <w:r w:rsidR="007055DF" w:rsidRPr="00EF4974">
        <w:rPr>
          <w:rFonts w:ascii="Times New Roman" w:hAnsi="Times New Roman"/>
        </w:rPr>
        <w:t xml:space="preserve"> based on the index test and target condition</w:t>
      </w:r>
      <w:r w:rsidR="003A3DFA" w:rsidRPr="00EF4974">
        <w:rPr>
          <w:rFonts w:ascii="Times New Roman" w:hAnsi="Times New Roman"/>
        </w:rPr>
        <w:t>.</w:t>
      </w:r>
      <w:r w:rsidR="003A3DFA">
        <w:rPr>
          <w:rFonts w:ascii="Times New Roman" w:hAnsi="Times New Roman"/>
        </w:rPr>
        <w:t xml:space="preserve"> </w:t>
      </w:r>
      <w:r>
        <w:rPr>
          <w:rFonts w:ascii="Times New Roman" w:hAnsi="Times New Roman"/>
        </w:rPr>
        <w:t xml:space="preserve">We </w:t>
      </w:r>
      <w:r w:rsidR="003A3DFA">
        <w:rPr>
          <w:rFonts w:ascii="Times New Roman" w:hAnsi="Times New Roman"/>
        </w:rPr>
        <w:t xml:space="preserve">also </w:t>
      </w:r>
      <w:r>
        <w:rPr>
          <w:rFonts w:ascii="Times New Roman" w:hAnsi="Times New Roman"/>
        </w:rPr>
        <w:t>hand</w:t>
      </w:r>
      <w:r w:rsidR="003A3DFA">
        <w:rPr>
          <w:rFonts w:ascii="Times New Roman" w:hAnsi="Times New Roman"/>
        </w:rPr>
        <w:t>-</w:t>
      </w:r>
      <w:r>
        <w:rPr>
          <w:rFonts w:ascii="Times New Roman" w:hAnsi="Times New Roman"/>
        </w:rPr>
        <w:t>checked the reference lists of relevant articles and books, and contacted experts for additional or unpublished studies.</w:t>
      </w:r>
      <w:r w:rsidR="003B20FD">
        <w:rPr>
          <w:rFonts w:ascii="Times New Roman" w:hAnsi="Times New Roman"/>
        </w:rPr>
        <w:t xml:space="preserve"> </w:t>
      </w:r>
    </w:p>
    <w:p w14:paraId="674BD7E3" w14:textId="77777777" w:rsidR="003903DC" w:rsidRDefault="003903DC" w:rsidP="009B58FA">
      <w:pPr>
        <w:pStyle w:val="para"/>
        <w:spacing w:before="0" w:after="0" w:line="276" w:lineRule="auto"/>
        <w:rPr>
          <w:b/>
          <w:sz w:val="22"/>
        </w:rPr>
      </w:pPr>
    </w:p>
    <w:p w14:paraId="63A6104E" w14:textId="77777777" w:rsidR="00CE651F" w:rsidRDefault="00471F4D" w:rsidP="00F262A9">
      <w:pPr>
        <w:pStyle w:val="para"/>
        <w:spacing w:before="0" w:after="120" w:line="276" w:lineRule="auto"/>
        <w:rPr>
          <w:b/>
          <w:sz w:val="22"/>
        </w:rPr>
      </w:pPr>
      <w:r>
        <w:rPr>
          <w:b/>
          <w:sz w:val="22"/>
        </w:rPr>
        <w:t>Selection of studies</w:t>
      </w:r>
    </w:p>
    <w:p w14:paraId="74CC6F4D" w14:textId="59CA09E6" w:rsidR="00CE651F" w:rsidRDefault="00471F4D" w:rsidP="00F262A9">
      <w:pPr>
        <w:pStyle w:val="para"/>
        <w:spacing w:before="0" w:after="120" w:line="276" w:lineRule="auto"/>
        <w:rPr>
          <w:sz w:val="22"/>
        </w:rPr>
      </w:pPr>
      <w:r w:rsidRPr="003F1466">
        <w:rPr>
          <w:sz w:val="22"/>
        </w:rPr>
        <w:t xml:space="preserve">One author </w:t>
      </w:r>
      <w:r w:rsidR="00FA447D">
        <w:rPr>
          <w:sz w:val="22"/>
        </w:rPr>
        <w:t xml:space="preserve">(ADA) </w:t>
      </w:r>
      <w:r w:rsidRPr="003F1466">
        <w:rPr>
          <w:sz w:val="22"/>
        </w:rPr>
        <w:t xml:space="preserve">searched the literature and retrieved studies using the aforementioned search strategy. Two authors </w:t>
      </w:r>
      <w:r w:rsidR="00FA447D">
        <w:rPr>
          <w:sz w:val="22"/>
        </w:rPr>
        <w:t xml:space="preserve">(ADA, JO) </w:t>
      </w:r>
      <w:r>
        <w:rPr>
          <w:sz w:val="22"/>
        </w:rPr>
        <w:t>screened the results to identify potentially relevant studies</w:t>
      </w:r>
      <w:r w:rsidR="0000381D">
        <w:rPr>
          <w:sz w:val="22"/>
        </w:rPr>
        <w:t xml:space="preserve">. </w:t>
      </w:r>
      <w:r>
        <w:rPr>
          <w:sz w:val="22"/>
        </w:rPr>
        <w:t xml:space="preserve"> </w:t>
      </w:r>
      <w:r w:rsidR="0000381D">
        <w:rPr>
          <w:sz w:val="22"/>
        </w:rPr>
        <w:t>F</w:t>
      </w:r>
      <w:r>
        <w:rPr>
          <w:sz w:val="22"/>
        </w:rPr>
        <w:t xml:space="preserve">ull </w:t>
      </w:r>
      <w:r w:rsidR="00C63EB7">
        <w:rPr>
          <w:sz w:val="22"/>
        </w:rPr>
        <w:t xml:space="preserve">study </w:t>
      </w:r>
      <w:r>
        <w:rPr>
          <w:sz w:val="22"/>
        </w:rPr>
        <w:t xml:space="preserve">reports </w:t>
      </w:r>
      <w:r w:rsidR="0000381D">
        <w:rPr>
          <w:sz w:val="22"/>
        </w:rPr>
        <w:t xml:space="preserve">were obtained </w:t>
      </w:r>
      <w:r>
        <w:rPr>
          <w:sz w:val="22"/>
        </w:rPr>
        <w:t xml:space="preserve">and assessed </w:t>
      </w:r>
      <w:r w:rsidR="00C63EB7">
        <w:rPr>
          <w:sz w:val="22"/>
        </w:rPr>
        <w:t xml:space="preserve">for </w:t>
      </w:r>
      <w:r>
        <w:rPr>
          <w:sz w:val="22"/>
        </w:rPr>
        <w:t xml:space="preserve">eligibility for inclusion in the review using eligibility form based on the predefined inclusion criteria. </w:t>
      </w:r>
      <w:ins w:id="224" w:author="Danso-Appiah" w:date="2015-10-19T11:26:00Z">
        <w:r w:rsidR="00283524" w:rsidRPr="00283524">
          <w:rPr>
            <w:sz w:val="22"/>
            <w:szCs w:val="22"/>
            <w:rPrChange w:id="225" w:author="Danso-Appiah" w:date="2015-10-19T11:26:00Z">
              <w:rPr>
                <w:b/>
                <w:sz w:val="22"/>
                <w:szCs w:val="22"/>
              </w:rPr>
            </w:rPrChange>
          </w:rPr>
          <w:t xml:space="preserve">Twenty-eight studies </w:t>
        </w:r>
        <w:r w:rsidR="00283524" w:rsidRPr="00283524">
          <w:rPr>
            <w:sz w:val="22"/>
            <w:rPrChange w:id="226" w:author="Danso-Appiah" w:date="2015-10-19T11:26:00Z">
              <w:rPr>
                <w:b/>
                <w:sz w:val="22"/>
              </w:rPr>
            </w:rPrChange>
          </w:rPr>
          <w:t xml:space="preserve">published between 1994 and </w:t>
        </w:r>
        <w:r w:rsidR="00283524" w:rsidRPr="00283524">
          <w:rPr>
            <w:sz w:val="22"/>
            <w:rPrChange w:id="227" w:author="Danso-Appiah" w:date="2015-10-19T11:26:00Z">
              <w:rPr>
                <w:b/>
                <w:sz w:val="22"/>
              </w:rPr>
            </w:rPrChange>
          </w:rPr>
          <w:lastRenderedPageBreak/>
          <w:t xml:space="preserve">September 2015 </w:t>
        </w:r>
        <w:r w:rsidR="00283524" w:rsidRPr="00283524">
          <w:rPr>
            <w:sz w:val="22"/>
            <w:szCs w:val="22"/>
            <w:rPrChange w:id="228" w:author="Danso-Appiah" w:date="2015-10-19T11:26:00Z">
              <w:rPr>
                <w:b/>
                <w:sz w:val="22"/>
                <w:szCs w:val="22"/>
              </w:rPr>
            </w:rPrChange>
          </w:rPr>
          <w:t>met the inclusion criteria</w:t>
        </w:r>
        <w:r w:rsidR="00283524">
          <w:rPr>
            <w:sz w:val="22"/>
          </w:rPr>
          <w:t xml:space="preserve">. </w:t>
        </w:r>
      </w:ins>
      <w:r>
        <w:rPr>
          <w:sz w:val="22"/>
        </w:rPr>
        <w:t xml:space="preserve">Any discrepancies were resolved through discussion between the authors. </w:t>
      </w:r>
    </w:p>
    <w:p w14:paraId="61D6DD8C" w14:textId="77777777" w:rsidR="00C27EAE" w:rsidRDefault="00C27EAE" w:rsidP="009B58FA">
      <w:pPr>
        <w:pStyle w:val="para"/>
        <w:spacing w:before="0" w:after="0" w:line="276" w:lineRule="auto"/>
        <w:rPr>
          <w:sz w:val="22"/>
        </w:rPr>
      </w:pPr>
    </w:p>
    <w:p w14:paraId="0AFE3860" w14:textId="77777777" w:rsidR="00051E10" w:rsidRDefault="00051E10" w:rsidP="00F262A9">
      <w:pPr>
        <w:pStyle w:val="para"/>
        <w:spacing w:before="0" w:after="120" w:line="276" w:lineRule="auto"/>
        <w:rPr>
          <w:b/>
          <w:sz w:val="22"/>
        </w:rPr>
      </w:pPr>
      <w:r>
        <w:rPr>
          <w:b/>
          <w:sz w:val="22"/>
        </w:rPr>
        <w:t xml:space="preserve">Data extraction </w:t>
      </w:r>
      <w:r w:rsidRPr="003A7740">
        <w:rPr>
          <w:b/>
          <w:sz w:val="22"/>
        </w:rPr>
        <w:t>and management</w:t>
      </w:r>
      <w:r>
        <w:rPr>
          <w:b/>
          <w:sz w:val="22"/>
        </w:rPr>
        <w:t xml:space="preserve"> </w:t>
      </w:r>
    </w:p>
    <w:p w14:paraId="55C57FA8" w14:textId="77777777" w:rsidR="00054BD5" w:rsidRDefault="00051E10" w:rsidP="00F262A9">
      <w:pPr>
        <w:suppressAutoHyphens w:val="0"/>
        <w:autoSpaceDE w:val="0"/>
        <w:adjustRightInd w:val="0"/>
        <w:spacing w:after="0" w:line="276" w:lineRule="auto"/>
        <w:textAlignment w:val="auto"/>
        <w:rPr>
          <w:rFonts w:ascii="Times New Roman" w:hAnsi="Times New Roman"/>
          <w:lang w:eastAsia="en-GB"/>
        </w:rPr>
      </w:pPr>
      <w:r>
        <w:rPr>
          <w:rFonts w:ascii="Times New Roman" w:hAnsi="Times New Roman"/>
        </w:rPr>
        <w:t xml:space="preserve">Study characteristics such as </w:t>
      </w:r>
      <w:r w:rsidRPr="0012655E">
        <w:rPr>
          <w:rFonts w:ascii="Times New Roman" w:hAnsi="Times New Roman"/>
        </w:rPr>
        <w:t xml:space="preserve">citation, </w:t>
      </w:r>
      <w:r w:rsidR="00840AA3" w:rsidRPr="0012655E">
        <w:rPr>
          <w:rFonts w:ascii="Times New Roman" w:hAnsi="Times New Roman"/>
          <w:lang w:eastAsia="en-GB"/>
        </w:rPr>
        <w:t>country</w:t>
      </w:r>
      <w:r w:rsidR="00840AA3">
        <w:rPr>
          <w:rFonts w:ascii="Times New Roman" w:hAnsi="Times New Roman"/>
          <w:lang w:eastAsia="en-GB"/>
        </w:rPr>
        <w:t xml:space="preserve"> and</w:t>
      </w:r>
      <w:r w:rsidR="00840AA3" w:rsidRPr="0012655E">
        <w:rPr>
          <w:rFonts w:ascii="Times New Roman" w:hAnsi="Times New Roman"/>
        </w:rPr>
        <w:t xml:space="preserve"> </w:t>
      </w:r>
      <w:r w:rsidRPr="0012655E">
        <w:rPr>
          <w:rFonts w:ascii="Times New Roman" w:hAnsi="Times New Roman"/>
        </w:rPr>
        <w:t>year</w:t>
      </w:r>
      <w:r w:rsidRPr="0012655E">
        <w:rPr>
          <w:rFonts w:ascii="Times New Roman" w:hAnsi="Times New Roman"/>
          <w:lang w:eastAsia="en-GB"/>
        </w:rPr>
        <w:t xml:space="preserve"> study was conducted, study design</w:t>
      </w:r>
      <w:r>
        <w:rPr>
          <w:rFonts w:ascii="Times New Roman" w:hAnsi="Times New Roman"/>
          <w:lang w:eastAsia="en-GB"/>
        </w:rPr>
        <w:t xml:space="preserve"> and methods were recorded on standard forms</w:t>
      </w:r>
      <w:r w:rsidR="005A01B4">
        <w:rPr>
          <w:rFonts w:ascii="Times New Roman" w:hAnsi="Times New Roman"/>
          <w:lang w:eastAsia="en-GB"/>
        </w:rPr>
        <w:t xml:space="preserve"> (</w:t>
      </w:r>
      <w:r w:rsidR="005A01B4" w:rsidRPr="005A01B4">
        <w:rPr>
          <w:rFonts w:ascii="Times New Roman" w:hAnsi="Times New Roman"/>
          <w:color w:val="0000CC"/>
          <w:lang w:eastAsia="en-GB"/>
        </w:rPr>
        <w:t>Table 1</w:t>
      </w:r>
      <w:r w:rsidR="005A01B4">
        <w:rPr>
          <w:rFonts w:ascii="Times New Roman" w:hAnsi="Times New Roman"/>
          <w:lang w:eastAsia="en-GB"/>
        </w:rPr>
        <w:t>)</w:t>
      </w:r>
      <w:r>
        <w:rPr>
          <w:rFonts w:ascii="Times New Roman" w:hAnsi="Times New Roman"/>
          <w:lang w:eastAsia="en-GB"/>
        </w:rPr>
        <w:t xml:space="preserve">. </w:t>
      </w:r>
      <w:r w:rsidRPr="0012655E">
        <w:rPr>
          <w:rFonts w:ascii="Times New Roman" w:hAnsi="Times New Roman"/>
          <w:lang w:eastAsia="en-GB"/>
        </w:rPr>
        <w:t>Information on diagnostic criteria of</w:t>
      </w:r>
      <w:r w:rsidR="005A01B4">
        <w:rPr>
          <w:rFonts w:ascii="Times New Roman" w:hAnsi="Times New Roman"/>
          <w:lang w:eastAsia="en-GB"/>
        </w:rPr>
        <w:t xml:space="preserve"> both</w:t>
      </w:r>
      <w:r w:rsidRPr="0012655E">
        <w:rPr>
          <w:rFonts w:ascii="Times New Roman" w:hAnsi="Times New Roman"/>
          <w:lang w:eastAsia="en-GB"/>
        </w:rPr>
        <w:t xml:space="preserve"> the index test (CCA) </w:t>
      </w:r>
      <w:r w:rsidR="005A01B4">
        <w:rPr>
          <w:rFonts w:ascii="Times New Roman" w:hAnsi="Times New Roman"/>
          <w:lang w:eastAsia="en-GB"/>
        </w:rPr>
        <w:t xml:space="preserve">and reference standard was </w:t>
      </w:r>
      <w:r w:rsidR="005739BC">
        <w:rPr>
          <w:rFonts w:ascii="Times New Roman" w:hAnsi="Times New Roman"/>
          <w:lang w:eastAsia="en-GB"/>
        </w:rPr>
        <w:t xml:space="preserve">also </w:t>
      </w:r>
      <w:r w:rsidR="005A01B4">
        <w:rPr>
          <w:rFonts w:ascii="Times New Roman" w:hAnsi="Times New Roman"/>
          <w:lang w:eastAsia="en-GB"/>
        </w:rPr>
        <w:t xml:space="preserve">extracted. </w:t>
      </w:r>
      <w:r w:rsidR="004C756C">
        <w:rPr>
          <w:rFonts w:ascii="Times New Roman" w:hAnsi="Times New Roman"/>
          <w:lang w:eastAsia="en-GB"/>
        </w:rPr>
        <w:t>T</w:t>
      </w:r>
      <w:r w:rsidR="00242222">
        <w:rPr>
          <w:rFonts w:ascii="Times New Roman" w:hAnsi="Times New Roman"/>
          <w:lang w:eastAsia="en-GB"/>
        </w:rPr>
        <w:t xml:space="preserve">he </w:t>
      </w:r>
      <w:r w:rsidRPr="0012655E">
        <w:rPr>
          <w:rFonts w:ascii="Times New Roman" w:hAnsi="Times New Roman"/>
        </w:rPr>
        <w:t xml:space="preserve">number of urine samples tested and threshold classification </w:t>
      </w:r>
      <w:r w:rsidR="004C756C">
        <w:rPr>
          <w:rFonts w:ascii="Times New Roman" w:hAnsi="Times New Roman"/>
        </w:rPr>
        <w:t xml:space="preserve">of POC-CCA </w:t>
      </w:r>
      <w:r w:rsidR="00242222">
        <w:rPr>
          <w:rFonts w:ascii="Times New Roman" w:hAnsi="Times New Roman"/>
        </w:rPr>
        <w:t xml:space="preserve">were extracted. </w:t>
      </w:r>
      <w:r w:rsidRPr="0012655E">
        <w:rPr>
          <w:rFonts w:ascii="Times New Roman" w:hAnsi="Times New Roman"/>
        </w:rPr>
        <w:t xml:space="preserve">For Kato-Katz </w:t>
      </w:r>
      <w:r w:rsidR="004C756C">
        <w:rPr>
          <w:rFonts w:ascii="Times New Roman" w:hAnsi="Times New Roman"/>
        </w:rPr>
        <w:t>technique</w:t>
      </w:r>
      <w:r w:rsidRPr="0012655E">
        <w:rPr>
          <w:rFonts w:ascii="Times New Roman" w:hAnsi="Times New Roman"/>
        </w:rPr>
        <w:t xml:space="preserve">, </w:t>
      </w:r>
      <w:r w:rsidR="00D05D00">
        <w:rPr>
          <w:rFonts w:ascii="Times New Roman" w:hAnsi="Times New Roman"/>
        </w:rPr>
        <w:t>data extracted</w:t>
      </w:r>
      <w:r w:rsidR="00D05D00" w:rsidRPr="0012655E">
        <w:rPr>
          <w:rFonts w:ascii="Times New Roman" w:hAnsi="Times New Roman"/>
        </w:rPr>
        <w:t xml:space="preserve"> </w:t>
      </w:r>
      <w:r w:rsidR="00D05D00">
        <w:rPr>
          <w:rFonts w:ascii="Times New Roman" w:hAnsi="Times New Roman"/>
        </w:rPr>
        <w:t xml:space="preserve">included </w:t>
      </w:r>
      <w:r w:rsidRPr="0012655E">
        <w:rPr>
          <w:rFonts w:ascii="Times New Roman" w:hAnsi="Times New Roman"/>
        </w:rPr>
        <w:t xml:space="preserve">number of stool samples per participants, number of slides and volume of stool examined as well as how intensity of infection was classified (low, moderate and high). For urine specimens, </w:t>
      </w:r>
      <w:r w:rsidR="00947844">
        <w:rPr>
          <w:rFonts w:ascii="Times New Roman" w:hAnsi="Times New Roman"/>
        </w:rPr>
        <w:t xml:space="preserve">information about </w:t>
      </w:r>
      <w:r w:rsidRPr="0012655E">
        <w:rPr>
          <w:rFonts w:ascii="Times New Roman" w:hAnsi="Times New Roman"/>
        </w:rPr>
        <w:t xml:space="preserve">time of day </w:t>
      </w:r>
      <w:r w:rsidR="00400EC5">
        <w:rPr>
          <w:rFonts w:ascii="Times New Roman" w:hAnsi="Times New Roman"/>
        </w:rPr>
        <w:t>s</w:t>
      </w:r>
      <w:r w:rsidRPr="0012655E">
        <w:rPr>
          <w:rFonts w:ascii="Times New Roman" w:hAnsi="Times New Roman"/>
        </w:rPr>
        <w:t xml:space="preserve">amples were collected, number of urine specimens, and </w:t>
      </w:r>
      <w:r w:rsidR="006A32B2">
        <w:rPr>
          <w:rFonts w:ascii="Times New Roman" w:hAnsi="Times New Roman"/>
        </w:rPr>
        <w:t xml:space="preserve">intensity </w:t>
      </w:r>
      <w:r w:rsidRPr="0012655E">
        <w:rPr>
          <w:rFonts w:ascii="Times New Roman" w:hAnsi="Times New Roman"/>
        </w:rPr>
        <w:t xml:space="preserve">categorization (low and high) were extracted. We </w:t>
      </w:r>
      <w:r w:rsidR="00A04333">
        <w:rPr>
          <w:rFonts w:ascii="Times New Roman" w:hAnsi="Times New Roman"/>
        </w:rPr>
        <w:t xml:space="preserve">also </w:t>
      </w:r>
      <w:r w:rsidRPr="0012655E">
        <w:rPr>
          <w:rFonts w:ascii="Times New Roman" w:hAnsi="Times New Roman"/>
        </w:rPr>
        <w:t>extracted epidemiologic</w:t>
      </w:r>
      <w:r w:rsidR="00A04333">
        <w:rPr>
          <w:rFonts w:ascii="Times New Roman" w:hAnsi="Times New Roman"/>
        </w:rPr>
        <w:t>al</w:t>
      </w:r>
      <w:r w:rsidRPr="0012655E">
        <w:rPr>
          <w:rFonts w:ascii="Times New Roman" w:hAnsi="Times New Roman"/>
        </w:rPr>
        <w:t xml:space="preserve"> and demographic data including endemicity status, region where the study was conducted, participants’ prior treatment status, target population (preschool-aged children, school-aged children, adults, whole population or representative sub-sample), sex and age </w:t>
      </w:r>
      <w:r w:rsidRPr="00351E7B">
        <w:rPr>
          <w:rFonts w:ascii="Times New Roman" w:hAnsi="Times New Roman"/>
        </w:rPr>
        <w:t xml:space="preserve">distribution and study size. Where necessary, we extracted </w:t>
      </w:r>
      <w:r w:rsidR="00351E7B" w:rsidRPr="00351E7B">
        <w:rPr>
          <w:rFonts w:ascii="Times New Roman" w:hAnsi="Times New Roman"/>
        </w:rPr>
        <w:t xml:space="preserve">information on </w:t>
      </w:r>
      <w:r w:rsidRPr="00351E7B">
        <w:rPr>
          <w:rFonts w:ascii="Times New Roman" w:hAnsi="Times New Roman"/>
        </w:rPr>
        <w:t>cost</w:t>
      </w:r>
      <w:r w:rsidR="00351E7B" w:rsidRPr="00351E7B">
        <w:rPr>
          <w:rFonts w:ascii="Times New Roman" w:hAnsi="Times New Roman"/>
        </w:rPr>
        <w:t>,</w:t>
      </w:r>
      <w:r w:rsidRPr="00351E7B">
        <w:rPr>
          <w:rFonts w:ascii="Times New Roman" w:hAnsi="Times New Roman"/>
        </w:rPr>
        <w:t xml:space="preserve"> </w:t>
      </w:r>
      <w:r w:rsidR="00351E7B" w:rsidRPr="00351E7B">
        <w:rPr>
          <w:rFonts w:ascii="Times New Roman" w:hAnsi="Times New Roman"/>
        </w:rPr>
        <w:t xml:space="preserve">level of training and experience </w:t>
      </w:r>
      <w:r w:rsidRPr="00351E7B">
        <w:rPr>
          <w:rFonts w:ascii="Times New Roman" w:hAnsi="Times New Roman"/>
          <w:lang w:eastAsia="en-GB"/>
        </w:rPr>
        <w:t>of technician and whether diagnostic technique was delivered in the field or laboratory</w:t>
      </w:r>
      <w:r w:rsidR="00351E7B" w:rsidRPr="00351E7B">
        <w:rPr>
          <w:rFonts w:ascii="Times New Roman" w:hAnsi="Times New Roman"/>
          <w:lang w:eastAsia="en-GB"/>
        </w:rPr>
        <w:t xml:space="preserve"> setting</w:t>
      </w:r>
      <w:r w:rsidRPr="00351E7B">
        <w:rPr>
          <w:rFonts w:ascii="Times New Roman" w:hAnsi="Times New Roman"/>
          <w:lang w:eastAsia="en-GB"/>
        </w:rPr>
        <w:t xml:space="preserve">. </w:t>
      </w:r>
    </w:p>
    <w:p w14:paraId="14BF467F" w14:textId="77777777" w:rsidR="00054BD5" w:rsidRDefault="00054BD5" w:rsidP="00F262A9">
      <w:pPr>
        <w:suppressAutoHyphens w:val="0"/>
        <w:autoSpaceDE w:val="0"/>
        <w:adjustRightInd w:val="0"/>
        <w:spacing w:after="0" w:line="276" w:lineRule="auto"/>
        <w:textAlignment w:val="auto"/>
        <w:rPr>
          <w:rFonts w:ascii="Times New Roman" w:hAnsi="Times New Roman"/>
          <w:lang w:eastAsia="en-GB"/>
        </w:rPr>
      </w:pPr>
    </w:p>
    <w:p w14:paraId="09003049" w14:textId="585A1E4B" w:rsidR="006966D4" w:rsidRPr="00054BD5" w:rsidRDefault="00051E10" w:rsidP="00054BD5">
      <w:pPr>
        <w:suppressAutoHyphens w:val="0"/>
        <w:autoSpaceDE w:val="0"/>
        <w:adjustRightInd w:val="0"/>
        <w:spacing w:after="0" w:line="276" w:lineRule="auto"/>
        <w:textAlignment w:val="auto"/>
        <w:rPr>
          <w:rFonts w:ascii="Times New Roman" w:hAnsi="Times New Roman"/>
        </w:rPr>
      </w:pPr>
      <w:r w:rsidRPr="00351E7B">
        <w:rPr>
          <w:rFonts w:ascii="Times New Roman" w:hAnsi="Times New Roman"/>
          <w:lang w:eastAsia="en-GB"/>
        </w:rPr>
        <w:t xml:space="preserve">We extracted </w:t>
      </w:r>
      <w:r w:rsidRPr="00351E7B">
        <w:rPr>
          <w:rFonts w:ascii="Times New Roman" w:hAnsi="Times New Roman"/>
        </w:rPr>
        <w:t xml:space="preserve">data on </w:t>
      </w:r>
      <w:r w:rsidR="00C74113">
        <w:rPr>
          <w:rFonts w:ascii="Times New Roman" w:hAnsi="Times New Roman"/>
        </w:rPr>
        <w:t>‘</w:t>
      </w:r>
      <w:r w:rsidRPr="00351E7B">
        <w:rPr>
          <w:rFonts w:ascii="Times New Roman" w:hAnsi="Times New Roman"/>
        </w:rPr>
        <w:t>true positives</w:t>
      </w:r>
      <w:r w:rsidR="00C74113">
        <w:rPr>
          <w:rFonts w:ascii="Times New Roman" w:hAnsi="Times New Roman"/>
        </w:rPr>
        <w:t>’</w:t>
      </w:r>
      <w:r w:rsidRPr="00351E7B">
        <w:rPr>
          <w:rFonts w:ascii="Times New Roman" w:hAnsi="Times New Roman"/>
        </w:rPr>
        <w:t xml:space="preserve"> (TP</w:t>
      </w:r>
      <w:r w:rsidR="00C74113">
        <w:rPr>
          <w:rFonts w:ascii="Times New Roman" w:hAnsi="Times New Roman"/>
        </w:rPr>
        <w:t>)</w:t>
      </w:r>
      <w:r w:rsidR="00B36A54">
        <w:rPr>
          <w:rFonts w:ascii="Times New Roman" w:hAnsi="Times New Roman"/>
        </w:rPr>
        <w:t xml:space="preserve"> defined as </w:t>
      </w:r>
      <w:r w:rsidR="00902428">
        <w:rPr>
          <w:rFonts w:ascii="Times New Roman" w:hAnsi="Times New Roman"/>
        </w:rPr>
        <w:t xml:space="preserve">individuals with </w:t>
      </w:r>
      <w:r w:rsidR="004A6FE8">
        <w:rPr>
          <w:rFonts w:ascii="Times New Roman" w:hAnsi="Times New Roman"/>
        </w:rPr>
        <w:t xml:space="preserve">infection </w:t>
      </w:r>
      <w:r w:rsidR="00902428">
        <w:rPr>
          <w:rFonts w:ascii="Times New Roman" w:hAnsi="Times New Roman"/>
        </w:rPr>
        <w:t>who</w:t>
      </w:r>
      <w:r w:rsidR="00351E7B">
        <w:rPr>
          <w:rFonts w:ascii="Times New Roman" w:hAnsi="Times New Roman"/>
        </w:rPr>
        <w:t xml:space="preserve"> tested positive</w:t>
      </w:r>
      <w:r w:rsidRPr="00351E7B">
        <w:rPr>
          <w:rFonts w:ascii="Times New Roman" w:hAnsi="Times New Roman"/>
        </w:rPr>
        <w:t xml:space="preserve">, </w:t>
      </w:r>
      <w:r w:rsidR="00902428">
        <w:rPr>
          <w:rFonts w:ascii="Times New Roman" w:hAnsi="Times New Roman"/>
        </w:rPr>
        <w:t>‘</w:t>
      </w:r>
      <w:r w:rsidRPr="00351E7B">
        <w:rPr>
          <w:rFonts w:ascii="Times New Roman" w:hAnsi="Times New Roman"/>
        </w:rPr>
        <w:t>false positives</w:t>
      </w:r>
      <w:r w:rsidR="00902428">
        <w:rPr>
          <w:rFonts w:ascii="Times New Roman" w:hAnsi="Times New Roman"/>
        </w:rPr>
        <w:t>’</w:t>
      </w:r>
      <w:r w:rsidRPr="00351E7B">
        <w:rPr>
          <w:rFonts w:ascii="Times New Roman" w:hAnsi="Times New Roman"/>
        </w:rPr>
        <w:t xml:space="preserve"> (FP</w:t>
      </w:r>
      <w:r w:rsidR="00902428">
        <w:rPr>
          <w:rFonts w:ascii="Times New Roman" w:hAnsi="Times New Roman"/>
        </w:rPr>
        <w:t>)</w:t>
      </w:r>
      <w:r w:rsidR="00B36A54">
        <w:rPr>
          <w:rFonts w:ascii="Times New Roman" w:hAnsi="Times New Roman"/>
        </w:rPr>
        <w:t xml:space="preserve"> as individuals </w:t>
      </w:r>
      <w:r w:rsidR="004327DF">
        <w:rPr>
          <w:rFonts w:ascii="Times New Roman" w:hAnsi="Times New Roman"/>
        </w:rPr>
        <w:t xml:space="preserve">without </w:t>
      </w:r>
      <w:r w:rsidR="002C2F7B">
        <w:rPr>
          <w:rFonts w:ascii="Times New Roman" w:hAnsi="Times New Roman"/>
        </w:rPr>
        <w:t xml:space="preserve">infection </w:t>
      </w:r>
      <w:r w:rsidR="004327DF">
        <w:rPr>
          <w:rFonts w:ascii="Times New Roman" w:hAnsi="Times New Roman"/>
        </w:rPr>
        <w:t xml:space="preserve">who </w:t>
      </w:r>
      <w:r w:rsidR="00351E7B">
        <w:rPr>
          <w:rFonts w:ascii="Times New Roman" w:hAnsi="Times New Roman"/>
        </w:rPr>
        <w:t>tested positive</w:t>
      </w:r>
      <w:r w:rsidRPr="00351E7B">
        <w:rPr>
          <w:rFonts w:ascii="Times New Roman" w:hAnsi="Times New Roman"/>
        </w:rPr>
        <w:t xml:space="preserve">, </w:t>
      </w:r>
      <w:r w:rsidR="00085E77">
        <w:rPr>
          <w:rFonts w:ascii="Times New Roman" w:hAnsi="Times New Roman"/>
        </w:rPr>
        <w:t>‘</w:t>
      </w:r>
      <w:r w:rsidRPr="00351E7B">
        <w:rPr>
          <w:rFonts w:ascii="Times New Roman" w:hAnsi="Times New Roman"/>
        </w:rPr>
        <w:t>true negatives</w:t>
      </w:r>
      <w:r w:rsidR="00085E77">
        <w:rPr>
          <w:rFonts w:ascii="Times New Roman" w:hAnsi="Times New Roman"/>
        </w:rPr>
        <w:t>’</w:t>
      </w:r>
      <w:r w:rsidRPr="00351E7B">
        <w:rPr>
          <w:rFonts w:ascii="Times New Roman" w:hAnsi="Times New Roman"/>
        </w:rPr>
        <w:t xml:space="preserve"> (TN</w:t>
      </w:r>
      <w:r w:rsidR="00085E77">
        <w:rPr>
          <w:rFonts w:ascii="Times New Roman" w:hAnsi="Times New Roman"/>
        </w:rPr>
        <w:t>)</w:t>
      </w:r>
      <w:r w:rsidR="00B36A54">
        <w:rPr>
          <w:rFonts w:ascii="Times New Roman" w:hAnsi="Times New Roman"/>
        </w:rPr>
        <w:t xml:space="preserve"> as</w:t>
      </w:r>
      <w:r w:rsidR="00351E7B">
        <w:rPr>
          <w:rFonts w:ascii="Times New Roman" w:hAnsi="Times New Roman"/>
        </w:rPr>
        <w:t xml:space="preserve"> those </w:t>
      </w:r>
      <w:r w:rsidR="00085E77">
        <w:rPr>
          <w:rFonts w:ascii="Times New Roman" w:hAnsi="Times New Roman"/>
        </w:rPr>
        <w:t xml:space="preserve">who did not </w:t>
      </w:r>
      <w:r w:rsidR="00351E7B">
        <w:rPr>
          <w:rFonts w:ascii="Times New Roman" w:hAnsi="Times New Roman"/>
        </w:rPr>
        <w:t xml:space="preserve">have </w:t>
      </w:r>
      <w:r w:rsidR="002C2F7B">
        <w:rPr>
          <w:rFonts w:ascii="Times New Roman" w:hAnsi="Times New Roman"/>
        </w:rPr>
        <w:t xml:space="preserve">infection </w:t>
      </w:r>
      <w:r w:rsidR="009A1371">
        <w:rPr>
          <w:rFonts w:ascii="Times New Roman" w:hAnsi="Times New Roman"/>
        </w:rPr>
        <w:t xml:space="preserve">and </w:t>
      </w:r>
      <w:r w:rsidR="00085E77">
        <w:rPr>
          <w:rFonts w:ascii="Times New Roman" w:hAnsi="Times New Roman"/>
        </w:rPr>
        <w:t>t</w:t>
      </w:r>
      <w:r w:rsidR="00351E7B">
        <w:rPr>
          <w:rFonts w:ascii="Times New Roman" w:hAnsi="Times New Roman"/>
        </w:rPr>
        <w:t>ested negative</w:t>
      </w:r>
      <w:r w:rsidRPr="00351E7B">
        <w:rPr>
          <w:rFonts w:ascii="Times New Roman" w:hAnsi="Times New Roman"/>
        </w:rPr>
        <w:t xml:space="preserve">, and </w:t>
      </w:r>
      <w:r w:rsidR="00085E77">
        <w:rPr>
          <w:rFonts w:ascii="Times New Roman" w:hAnsi="Times New Roman"/>
        </w:rPr>
        <w:t>‘</w:t>
      </w:r>
      <w:r w:rsidRPr="00351E7B">
        <w:rPr>
          <w:rFonts w:ascii="Times New Roman" w:hAnsi="Times New Roman"/>
        </w:rPr>
        <w:t>false negatives</w:t>
      </w:r>
      <w:r w:rsidR="00085E77">
        <w:rPr>
          <w:rFonts w:ascii="Times New Roman" w:hAnsi="Times New Roman"/>
        </w:rPr>
        <w:t>’</w:t>
      </w:r>
      <w:r w:rsidRPr="00351E7B">
        <w:rPr>
          <w:rFonts w:ascii="Times New Roman" w:hAnsi="Times New Roman"/>
        </w:rPr>
        <w:t xml:space="preserve"> (FN</w:t>
      </w:r>
      <w:r w:rsidR="00085E77">
        <w:rPr>
          <w:rFonts w:ascii="Times New Roman" w:hAnsi="Times New Roman"/>
        </w:rPr>
        <w:t xml:space="preserve">) </w:t>
      </w:r>
      <w:r w:rsidR="00ED087B">
        <w:rPr>
          <w:rFonts w:ascii="Times New Roman" w:hAnsi="Times New Roman"/>
        </w:rPr>
        <w:t xml:space="preserve">as </w:t>
      </w:r>
      <w:r w:rsidR="004A6FE8">
        <w:rPr>
          <w:rFonts w:ascii="Times New Roman" w:hAnsi="Times New Roman"/>
        </w:rPr>
        <w:t xml:space="preserve">individuals </w:t>
      </w:r>
      <w:r w:rsidR="00ED087B">
        <w:rPr>
          <w:rFonts w:ascii="Times New Roman" w:hAnsi="Times New Roman"/>
        </w:rPr>
        <w:t xml:space="preserve">with </w:t>
      </w:r>
      <w:r w:rsidR="004A6FE8">
        <w:rPr>
          <w:rFonts w:ascii="Times New Roman" w:hAnsi="Times New Roman"/>
        </w:rPr>
        <w:t xml:space="preserve">infection </w:t>
      </w:r>
      <w:r w:rsidR="009A1371">
        <w:rPr>
          <w:rFonts w:ascii="Times New Roman" w:hAnsi="Times New Roman"/>
        </w:rPr>
        <w:t xml:space="preserve">but </w:t>
      </w:r>
      <w:r w:rsidR="00351E7B">
        <w:rPr>
          <w:rFonts w:ascii="Times New Roman" w:hAnsi="Times New Roman"/>
        </w:rPr>
        <w:t>tested negative</w:t>
      </w:r>
      <w:r w:rsidR="00ED087B">
        <w:rPr>
          <w:rFonts w:ascii="Times New Roman" w:hAnsi="Times New Roman"/>
        </w:rPr>
        <w:t xml:space="preserve">. </w:t>
      </w:r>
      <w:r w:rsidR="00C721D0">
        <w:rPr>
          <w:rFonts w:ascii="Times New Roman" w:hAnsi="Times New Roman"/>
        </w:rPr>
        <w:t xml:space="preserve">These were needed to </w:t>
      </w:r>
      <w:r w:rsidRPr="00351E7B">
        <w:rPr>
          <w:rFonts w:ascii="Times New Roman" w:hAnsi="Times New Roman"/>
        </w:rPr>
        <w:t>populate the 2</w:t>
      </w:r>
      <w:r w:rsidR="006E6F1D">
        <w:rPr>
          <w:rFonts w:ascii="Times New Roman" w:hAnsi="Times New Roman"/>
        </w:rPr>
        <w:t xml:space="preserve"> </w:t>
      </w:r>
      <w:r w:rsidRPr="00351E7B">
        <w:rPr>
          <w:rFonts w:ascii="Times New Roman" w:hAnsi="Times New Roman"/>
        </w:rPr>
        <w:t>x</w:t>
      </w:r>
      <w:ins w:id="229" w:author="D B" w:date="2015-09-25T23:09:00Z">
        <w:r w:rsidR="00463084">
          <w:rPr>
            <w:rFonts w:ascii="Times New Roman" w:hAnsi="Times New Roman"/>
          </w:rPr>
          <w:t xml:space="preserve"> </w:t>
        </w:r>
      </w:ins>
      <w:r w:rsidRPr="00351E7B">
        <w:rPr>
          <w:rFonts w:ascii="Times New Roman" w:hAnsi="Times New Roman"/>
        </w:rPr>
        <w:t>2</w:t>
      </w:r>
      <w:r w:rsidR="006E6F1D">
        <w:rPr>
          <w:rFonts w:ascii="Times New Roman" w:hAnsi="Times New Roman"/>
        </w:rPr>
        <w:t xml:space="preserve"> </w:t>
      </w:r>
      <w:r w:rsidRPr="00351E7B">
        <w:rPr>
          <w:rFonts w:ascii="Times New Roman" w:hAnsi="Times New Roman"/>
        </w:rPr>
        <w:t>tables</w:t>
      </w:r>
      <w:r w:rsidR="006F7BB6" w:rsidRPr="007E78DA">
        <w:rPr>
          <w:rFonts w:ascii="Times New Roman" w:hAnsi="Times New Roman"/>
        </w:rPr>
        <w:t>.</w:t>
      </w:r>
      <w:r w:rsidR="006F7BB6" w:rsidRPr="00054BD5">
        <w:rPr>
          <w:rFonts w:ascii="Times New Roman" w:hAnsi="Times New Roman"/>
        </w:rPr>
        <w:t xml:space="preserve"> </w:t>
      </w:r>
      <w:r w:rsidR="00F9538C" w:rsidRPr="00054BD5">
        <w:rPr>
          <w:rFonts w:ascii="Times New Roman" w:hAnsi="Times New Roman"/>
        </w:rPr>
        <w:t>Authors of primary studies were contacted for unclear</w:t>
      </w:r>
      <w:r w:rsidR="002E161E" w:rsidRPr="00054BD5">
        <w:rPr>
          <w:rFonts w:ascii="Times New Roman" w:hAnsi="Times New Roman"/>
        </w:rPr>
        <w:t xml:space="preserve"> or insufficient </w:t>
      </w:r>
      <w:r w:rsidR="00E4136A" w:rsidRPr="00054BD5">
        <w:rPr>
          <w:rFonts w:ascii="Times New Roman" w:hAnsi="Times New Roman"/>
        </w:rPr>
        <w:t>data</w:t>
      </w:r>
      <w:r w:rsidR="00F9538C" w:rsidRPr="00054BD5">
        <w:rPr>
          <w:rFonts w:ascii="Times New Roman" w:hAnsi="Times New Roman"/>
        </w:rPr>
        <w:t xml:space="preserve">. </w:t>
      </w:r>
      <w:r w:rsidRPr="00054BD5">
        <w:rPr>
          <w:rFonts w:ascii="Times New Roman" w:hAnsi="Times New Roman"/>
        </w:rPr>
        <w:t>Where possible, we obtained raw data from primary study authors</w:t>
      </w:r>
      <w:r w:rsidR="00A90E62" w:rsidRPr="00054BD5">
        <w:rPr>
          <w:rFonts w:ascii="Times New Roman" w:hAnsi="Times New Roman"/>
        </w:rPr>
        <w:t xml:space="preserve"> for the calculation of </w:t>
      </w:r>
      <w:r w:rsidR="00C721D0">
        <w:rPr>
          <w:rFonts w:ascii="Times New Roman" w:hAnsi="Times New Roman"/>
        </w:rPr>
        <w:t xml:space="preserve">values </w:t>
      </w:r>
      <w:r w:rsidR="004E4990" w:rsidRPr="00054BD5">
        <w:rPr>
          <w:rFonts w:ascii="Times New Roman" w:hAnsi="Times New Roman"/>
        </w:rPr>
        <w:t>needed to populate the 2</w:t>
      </w:r>
      <w:ins w:id="230" w:author="D B" w:date="2015-09-25T23:09:00Z">
        <w:r w:rsidR="00463084">
          <w:rPr>
            <w:rFonts w:ascii="Times New Roman" w:hAnsi="Times New Roman"/>
          </w:rPr>
          <w:t xml:space="preserve"> </w:t>
        </w:r>
      </w:ins>
      <w:r w:rsidR="004E4990" w:rsidRPr="00054BD5">
        <w:rPr>
          <w:rFonts w:ascii="Times New Roman" w:hAnsi="Times New Roman"/>
        </w:rPr>
        <w:t>x</w:t>
      </w:r>
      <w:ins w:id="231" w:author="D B" w:date="2015-09-25T23:09:00Z">
        <w:r w:rsidR="00463084">
          <w:rPr>
            <w:rFonts w:ascii="Times New Roman" w:hAnsi="Times New Roman"/>
          </w:rPr>
          <w:t xml:space="preserve"> </w:t>
        </w:r>
      </w:ins>
      <w:r w:rsidR="004E4990" w:rsidRPr="00054BD5">
        <w:rPr>
          <w:rFonts w:ascii="Times New Roman" w:hAnsi="Times New Roman"/>
        </w:rPr>
        <w:t>2 contingency table</w:t>
      </w:r>
      <w:r w:rsidRPr="00054BD5">
        <w:rPr>
          <w:rFonts w:ascii="Times New Roman" w:hAnsi="Times New Roman"/>
        </w:rPr>
        <w:t>.</w:t>
      </w:r>
      <w:r w:rsidR="004E4990" w:rsidRPr="00054BD5">
        <w:rPr>
          <w:rFonts w:ascii="Times New Roman" w:hAnsi="Times New Roman"/>
        </w:rPr>
        <w:t xml:space="preserve"> </w:t>
      </w:r>
      <w:r w:rsidR="000538A6" w:rsidRPr="00054BD5">
        <w:rPr>
          <w:rFonts w:ascii="Times New Roman" w:hAnsi="Times New Roman"/>
        </w:rPr>
        <w:t>For studies that provided categorical data based on intensity of infection classification or thresholds, we extracted numbers of index test positive and negative participants using the thresholds defined in the review</w:t>
      </w:r>
      <w:r w:rsidR="000569DC" w:rsidRPr="00054BD5">
        <w:rPr>
          <w:rFonts w:ascii="Times New Roman" w:hAnsi="Times New Roman"/>
        </w:rPr>
        <w:t xml:space="preserve"> protocol</w:t>
      </w:r>
      <w:r w:rsidR="000538A6" w:rsidRPr="00054BD5">
        <w:rPr>
          <w:rFonts w:ascii="Times New Roman" w:hAnsi="Times New Roman"/>
        </w:rPr>
        <w:t xml:space="preserve">. </w:t>
      </w:r>
      <w:r w:rsidR="005B3089" w:rsidRPr="00054BD5">
        <w:rPr>
          <w:rFonts w:ascii="Times New Roman" w:hAnsi="Times New Roman"/>
        </w:rPr>
        <w:t xml:space="preserve">If two or more communities were involved in the study, </w:t>
      </w:r>
      <w:r w:rsidR="00097634" w:rsidRPr="00054BD5">
        <w:rPr>
          <w:rFonts w:ascii="Times New Roman" w:hAnsi="Times New Roman"/>
        </w:rPr>
        <w:t>data were extracted for each community</w:t>
      </w:r>
      <w:r w:rsidR="005B3089" w:rsidRPr="00054BD5">
        <w:rPr>
          <w:rFonts w:ascii="Times New Roman" w:hAnsi="Times New Roman"/>
        </w:rPr>
        <w:t xml:space="preserve">, with a link to the parent </w:t>
      </w:r>
      <w:r w:rsidR="00097634" w:rsidRPr="00054BD5">
        <w:rPr>
          <w:rFonts w:ascii="Times New Roman" w:hAnsi="Times New Roman"/>
        </w:rPr>
        <w:t>study</w:t>
      </w:r>
      <w:r w:rsidR="005B3089" w:rsidRPr="00054BD5">
        <w:rPr>
          <w:rFonts w:ascii="Times New Roman" w:hAnsi="Times New Roman"/>
        </w:rPr>
        <w:t>.</w:t>
      </w:r>
      <w:r w:rsidR="00AF06B6" w:rsidRPr="00054BD5">
        <w:rPr>
          <w:rFonts w:ascii="Times New Roman" w:hAnsi="Times New Roman"/>
        </w:rPr>
        <w:t xml:space="preserve"> </w:t>
      </w:r>
      <w:r w:rsidR="004C1F28" w:rsidRPr="00054BD5">
        <w:rPr>
          <w:rFonts w:ascii="Times New Roman" w:hAnsi="Times New Roman"/>
        </w:rPr>
        <w:t xml:space="preserve">Two authors </w:t>
      </w:r>
      <w:r w:rsidR="007F2F20">
        <w:rPr>
          <w:rFonts w:ascii="Times New Roman" w:hAnsi="Times New Roman"/>
        </w:rPr>
        <w:t xml:space="preserve">(ADA and DB) </w:t>
      </w:r>
      <w:r w:rsidR="004C1F28" w:rsidRPr="00054BD5">
        <w:rPr>
          <w:rFonts w:ascii="Times New Roman" w:hAnsi="Times New Roman"/>
        </w:rPr>
        <w:t>extracted</w:t>
      </w:r>
      <w:r w:rsidR="002946BD" w:rsidRPr="00054BD5">
        <w:rPr>
          <w:rFonts w:ascii="Times New Roman" w:hAnsi="Times New Roman"/>
        </w:rPr>
        <w:t xml:space="preserve"> data </w:t>
      </w:r>
      <w:ins w:id="232" w:author="Danso-Appiah" w:date="2015-10-19T14:02:00Z">
        <w:r w:rsidR="009D172D">
          <w:rPr>
            <w:rFonts w:ascii="Times New Roman" w:hAnsi="Times New Roman"/>
          </w:rPr>
          <w:t xml:space="preserve">using a pre-tested data extraction form </w:t>
        </w:r>
      </w:ins>
      <w:r w:rsidR="002946BD" w:rsidRPr="00054BD5">
        <w:rPr>
          <w:rFonts w:ascii="Times New Roman" w:hAnsi="Times New Roman"/>
        </w:rPr>
        <w:t xml:space="preserve">and </w:t>
      </w:r>
      <w:r w:rsidR="00A471BA" w:rsidRPr="00054BD5">
        <w:rPr>
          <w:rFonts w:ascii="Times New Roman" w:hAnsi="Times New Roman"/>
        </w:rPr>
        <w:t xml:space="preserve">cross-checked </w:t>
      </w:r>
      <w:r w:rsidR="0072246A" w:rsidRPr="00054BD5">
        <w:rPr>
          <w:rFonts w:ascii="Times New Roman" w:hAnsi="Times New Roman"/>
        </w:rPr>
        <w:t>for any errors</w:t>
      </w:r>
      <w:r w:rsidRPr="00054BD5">
        <w:rPr>
          <w:rFonts w:ascii="Times New Roman" w:hAnsi="Times New Roman"/>
        </w:rPr>
        <w:t>. Disagreements were resolved through discussion.</w:t>
      </w:r>
    </w:p>
    <w:p w14:paraId="67491232" w14:textId="77777777" w:rsidR="007C4C1D" w:rsidRPr="005B3089" w:rsidRDefault="007C4C1D" w:rsidP="00F0423E">
      <w:pPr>
        <w:pStyle w:val="Heading3"/>
        <w:spacing w:before="0" w:after="0" w:line="276" w:lineRule="auto"/>
      </w:pPr>
    </w:p>
    <w:p w14:paraId="794BF269" w14:textId="77777777" w:rsidR="00CE651F" w:rsidRPr="0002305E" w:rsidRDefault="000569DC" w:rsidP="00F262A9">
      <w:pPr>
        <w:spacing w:line="276" w:lineRule="auto"/>
        <w:rPr>
          <w:rFonts w:ascii="Times New Roman" w:hAnsi="Times New Roman"/>
          <w:b/>
        </w:rPr>
      </w:pPr>
      <w:r w:rsidRPr="0002305E">
        <w:rPr>
          <w:rFonts w:ascii="Times New Roman" w:hAnsi="Times New Roman"/>
          <w:b/>
        </w:rPr>
        <w:t>D</w:t>
      </w:r>
      <w:r w:rsidR="00471F4D" w:rsidRPr="0002305E">
        <w:rPr>
          <w:rFonts w:ascii="Times New Roman" w:hAnsi="Times New Roman"/>
          <w:b/>
        </w:rPr>
        <w:t>ata</w:t>
      </w:r>
      <w:r w:rsidRPr="0002305E">
        <w:rPr>
          <w:rFonts w:ascii="Times New Roman" w:hAnsi="Times New Roman"/>
          <w:b/>
        </w:rPr>
        <w:t xml:space="preserve"> </w:t>
      </w:r>
      <w:r w:rsidR="00471F4D" w:rsidRPr="0002305E">
        <w:rPr>
          <w:rFonts w:ascii="Times New Roman" w:hAnsi="Times New Roman"/>
          <w:b/>
        </w:rPr>
        <w:t>synthesis</w:t>
      </w:r>
    </w:p>
    <w:p w14:paraId="719F95B6" w14:textId="42AA203D" w:rsidR="002E1DB6" w:rsidDel="00B5347A" w:rsidRDefault="00C213A0" w:rsidP="00B5347A">
      <w:pPr>
        <w:suppressAutoHyphens w:val="0"/>
        <w:autoSpaceDN/>
        <w:spacing w:after="0" w:line="276" w:lineRule="auto"/>
        <w:textAlignment w:val="auto"/>
        <w:rPr>
          <w:del w:id="233" w:author="Danso-Appiah" w:date="2015-10-06T12:15:00Z"/>
          <w:rFonts w:ascii="Times New Roman" w:eastAsia="Times New Roman" w:hAnsi="Times New Roman"/>
          <w:color w:val="000000"/>
          <w:szCs w:val="20"/>
          <w:lang w:eastAsia="en-GB"/>
        </w:rPr>
      </w:pPr>
      <w:r>
        <w:rPr>
          <w:rFonts w:ascii="Times New Roman" w:eastAsia="Times New Roman" w:hAnsi="Times New Roman"/>
          <w:color w:val="000000"/>
          <w:szCs w:val="20"/>
          <w:lang w:eastAsia="en-GB"/>
        </w:rPr>
        <w:t>Data were analysed and presented as s</w:t>
      </w:r>
      <w:r w:rsidR="002E1DB6" w:rsidRPr="002E1DB6">
        <w:rPr>
          <w:rFonts w:ascii="Times New Roman" w:eastAsia="Times New Roman" w:hAnsi="Times New Roman"/>
          <w:color w:val="000000"/>
          <w:szCs w:val="20"/>
          <w:lang w:eastAsia="en-GB"/>
        </w:rPr>
        <w:t>ensitivity, specificity</w:t>
      </w:r>
      <w:del w:id="234" w:author="Danso-Appiah" w:date="2015-09-27T17:57:00Z">
        <w:r w:rsidR="002E1DB6" w:rsidRPr="002E1DB6" w:rsidDel="00B20044">
          <w:rPr>
            <w:rFonts w:ascii="Times New Roman" w:eastAsia="Times New Roman" w:hAnsi="Times New Roman"/>
            <w:color w:val="000000"/>
            <w:szCs w:val="20"/>
            <w:lang w:eastAsia="en-GB"/>
          </w:rPr>
          <w:delText>,</w:delText>
        </w:r>
      </w:del>
      <w:ins w:id="235" w:author="Danso-Appiah" w:date="2015-09-27T17:57:00Z">
        <w:r w:rsidR="00B20044">
          <w:rPr>
            <w:rFonts w:ascii="Times New Roman" w:eastAsia="Times New Roman" w:hAnsi="Times New Roman"/>
            <w:color w:val="000000"/>
            <w:szCs w:val="20"/>
            <w:lang w:eastAsia="en-GB"/>
          </w:rPr>
          <w:t xml:space="preserve"> and</w:t>
        </w:r>
      </w:ins>
      <w:r w:rsidR="00262C0A">
        <w:rPr>
          <w:rFonts w:ascii="Times New Roman" w:eastAsia="Times New Roman" w:hAnsi="Times New Roman"/>
          <w:color w:val="000000"/>
          <w:szCs w:val="20"/>
          <w:lang w:eastAsia="en-GB"/>
        </w:rPr>
        <w:t xml:space="preserve"> </w:t>
      </w:r>
      <w:r w:rsidR="002E1DB6" w:rsidRPr="002E1DB6">
        <w:rPr>
          <w:rFonts w:ascii="Times New Roman" w:eastAsia="Times New Roman" w:hAnsi="Times New Roman"/>
          <w:color w:val="000000"/>
          <w:szCs w:val="20"/>
          <w:lang w:eastAsia="en-GB"/>
        </w:rPr>
        <w:t>false positive rate,</w:t>
      </w:r>
      <w:del w:id="236" w:author="Jonathan Minton" w:date="2015-10-25T14:21:00Z">
        <w:r w:rsidR="002E1DB6" w:rsidRPr="002E1DB6" w:rsidDel="00CE5B67">
          <w:rPr>
            <w:rFonts w:ascii="Times New Roman" w:eastAsia="Times New Roman" w:hAnsi="Times New Roman"/>
            <w:color w:val="000000"/>
            <w:szCs w:val="20"/>
            <w:lang w:eastAsia="en-GB"/>
          </w:rPr>
          <w:delText xml:space="preserve"> </w:delText>
        </w:r>
      </w:del>
      <w:del w:id="237" w:author="Danso-Appiah" w:date="2015-09-27T17:57:00Z">
        <w:r w:rsidR="002E1DB6" w:rsidRPr="002E1DB6" w:rsidDel="00B20044">
          <w:rPr>
            <w:rFonts w:ascii="Times New Roman" w:eastAsia="Times New Roman" w:hAnsi="Times New Roman"/>
            <w:color w:val="000000"/>
            <w:szCs w:val="20"/>
            <w:lang w:eastAsia="en-GB"/>
          </w:rPr>
          <w:delText>positive and negative likelihood ratios</w:delText>
        </w:r>
      </w:del>
      <w:del w:id="238" w:author="Jonathan Minton" w:date="2015-10-25T14:21:00Z">
        <w:r w:rsidR="002E1DB6" w:rsidRPr="002E1DB6" w:rsidDel="00CE5B67">
          <w:rPr>
            <w:rFonts w:ascii="Times New Roman" w:eastAsia="Times New Roman" w:hAnsi="Times New Roman"/>
            <w:color w:val="000000"/>
            <w:szCs w:val="20"/>
            <w:lang w:eastAsia="en-GB"/>
          </w:rPr>
          <w:delText>,</w:delText>
        </w:r>
      </w:del>
      <w:r w:rsidR="002E1DB6" w:rsidRPr="002E1DB6">
        <w:rPr>
          <w:rFonts w:ascii="Times New Roman" w:eastAsia="Times New Roman" w:hAnsi="Times New Roman"/>
          <w:color w:val="000000"/>
          <w:szCs w:val="20"/>
          <w:lang w:eastAsia="en-GB"/>
        </w:rPr>
        <w:t xml:space="preserve"> with their</w:t>
      </w:r>
      <w:r w:rsidR="00262C0A">
        <w:rPr>
          <w:rFonts w:ascii="Times New Roman" w:eastAsia="Times New Roman" w:hAnsi="Times New Roman"/>
          <w:color w:val="000000"/>
          <w:szCs w:val="20"/>
          <w:lang w:eastAsia="en-GB"/>
        </w:rPr>
        <w:t xml:space="preserve"> </w:t>
      </w:r>
      <w:r w:rsidR="002E1DB6" w:rsidRPr="002E1DB6">
        <w:rPr>
          <w:rFonts w:ascii="Times New Roman" w:eastAsia="Times New Roman" w:hAnsi="Times New Roman"/>
          <w:color w:val="000000"/>
          <w:szCs w:val="20"/>
          <w:lang w:eastAsia="en-GB"/>
        </w:rPr>
        <w:t>95 % confidence intervals (CI)</w:t>
      </w:r>
      <w:ins w:id="239" w:author="Jonathan Minton" w:date="2015-10-25T14:21:00Z">
        <w:r w:rsidR="00CE5B67">
          <w:rPr>
            <w:color w:val="000000"/>
            <w:szCs w:val="20"/>
          </w:rPr>
          <w:t xml:space="preserve"> for frequentist analyses, and 95% credible intervals (</w:t>
        </w:r>
        <w:proofErr w:type="spellStart"/>
        <w:r w:rsidR="00CE5B67">
          <w:rPr>
            <w:color w:val="000000"/>
            <w:szCs w:val="20"/>
          </w:rPr>
          <w:t>CrI</w:t>
        </w:r>
        <w:proofErr w:type="spellEnd"/>
        <w:r w:rsidR="00CE5B67">
          <w:rPr>
            <w:color w:val="000000"/>
            <w:szCs w:val="20"/>
          </w:rPr>
          <w:t>) for Bayesian analyses</w:t>
        </w:r>
      </w:ins>
      <w:r>
        <w:rPr>
          <w:rFonts w:ascii="Times New Roman" w:eastAsia="Times New Roman" w:hAnsi="Times New Roman"/>
          <w:color w:val="000000"/>
          <w:szCs w:val="20"/>
          <w:lang w:eastAsia="en-GB"/>
        </w:rPr>
        <w:t xml:space="preserve">. </w:t>
      </w:r>
      <w:r w:rsidR="002E1DB6" w:rsidRPr="002E1DB6">
        <w:rPr>
          <w:rFonts w:ascii="Times New Roman" w:eastAsia="Times New Roman" w:hAnsi="Times New Roman"/>
          <w:color w:val="000000"/>
          <w:szCs w:val="20"/>
          <w:lang w:eastAsia="en-GB"/>
        </w:rPr>
        <w:t xml:space="preserve">The meta-analyses were performed using the bivariate model </w:t>
      </w:r>
      <w:r w:rsidR="002E1DB6" w:rsidRPr="00B61061">
        <w:rPr>
          <w:rFonts w:ascii="Times New Roman" w:eastAsia="Times New Roman" w:hAnsi="Times New Roman"/>
          <w:color w:val="000000"/>
          <w:szCs w:val="20"/>
          <w:lang w:eastAsia="en-GB"/>
        </w:rPr>
        <w:t>specified in</w:t>
      </w:r>
      <w:r w:rsidR="00262C0A" w:rsidRPr="00B61061">
        <w:rPr>
          <w:rFonts w:ascii="Times New Roman" w:eastAsia="Times New Roman" w:hAnsi="Times New Roman"/>
          <w:color w:val="000000"/>
          <w:szCs w:val="20"/>
          <w:vertAlign w:val="superscript"/>
          <w:lang w:eastAsia="en-GB"/>
          <w:rPrChange w:id="240" w:author="D B" w:date="2015-09-26T23:32:00Z">
            <w:rPr>
              <w:rFonts w:ascii="Times New Roman" w:eastAsia="Times New Roman" w:hAnsi="Times New Roman"/>
              <w:color w:val="000000"/>
              <w:szCs w:val="20"/>
              <w:lang w:eastAsia="en-GB"/>
            </w:rPr>
          </w:rPrChange>
        </w:rPr>
        <w:t xml:space="preserve"> </w:t>
      </w:r>
      <w:r w:rsidR="00845B5A" w:rsidRPr="002E1DB6">
        <w:rPr>
          <w:rFonts w:ascii="Times New Roman" w:eastAsia="Times New Roman" w:hAnsi="Times New Roman"/>
          <w:color w:val="0000CC"/>
          <w:szCs w:val="20"/>
          <w:lang w:eastAsia="en-GB"/>
        </w:rPr>
        <w:t>Reitsma</w:t>
      </w:r>
      <w:del w:id="241" w:author="Danso-Appiah" w:date="2015-10-06T12:09:00Z">
        <w:r w:rsidR="00845B5A" w:rsidRPr="002E1DB6" w:rsidDel="009E7A69">
          <w:rPr>
            <w:rFonts w:ascii="Times New Roman" w:eastAsia="Times New Roman" w:hAnsi="Times New Roman"/>
            <w:color w:val="0000CC"/>
            <w:szCs w:val="20"/>
            <w:lang w:eastAsia="en-GB"/>
          </w:rPr>
          <w:delText xml:space="preserve"> (2005)</w:delText>
        </w:r>
      </w:del>
      <w:ins w:id="242" w:author="D B" w:date="2015-09-25T23:09:00Z">
        <w:r w:rsidR="00463084" w:rsidRPr="00B61061">
          <w:rPr>
            <w:rFonts w:ascii="Times New Roman" w:eastAsia="Times New Roman" w:hAnsi="Times New Roman"/>
            <w:color w:val="000000"/>
            <w:szCs w:val="20"/>
            <w:vertAlign w:val="superscript"/>
            <w:lang w:eastAsia="en-GB"/>
            <w:rPrChange w:id="243" w:author="D B" w:date="2015-09-26T23:32:00Z">
              <w:rPr>
                <w:rFonts w:ascii="Times New Roman" w:eastAsia="Times New Roman" w:hAnsi="Times New Roman"/>
                <w:color w:val="000000"/>
                <w:szCs w:val="20"/>
                <w:lang w:eastAsia="en-GB"/>
              </w:rPr>
            </w:rPrChange>
          </w:rPr>
          <w:t>14</w:t>
        </w:r>
      </w:ins>
      <w:ins w:id="244" w:author="D B" w:date="2015-09-25T23:19:00Z">
        <w:del w:id="245" w:author="Danso-Appiah" w:date="2015-10-06T12:03:00Z">
          <w:r w:rsidR="00463084" w:rsidDel="00845B5A">
            <w:rPr>
              <w:rFonts w:ascii="Times New Roman" w:eastAsia="Times New Roman" w:hAnsi="Times New Roman"/>
              <w:color w:val="000000"/>
              <w:szCs w:val="20"/>
              <w:vertAlign w:val="superscript"/>
              <w:lang w:eastAsia="en-GB"/>
            </w:rPr>
            <w:delText xml:space="preserve"> </w:delText>
          </w:r>
        </w:del>
      </w:ins>
      <w:r w:rsidR="002E1DB6" w:rsidRPr="002E1DB6">
        <w:rPr>
          <w:rFonts w:ascii="Times New Roman" w:eastAsia="Times New Roman" w:hAnsi="Times New Roman"/>
          <w:color w:val="000000"/>
          <w:szCs w:val="20"/>
          <w:lang w:eastAsia="en-GB"/>
        </w:rPr>
        <w:t xml:space="preserve">, using the </w:t>
      </w:r>
      <w:proofErr w:type="spellStart"/>
      <w:r w:rsidR="002E1DB6" w:rsidRPr="002E1DB6">
        <w:rPr>
          <w:rFonts w:ascii="Times New Roman" w:eastAsia="Times New Roman" w:hAnsi="Times New Roman"/>
          <w:color w:val="000000"/>
          <w:szCs w:val="20"/>
          <w:lang w:eastAsia="en-GB"/>
        </w:rPr>
        <w:t>Mada</w:t>
      </w:r>
      <w:proofErr w:type="spellEnd"/>
      <w:r w:rsidR="002E1DB6" w:rsidRPr="002E1DB6">
        <w:rPr>
          <w:rFonts w:ascii="Times New Roman" w:eastAsia="Times New Roman" w:hAnsi="Times New Roman"/>
          <w:color w:val="000000"/>
          <w:szCs w:val="20"/>
          <w:lang w:eastAsia="en-GB"/>
        </w:rPr>
        <w:t xml:space="preserve"> package in the R programming environment. A continuity correction of 0.5 was added to all cell values. The function fits the bivariate model </w:t>
      </w:r>
      <w:ins w:id="246" w:author="D B" w:date="2015-09-26T23:32:00Z">
        <w:r w:rsidR="00B61061">
          <w:rPr>
            <w:rFonts w:ascii="Times New Roman" w:eastAsia="Times New Roman" w:hAnsi="Times New Roman"/>
            <w:color w:val="000000"/>
            <w:szCs w:val="20"/>
            <w:lang w:eastAsia="en-GB"/>
          </w:rPr>
          <w:t xml:space="preserve">described by </w:t>
        </w:r>
      </w:ins>
      <w:ins w:id="247" w:author="Danso-Appiah" w:date="2015-10-06T12:06:00Z">
        <w:r w:rsidR="008F41EB" w:rsidRPr="008F41EB">
          <w:rPr>
            <w:rFonts w:ascii="Times New Roman" w:eastAsia="Times New Roman" w:hAnsi="Times New Roman"/>
            <w:szCs w:val="20"/>
            <w:lang w:eastAsia="en-GB"/>
            <w:rPrChange w:id="248" w:author="Danso-Appiah" w:date="2015-10-06T12:07:00Z">
              <w:rPr>
                <w:rFonts w:ascii="Times New Roman" w:eastAsia="Times New Roman" w:hAnsi="Times New Roman"/>
                <w:color w:val="0000CC"/>
                <w:szCs w:val="20"/>
                <w:lang w:eastAsia="en-GB"/>
              </w:rPr>
            </w:rPrChange>
          </w:rPr>
          <w:t>Reitsma</w:t>
        </w:r>
      </w:ins>
      <w:ins w:id="249" w:author="D B" w:date="2015-09-25T23:19:00Z">
        <w:r w:rsidR="00D5110A" w:rsidRPr="00B61061">
          <w:rPr>
            <w:rFonts w:ascii="Times New Roman" w:eastAsia="Times New Roman" w:hAnsi="Times New Roman"/>
            <w:color w:val="000000"/>
            <w:szCs w:val="20"/>
            <w:vertAlign w:val="superscript"/>
            <w:lang w:eastAsia="en-GB"/>
            <w:rPrChange w:id="250" w:author="D B" w:date="2015-09-26T23:34:00Z">
              <w:rPr>
                <w:rFonts w:ascii="Times New Roman" w:eastAsia="Times New Roman" w:hAnsi="Times New Roman"/>
                <w:color w:val="000000"/>
                <w:szCs w:val="20"/>
                <w:lang w:eastAsia="en-GB"/>
              </w:rPr>
            </w:rPrChange>
          </w:rPr>
          <w:t>14</w:t>
        </w:r>
      </w:ins>
      <w:r w:rsidR="00507301" w:rsidRPr="00B61061">
        <w:rPr>
          <w:rFonts w:ascii="Times New Roman" w:eastAsia="Times New Roman" w:hAnsi="Times New Roman"/>
          <w:szCs w:val="20"/>
          <w:lang w:eastAsia="en-GB"/>
        </w:rPr>
        <w:t xml:space="preserve"> that</w:t>
      </w:r>
      <w:r w:rsidR="00507301" w:rsidRPr="00B61061">
        <w:rPr>
          <w:rFonts w:ascii="Times New Roman" w:eastAsia="Times New Roman" w:hAnsi="Times New Roman"/>
          <w:color w:val="0000CC"/>
          <w:szCs w:val="20"/>
          <w:lang w:eastAsia="en-GB"/>
        </w:rPr>
        <w:t xml:space="preserve"> </w:t>
      </w:r>
      <w:r w:rsidR="002E1DB6" w:rsidRPr="00B61061">
        <w:rPr>
          <w:rFonts w:ascii="Times New Roman" w:eastAsia="Times New Roman" w:hAnsi="Times New Roman"/>
          <w:color w:val="0000CC"/>
          <w:szCs w:val="20"/>
          <w:lang w:eastAsia="en-GB"/>
        </w:rPr>
        <w:t>Habord</w:t>
      </w:r>
      <w:ins w:id="251" w:author="D B" w:date="2015-09-25T23:30:00Z">
        <w:r w:rsidR="00837276" w:rsidRPr="00B61061">
          <w:rPr>
            <w:rFonts w:ascii="Times New Roman" w:eastAsia="Times New Roman" w:hAnsi="Times New Roman"/>
            <w:color w:val="0000CC"/>
            <w:szCs w:val="20"/>
            <w:vertAlign w:val="superscript"/>
            <w:lang w:eastAsia="en-GB"/>
            <w:rPrChange w:id="252" w:author="D B" w:date="2015-09-26T23:34:00Z">
              <w:rPr>
                <w:rFonts w:ascii="Times New Roman" w:eastAsia="Times New Roman" w:hAnsi="Times New Roman"/>
                <w:color w:val="0000CC"/>
                <w:szCs w:val="20"/>
                <w:lang w:eastAsia="en-GB"/>
              </w:rPr>
            </w:rPrChange>
          </w:rPr>
          <w:t>15</w:t>
        </w:r>
      </w:ins>
      <w:del w:id="253" w:author="D B" w:date="2015-09-25T23:30:00Z">
        <w:r w:rsidR="002E1DB6" w:rsidRPr="00B61061" w:rsidDel="00837276">
          <w:rPr>
            <w:rFonts w:ascii="Times New Roman" w:eastAsia="Times New Roman" w:hAnsi="Times New Roman"/>
            <w:color w:val="0000CC"/>
            <w:szCs w:val="20"/>
            <w:lang w:eastAsia="en-GB"/>
          </w:rPr>
          <w:delText xml:space="preserve"> </w:delText>
        </w:r>
      </w:del>
      <w:del w:id="254" w:author="Danso-Appiah" w:date="2015-10-06T12:07:00Z">
        <w:r w:rsidR="002E1DB6" w:rsidRPr="00B61061" w:rsidDel="008F41EB">
          <w:rPr>
            <w:rFonts w:ascii="Times New Roman" w:eastAsia="Times New Roman" w:hAnsi="Times New Roman"/>
            <w:color w:val="0000CC"/>
            <w:szCs w:val="20"/>
            <w:lang w:eastAsia="en-GB"/>
          </w:rPr>
          <w:delText>(2007)</w:delText>
        </w:r>
        <w:r w:rsidR="00262C0A" w:rsidRPr="00B61061" w:rsidDel="008F41EB">
          <w:rPr>
            <w:rFonts w:ascii="Times New Roman" w:eastAsia="Times New Roman" w:hAnsi="Times New Roman"/>
            <w:color w:val="0000CC"/>
            <w:szCs w:val="20"/>
            <w:lang w:eastAsia="en-GB"/>
          </w:rPr>
          <w:delText xml:space="preserve"> </w:delText>
        </w:r>
      </w:del>
      <w:ins w:id="255" w:author="D B" w:date="2015-09-26T23:34:00Z">
        <w:del w:id="256" w:author="Danso-Appiah" w:date="2015-10-06T12:11:00Z">
          <w:r w:rsidR="00B61061" w:rsidRPr="00B61061" w:rsidDel="00A27C36">
            <w:rPr>
              <w:rFonts w:ascii="Times New Roman" w:eastAsia="Times New Roman" w:hAnsi="Times New Roman"/>
              <w:color w:val="0000CC"/>
              <w:szCs w:val="20"/>
              <w:lang w:eastAsia="en-GB"/>
            </w:rPr>
            <w:delText xml:space="preserve">and </w:delText>
          </w:r>
        </w:del>
      </w:ins>
      <w:r w:rsidR="002E1DB6" w:rsidRPr="00B61061">
        <w:rPr>
          <w:rFonts w:ascii="Times New Roman" w:eastAsia="Times New Roman" w:hAnsi="Times New Roman"/>
          <w:color w:val="000000"/>
          <w:szCs w:val="20"/>
          <w:lang w:eastAsia="en-GB"/>
        </w:rPr>
        <w:t>show</w:t>
      </w:r>
      <w:r w:rsidR="007A5B57" w:rsidRPr="00B61061">
        <w:rPr>
          <w:rFonts w:ascii="Times New Roman" w:eastAsia="Times New Roman" w:hAnsi="Times New Roman"/>
          <w:color w:val="000000"/>
          <w:szCs w:val="20"/>
          <w:lang w:eastAsia="en-GB"/>
        </w:rPr>
        <w:t>ed</w:t>
      </w:r>
      <w:r w:rsidR="002E1DB6" w:rsidRPr="00B61061">
        <w:rPr>
          <w:rFonts w:ascii="Times New Roman" w:eastAsia="Times New Roman" w:hAnsi="Times New Roman"/>
          <w:color w:val="000000"/>
          <w:szCs w:val="20"/>
          <w:lang w:eastAsia="en-GB"/>
        </w:rPr>
        <w:t xml:space="preserve"> to be equivalent to the </w:t>
      </w:r>
      <w:ins w:id="257" w:author="D B" w:date="2015-09-25T23:55:00Z">
        <w:r w:rsidR="002F69CC" w:rsidRPr="00B61061">
          <w:rPr>
            <w:rFonts w:ascii="Times New Roman" w:eastAsia="Times New Roman" w:hAnsi="Times New Roman"/>
            <w:color w:val="000000"/>
            <w:szCs w:val="20"/>
            <w:lang w:eastAsia="en-GB"/>
          </w:rPr>
          <w:t>Hierarchical Summary Receiver Operating Characteristics (</w:t>
        </w:r>
      </w:ins>
      <w:r w:rsidR="002E1DB6" w:rsidRPr="00B61061">
        <w:rPr>
          <w:rFonts w:ascii="Times New Roman" w:eastAsia="Times New Roman" w:hAnsi="Times New Roman"/>
          <w:color w:val="000000"/>
          <w:szCs w:val="20"/>
          <w:lang w:eastAsia="en-GB"/>
        </w:rPr>
        <w:t>HSROC</w:t>
      </w:r>
      <w:del w:id="258" w:author="D B" w:date="2015-09-25T23:55:00Z">
        <w:r w:rsidR="002E1DB6" w:rsidRPr="00B61061" w:rsidDel="002F69CC">
          <w:rPr>
            <w:rFonts w:ascii="Times New Roman" w:eastAsia="Times New Roman" w:hAnsi="Times New Roman"/>
            <w:color w:val="000000"/>
            <w:szCs w:val="20"/>
            <w:lang w:eastAsia="en-GB"/>
          </w:rPr>
          <w:delText xml:space="preserve"> (Hierarchical Summary Receiver Operat</w:delText>
        </w:r>
        <w:r w:rsidR="006E0C03" w:rsidRPr="00B61061" w:rsidDel="002F69CC">
          <w:rPr>
            <w:rFonts w:ascii="Times New Roman" w:eastAsia="Times New Roman" w:hAnsi="Times New Roman"/>
            <w:color w:val="000000"/>
            <w:szCs w:val="20"/>
            <w:lang w:eastAsia="en-GB"/>
          </w:rPr>
          <w:delText>ing Characteristics</w:delText>
        </w:r>
      </w:del>
      <w:r w:rsidR="006E0C03" w:rsidRPr="00B61061">
        <w:rPr>
          <w:rFonts w:ascii="Times New Roman" w:eastAsia="Times New Roman" w:hAnsi="Times New Roman"/>
          <w:color w:val="000000"/>
          <w:szCs w:val="20"/>
          <w:lang w:eastAsia="en-GB"/>
        </w:rPr>
        <w:t>)</w:t>
      </w:r>
      <w:del w:id="259" w:author="D B" w:date="2015-09-26T23:34:00Z">
        <w:r w:rsidR="006E0C03" w:rsidRPr="000B4E33" w:rsidDel="00B61061">
          <w:rPr>
            <w:rFonts w:ascii="Times New Roman" w:eastAsia="Times New Roman" w:hAnsi="Times New Roman"/>
            <w:color w:val="000000"/>
            <w:szCs w:val="20"/>
            <w:lang w:eastAsia="en-GB"/>
          </w:rPr>
          <w:delText xml:space="preserve"> </w:delText>
        </w:r>
      </w:del>
      <w:ins w:id="260" w:author="Danso-Appiah" w:date="2015-10-06T12:13:00Z">
        <w:r w:rsidR="00D8553E">
          <w:rPr>
            <w:rFonts w:ascii="Times New Roman" w:eastAsia="Times New Roman" w:hAnsi="Times New Roman"/>
            <w:color w:val="000000"/>
            <w:szCs w:val="20"/>
            <w:lang w:eastAsia="en-GB"/>
          </w:rPr>
          <w:t xml:space="preserve"> </w:t>
        </w:r>
      </w:ins>
      <w:r w:rsidR="00D8553E">
        <w:rPr>
          <w:rFonts w:ascii="Times New Roman" w:eastAsia="Times New Roman" w:hAnsi="Times New Roman"/>
          <w:color w:val="000000"/>
          <w:szCs w:val="20"/>
          <w:lang w:eastAsia="en-GB"/>
        </w:rPr>
        <w:t>by</w:t>
      </w:r>
      <w:r w:rsidR="006E0C03" w:rsidRPr="000B4E33">
        <w:rPr>
          <w:rFonts w:ascii="Times New Roman" w:eastAsia="Times New Roman" w:hAnsi="Times New Roman"/>
          <w:color w:val="000000"/>
          <w:szCs w:val="20"/>
          <w:lang w:eastAsia="en-GB"/>
        </w:rPr>
        <w:t xml:space="preserve"> </w:t>
      </w:r>
      <w:r w:rsidR="002E1DB6" w:rsidRPr="003606BC">
        <w:rPr>
          <w:rFonts w:ascii="Times New Roman" w:eastAsia="Times New Roman" w:hAnsi="Times New Roman"/>
          <w:color w:val="0000CC"/>
          <w:szCs w:val="20"/>
          <w:lang w:eastAsia="en-GB"/>
        </w:rPr>
        <w:t>Rutter</w:t>
      </w:r>
      <w:del w:id="261" w:author="Danso-Appiah" w:date="2015-10-06T12:13:00Z">
        <w:r w:rsidR="002E1DB6" w:rsidRPr="003606BC" w:rsidDel="00D8553E">
          <w:rPr>
            <w:rFonts w:ascii="Times New Roman" w:eastAsia="Times New Roman" w:hAnsi="Times New Roman"/>
            <w:color w:val="0000CC"/>
            <w:szCs w:val="20"/>
            <w:lang w:eastAsia="en-GB"/>
          </w:rPr>
          <w:delText xml:space="preserve"> </w:delText>
        </w:r>
      </w:del>
      <w:del w:id="262" w:author="D B" w:date="2015-09-26T23:34:00Z">
        <w:r w:rsidR="002E1DB6" w:rsidRPr="003606BC" w:rsidDel="00B61061">
          <w:rPr>
            <w:rFonts w:ascii="Times New Roman" w:eastAsia="Times New Roman" w:hAnsi="Times New Roman"/>
            <w:color w:val="0000CC"/>
            <w:szCs w:val="20"/>
            <w:lang w:eastAsia="en-GB"/>
          </w:rPr>
          <w:delText>(2001)</w:delText>
        </w:r>
      </w:del>
      <w:r w:rsidR="002E1DB6" w:rsidRPr="00B05958">
        <w:rPr>
          <w:rFonts w:ascii="Times New Roman" w:eastAsia="Times New Roman" w:hAnsi="Times New Roman"/>
          <w:szCs w:val="20"/>
          <w:lang w:eastAsia="en-GB"/>
        </w:rPr>
        <w:t>.</w:t>
      </w:r>
      <w:ins w:id="263" w:author="D B" w:date="2015-09-26T23:34:00Z">
        <w:r w:rsidR="00B61061" w:rsidRPr="003F19FF">
          <w:rPr>
            <w:rFonts w:ascii="Times New Roman" w:eastAsia="Times New Roman" w:hAnsi="Times New Roman"/>
            <w:color w:val="0000CC"/>
            <w:szCs w:val="20"/>
            <w:vertAlign w:val="superscript"/>
            <w:lang w:eastAsia="en-GB"/>
          </w:rPr>
          <w:t>16</w:t>
        </w:r>
      </w:ins>
      <w:del w:id="264" w:author="Danso-Appiah" w:date="2015-10-06T12:13:00Z">
        <w:r w:rsidR="002E1DB6" w:rsidRPr="002E1DB6" w:rsidDel="00D8553E">
          <w:rPr>
            <w:rFonts w:ascii="Times New Roman" w:eastAsia="Times New Roman" w:hAnsi="Times New Roman"/>
            <w:color w:val="000000"/>
            <w:szCs w:val="20"/>
            <w:lang w:eastAsia="en-GB"/>
          </w:rPr>
          <w:delText xml:space="preserve"> </w:delText>
        </w:r>
      </w:del>
      <w:ins w:id="265" w:author="Danso-Appiah" w:date="2015-10-06T12:13:00Z">
        <w:r w:rsidR="00D8553E">
          <w:rPr>
            <w:rFonts w:ascii="Times New Roman" w:eastAsia="Times New Roman" w:hAnsi="Times New Roman"/>
            <w:color w:val="000000"/>
            <w:szCs w:val="20"/>
            <w:lang w:eastAsia="en-GB"/>
          </w:rPr>
          <w:t xml:space="preserve">. </w:t>
        </w:r>
      </w:ins>
      <w:r w:rsidR="002E1DB6" w:rsidRPr="002E1DB6">
        <w:rPr>
          <w:rFonts w:ascii="Times New Roman" w:eastAsia="Times New Roman" w:hAnsi="Times New Roman"/>
          <w:color w:val="000000"/>
          <w:szCs w:val="20"/>
          <w:lang w:eastAsia="en-GB"/>
        </w:rPr>
        <w:t>We specif</w:t>
      </w:r>
      <w:r w:rsidR="007231AA">
        <w:rPr>
          <w:rFonts w:ascii="Times New Roman" w:eastAsia="Times New Roman" w:hAnsi="Times New Roman"/>
          <w:color w:val="000000"/>
          <w:szCs w:val="20"/>
          <w:lang w:eastAsia="en-GB"/>
        </w:rPr>
        <w:t xml:space="preserve">ied </w:t>
      </w:r>
      <w:r w:rsidR="002E1DB6" w:rsidRPr="002E1DB6">
        <w:rPr>
          <w:rFonts w:ascii="Times New Roman" w:eastAsia="Times New Roman" w:hAnsi="Times New Roman"/>
          <w:color w:val="000000"/>
          <w:szCs w:val="20"/>
          <w:lang w:eastAsia="en-GB"/>
        </w:rPr>
        <w:t>the model as a linear mixed model with known variances of the random effects, similar to the computational approach</w:t>
      </w:r>
      <w:r w:rsidR="003F574C">
        <w:rPr>
          <w:rFonts w:ascii="Times New Roman" w:eastAsia="Times New Roman" w:hAnsi="Times New Roman"/>
          <w:color w:val="000000"/>
          <w:szCs w:val="20"/>
          <w:lang w:eastAsia="en-GB"/>
        </w:rPr>
        <w:t xml:space="preserve"> </w:t>
      </w:r>
      <w:r w:rsidR="002E1DB6" w:rsidRPr="00B61061">
        <w:rPr>
          <w:rFonts w:ascii="Times New Roman" w:eastAsia="Times New Roman" w:hAnsi="Times New Roman"/>
          <w:color w:val="000000"/>
          <w:szCs w:val="20"/>
          <w:lang w:eastAsia="en-GB"/>
        </w:rPr>
        <w:t>by</w:t>
      </w:r>
      <w:r w:rsidR="00B05958" w:rsidRPr="00B61061">
        <w:rPr>
          <w:rFonts w:ascii="Times New Roman" w:eastAsia="Times New Roman" w:hAnsi="Times New Roman"/>
          <w:color w:val="000000"/>
          <w:szCs w:val="20"/>
          <w:lang w:eastAsia="en-GB"/>
        </w:rPr>
        <w:t xml:space="preserve"> </w:t>
      </w:r>
      <w:r w:rsidR="002E1DB6" w:rsidRPr="00B61061">
        <w:rPr>
          <w:rFonts w:ascii="Times New Roman" w:eastAsia="Times New Roman" w:hAnsi="Times New Roman"/>
          <w:color w:val="0000CC"/>
          <w:szCs w:val="20"/>
          <w:lang w:eastAsia="en-GB"/>
        </w:rPr>
        <w:t>Reitsma</w:t>
      </w:r>
      <w:del w:id="266" w:author="Danso-Appiah" w:date="2015-10-06T12:14:00Z">
        <w:r w:rsidR="002E1DB6" w:rsidRPr="00B61061" w:rsidDel="003F574C">
          <w:rPr>
            <w:rFonts w:ascii="Times New Roman" w:eastAsia="Times New Roman" w:hAnsi="Times New Roman"/>
            <w:color w:val="0000CC"/>
            <w:szCs w:val="20"/>
            <w:lang w:eastAsia="en-GB"/>
          </w:rPr>
          <w:delText xml:space="preserve"> </w:delText>
        </w:r>
      </w:del>
      <w:del w:id="267" w:author="D B" w:date="2015-09-26T23:35:00Z">
        <w:r w:rsidR="002E1DB6" w:rsidRPr="00B61061" w:rsidDel="00B61061">
          <w:rPr>
            <w:rFonts w:ascii="Times New Roman" w:eastAsia="Times New Roman" w:hAnsi="Times New Roman"/>
            <w:color w:val="0000CC"/>
            <w:szCs w:val="20"/>
            <w:lang w:eastAsia="en-GB"/>
          </w:rPr>
          <w:delText>(2005)</w:delText>
        </w:r>
      </w:del>
      <w:ins w:id="268" w:author="D B" w:date="2015-09-26T23:35:00Z">
        <w:del w:id="269" w:author="Danso-Appiah" w:date="2015-10-06T12:14:00Z">
          <w:r w:rsidR="00B61061" w:rsidDel="003F574C">
            <w:rPr>
              <w:rFonts w:ascii="Times New Roman" w:eastAsia="Times New Roman" w:hAnsi="Times New Roman"/>
              <w:color w:val="000000"/>
              <w:szCs w:val="20"/>
              <w:lang w:eastAsia="en-GB"/>
            </w:rPr>
            <w:delText>.</w:delText>
          </w:r>
        </w:del>
      </w:ins>
      <w:del w:id="270" w:author="Danso-Appiah" w:date="2015-10-06T12:14:00Z">
        <w:r w:rsidR="002E1DB6" w:rsidRPr="00B61061" w:rsidDel="003F574C">
          <w:rPr>
            <w:rFonts w:ascii="Times New Roman" w:eastAsia="Times New Roman" w:hAnsi="Times New Roman"/>
            <w:color w:val="000000"/>
            <w:szCs w:val="20"/>
            <w:lang w:eastAsia="en-GB"/>
          </w:rPr>
          <w:delText>.</w:delText>
        </w:r>
      </w:del>
      <w:ins w:id="271" w:author="D B" w:date="2015-09-25T23:44:00Z">
        <w:r w:rsidR="003E59B6" w:rsidRPr="00B61061">
          <w:rPr>
            <w:rFonts w:ascii="Times New Roman" w:eastAsia="Times New Roman" w:hAnsi="Times New Roman"/>
            <w:color w:val="000000"/>
            <w:szCs w:val="20"/>
            <w:vertAlign w:val="superscript"/>
            <w:lang w:eastAsia="en-GB"/>
            <w:rPrChange w:id="272" w:author="D B" w:date="2015-09-26T23:35:00Z">
              <w:rPr>
                <w:rFonts w:ascii="Times New Roman" w:eastAsia="Times New Roman" w:hAnsi="Times New Roman"/>
                <w:color w:val="000000"/>
                <w:szCs w:val="20"/>
                <w:highlight w:val="cyan"/>
                <w:vertAlign w:val="superscript"/>
                <w:lang w:eastAsia="en-GB"/>
              </w:rPr>
            </w:rPrChange>
          </w:rPr>
          <w:t>14</w:t>
        </w:r>
      </w:ins>
      <w:del w:id="273" w:author="Danso-Appiah" w:date="2015-10-06T12:14:00Z">
        <w:r w:rsidR="002E1DB6" w:rsidRPr="002E1DB6" w:rsidDel="003F574C">
          <w:rPr>
            <w:rFonts w:ascii="Times New Roman" w:eastAsia="Times New Roman" w:hAnsi="Times New Roman"/>
            <w:color w:val="000000"/>
            <w:szCs w:val="20"/>
            <w:lang w:eastAsia="en-GB"/>
          </w:rPr>
          <w:delText xml:space="preserve"> </w:delText>
        </w:r>
      </w:del>
      <w:ins w:id="274" w:author="Danso-Appiah" w:date="2015-10-06T12:14:00Z">
        <w:r w:rsidR="003F574C">
          <w:rPr>
            <w:rFonts w:ascii="Times New Roman" w:eastAsia="Times New Roman" w:hAnsi="Times New Roman"/>
            <w:color w:val="000000"/>
            <w:szCs w:val="20"/>
            <w:lang w:eastAsia="en-GB"/>
          </w:rPr>
          <w:t xml:space="preserve">. </w:t>
        </w:r>
      </w:ins>
      <w:r w:rsidR="002E1DB6" w:rsidRPr="002E1DB6">
        <w:rPr>
          <w:rFonts w:ascii="Times New Roman" w:eastAsia="Times New Roman" w:hAnsi="Times New Roman"/>
          <w:color w:val="000000"/>
          <w:szCs w:val="20"/>
          <w:lang w:eastAsia="en-GB"/>
        </w:rPr>
        <w:t>Variance components are estimated by restricted maximum likelihood (REML)</w:t>
      </w:r>
      <w:r w:rsidR="00CB54E0">
        <w:rPr>
          <w:rFonts w:ascii="Times New Roman" w:eastAsia="Times New Roman" w:hAnsi="Times New Roman"/>
          <w:color w:val="000000"/>
          <w:szCs w:val="20"/>
          <w:lang w:eastAsia="en-GB"/>
        </w:rPr>
        <w:t>.</w:t>
      </w:r>
      <w:r w:rsidR="002E1DB6" w:rsidRPr="002E1DB6">
        <w:rPr>
          <w:rFonts w:ascii="Times New Roman" w:eastAsia="Times New Roman" w:hAnsi="Times New Roman"/>
          <w:color w:val="000000"/>
          <w:szCs w:val="20"/>
          <w:lang w:eastAsia="en-GB"/>
        </w:rPr>
        <w:t xml:space="preserve"> In addition meta-regression is possible and the use of other transformations than the logit, using the approach of</w:t>
      </w:r>
      <w:r w:rsidR="00B05958">
        <w:rPr>
          <w:rFonts w:ascii="Times New Roman" w:eastAsia="Times New Roman" w:hAnsi="Times New Roman"/>
          <w:color w:val="000000"/>
          <w:szCs w:val="20"/>
          <w:lang w:eastAsia="en-GB"/>
        </w:rPr>
        <w:t xml:space="preserve"> </w:t>
      </w:r>
      <w:r w:rsidR="002E1DB6" w:rsidRPr="009A5A90">
        <w:rPr>
          <w:rFonts w:ascii="Times New Roman" w:eastAsia="Times New Roman" w:hAnsi="Times New Roman"/>
          <w:color w:val="0000CC"/>
          <w:szCs w:val="20"/>
          <w:lang w:eastAsia="en-GB"/>
        </w:rPr>
        <w:t>Doebler</w:t>
      </w:r>
      <w:del w:id="275" w:author="Danso-Appiah" w:date="2015-10-06T12:15:00Z">
        <w:r w:rsidR="002E1DB6" w:rsidRPr="009A5A90" w:rsidDel="009A5A90">
          <w:rPr>
            <w:rFonts w:ascii="Times New Roman" w:eastAsia="Times New Roman" w:hAnsi="Times New Roman"/>
            <w:color w:val="0000CC"/>
            <w:szCs w:val="20"/>
            <w:lang w:eastAsia="en-GB"/>
          </w:rPr>
          <w:delText xml:space="preserve"> (2012)</w:delText>
        </w:r>
        <w:r w:rsidR="002E1DB6" w:rsidRPr="009A5A90" w:rsidDel="009A5A90">
          <w:rPr>
            <w:rFonts w:ascii="Times New Roman" w:eastAsia="Times New Roman" w:hAnsi="Times New Roman"/>
            <w:color w:val="000000"/>
            <w:szCs w:val="20"/>
            <w:lang w:eastAsia="en-GB"/>
          </w:rPr>
          <w:delText>.</w:delText>
        </w:r>
      </w:del>
      <w:ins w:id="276" w:author="D B" w:date="2015-09-25T23:59:00Z">
        <w:r w:rsidR="00434076" w:rsidRPr="00434076">
          <w:rPr>
            <w:rFonts w:ascii="Times New Roman" w:eastAsia="Times New Roman" w:hAnsi="Times New Roman"/>
            <w:color w:val="000000"/>
            <w:szCs w:val="20"/>
            <w:vertAlign w:val="superscript"/>
            <w:lang w:eastAsia="en-GB"/>
            <w:rPrChange w:id="277" w:author="D B" w:date="2015-09-25T23:59:00Z">
              <w:rPr>
                <w:rFonts w:ascii="Times New Roman" w:eastAsia="Times New Roman" w:hAnsi="Times New Roman"/>
                <w:color w:val="000000"/>
                <w:szCs w:val="20"/>
                <w:lang w:eastAsia="en-GB"/>
              </w:rPr>
            </w:rPrChange>
          </w:rPr>
          <w:t>17</w:t>
        </w:r>
      </w:ins>
      <w:ins w:id="278" w:author="Danso-Appiah" w:date="2015-10-06T12:15:00Z">
        <w:r w:rsidR="009A5A90">
          <w:rPr>
            <w:rFonts w:ascii="Times New Roman" w:eastAsia="Times New Roman" w:hAnsi="Times New Roman"/>
            <w:color w:val="000000"/>
            <w:szCs w:val="20"/>
            <w:lang w:eastAsia="en-GB"/>
          </w:rPr>
          <w:t xml:space="preserve">. </w:t>
        </w:r>
      </w:ins>
      <w:del w:id="279" w:author="Danso-Appiah" w:date="2015-10-06T12:15:00Z">
        <w:r w:rsidR="002E1DB6" w:rsidRPr="002E1DB6" w:rsidDel="009A5A90">
          <w:rPr>
            <w:rFonts w:ascii="Times New Roman" w:eastAsia="Times New Roman" w:hAnsi="Times New Roman"/>
            <w:color w:val="000000"/>
            <w:szCs w:val="20"/>
            <w:lang w:eastAsia="en-GB"/>
          </w:rPr>
          <w:delText xml:space="preserve"> </w:delText>
        </w:r>
      </w:del>
      <w:r w:rsidR="002E1DB6" w:rsidRPr="002E1DB6">
        <w:rPr>
          <w:rFonts w:ascii="Times New Roman" w:eastAsia="Times New Roman" w:hAnsi="Times New Roman"/>
          <w:color w:val="000000"/>
          <w:szCs w:val="20"/>
          <w:lang w:eastAsia="en-GB"/>
        </w:rPr>
        <w:t>The bivariate meta-regression was conducted using random e</w:t>
      </w:r>
      <w:r w:rsidR="00CB54E0">
        <w:rPr>
          <w:rFonts w:ascii="Times New Roman" w:eastAsia="Times New Roman" w:hAnsi="Times New Roman"/>
          <w:color w:val="000000"/>
          <w:szCs w:val="20"/>
          <w:lang w:eastAsia="en-GB"/>
        </w:rPr>
        <w:t>f</w:t>
      </w:r>
      <w:r w:rsidR="002E1DB6" w:rsidRPr="002E1DB6">
        <w:rPr>
          <w:rFonts w:ascii="Times New Roman" w:eastAsia="Times New Roman" w:hAnsi="Times New Roman"/>
          <w:color w:val="000000"/>
          <w:szCs w:val="20"/>
          <w:lang w:eastAsia="en-GB"/>
        </w:rPr>
        <w:t>fects</w:t>
      </w:r>
      <w:r w:rsidR="00CB54E0">
        <w:rPr>
          <w:rFonts w:ascii="Times New Roman" w:eastAsia="Times New Roman" w:hAnsi="Times New Roman"/>
          <w:color w:val="000000"/>
          <w:szCs w:val="20"/>
          <w:lang w:eastAsia="en-GB"/>
        </w:rPr>
        <w:t xml:space="preserve"> </w:t>
      </w:r>
      <w:r w:rsidR="002E1DB6" w:rsidRPr="002E1DB6">
        <w:rPr>
          <w:rFonts w:ascii="Times New Roman" w:eastAsia="Times New Roman" w:hAnsi="Times New Roman"/>
          <w:color w:val="000000"/>
          <w:szCs w:val="20"/>
          <w:lang w:eastAsia="en-GB"/>
        </w:rPr>
        <w:t>approach incorporating the amount of correlation between sensitivity and specificity across studies. A p-value below 0.05 was used to test statistical significance. </w:t>
      </w:r>
      <w:r w:rsidR="002E1DB6" w:rsidRPr="002E1DB6">
        <w:rPr>
          <w:rFonts w:ascii="Times New Roman" w:eastAsia="Times New Roman" w:hAnsi="Times New Roman"/>
          <w:color w:val="000000"/>
          <w:szCs w:val="20"/>
          <w:lang w:val="en-US" w:eastAsia="en-GB"/>
        </w:rPr>
        <w:t xml:space="preserve">In order to remove the </w:t>
      </w:r>
      <w:r w:rsidR="002E1DB6" w:rsidRPr="002E1DB6">
        <w:rPr>
          <w:rFonts w:ascii="Times New Roman" w:eastAsia="Times New Roman" w:hAnsi="Times New Roman"/>
          <w:color w:val="000000"/>
          <w:szCs w:val="20"/>
          <w:lang w:val="en-US" w:eastAsia="en-GB"/>
        </w:rPr>
        <w:lastRenderedPageBreak/>
        <w:t>need to adjust for confounders, the analysis was</w:t>
      </w:r>
      <w:r w:rsidR="002E1DB6" w:rsidRPr="002E1DB6">
        <w:rPr>
          <w:rFonts w:ascii="Times New Roman" w:eastAsia="Times New Roman" w:hAnsi="Times New Roman"/>
          <w:color w:val="000000"/>
          <w:szCs w:val="20"/>
          <w:lang w:eastAsia="en-GB"/>
        </w:rPr>
        <w:t> restricted </w:t>
      </w:r>
      <w:r w:rsidR="002E1DB6" w:rsidRPr="002E1DB6">
        <w:rPr>
          <w:rFonts w:ascii="Times New Roman" w:eastAsia="Times New Roman" w:hAnsi="Times New Roman"/>
          <w:color w:val="000000"/>
          <w:szCs w:val="20"/>
          <w:lang w:val="en-US" w:eastAsia="en-GB"/>
        </w:rPr>
        <w:t>to studies that evaluated both index and reference standard tests in the same patients. </w:t>
      </w:r>
      <w:bookmarkStart w:id="280" w:name="147879315fe715b7_14784d28a080ded0_178232"/>
      <w:bookmarkEnd w:id="280"/>
      <w:r w:rsidR="002E1DB6" w:rsidRPr="002E1DB6">
        <w:rPr>
          <w:rFonts w:ascii="Times New Roman" w:eastAsia="Times New Roman" w:hAnsi="Times New Roman"/>
          <w:color w:val="000000"/>
          <w:szCs w:val="20"/>
          <w:lang w:val="en-US" w:eastAsia="en-GB"/>
        </w:rPr>
        <w:t>Sub-group effects were investigated by </w:t>
      </w:r>
      <w:r w:rsidR="002E1DB6" w:rsidRPr="002E1DB6">
        <w:rPr>
          <w:rFonts w:ascii="Times New Roman" w:eastAsia="Times New Roman" w:hAnsi="Times New Roman"/>
          <w:color w:val="000000"/>
          <w:szCs w:val="20"/>
          <w:lang w:eastAsia="en-GB"/>
        </w:rPr>
        <w:t>stratifying the analyses by age (preschool children and infants, school- aged children and adults), sensitivity of reference standard and background endemicity measured by prevalence of the infection: low, moderate and high (for intestinal schistosomiasis) and low and high (for urinary schistosomiasis).</w:t>
      </w:r>
    </w:p>
    <w:p w14:paraId="123F52CB" w14:textId="216E329E" w:rsidR="00B70ACF" w:rsidRDefault="00B70ACF" w:rsidP="00B05958">
      <w:pPr>
        <w:pStyle w:val="para"/>
        <w:spacing w:before="0" w:after="120" w:line="276" w:lineRule="auto"/>
        <w:rPr>
          <w:color w:val="000000"/>
          <w:sz w:val="22"/>
          <w:szCs w:val="20"/>
        </w:rPr>
      </w:pPr>
    </w:p>
    <w:p w14:paraId="2257E9F9" w14:textId="77777777" w:rsidR="00CE651F" w:rsidRPr="00FF41C9" w:rsidRDefault="0040549B" w:rsidP="00B05958">
      <w:pPr>
        <w:pStyle w:val="para"/>
        <w:spacing w:before="0" w:after="120" w:line="276" w:lineRule="auto"/>
        <w:rPr>
          <w:b/>
          <w:sz w:val="22"/>
          <w:szCs w:val="22"/>
        </w:rPr>
      </w:pPr>
      <w:r w:rsidRPr="00FF41C9">
        <w:rPr>
          <w:b/>
          <w:sz w:val="22"/>
          <w:szCs w:val="22"/>
        </w:rPr>
        <w:t xml:space="preserve">Assessment of heterogeneity </w:t>
      </w:r>
      <w:r w:rsidR="000566E4" w:rsidRPr="00FF41C9">
        <w:rPr>
          <w:b/>
          <w:sz w:val="22"/>
          <w:szCs w:val="22"/>
        </w:rPr>
        <w:t>and sub-group analysis</w:t>
      </w:r>
    </w:p>
    <w:p w14:paraId="21B7C016" w14:textId="1B25813A" w:rsidR="0040549B" w:rsidRDefault="0040549B" w:rsidP="00B70ACF">
      <w:pPr>
        <w:suppressAutoHyphens w:val="0"/>
        <w:autoSpaceDN/>
        <w:spacing w:after="240" w:line="276" w:lineRule="auto"/>
        <w:textAlignment w:val="auto"/>
        <w:rPr>
          <w:rFonts w:ascii="Times New Roman" w:eastAsia="Times New Roman" w:hAnsi="Times New Roman"/>
          <w:lang w:eastAsia="en-GB"/>
        </w:rPr>
      </w:pPr>
      <w:r w:rsidRPr="0058342A">
        <w:rPr>
          <w:rFonts w:ascii="Times New Roman" w:hAnsi="Times New Roman"/>
        </w:rPr>
        <w:t xml:space="preserve">We assessed heterogeneity by inspecting the forest plots for overlapping CIs and outlying data; using the </w:t>
      </w:r>
      <w:ins w:id="281" w:author="Jonathan Minton" w:date="2015-10-25T14:23:00Z">
        <w:r w:rsidR="00CE5B67">
          <w:rPr>
            <w:rFonts w:ascii="Times New Roman" w:hAnsi="Times New Roman"/>
          </w:rPr>
          <w:t xml:space="preserve">Chi-squared </w:t>
        </w:r>
      </w:ins>
      <w:ins w:id="282" w:author="Danso-Appiah" w:date="2015-09-27T18:00:00Z">
        <w:del w:id="283" w:author="Jonathan Minton" w:date="2015-10-25T14:23:00Z">
          <w:r w:rsidR="00F132AF" w:rsidDel="00CE5B67">
            <w:rPr>
              <w:rFonts w:ascii="Times New Roman" w:hAnsi="Times New Roman"/>
              <w:sz w:val="24"/>
              <w:szCs w:val="24"/>
              <w:lang w:eastAsia="en-GB"/>
            </w:rPr>
            <w:delText>χ</w:delText>
          </w:r>
        </w:del>
      </w:ins>
      <w:ins w:id="284" w:author="Danso-Appiah" w:date="2015-09-27T18:01:00Z">
        <w:del w:id="285" w:author="Jonathan Minton" w:date="2015-10-25T14:23:00Z">
          <w:r w:rsidR="00F132AF" w:rsidRPr="00F132AF" w:rsidDel="00CE5B67">
            <w:rPr>
              <w:rFonts w:ascii="Times New Roman" w:hAnsi="Times New Roman"/>
              <w:sz w:val="24"/>
              <w:szCs w:val="24"/>
              <w:vertAlign w:val="superscript"/>
              <w:lang w:eastAsia="en-GB"/>
              <w:rPrChange w:id="286" w:author="Danso-Appiah" w:date="2015-09-27T18:01:00Z">
                <w:rPr>
                  <w:rFonts w:ascii="Times New Roman" w:hAnsi="Times New Roman"/>
                  <w:sz w:val="24"/>
                  <w:szCs w:val="24"/>
                  <w:lang w:eastAsia="en-GB"/>
                </w:rPr>
              </w:rPrChange>
            </w:rPr>
            <w:delText>2</w:delText>
          </w:r>
        </w:del>
      </w:ins>
      <w:del w:id="287" w:author="Danso-Appiah" w:date="2015-09-27T17:59:00Z">
        <w:r w:rsidRPr="0058342A" w:rsidDel="00A24CE9">
          <w:rPr>
            <w:rFonts w:ascii="Times New Roman" w:hAnsi="Times New Roman"/>
          </w:rPr>
          <w:delText>Chi</w:delText>
        </w:r>
        <w:r w:rsidRPr="0058342A" w:rsidDel="00A24CE9">
          <w:rPr>
            <w:rFonts w:ascii="Times New Roman" w:hAnsi="Times New Roman"/>
            <w:vertAlign w:val="superscript"/>
          </w:rPr>
          <w:delText>2</w:delText>
        </w:r>
      </w:del>
      <w:del w:id="288" w:author="Jonathan Minton" w:date="2015-10-25T14:23:00Z">
        <w:r w:rsidRPr="0058342A" w:rsidDel="00CE5B67">
          <w:rPr>
            <w:rFonts w:ascii="Times New Roman" w:hAnsi="Times New Roman"/>
          </w:rPr>
          <w:delText xml:space="preserve"> </w:delText>
        </w:r>
      </w:del>
      <w:bookmarkStart w:id="289" w:name="_GoBack"/>
      <w:bookmarkEnd w:id="289"/>
      <w:r w:rsidRPr="0058342A">
        <w:rPr>
          <w:rFonts w:ascii="Times New Roman" w:hAnsi="Times New Roman"/>
        </w:rPr>
        <w:t xml:space="preserve">test with a </w:t>
      </w:r>
      <w:r w:rsidR="0045018E" w:rsidRPr="0058342A">
        <w:rPr>
          <w:rFonts w:ascii="Times New Roman" w:hAnsi="Times New Roman"/>
        </w:rPr>
        <w:t>p-</w:t>
      </w:r>
      <w:r w:rsidRPr="0058342A">
        <w:rPr>
          <w:rFonts w:ascii="Times New Roman" w:hAnsi="Times New Roman"/>
        </w:rPr>
        <w:t>value &lt; 0.1</w:t>
      </w:r>
      <w:ins w:id="290" w:author="Jonathan Minton" w:date="2015-10-25T14:23:00Z">
        <w:r w:rsidR="00CE5B67">
          <w:rPr>
            <w:rFonts w:ascii="Times New Roman" w:hAnsi="Times New Roman"/>
          </w:rPr>
          <w:t>0</w:t>
        </w:r>
      </w:ins>
      <w:r w:rsidRPr="0058342A">
        <w:rPr>
          <w:rFonts w:ascii="Times New Roman" w:hAnsi="Times New Roman"/>
        </w:rPr>
        <w:t xml:space="preserve"> to indicate statistically significant heterogeneity</w:t>
      </w:r>
      <w:r w:rsidR="00EE4CBC" w:rsidRPr="0058342A">
        <w:rPr>
          <w:rFonts w:ascii="Times New Roman" w:hAnsi="Times New Roman"/>
        </w:rPr>
        <w:t xml:space="preserve"> based on </w:t>
      </w:r>
      <w:r w:rsidR="00D52AE5" w:rsidRPr="0058342A">
        <w:rPr>
          <w:rFonts w:ascii="Times New Roman" w:hAnsi="Times New Roman"/>
        </w:rPr>
        <w:t xml:space="preserve">commonly accepted </w:t>
      </w:r>
      <w:proofErr w:type="spellStart"/>
      <w:r w:rsidR="00175FCD" w:rsidRPr="0058342A">
        <w:rPr>
          <w:rFonts w:ascii="Times New Roman" w:hAnsi="Times New Roman"/>
        </w:rPr>
        <w:t>DerSimonian</w:t>
      </w:r>
      <w:proofErr w:type="spellEnd"/>
      <w:r w:rsidR="00175FCD" w:rsidRPr="0058342A">
        <w:rPr>
          <w:rFonts w:ascii="Times New Roman" w:hAnsi="Times New Roman"/>
        </w:rPr>
        <w:t xml:space="preserve"> &amp; Laird test </w:t>
      </w:r>
      <w:r w:rsidR="003E2EEA" w:rsidRPr="0058342A">
        <w:rPr>
          <w:rFonts w:ascii="Times New Roman" w:hAnsi="Times New Roman"/>
        </w:rPr>
        <w:t xml:space="preserve">that uses </w:t>
      </w:r>
      <w:r w:rsidR="00E5597D" w:rsidRPr="0058342A">
        <w:rPr>
          <w:rFonts w:ascii="Times New Roman" w:hAnsi="Times New Roman"/>
        </w:rPr>
        <w:t>a more sensitive threshold of p &lt; 0.10</w:t>
      </w:r>
      <w:r w:rsidR="000B05CF">
        <w:rPr>
          <w:rFonts w:ascii="Times New Roman" w:hAnsi="Times New Roman"/>
        </w:rPr>
        <w:t xml:space="preserve"> </w:t>
      </w:r>
      <w:r w:rsidR="00191273" w:rsidRPr="0058342A">
        <w:rPr>
          <w:rFonts w:ascii="Times New Roman" w:hAnsi="Times New Roman"/>
        </w:rPr>
        <w:t>(</w:t>
      </w:r>
      <w:proofErr w:type="spellStart"/>
      <w:r w:rsidR="001928EB" w:rsidRPr="0058342A">
        <w:rPr>
          <w:rFonts w:ascii="Times New Roman" w:eastAsia="Times New Roman" w:hAnsi="Times New Roman"/>
          <w:color w:val="0000CC"/>
          <w:lang w:eastAsia="en-GB"/>
        </w:rPr>
        <w:t>DerSimonian</w:t>
      </w:r>
      <w:proofErr w:type="spellEnd"/>
      <w:r w:rsidR="001928EB" w:rsidRPr="0058342A">
        <w:rPr>
          <w:rFonts w:ascii="Times New Roman" w:eastAsia="Times New Roman" w:hAnsi="Times New Roman"/>
          <w:color w:val="0000CC"/>
          <w:lang w:eastAsia="en-GB"/>
        </w:rPr>
        <w:t xml:space="preserve"> 1986</w:t>
      </w:r>
      <w:r w:rsidR="00191273" w:rsidRPr="0058342A">
        <w:rPr>
          <w:rFonts w:ascii="Times New Roman" w:hAnsi="Times New Roman"/>
        </w:rPr>
        <w:t>)</w:t>
      </w:r>
      <w:del w:id="291" w:author="Danso-Appiah" w:date="2015-10-06T12:17:00Z">
        <w:r w:rsidR="00A435BA" w:rsidRPr="0058342A" w:rsidDel="000B05CF">
          <w:rPr>
            <w:rFonts w:ascii="Times New Roman" w:hAnsi="Times New Roman"/>
          </w:rPr>
          <w:delText>.</w:delText>
        </w:r>
      </w:del>
      <w:ins w:id="292" w:author="D B" w:date="2015-09-26T00:05:00Z">
        <w:r w:rsidR="00A05EBC" w:rsidRPr="00A05EBC">
          <w:rPr>
            <w:rFonts w:ascii="Times New Roman" w:hAnsi="Times New Roman"/>
            <w:vertAlign w:val="superscript"/>
            <w:rPrChange w:id="293" w:author="D B" w:date="2015-09-26T00:05:00Z">
              <w:rPr>
                <w:rFonts w:ascii="Times New Roman" w:hAnsi="Times New Roman"/>
              </w:rPr>
            </w:rPrChange>
          </w:rPr>
          <w:t>18</w:t>
        </w:r>
      </w:ins>
      <w:r w:rsidR="00A435BA" w:rsidRPr="0058342A">
        <w:rPr>
          <w:rFonts w:ascii="Times New Roman" w:hAnsi="Times New Roman"/>
        </w:rPr>
        <w:t xml:space="preserve"> </w:t>
      </w:r>
      <w:r w:rsidR="00191273" w:rsidRPr="0058342A">
        <w:rPr>
          <w:rFonts w:ascii="Times New Roman" w:hAnsi="Times New Roman"/>
        </w:rPr>
        <w:t xml:space="preserve">The Cochrane collaboration recommends the use of p-value </w:t>
      </w:r>
      <w:r w:rsidR="00450776" w:rsidRPr="0058342A">
        <w:rPr>
          <w:rFonts w:ascii="Times New Roman" w:hAnsi="Times New Roman"/>
        </w:rPr>
        <w:t>&lt;</w:t>
      </w:r>
      <w:r w:rsidR="00191273" w:rsidRPr="0058342A">
        <w:rPr>
          <w:rFonts w:ascii="Times New Roman" w:hAnsi="Times New Roman"/>
        </w:rPr>
        <w:t xml:space="preserve"> 0.1</w:t>
      </w:r>
      <w:ins w:id="294" w:author="Jonathan Minton" w:date="2015-10-25T14:22:00Z">
        <w:r w:rsidR="00CE5B67">
          <w:rPr>
            <w:rFonts w:ascii="Times New Roman" w:hAnsi="Times New Roman"/>
          </w:rPr>
          <w:t>0</w:t>
        </w:r>
      </w:ins>
      <w:r w:rsidR="00191273" w:rsidRPr="0058342A">
        <w:rPr>
          <w:rFonts w:ascii="Times New Roman" w:hAnsi="Times New Roman"/>
        </w:rPr>
        <w:t xml:space="preserve"> in statistical testing of heterogeneity </w:t>
      </w:r>
      <w:r w:rsidR="00D35E27">
        <w:rPr>
          <w:rFonts w:ascii="Times New Roman" w:hAnsi="Times New Roman"/>
        </w:rPr>
        <w:t xml:space="preserve">in accuracy tests </w:t>
      </w:r>
      <w:r w:rsidR="00450776" w:rsidRPr="0058342A">
        <w:rPr>
          <w:rFonts w:ascii="Times New Roman" w:hAnsi="Times New Roman"/>
        </w:rPr>
        <w:t>(</w:t>
      </w:r>
      <w:proofErr w:type="spellStart"/>
      <w:r w:rsidR="00327720" w:rsidRPr="0058342A">
        <w:rPr>
          <w:rFonts w:ascii="Times New Roman" w:hAnsi="Times New Roman"/>
          <w:color w:val="0000CC"/>
        </w:rPr>
        <w:t>Bossuyt</w:t>
      </w:r>
      <w:proofErr w:type="spellEnd"/>
      <w:del w:id="295" w:author="Danso-Appiah" w:date="2015-10-06T12:18:00Z">
        <w:r w:rsidR="00327720" w:rsidRPr="0058342A" w:rsidDel="008E5520">
          <w:rPr>
            <w:rFonts w:ascii="Times New Roman" w:hAnsi="Times New Roman"/>
            <w:color w:val="0000CC"/>
          </w:rPr>
          <w:delText xml:space="preserve"> </w:delText>
        </w:r>
        <w:r w:rsidR="00A60402" w:rsidRPr="0058342A" w:rsidDel="008E5520">
          <w:rPr>
            <w:rFonts w:ascii="Times New Roman" w:hAnsi="Times New Roman"/>
            <w:color w:val="0000CC"/>
          </w:rPr>
          <w:delText>2013</w:delText>
        </w:r>
      </w:del>
      <w:r w:rsidR="00450776" w:rsidRPr="0058342A">
        <w:rPr>
          <w:rFonts w:ascii="Times New Roman" w:hAnsi="Times New Roman"/>
        </w:rPr>
        <w:t>)</w:t>
      </w:r>
      <w:del w:id="296" w:author="Danso-Appiah" w:date="2015-10-06T12:18:00Z">
        <w:r w:rsidR="001A128B" w:rsidRPr="0058342A" w:rsidDel="008E5520">
          <w:rPr>
            <w:rFonts w:ascii="Times New Roman" w:hAnsi="Times New Roman"/>
          </w:rPr>
          <w:delText>.</w:delText>
        </w:r>
      </w:del>
      <w:ins w:id="297" w:author="D B" w:date="2015-09-26T00:06:00Z">
        <w:r w:rsidR="002761A8" w:rsidRPr="00F71FF8">
          <w:rPr>
            <w:rFonts w:ascii="Times New Roman" w:hAnsi="Times New Roman"/>
            <w:vertAlign w:val="superscript"/>
            <w:rPrChange w:id="298" w:author="D B" w:date="2015-09-26T00:08:00Z">
              <w:rPr>
                <w:rFonts w:ascii="Times New Roman" w:hAnsi="Times New Roman"/>
              </w:rPr>
            </w:rPrChange>
          </w:rPr>
          <w:t>19</w:t>
        </w:r>
      </w:ins>
      <w:r w:rsidR="00450776" w:rsidRPr="0058342A">
        <w:rPr>
          <w:rFonts w:ascii="Times New Roman" w:hAnsi="Times New Roman"/>
        </w:rPr>
        <w:t xml:space="preserve"> </w:t>
      </w:r>
      <w:r w:rsidR="008366C7" w:rsidRPr="0058342A">
        <w:rPr>
          <w:rFonts w:ascii="Times New Roman" w:hAnsi="Times New Roman"/>
        </w:rPr>
        <w:t>T</w:t>
      </w:r>
      <w:r w:rsidR="006B05BF" w:rsidRPr="0058342A">
        <w:rPr>
          <w:rFonts w:ascii="Times New Roman" w:hAnsi="Times New Roman"/>
        </w:rPr>
        <w:t>herefore, w</w:t>
      </w:r>
      <w:r w:rsidR="00175FCD" w:rsidRPr="0058342A">
        <w:rPr>
          <w:rFonts w:ascii="Times New Roman" w:hAnsi="Times New Roman"/>
        </w:rPr>
        <w:t>e followed th</w:t>
      </w:r>
      <w:r w:rsidR="006B05BF" w:rsidRPr="0058342A">
        <w:rPr>
          <w:rFonts w:ascii="Times New Roman" w:hAnsi="Times New Roman"/>
        </w:rPr>
        <w:t xml:space="preserve">is </w:t>
      </w:r>
      <w:r w:rsidR="00175FCD" w:rsidRPr="0058342A">
        <w:rPr>
          <w:rFonts w:ascii="Times New Roman" w:hAnsi="Times New Roman"/>
        </w:rPr>
        <w:t>convention, by defining heterogenei</w:t>
      </w:r>
      <w:r w:rsidR="004456AC" w:rsidRPr="0058342A">
        <w:rPr>
          <w:rFonts w:ascii="Times New Roman" w:hAnsi="Times New Roman"/>
        </w:rPr>
        <w:t xml:space="preserve">ty as </w:t>
      </w:r>
      <w:r w:rsidR="00175FCD" w:rsidRPr="0058342A">
        <w:rPr>
          <w:rFonts w:ascii="Times New Roman" w:hAnsi="Times New Roman"/>
        </w:rPr>
        <w:t>signifi</w:t>
      </w:r>
      <w:r w:rsidR="004456AC" w:rsidRPr="0058342A">
        <w:rPr>
          <w:rFonts w:ascii="Times New Roman" w:hAnsi="Times New Roman"/>
        </w:rPr>
        <w:t>cant</w:t>
      </w:r>
      <w:r w:rsidR="00175FCD" w:rsidRPr="0058342A">
        <w:rPr>
          <w:rFonts w:ascii="Times New Roman" w:hAnsi="Times New Roman"/>
        </w:rPr>
        <w:t xml:space="preserve"> when p &lt; 0.10</w:t>
      </w:r>
      <w:r w:rsidR="00AE193E" w:rsidRPr="0058342A">
        <w:rPr>
          <w:rFonts w:ascii="Times New Roman" w:hAnsi="Times New Roman"/>
        </w:rPr>
        <w:t xml:space="preserve"> rather than the conventional level of p-value &lt;</w:t>
      </w:r>
      <w:r w:rsidR="007848FF" w:rsidRPr="0058342A">
        <w:rPr>
          <w:rFonts w:ascii="Times New Roman" w:hAnsi="Times New Roman"/>
        </w:rPr>
        <w:t xml:space="preserve"> </w:t>
      </w:r>
      <w:r w:rsidR="00AE193E" w:rsidRPr="0058342A">
        <w:rPr>
          <w:rFonts w:ascii="Times New Roman" w:hAnsi="Times New Roman"/>
        </w:rPr>
        <w:t>0.05</w:t>
      </w:r>
      <w:r w:rsidR="007848FF" w:rsidRPr="0058342A">
        <w:rPr>
          <w:rFonts w:ascii="Times New Roman" w:hAnsi="Times New Roman"/>
        </w:rPr>
        <w:t xml:space="preserve">. </w:t>
      </w:r>
      <w:r w:rsidR="001E7646" w:rsidRPr="0058342A">
        <w:rPr>
          <w:rFonts w:ascii="Times New Roman" w:hAnsi="Times New Roman"/>
        </w:rPr>
        <w:t>Meth</w:t>
      </w:r>
      <w:r w:rsidR="001E7646" w:rsidRPr="00B70ACF">
        <w:rPr>
          <w:rFonts w:ascii="Times New Roman" w:hAnsi="Times New Roman"/>
        </w:rPr>
        <w:t>odological and</w:t>
      </w:r>
      <w:r w:rsidR="001E7646" w:rsidRPr="00FF41C9">
        <w:rPr>
          <w:rFonts w:ascii="Times New Roman" w:hAnsi="Times New Roman"/>
        </w:rPr>
        <w:t xml:space="preserve"> clinical differences such as patient populations (preschool-aged children, school children, </w:t>
      </w:r>
      <w:r w:rsidRPr="00FF41C9">
        <w:rPr>
          <w:rFonts w:ascii="Times New Roman" w:hAnsi="Times New Roman"/>
        </w:rPr>
        <w:t xml:space="preserve">or </w:t>
      </w:r>
      <w:r w:rsidR="001E7646" w:rsidRPr="00FF41C9">
        <w:rPr>
          <w:rFonts w:ascii="Times New Roman" w:hAnsi="Times New Roman"/>
        </w:rPr>
        <w:t>adults), test</w:t>
      </w:r>
      <w:r w:rsidRPr="00FF41C9">
        <w:rPr>
          <w:rFonts w:ascii="Times New Roman" w:hAnsi="Times New Roman"/>
        </w:rPr>
        <w:t>s type</w:t>
      </w:r>
      <w:r w:rsidR="001E7646" w:rsidRPr="00FF41C9">
        <w:rPr>
          <w:rFonts w:ascii="Times New Roman" w:hAnsi="Times New Roman"/>
        </w:rPr>
        <w:t xml:space="preserve">, study design </w:t>
      </w:r>
      <w:r w:rsidRPr="00FF41C9">
        <w:rPr>
          <w:rFonts w:ascii="Times New Roman" w:hAnsi="Times New Roman"/>
        </w:rPr>
        <w:t xml:space="preserve">type </w:t>
      </w:r>
      <w:r w:rsidR="001E7646" w:rsidRPr="00FF41C9">
        <w:rPr>
          <w:rFonts w:ascii="Times New Roman" w:hAnsi="Times New Roman"/>
        </w:rPr>
        <w:t xml:space="preserve">and </w:t>
      </w:r>
      <w:r w:rsidR="00B77416" w:rsidRPr="00FF41C9">
        <w:rPr>
          <w:rFonts w:ascii="Times New Roman" w:hAnsi="Times New Roman"/>
        </w:rPr>
        <w:t xml:space="preserve">robustness of </w:t>
      </w:r>
      <w:r w:rsidR="001E7646" w:rsidRPr="00FF41C9">
        <w:rPr>
          <w:rFonts w:ascii="Times New Roman" w:hAnsi="Times New Roman"/>
        </w:rPr>
        <w:t xml:space="preserve">conduct </w:t>
      </w:r>
      <w:r w:rsidRPr="00FF41C9">
        <w:rPr>
          <w:rFonts w:ascii="Times New Roman" w:hAnsi="Times New Roman"/>
        </w:rPr>
        <w:t xml:space="preserve">of </w:t>
      </w:r>
      <w:r w:rsidR="00370D47">
        <w:rPr>
          <w:rFonts w:ascii="Times New Roman" w:hAnsi="Times New Roman"/>
        </w:rPr>
        <w:t xml:space="preserve">the </w:t>
      </w:r>
      <w:r w:rsidRPr="00FF41C9">
        <w:rPr>
          <w:rFonts w:ascii="Times New Roman" w:hAnsi="Times New Roman"/>
        </w:rPr>
        <w:t xml:space="preserve">study </w:t>
      </w:r>
      <w:r w:rsidR="001E7646" w:rsidRPr="00FF41C9">
        <w:rPr>
          <w:rFonts w:ascii="Times New Roman" w:hAnsi="Times New Roman"/>
        </w:rPr>
        <w:t xml:space="preserve">were considered in addition to </w:t>
      </w:r>
      <w:r w:rsidRPr="00FF41C9">
        <w:rPr>
          <w:rFonts w:ascii="Times New Roman" w:hAnsi="Times New Roman"/>
        </w:rPr>
        <w:t xml:space="preserve">the aforementioned </w:t>
      </w:r>
      <w:r w:rsidR="001E7646" w:rsidRPr="00FF41C9">
        <w:rPr>
          <w:rFonts w:ascii="Times New Roman" w:hAnsi="Times New Roman"/>
        </w:rPr>
        <w:t>statistical measures</w:t>
      </w:r>
      <w:r w:rsidRPr="00FF41C9">
        <w:rPr>
          <w:rFonts w:ascii="Times New Roman" w:hAnsi="Times New Roman"/>
        </w:rPr>
        <w:t>.</w:t>
      </w:r>
      <w:r w:rsidR="001E7646" w:rsidRPr="00FF41C9">
        <w:rPr>
          <w:rFonts w:ascii="Times New Roman" w:hAnsi="Times New Roman"/>
        </w:rPr>
        <w:t xml:space="preserve"> </w:t>
      </w:r>
      <w:r w:rsidR="00A77715" w:rsidRPr="000566E4">
        <w:rPr>
          <w:rFonts w:ascii="Times New Roman" w:eastAsia="Times New Roman" w:hAnsi="Times New Roman"/>
          <w:lang w:eastAsia="en-GB"/>
        </w:rPr>
        <w:t xml:space="preserve">When </w:t>
      </w:r>
      <w:r w:rsidR="00FF41C9" w:rsidRPr="00FF41C9">
        <w:rPr>
          <w:rFonts w:ascii="Times New Roman" w:eastAsia="Times New Roman" w:hAnsi="Times New Roman"/>
          <w:lang w:eastAsia="en-GB"/>
        </w:rPr>
        <w:t xml:space="preserve">significant </w:t>
      </w:r>
      <w:r w:rsidR="00A77715" w:rsidRPr="000566E4">
        <w:rPr>
          <w:rFonts w:ascii="Times New Roman" w:eastAsia="Times New Roman" w:hAnsi="Times New Roman"/>
          <w:lang w:eastAsia="en-GB"/>
        </w:rPr>
        <w:t>heterogeneity was detect</w:t>
      </w:r>
      <w:r w:rsidR="00A77715" w:rsidRPr="00FF41C9">
        <w:rPr>
          <w:rFonts w:ascii="Times New Roman" w:eastAsia="Times New Roman" w:hAnsi="Times New Roman"/>
          <w:lang w:eastAsia="en-GB"/>
        </w:rPr>
        <w:t>ed, we carried out sub</w:t>
      </w:r>
      <w:r w:rsidR="00A77715" w:rsidRPr="000566E4">
        <w:rPr>
          <w:rFonts w:ascii="Times New Roman" w:eastAsia="Times New Roman" w:hAnsi="Times New Roman"/>
          <w:lang w:eastAsia="en-GB"/>
        </w:rPr>
        <w:t xml:space="preserve">group analyses </w:t>
      </w:r>
      <w:r w:rsidR="009B4B62">
        <w:rPr>
          <w:rFonts w:ascii="Times New Roman" w:eastAsia="Times New Roman" w:hAnsi="Times New Roman"/>
          <w:lang w:eastAsia="en-GB"/>
        </w:rPr>
        <w:t xml:space="preserve">such as </w:t>
      </w:r>
      <w:r w:rsidR="009B4B62" w:rsidRPr="000566E4">
        <w:rPr>
          <w:rFonts w:ascii="Times New Roman" w:eastAsia="Times New Roman" w:hAnsi="Times New Roman"/>
          <w:lang w:eastAsia="en-GB"/>
        </w:rPr>
        <w:t>patient age (children versus adults); and intensity of</w:t>
      </w:r>
      <w:r w:rsidR="009B4B62" w:rsidRPr="00FF41C9">
        <w:rPr>
          <w:rFonts w:ascii="Times New Roman" w:eastAsia="Times New Roman" w:hAnsi="Times New Roman"/>
          <w:lang w:eastAsia="en-GB"/>
        </w:rPr>
        <w:t xml:space="preserve"> </w:t>
      </w:r>
      <w:r w:rsidR="009B4B62" w:rsidRPr="000566E4">
        <w:rPr>
          <w:rFonts w:ascii="Times New Roman" w:eastAsia="Times New Roman" w:hAnsi="Times New Roman"/>
          <w:lang w:eastAsia="en-GB"/>
        </w:rPr>
        <w:t>infection (</w:t>
      </w:r>
      <w:r w:rsidR="00460A7F">
        <w:rPr>
          <w:rFonts w:ascii="Times New Roman" w:eastAsia="Times New Roman" w:hAnsi="Times New Roman"/>
          <w:lang w:eastAsia="en-GB"/>
        </w:rPr>
        <w:t>light versus heavy or moderate versus heavy infection</w:t>
      </w:r>
      <w:r w:rsidR="009B4B62" w:rsidRPr="000566E4">
        <w:rPr>
          <w:rFonts w:ascii="Times New Roman" w:eastAsia="Times New Roman" w:hAnsi="Times New Roman"/>
          <w:lang w:eastAsia="en-GB"/>
        </w:rPr>
        <w:t>)</w:t>
      </w:r>
      <w:r w:rsidR="009B4B62">
        <w:rPr>
          <w:rFonts w:ascii="Times New Roman" w:eastAsia="Times New Roman" w:hAnsi="Times New Roman"/>
          <w:lang w:eastAsia="en-GB"/>
        </w:rPr>
        <w:t xml:space="preserve"> </w:t>
      </w:r>
      <w:r w:rsidR="00A77715" w:rsidRPr="000566E4">
        <w:rPr>
          <w:rFonts w:ascii="Times New Roman" w:eastAsia="Times New Roman" w:hAnsi="Times New Roman"/>
          <w:lang w:eastAsia="en-GB"/>
        </w:rPr>
        <w:t>to explore potential causes.</w:t>
      </w:r>
      <w:r w:rsidR="00A77715" w:rsidRPr="00FF41C9">
        <w:rPr>
          <w:rFonts w:ascii="Times New Roman" w:eastAsia="Times New Roman" w:hAnsi="Times New Roman"/>
          <w:lang w:eastAsia="en-GB"/>
        </w:rPr>
        <w:t xml:space="preserve"> </w:t>
      </w:r>
      <w:r w:rsidR="00A77715" w:rsidRPr="00FF41C9">
        <w:rPr>
          <w:rFonts w:ascii="Times New Roman" w:hAnsi="Times New Roman"/>
        </w:rPr>
        <w:t xml:space="preserve">Where meta-analysis was considered </w:t>
      </w:r>
      <w:r w:rsidR="0092115B" w:rsidRPr="00FF41C9">
        <w:rPr>
          <w:rFonts w:ascii="Times New Roman" w:hAnsi="Times New Roman"/>
        </w:rPr>
        <w:t xml:space="preserve">not </w:t>
      </w:r>
      <w:r w:rsidR="00A77715" w:rsidRPr="00FF41C9">
        <w:rPr>
          <w:rFonts w:ascii="Times New Roman" w:hAnsi="Times New Roman"/>
        </w:rPr>
        <w:t>clinically or statistically meaningful</w:t>
      </w:r>
      <w:r w:rsidR="00A77715" w:rsidRPr="00FF41C9">
        <w:rPr>
          <w:rFonts w:ascii="Times New Roman" w:eastAsia="Times New Roman" w:hAnsi="Times New Roman"/>
          <w:lang w:eastAsia="en-GB"/>
        </w:rPr>
        <w:t xml:space="preserve"> </w:t>
      </w:r>
      <w:r w:rsidR="00A77715" w:rsidRPr="00FF41C9">
        <w:rPr>
          <w:rFonts w:ascii="Times New Roman" w:hAnsi="Times New Roman"/>
        </w:rPr>
        <w:t xml:space="preserve">by virtue of high levels of </w:t>
      </w:r>
      <w:r w:rsidR="00A77715" w:rsidRPr="00FF41C9">
        <w:rPr>
          <w:rFonts w:ascii="Times New Roman" w:eastAsia="Times New Roman" w:hAnsi="Times New Roman"/>
          <w:lang w:eastAsia="en-GB"/>
        </w:rPr>
        <w:t xml:space="preserve">heterogeneity, we did not pool data in a meta-analysis but conducted narrative synthesis of </w:t>
      </w:r>
      <w:r w:rsidR="00A77715" w:rsidRPr="00FF41C9">
        <w:rPr>
          <w:rFonts w:ascii="Times New Roman" w:hAnsi="Times New Roman"/>
        </w:rPr>
        <w:t xml:space="preserve">the </w:t>
      </w:r>
      <w:r w:rsidR="00A77715" w:rsidRPr="00FF41C9">
        <w:rPr>
          <w:rFonts w:ascii="Times New Roman" w:eastAsia="Times New Roman" w:hAnsi="Times New Roman"/>
          <w:lang w:eastAsia="en-GB"/>
        </w:rPr>
        <w:t>evidence.</w:t>
      </w:r>
    </w:p>
    <w:p w14:paraId="2150E289" w14:textId="582A1A0D" w:rsidR="00715F82" w:rsidRPr="003F7617" w:rsidRDefault="00204FE6" w:rsidP="00715F82">
      <w:pPr>
        <w:suppressAutoHyphens w:val="0"/>
        <w:autoSpaceDN/>
        <w:spacing w:after="120" w:line="276" w:lineRule="auto"/>
        <w:textAlignment w:val="auto"/>
        <w:rPr>
          <w:rFonts w:ascii="Times New Roman" w:eastAsia="Times New Roman" w:hAnsi="Times New Roman"/>
          <w:lang w:eastAsia="en-GB"/>
        </w:rPr>
      </w:pPr>
      <w:r>
        <w:rPr>
          <w:rFonts w:ascii="Times New Roman" w:hAnsi="Times New Roman"/>
        </w:rPr>
        <w:t>W</w:t>
      </w:r>
      <w:r w:rsidR="006A190C" w:rsidRPr="00CC66E6">
        <w:rPr>
          <w:rFonts w:ascii="Times New Roman" w:hAnsi="Times New Roman"/>
        </w:rPr>
        <w:t xml:space="preserve">e applied an exploratory </w:t>
      </w:r>
      <w:del w:id="299" w:author="Paolo" w:date="2015-10-21T16:22:00Z">
        <w:r w:rsidR="006A190C" w:rsidRPr="00CC66E6" w:rsidDel="004D2DB0">
          <w:rPr>
            <w:rFonts w:ascii="Times New Roman" w:hAnsi="Times New Roman"/>
          </w:rPr>
          <w:delText xml:space="preserve">latent class </w:delText>
        </w:r>
      </w:del>
      <w:r w:rsidR="006A190C" w:rsidRPr="00CC66E6">
        <w:rPr>
          <w:rFonts w:ascii="Times New Roman" w:hAnsi="Times New Roman"/>
        </w:rPr>
        <w:t>analysis</w:t>
      </w:r>
      <w:ins w:id="300" w:author="D B" w:date="2015-09-26T00:12:00Z">
        <w:r w:rsidR="00D730FF" w:rsidRPr="00D730FF">
          <w:rPr>
            <w:rFonts w:ascii="Times New Roman" w:hAnsi="Times New Roman"/>
            <w:vertAlign w:val="superscript"/>
            <w:rPrChange w:id="301" w:author="D B" w:date="2015-09-26T00:12:00Z">
              <w:rPr>
                <w:rFonts w:ascii="Times New Roman" w:hAnsi="Times New Roman"/>
              </w:rPr>
            </w:rPrChange>
          </w:rPr>
          <w:t>20</w:t>
        </w:r>
      </w:ins>
      <w:r w:rsidR="006A190C" w:rsidRPr="00CC66E6">
        <w:rPr>
          <w:rFonts w:ascii="Times New Roman" w:hAnsi="Times New Roman"/>
        </w:rPr>
        <w:t xml:space="preserve"> (</w:t>
      </w:r>
      <w:r w:rsidR="006A190C" w:rsidRPr="00CC66E6">
        <w:rPr>
          <w:rFonts w:ascii="Times New Roman" w:hAnsi="Times New Roman"/>
          <w:color w:val="0000CC"/>
        </w:rPr>
        <w:t>Eusebi</w:t>
      </w:r>
      <w:del w:id="302" w:author="Danso-Appiah" w:date="2015-10-06T12:18:00Z">
        <w:r w:rsidR="006A190C" w:rsidRPr="00CC66E6" w:rsidDel="008E5520">
          <w:rPr>
            <w:rFonts w:ascii="Times New Roman" w:hAnsi="Times New Roman"/>
            <w:color w:val="0000CC"/>
          </w:rPr>
          <w:delText xml:space="preserve"> 2014</w:delText>
        </w:r>
      </w:del>
      <w:r w:rsidR="006A190C" w:rsidRPr="00CC66E6">
        <w:rPr>
          <w:rFonts w:ascii="Times New Roman" w:hAnsi="Times New Roman"/>
        </w:rPr>
        <w:t>) to investigate the performance of POC-CCA test with Kato-Katz as reference standard</w:t>
      </w:r>
      <w:del w:id="303" w:author="Paolo" w:date="2015-10-21T16:22:00Z">
        <w:r w:rsidDel="004D2DB0">
          <w:rPr>
            <w:rFonts w:ascii="Times New Roman" w:hAnsi="Times New Roman"/>
          </w:rPr>
          <w:delText xml:space="preserve"> </w:delText>
        </w:r>
        <w:r w:rsidR="006A190C" w:rsidRPr="00CC66E6" w:rsidDel="004D2DB0">
          <w:rPr>
            <w:rFonts w:ascii="Times New Roman" w:hAnsi="Times New Roman"/>
          </w:rPr>
          <w:delText xml:space="preserve">using </w:delText>
        </w:r>
        <w:r w:rsidR="00CC66E6" w:rsidRPr="00CC66E6" w:rsidDel="004D2DB0">
          <w:rPr>
            <w:rStyle w:val="Emphasis"/>
            <w:rFonts w:ascii="Times New Roman" w:hAnsi="Times New Roman"/>
            <w:i w:val="0"/>
          </w:rPr>
          <w:delText xml:space="preserve">Akaike </w:delText>
        </w:r>
        <w:r w:rsidR="00CC66E6" w:rsidDel="004D2DB0">
          <w:rPr>
            <w:rStyle w:val="Emphasis"/>
            <w:rFonts w:ascii="Times New Roman" w:hAnsi="Times New Roman"/>
            <w:i w:val="0"/>
          </w:rPr>
          <w:delText>I</w:delText>
        </w:r>
        <w:r w:rsidR="006A190C" w:rsidRPr="00CC66E6" w:rsidDel="004D2DB0">
          <w:rPr>
            <w:rStyle w:val="Emphasis"/>
            <w:rFonts w:ascii="Times New Roman" w:hAnsi="Times New Roman"/>
            <w:i w:val="0"/>
          </w:rPr>
          <w:delText>nfor</w:delText>
        </w:r>
        <w:r w:rsidR="00CC66E6" w:rsidRPr="00CC66E6" w:rsidDel="004D2DB0">
          <w:rPr>
            <w:rStyle w:val="Emphasis"/>
            <w:rFonts w:ascii="Times New Roman" w:hAnsi="Times New Roman"/>
            <w:i w:val="0"/>
          </w:rPr>
          <w:delText xml:space="preserve">mation </w:delText>
        </w:r>
        <w:r w:rsidR="00CC66E6" w:rsidDel="004D2DB0">
          <w:rPr>
            <w:rStyle w:val="Emphasis"/>
            <w:rFonts w:ascii="Times New Roman" w:hAnsi="Times New Roman"/>
            <w:i w:val="0"/>
          </w:rPr>
          <w:delText>C</w:delText>
        </w:r>
        <w:r w:rsidR="006A190C" w:rsidRPr="00CC66E6" w:rsidDel="004D2DB0">
          <w:rPr>
            <w:rStyle w:val="Emphasis"/>
            <w:rFonts w:ascii="Times New Roman" w:hAnsi="Times New Roman"/>
            <w:i w:val="0"/>
          </w:rPr>
          <w:delText>riterion</w:delText>
        </w:r>
        <w:r w:rsidR="006A190C" w:rsidRPr="00CC66E6" w:rsidDel="004D2DB0">
          <w:rPr>
            <w:rFonts w:ascii="Times New Roman" w:hAnsi="Times New Roman"/>
          </w:rPr>
          <w:delText xml:space="preserve"> (AIC) and </w:delText>
        </w:r>
        <w:r w:rsidR="00CC66E6" w:rsidRPr="00CC66E6" w:rsidDel="004D2DB0">
          <w:rPr>
            <w:rFonts w:ascii="Times New Roman" w:hAnsi="Times New Roman"/>
            <w:bCs/>
          </w:rPr>
          <w:delText xml:space="preserve">Bayesian </w:delText>
        </w:r>
        <w:r w:rsidR="00CC66E6" w:rsidDel="004D2DB0">
          <w:rPr>
            <w:rFonts w:ascii="Times New Roman" w:hAnsi="Times New Roman"/>
            <w:bCs/>
          </w:rPr>
          <w:delText>I</w:delText>
        </w:r>
        <w:r w:rsidR="006A190C" w:rsidRPr="00CC66E6" w:rsidDel="004D2DB0">
          <w:rPr>
            <w:rFonts w:ascii="Times New Roman" w:hAnsi="Times New Roman"/>
            <w:bCs/>
          </w:rPr>
          <w:delText>nfor</w:delText>
        </w:r>
        <w:r w:rsidR="00CC66E6" w:rsidRPr="00CC66E6" w:rsidDel="004D2DB0">
          <w:rPr>
            <w:rFonts w:ascii="Times New Roman" w:hAnsi="Times New Roman"/>
            <w:bCs/>
          </w:rPr>
          <w:delText xml:space="preserve">mation </w:delText>
        </w:r>
        <w:r w:rsidR="00CC66E6" w:rsidDel="004D2DB0">
          <w:rPr>
            <w:rFonts w:ascii="Times New Roman" w:hAnsi="Times New Roman"/>
            <w:bCs/>
          </w:rPr>
          <w:delText>C</w:delText>
        </w:r>
        <w:r w:rsidR="006A190C" w:rsidRPr="00CC66E6" w:rsidDel="004D2DB0">
          <w:rPr>
            <w:rFonts w:ascii="Times New Roman" w:hAnsi="Times New Roman"/>
            <w:bCs/>
          </w:rPr>
          <w:delText>riterion</w:delText>
        </w:r>
        <w:r w:rsidR="006A190C" w:rsidRPr="00CC66E6" w:rsidDel="004D2DB0">
          <w:rPr>
            <w:rFonts w:ascii="Times New Roman" w:hAnsi="Times New Roman"/>
          </w:rPr>
          <w:delText xml:space="preserve"> (BIC)</w:delText>
        </w:r>
      </w:del>
      <w:r w:rsidR="00CC66E6">
        <w:rPr>
          <w:rFonts w:ascii="Times New Roman" w:hAnsi="Times New Roman"/>
        </w:rPr>
        <w:t>.</w:t>
      </w:r>
      <w:r w:rsidR="006A190C" w:rsidRPr="00CC66E6">
        <w:rPr>
          <w:rFonts w:ascii="Times New Roman" w:hAnsi="Times New Roman"/>
        </w:rPr>
        <w:t xml:space="preserve"> </w:t>
      </w:r>
      <w:ins w:id="304" w:author="Paolo" w:date="2015-10-21T16:23:00Z">
        <w:r w:rsidR="004D2DB0">
          <w:rPr>
            <w:rFonts w:ascii="Times New Roman" w:hAnsi="Times New Roman"/>
          </w:rPr>
          <w:t xml:space="preserve">This analysis was carried out </w:t>
        </w:r>
        <w:proofErr w:type="gramStart"/>
        <w:r w:rsidR="004D2DB0">
          <w:rPr>
            <w:rFonts w:ascii="Times New Roman" w:hAnsi="Times New Roman"/>
          </w:rPr>
          <w:t>by  means</w:t>
        </w:r>
        <w:proofErr w:type="gramEnd"/>
        <w:r w:rsidR="004D2DB0">
          <w:rPr>
            <w:rFonts w:ascii="Times New Roman" w:hAnsi="Times New Roman"/>
          </w:rPr>
          <w:t xml:space="preserve"> of a </w:t>
        </w:r>
      </w:ins>
      <w:r w:rsidR="00715F82" w:rsidRPr="003F7617">
        <w:rPr>
          <w:rFonts w:ascii="Times New Roman" w:eastAsia="Times New Roman" w:hAnsi="Times New Roman"/>
          <w:lang w:eastAsia="en-GB"/>
        </w:rPr>
        <w:t>Latent Class Bivariate Model</w:t>
      </w:r>
      <w:del w:id="305" w:author="Paolo" w:date="2015-10-21T16:23:00Z">
        <w:r w:rsidR="00715F82" w:rsidRPr="003F7617" w:rsidDel="004D2DB0">
          <w:rPr>
            <w:rFonts w:ascii="Times New Roman" w:eastAsia="Times New Roman" w:hAnsi="Times New Roman"/>
            <w:lang w:eastAsia="en-GB"/>
          </w:rPr>
          <w:delText>s</w:delText>
        </w:r>
      </w:del>
      <w:r w:rsidR="00715F82" w:rsidRPr="003F7617">
        <w:rPr>
          <w:rFonts w:ascii="Times New Roman" w:eastAsia="Times New Roman" w:hAnsi="Times New Roman"/>
          <w:lang w:eastAsia="en-GB"/>
        </w:rPr>
        <w:t xml:space="preserve"> </w:t>
      </w:r>
      <w:ins w:id="306" w:author="Paolo" w:date="2015-10-21T16:22:00Z">
        <w:r w:rsidR="004D2DB0">
          <w:rPr>
            <w:rFonts w:ascii="Times New Roman" w:eastAsia="Times New Roman" w:hAnsi="Times New Roman"/>
            <w:lang w:eastAsia="en-GB"/>
          </w:rPr>
          <w:t>(LCBM)</w:t>
        </w:r>
      </w:ins>
      <w:ins w:id="307" w:author="Paolo" w:date="2015-10-21T16:23:00Z">
        <w:r w:rsidR="004D2DB0">
          <w:rPr>
            <w:rFonts w:ascii="Times New Roman" w:eastAsia="Times New Roman" w:hAnsi="Times New Roman"/>
            <w:lang w:eastAsia="en-GB"/>
          </w:rPr>
          <w:t>. LCBM</w:t>
        </w:r>
      </w:ins>
      <w:ins w:id="308" w:author="Paolo" w:date="2015-10-21T16:22:00Z">
        <w:r w:rsidR="004D2DB0">
          <w:rPr>
            <w:rFonts w:ascii="Times New Roman" w:eastAsia="Times New Roman" w:hAnsi="Times New Roman"/>
            <w:lang w:eastAsia="en-GB"/>
          </w:rPr>
          <w:t xml:space="preserve"> </w:t>
        </w:r>
      </w:ins>
      <w:r w:rsidR="00715F82" w:rsidRPr="003F7617">
        <w:rPr>
          <w:rFonts w:ascii="Times New Roman" w:eastAsia="Times New Roman" w:hAnsi="Times New Roman"/>
          <w:lang w:eastAsia="en-GB"/>
        </w:rPr>
        <w:t xml:space="preserve">were </w:t>
      </w:r>
      <w:r w:rsidR="001A128B">
        <w:rPr>
          <w:rFonts w:ascii="Times New Roman" w:eastAsia="Times New Roman" w:hAnsi="Times New Roman"/>
          <w:lang w:eastAsia="en-GB"/>
        </w:rPr>
        <w:t xml:space="preserve">fitted </w:t>
      </w:r>
      <w:r w:rsidR="00715F82" w:rsidRPr="003F7617">
        <w:rPr>
          <w:rFonts w:ascii="Times New Roman" w:eastAsia="Times New Roman" w:hAnsi="Times New Roman"/>
          <w:lang w:eastAsia="en-GB"/>
        </w:rPr>
        <w:t>in order to capture the between-study variability in sensitivity and specificity by assuming that studies belong to one of a small number of latent classes. The models were fitted with Latent GOLD v</w:t>
      </w:r>
      <w:ins w:id="309" w:author="Paolo" w:date="2015-10-21T16:24:00Z">
        <w:r w:rsidR="004D2DB0">
          <w:rPr>
            <w:rFonts w:ascii="Times New Roman" w:eastAsia="Times New Roman" w:hAnsi="Times New Roman"/>
            <w:lang w:eastAsia="en-GB"/>
          </w:rPr>
          <w:t xml:space="preserve"> 5</w:t>
        </w:r>
      </w:ins>
      <w:del w:id="310" w:author="Paolo" w:date="2015-10-21T16:24:00Z">
        <w:r w:rsidR="00715F82" w:rsidRPr="003F7617" w:rsidDel="004D2DB0">
          <w:rPr>
            <w:rFonts w:ascii="Times New Roman" w:eastAsia="Times New Roman" w:hAnsi="Times New Roman"/>
            <w:lang w:eastAsia="en-GB"/>
          </w:rPr>
          <w:delText>4</w:delText>
        </w:r>
      </w:del>
      <w:r w:rsidR="00715F82" w:rsidRPr="003F7617">
        <w:rPr>
          <w:rFonts w:ascii="Times New Roman" w:eastAsia="Times New Roman" w:hAnsi="Times New Roman"/>
          <w:lang w:eastAsia="en-GB"/>
        </w:rPr>
        <w:t>.</w:t>
      </w:r>
      <w:del w:id="311" w:author="Paolo" w:date="2015-10-21T16:24:00Z">
        <w:r w:rsidR="00715F82" w:rsidRPr="003F7617" w:rsidDel="004D2DB0">
          <w:rPr>
            <w:rFonts w:ascii="Times New Roman" w:eastAsia="Times New Roman" w:hAnsi="Times New Roman"/>
            <w:lang w:eastAsia="en-GB"/>
          </w:rPr>
          <w:delText>5</w:delText>
        </w:r>
      </w:del>
      <w:ins w:id="312" w:author="Danso-Appiah" w:date="2015-09-27T18:03:00Z">
        <w:del w:id="313" w:author="Paolo" w:date="2015-10-21T16:24:00Z">
          <w:r w:rsidR="004077BA" w:rsidRPr="004077BA" w:rsidDel="004D2DB0">
            <w:rPr>
              <w:rFonts w:ascii="Times New Roman" w:eastAsia="Times New Roman" w:hAnsi="Times New Roman"/>
              <w:vertAlign w:val="superscript"/>
              <w:lang w:eastAsia="en-GB"/>
              <w:rPrChange w:id="314" w:author="Danso-Appiah" w:date="2015-09-27T18:03:00Z">
                <w:rPr>
                  <w:rFonts w:ascii="Times New Roman" w:eastAsia="Times New Roman" w:hAnsi="Times New Roman"/>
                  <w:lang w:eastAsia="en-GB"/>
                </w:rPr>
              </w:rPrChange>
            </w:rPr>
            <w:delText>20</w:delText>
          </w:r>
        </w:del>
      </w:ins>
      <w:ins w:id="315" w:author="Danso-Appiah" w:date="2015-10-06T12:19:00Z">
        <w:del w:id="316" w:author="Paolo" w:date="2015-10-21T16:24:00Z">
          <w:r w:rsidR="00406189" w:rsidDel="004D2DB0">
            <w:rPr>
              <w:rFonts w:ascii="Times New Roman" w:eastAsia="Times New Roman" w:hAnsi="Times New Roman"/>
              <w:vertAlign w:val="superscript"/>
              <w:lang w:eastAsia="en-GB"/>
            </w:rPr>
            <w:delText xml:space="preserve"> </w:delText>
          </w:r>
        </w:del>
      </w:ins>
      <w:proofErr w:type="gramStart"/>
      <w:ins w:id="317" w:author="Paolo" w:date="2015-10-21T16:24:00Z">
        <w:r w:rsidR="004D2DB0">
          <w:rPr>
            <w:rFonts w:ascii="Times New Roman" w:eastAsia="Times New Roman" w:hAnsi="Times New Roman"/>
            <w:lang w:eastAsia="en-GB"/>
          </w:rPr>
          <w:t>0</w:t>
        </w:r>
        <w:r w:rsidR="004D2DB0" w:rsidRPr="004077BA">
          <w:rPr>
            <w:rFonts w:ascii="Times New Roman" w:eastAsia="Times New Roman" w:hAnsi="Times New Roman"/>
            <w:vertAlign w:val="superscript"/>
            <w:lang w:eastAsia="en-GB"/>
            <w:rPrChange w:id="318" w:author="Danso-Appiah" w:date="2015-09-27T18:03:00Z">
              <w:rPr>
                <w:rFonts w:ascii="Times New Roman" w:eastAsia="Times New Roman" w:hAnsi="Times New Roman"/>
                <w:lang w:eastAsia="en-GB"/>
              </w:rPr>
            </w:rPrChange>
          </w:rPr>
          <w:t>20</w:t>
        </w:r>
        <w:r w:rsidR="004D2DB0">
          <w:rPr>
            <w:rFonts w:ascii="Times New Roman" w:eastAsia="Times New Roman" w:hAnsi="Times New Roman"/>
            <w:vertAlign w:val="superscript"/>
            <w:lang w:eastAsia="en-GB"/>
          </w:rPr>
          <w:t xml:space="preserve"> </w:t>
        </w:r>
      </w:ins>
      <w:ins w:id="319" w:author="Danso-Appiah" w:date="2015-09-27T18:03:00Z">
        <w:r w:rsidR="004077BA">
          <w:rPr>
            <w:rFonts w:ascii="Times New Roman" w:eastAsia="Times New Roman" w:hAnsi="Times New Roman"/>
            <w:lang w:eastAsia="en-GB"/>
          </w:rPr>
          <w:t>??</w:t>
        </w:r>
      </w:ins>
      <w:r w:rsidR="00715F82" w:rsidRPr="003F7617">
        <w:rPr>
          <w:rFonts w:ascii="Times New Roman" w:eastAsia="Times New Roman" w:hAnsi="Times New Roman"/>
          <w:lang w:eastAsia="en-GB"/>
        </w:rPr>
        <w:t>.</w:t>
      </w:r>
      <w:proofErr w:type="gramEnd"/>
      <w:r w:rsidR="00715F82" w:rsidRPr="003F7617">
        <w:rPr>
          <w:rFonts w:ascii="Times New Roman" w:eastAsia="Times New Roman" w:hAnsi="Times New Roman"/>
          <w:lang w:eastAsia="en-GB"/>
        </w:rPr>
        <w:t xml:space="preserve"> </w:t>
      </w:r>
      <w:ins w:id="320" w:author="Paolo" w:date="2015-10-21T16:24:00Z">
        <w:r w:rsidR="004D2DB0">
          <w:rPr>
            <w:rFonts w:ascii="Times New Roman" w:eastAsia="Times New Roman" w:hAnsi="Times New Roman"/>
            <w:lang w:eastAsia="en-GB"/>
          </w:rPr>
          <w:t xml:space="preserve">Number of latent classes was selected </w:t>
        </w:r>
        <w:r w:rsidR="004D2DB0" w:rsidRPr="00CC66E6">
          <w:rPr>
            <w:rFonts w:ascii="Times New Roman" w:hAnsi="Times New Roman"/>
          </w:rPr>
          <w:t xml:space="preserve">using </w:t>
        </w:r>
        <w:proofErr w:type="spellStart"/>
        <w:r w:rsidR="004D2DB0" w:rsidRPr="00CC66E6">
          <w:rPr>
            <w:rStyle w:val="Emphasis"/>
            <w:rFonts w:ascii="Times New Roman" w:hAnsi="Times New Roman"/>
            <w:i w:val="0"/>
          </w:rPr>
          <w:t>Akaike</w:t>
        </w:r>
        <w:proofErr w:type="spellEnd"/>
        <w:r w:rsidR="004D2DB0" w:rsidRPr="00CC66E6">
          <w:rPr>
            <w:rStyle w:val="Emphasis"/>
            <w:rFonts w:ascii="Times New Roman" w:hAnsi="Times New Roman"/>
            <w:i w:val="0"/>
          </w:rPr>
          <w:t xml:space="preserve"> </w:t>
        </w:r>
        <w:r w:rsidR="004D2DB0">
          <w:rPr>
            <w:rStyle w:val="Emphasis"/>
            <w:rFonts w:ascii="Times New Roman" w:hAnsi="Times New Roman"/>
            <w:i w:val="0"/>
          </w:rPr>
          <w:t>I</w:t>
        </w:r>
        <w:r w:rsidR="004D2DB0" w:rsidRPr="00CC66E6">
          <w:rPr>
            <w:rStyle w:val="Emphasis"/>
            <w:rFonts w:ascii="Times New Roman" w:hAnsi="Times New Roman"/>
            <w:i w:val="0"/>
          </w:rPr>
          <w:t xml:space="preserve">nformation </w:t>
        </w:r>
        <w:r w:rsidR="004D2DB0">
          <w:rPr>
            <w:rStyle w:val="Emphasis"/>
            <w:rFonts w:ascii="Times New Roman" w:hAnsi="Times New Roman"/>
            <w:i w:val="0"/>
          </w:rPr>
          <w:t>C</w:t>
        </w:r>
        <w:r w:rsidR="004D2DB0" w:rsidRPr="00CC66E6">
          <w:rPr>
            <w:rStyle w:val="Emphasis"/>
            <w:rFonts w:ascii="Times New Roman" w:hAnsi="Times New Roman"/>
            <w:i w:val="0"/>
          </w:rPr>
          <w:t>riterion</w:t>
        </w:r>
        <w:r w:rsidR="004D2DB0" w:rsidRPr="00CC66E6">
          <w:rPr>
            <w:rFonts w:ascii="Times New Roman" w:hAnsi="Times New Roman"/>
          </w:rPr>
          <w:t xml:space="preserve"> (AIC)</w:t>
        </w:r>
      </w:ins>
      <w:ins w:id="321" w:author="Paolo" w:date="2015-10-21T16:25:00Z">
        <w:r w:rsidR="004D2DB0">
          <w:rPr>
            <w:rFonts w:ascii="Times New Roman" w:hAnsi="Times New Roman"/>
          </w:rPr>
          <w:t>.</w:t>
        </w:r>
      </w:ins>
      <w:ins w:id="322" w:author="Paolo" w:date="2015-10-21T16:24:00Z">
        <w:r w:rsidR="004D2DB0" w:rsidRPr="00CC66E6">
          <w:rPr>
            <w:rFonts w:ascii="Times New Roman" w:hAnsi="Times New Roman"/>
          </w:rPr>
          <w:t xml:space="preserve"> </w:t>
        </w:r>
      </w:ins>
      <w:r w:rsidR="00715F82" w:rsidRPr="003F7617">
        <w:rPr>
          <w:rFonts w:ascii="Times New Roman" w:eastAsia="Times New Roman" w:hAnsi="Times New Roman"/>
          <w:lang w:eastAsia="en-GB"/>
        </w:rPr>
        <w:t>This yield</w:t>
      </w:r>
      <w:r w:rsidR="00EB1CB0">
        <w:rPr>
          <w:rFonts w:ascii="Times New Roman" w:eastAsia="Times New Roman" w:hAnsi="Times New Roman"/>
          <w:lang w:eastAsia="en-GB"/>
        </w:rPr>
        <w:t>ed</w:t>
      </w:r>
      <w:r w:rsidR="00715F82" w:rsidRPr="003F7617">
        <w:rPr>
          <w:rFonts w:ascii="Times New Roman" w:eastAsia="Times New Roman" w:hAnsi="Times New Roman"/>
          <w:lang w:eastAsia="en-GB"/>
        </w:rPr>
        <w:t xml:space="preserve"> both an interpretation and a description of the heterogeneity between studies </w:t>
      </w:r>
      <w:r w:rsidR="00406FEA" w:rsidRPr="003F7617">
        <w:rPr>
          <w:rFonts w:ascii="Times New Roman" w:eastAsia="Times New Roman" w:hAnsi="Times New Roman"/>
          <w:lang w:eastAsia="en-GB"/>
        </w:rPr>
        <w:t>(</w:t>
      </w:r>
      <w:r w:rsidR="00715F82" w:rsidRPr="003F7617">
        <w:rPr>
          <w:rFonts w:ascii="Times New Roman" w:eastAsia="Times New Roman" w:hAnsi="Times New Roman"/>
          <w:color w:val="0000CC"/>
          <w:szCs w:val="20"/>
          <w:lang w:eastAsia="en-GB"/>
        </w:rPr>
        <w:t>Eusebi</w:t>
      </w:r>
      <w:del w:id="323" w:author="Danso-Appiah" w:date="2015-10-06T12:19:00Z">
        <w:r w:rsidR="00715F82" w:rsidRPr="003F7617" w:rsidDel="00406189">
          <w:rPr>
            <w:rFonts w:ascii="Times New Roman" w:eastAsia="Times New Roman" w:hAnsi="Times New Roman"/>
            <w:color w:val="0000CC"/>
            <w:szCs w:val="20"/>
            <w:lang w:eastAsia="en-GB"/>
          </w:rPr>
          <w:delText xml:space="preserve"> 201</w:delText>
        </w:r>
        <w:r w:rsidR="00323B3A" w:rsidDel="00406189">
          <w:rPr>
            <w:rFonts w:ascii="Times New Roman" w:eastAsia="Times New Roman" w:hAnsi="Times New Roman"/>
            <w:color w:val="0000CC"/>
            <w:szCs w:val="20"/>
            <w:lang w:eastAsia="en-GB"/>
          </w:rPr>
          <w:delText>4</w:delText>
        </w:r>
      </w:del>
      <w:r w:rsidR="00715F82" w:rsidRPr="003F7617">
        <w:rPr>
          <w:rFonts w:ascii="Times New Roman" w:eastAsia="Times New Roman" w:hAnsi="Times New Roman"/>
          <w:szCs w:val="20"/>
          <w:lang w:eastAsia="en-GB"/>
        </w:rPr>
        <w:t>)</w:t>
      </w:r>
      <w:r w:rsidR="0012481F">
        <w:rPr>
          <w:rFonts w:ascii="Times New Roman" w:eastAsia="Times New Roman" w:hAnsi="Times New Roman"/>
          <w:lang w:eastAsia="en-GB"/>
        </w:rPr>
        <w:t>.</w:t>
      </w:r>
      <w:ins w:id="324" w:author="D B" w:date="2015-09-26T00:17:00Z">
        <w:r w:rsidR="007A126D" w:rsidRPr="007A126D">
          <w:rPr>
            <w:rFonts w:ascii="Times New Roman" w:eastAsia="Times New Roman" w:hAnsi="Times New Roman"/>
            <w:vertAlign w:val="superscript"/>
            <w:lang w:eastAsia="en-GB"/>
            <w:rPrChange w:id="325" w:author="D B" w:date="2015-09-26T00:17:00Z">
              <w:rPr>
                <w:rFonts w:ascii="Times New Roman" w:eastAsia="Times New Roman" w:hAnsi="Times New Roman"/>
                <w:lang w:eastAsia="en-GB"/>
              </w:rPr>
            </w:rPrChange>
          </w:rPr>
          <w:t>20</w:t>
        </w:r>
      </w:ins>
    </w:p>
    <w:p w14:paraId="370F73BE" w14:textId="77777777" w:rsidR="00144651" w:rsidRDefault="00144651" w:rsidP="00144651">
      <w:pPr>
        <w:suppressAutoHyphens w:val="0"/>
        <w:autoSpaceDN/>
        <w:spacing w:after="0"/>
        <w:textAlignment w:val="auto"/>
        <w:rPr>
          <w:rFonts w:ascii="Times New Roman" w:eastAsia="Times New Roman" w:hAnsi="Times New Roman"/>
          <w:sz w:val="24"/>
          <w:szCs w:val="24"/>
          <w:lang w:eastAsia="en-GB"/>
        </w:rPr>
      </w:pPr>
    </w:p>
    <w:p w14:paraId="66D80EEC" w14:textId="77777777" w:rsidR="00CE651F" w:rsidRPr="00905E6E" w:rsidRDefault="00F80ABE" w:rsidP="00844E2A">
      <w:pPr>
        <w:pStyle w:val="para"/>
        <w:spacing w:before="0" w:after="120" w:line="276" w:lineRule="auto"/>
        <w:rPr>
          <w:b/>
          <w:szCs w:val="22"/>
        </w:rPr>
      </w:pPr>
      <w:r w:rsidRPr="00905E6E">
        <w:rPr>
          <w:b/>
          <w:szCs w:val="22"/>
        </w:rPr>
        <w:t>RESULTS</w:t>
      </w:r>
    </w:p>
    <w:p w14:paraId="09C157D8" w14:textId="77777777" w:rsidR="00FD4387" w:rsidRDefault="00E77069" w:rsidP="00F656D0">
      <w:pPr>
        <w:pStyle w:val="NormalWeb"/>
        <w:spacing w:before="0" w:after="240" w:line="276" w:lineRule="auto"/>
        <w:rPr>
          <w:sz w:val="22"/>
          <w:szCs w:val="22"/>
        </w:rPr>
      </w:pPr>
      <w:r>
        <w:rPr>
          <w:sz w:val="22"/>
          <w:szCs w:val="22"/>
        </w:rPr>
        <w:t xml:space="preserve">Of the 4578 records </w:t>
      </w:r>
      <w:r w:rsidR="008D63F2">
        <w:rPr>
          <w:sz w:val="22"/>
          <w:szCs w:val="22"/>
        </w:rPr>
        <w:t xml:space="preserve">retrieved </w:t>
      </w:r>
      <w:r w:rsidR="00EF4974">
        <w:rPr>
          <w:sz w:val="22"/>
          <w:szCs w:val="22"/>
        </w:rPr>
        <w:t>by the search</w:t>
      </w:r>
      <w:r w:rsidR="002167F7">
        <w:rPr>
          <w:sz w:val="22"/>
          <w:szCs w:val="22"/>
        </w:rPr>
        <w:t xml:space="preserve">, </w:t>
      </w:r>
      <w:r w:rsidR="00F84BB9">
        <w:rPr>
          <w:sz w:val="22"/>
          <w:szCs w:val="22"/>
        </w:rPr>
        <w:t>t</w:t>
      </w:r>
      <w:r w:rsidR="006730D4">
        <w:rPr>
          <w:sz w:val="22"/>
          <w:szCs w:val="22"/>
        </w:rPr>
        <w:t xml:space="preserve">wenty </w:t>
      </w:r>
      <w:r w:rsidR="00CC3D26">
        <w:rPr>
          <w:sz w:val="22"/>
          <w:szCs w:val="22"/>
        </w:rPr>
        <w:t xml:space="preserve">eight </w:t>
      </w:r>
      <w:r w:rsidR="00F84BB9">
        <w:rPr>
          <w:sz w:val="22"/>
          <w:szCs w:val="22"/>
        </w:rPr>
        <w:t xml:space="preserve">studies </w:t>
      </w:r>
      <w:r w:rsidR="0000297A">
        <w:rPr>
          <w:sz w:val="22"/>
          <w:szCs w:val="22"/>
        </w:rPr>
        <w:t xml:space="preserve">reported </w:t>
      </w:r>
      <w:r w:rsidR="00F84BB9">
        <w:rPr>
          <w:sz w:val="22"/>
          <w:szCs w:val="22"/>
        </w:rPr>
        <w:t>in 2</w:t>
      </w:r>
      <w:r w:rsidR="00CC3D26">
        <w:rPr>
          <w:sz w:val="22"/>
          <w:szCs w:val="22"/>
        </w:rPr>
        <w:t>1</w:t>
      </w:r>
      <w:r w:rsidR="00F84BB9">
        <w:rPr>
          <w:sz w:val="22"/>
          <w:szCs w:val="22"/>
        </w:rPr>
        <w:t xml:space="preserve"> </w:t>
      </w:r>
      <w:r w:rsidR="008D63F2">
        <w:rPr>
          <w:sz w:val="22"/>
          <w:szCs w:val="22"/>
        </w:rPr>
        <w:t>papers</w:t>
      </w:r>
      <w:r w:rsidR="00F84BB9">
        <w:rPr>
          <w:sz w:val="22"/>
          <w:szCs w:val="22"/>
        </w:rPr>
        <w:t xml:space="preserve"> </w:t>
      </w:r>
      <w:r w:rsidR="009B08F7" w:rsidRPr="00FF1A89">
        <w:rPr>
          <w:sz w:val="22"/>
          <w:szCs w:val="22"/>
        </w:rPr>
        <w:t>met the inclusion criteria (</w:t>
      </w:r>
      <w:r w:rsidR="00014225" w:rsidRPr="00845DE1">
        <w:rPr>
          <w:color w:val="0000CC"/>
          <w:sz w:val="22"/>
          <w:szCs w:val="22"/>
        </w:rPr>
        <w:t>Fig</w:t>
      </w:r>
      <w:r w:rsidR="00486247" w:rsidRPr="00845DE1">
        <w:rPr>
          <w:color w:val="0000CC"/>
          <w:sz w:val="22"/>
          <w:szCs w:val="22"/>
        </w:rPr>
        <w:t xml:space="preserve">. </w:t>
      </w:r>
      <w:r w:rsidR="00014225" w:rsidRPr="00845DE1">
        <w:rPr>
          <w:color w:val="0000CC"/>
          <w:sz w:val="22"/>
          <w:szCs w:val="22"/>
        </w:rPr>
        <w:t>1</w:t>
      </w:r>
      <w:r w:rsidR="00014225">
        <w:rPr>
          <w:sz w:val="22"/>
          <w:szCs w:val="22"/>
        </w:rPr>
        <w:t xml:space="preserve"> </w:t>
      </w:r>
      <w:r w:rsidR="00FE306F" w:rsidRPr="00845DE1">
        <w:rPr>
          <w:sz w:val="22"/>
          <w:szCs w:val="22"/>
        </w:rPr>
        <w:t xml:space="preserve">Flow diagram </w:t>
      </w:r>
      <w:r w:rsidR="00FE306F">
        <w:rPr>
          <w:sz w:val="22"/>
          <w:szCs w:val="22"/>
        </w:rPr>
        <w:t xml:space="preserve">and </w:t>
      </w:r>
      <w:r w:rsidR="00014225" w:rsidRPr="00845DE1">
        <w:rPr>
          <w:color w:val="0000CC"/>
          <w:sz w:val="22"/>
          <w:szCs w:val="22"/>
        </w:rPr>
        <w:t xml:space="preserve">Table </w:t>
      </w:r>
      <w:r w:rsidR="00D3538B" w:rsidRPr="00845DE1">
        <w:rPr>
          <w:color w:val="0000CC"/>
          <w:sz w:val="22"/>
          <w:szCs w:val="22"/>
        </w:rPr>
        <w:t>1</w:t>
      </w:r>
      <w:r w:rsidR="00014225">
        <w:rPr>
          <w:sz w:val="22"/>
          <w:szCs w:val="22"/>
        </w:rPr>
        <w:t xml:space="preserve"> </w:t>
      </w:r>
      <w:r w:rsidR="009B08F7" w:rsidRPr="00845DE1">
        <w:rPr>
          <w:sz w:val="22"/>
          <w:szCs w:val="22"/>
        </w:rPr>
        <w:t>Characteristics of included studies</w:t>
      </w:r>
      <w:r w:rsidR="00837C87" w:rsidRPr="00837C87">
        <w:rPr>
          <w:sz w:val="22"/>
          <w:szCs w:val="22"/>
        </w:rPr>
        <w:t>)</w:t>
      </w:r>
      <w:r w:rsidR="00837C87">
        <w:rPr>
          <w:sz w:val="22"/>
          <w:szCs w:val="22"/>
        </w:rPr>
        <w:t xml:space="preserve">. </w:t>
      </w:r>
    </w:p>
    <w:p w14:paraId="11272E85" w14:textId="77777777" w:rsidR="00B9669E" w:rsidRDefault="00B9669E">
      <w:pPr>
        <w:suppressAutoHyphens w:val="0"/>
        <w:autoSpaceDN/>
        <w:spacing w:after="0"/>
        <w:textAlignment w:val="auto"/>
        <w:rPr>
          <w:ins w:id="326" w:author="Danso-Appiah" w:date="2015-10-06T12:50:00Z"/>
          <w:rFonts w:ascii="Times New Roman" w:eastAsia="Times New Roman" w:hAnsi="Times New Roman"/>
          <w:szCs w:val="24"/>
          <w:lang w:eastAsia="en-GB"/>
        </w:rPr>
      </w:pPr>
      <w:ins w:id="327" w:author="Danso-Appiah" w:date="2015-10-06T12:50:00Z">
        <w:r>
          <w:br w:type="page"/>
        </w:r>
      </w:ins>
    </w:p>
    <w:p w14:paraId="5953A05B" w14:textId="16E2AD83" w:rsidR="003D525F" w:rsidRPr="0067757E" w:rsidDel="00B9669E" w:rsidRDefault="003D525F" w:rsidP="003D525F">
      <w:pPr>
        <w:pStyle w:val="NormalWeb"/>
        <w:rPr>
          <w:del w:id="328" w:author="Danso-Appiah" w:date="2015-10-06T12:49:00Z"/>
          <w:sz w:val="22"/>
        </w:rPr>
      </w:pPr>
      <w:del w:id="329" w:author="Danso-Appiah" w:date="2015-10-06T12:49:00Z">
        <w:r w:rsidRPr="00025449" w:rsidDel="00B9669E">
          <w:rPr>
            <w:rPrChange w:id="330" w:author="Danso-Appiah" w:date="2015-09-23T17:33:00Z">
              <w:rPr>
                <w:b/>
              </w:rPr>
            </w:rPrChange>
          </w:rPr>
          <w:lastRenderedPageBreak/>
          <w:delText>Fig</w:delText>
        </w:r>
        <w:r w:rsidR="00486247" w:rsidRPr="00025449" w:rsidDel="00B9669E">
          <w:rPr>
            <w:rPrChange w:id="331" w:author="Danso-Appiah" w:date="2015-09-23T17:33:00Z">
              <w:rPr>
                <w:b/>
              </w:rPr>
            </w:rPrChange>
          </w:rPr>
          <w:delText>.</w:delText>
        </w:r>
        <w:r w:rsidRPr="00025449" w:rsidDel="00B9669E">
          <w:rPr>
            <w:rPrChange w:id="332" w:author="Danso-Appiah" w:date="2015-09-23T17:33:00Z">
              <w:rPr>
                <w:b/>
              </w:rPr>
            </w:rPrChange>
          </w:rPr>
          <w:delText xml:space="preserve"> 1</w:delText>
        </w:r>
        <w:r w:rsidRPr="0067757E" w:rsidDel="00B9669E">
          <w:rPr>
            <w:b/>
            <w:sz w:val="22"/>
          </w:rPr>
          <w:delText xml:space="preserve"> </w:delText>
        </w:r>
        <w:r w:rsidRPr="00025449" w:rsidDel="00B9669E">
          <w:rPr>
            <w:b/>
            <w:rPrChange w:id="333" w:author="Danso-Appiah" w:date="2015-09-23T17:33:00Z">
              <w:rPr/>
            </w:rPrChange>
          </w:rPr>
          <w:delText>Flow diagram of the study selection process</w:delText>
        </w:r>
      </w:del>
    </w:p>
    <w:p w14:paraId="783BA74F" w14:textId="2AC8BE4E" w:rsidR="003D525F" w:rsidDel="00B9669E" w:rsidRDefault="003D525F" w:rsidP="003D525F">
      <w:pPr>
        <w:pStyle w:val="ListParagraph"/>
        <w:autoSpaceDE w:val="0"/>
        <w:spacing w:after="80" w:line="254" w:lineRule="auto"/>
        <w:ind w:left="0"/>
        <w:rPr>
          <w:del w:id="334" w:author="Danso-Appiah" w:date="2015-10-06T12:49:00Z"/>
        </w:rPr>
      </w:pPr>
      <w:del w:id="335"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81792" behindDoc="0" locked="0" layoutInCell="1" allowOverlap="1" wp14:anchorId="3BF3EF2A" wp14:editId="182AFEFE">
                  <wp:simplePos x="0" y="0"/>
                  <wp:positionH relativeFrom="column">
                    <wp:posOffset>230505</wp:posOffset>
                  </wp:positionH>
                  <wp:positionV relativeFrom="paragraph">
                    <wp:posOffset>125730</wp:posOffset>
                  </wp:positionV>
                  <wp:extent cx="333375" cy="791210"/>
                  <wp:effectExtent l="0" t="0" r="28575" b="2794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91210"/>
                          </a:xfrm>
                          <a:prstGeom prst="rect">
                            <a:avLst/>
                          </a:prstGeom>
                          <a:solidFill>
                            <a:srgbClr val="FFFFFF"/>
                          </a:solidFill>
                          <a:ln w="9525">
                            <a:solidFill>
                              <a:srgbClr val="000000"/>
                            </a:solidFill>
                            <a:miter lim="800000"/>
                            <a:headEnd/>
                            <a:tailEnd/>
                          </a:ln>
                        </wps:spPr>
                        <wps:txbx>
                          <w:txbxContent>
                            <w:p w14:paraId="43BEFB26" w14:textId="77777777" w:rsidR="00CE5B67" w:rsidRPr="0025175F" w:rsidRDefault="00CE5B67" w:rsidP="003D525F">
                              <w:pPr>
                                <w:jc w:val="center"/>
                                <w:rPr>
                                  <w:rFonts w:ascii="Times New Roman" w:hAnsi="Times New Roman"/>
                                  <w:b/>
                                  <w:sz w:val="18"/>
                                  <w:szCs w:val="18"/>
                                </w:rPr>
                              </w:pPr>
                              <w:r w:rsidRPr="0025175F">
                                <w:rPr>
                                  <w:rFonts w:ascii="Times New Roman" w:hAnsi="Times New Roman"/>
                                  <w:b/>
                                  <w:sz w:val="18"/>
                                  <w:szCs w:val="18"/>
                                </w:rPr>
                                <w:t>Identification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3EF2A" id="_x0000_t202" coordsize="21600,21600" o:spt="202" path="m,l,21600r21600,l21600,xe">
                  <v:stroke joinstyle="miter"/>
                  <v:path gradientshapeok="t" o:connecttype="rect"/>
                </v:shapetype>
                <v:shape id="Text Box 77" o:spid="_x0000_s1026" type="#_x0000_t202" style="position:absolute;margin-left:18.15pt;margin-top:9.9pt;width:26.25pt;height:6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">
                  <v:textbox style="layout-flow:vertical-ideographic">
                    <w:txbxContent>
                      <w:p w14:paraId="43BEFB26" w14:textId="77777777" w:rsidR="00CE5B67" w:rsidRPr="0025175F" w:rsidRDefault="00CE5B67" w:rsidP="003D525F">
                        <w:pPr>
                          <w:jc w:val="center"/>
                          <w:rPr>
                            <w:rFonts w:ascii="Times New Roman" w:hAnsi="Times New Roman"/>
                            <w:b/>
                            <w:sz w:val="18"/>
                            <w:szCs w:val="18"/>
                          </w:rPr>
                        </w:pPr>
                        <w:r w:rsidRPr="0025175F">
                          <w:rPr>
                            <w:rFonts w:ascii="Times New Roman" w:hAnsi="Times New Roman"/>
                            <w:b/>
                            <w:sz w:val="18"/>
                            <w:szCs w:val="18"/>
                          </w:rPr>
                          <w:t>Identification</w:t>
                        </w:r>
                      </w:p>
                    </w:txbxContent>
                  </v:textbox>
                </v:shape>
              </w:pict>
            </mc:Fallback>
          </mc:AlternateContent>
        </w:r>
      </w:del>
    </w:p>
    <w:p w14:paraId="238E8341" w14:textId="7194873A" w:rsidR="003D525F" w:rsidRPr="00215D55" w:rsidDel="00B9669E" w:rsidRDefault="003D525F" w:rsidP="003D525F">
      <w:pPr>
        <w:pStyle w:val="ListParagraph"/>
        <w:autoSpaceDE w:val="0"/>
        <w:spacing w:after="80" w:line="254" w:lineRule="auto"/>
        <w:ind w:left="0"/>
        <w:rPr>
          <w:del w:id="336" w:author="Danso-Appiah" w:date="2015-10-06T12:49:00Z"/>
          <w:rFonts w:ascii="Times New Roman" w:hAnsi="Times New Roman"/>
          <w:lang w:val="en-US"/>
        </w:rPr>
      </w:pPr>
      <w:del w:id="337"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85888" behindDoc="0" locked="0" layoutInCell="1" allowOverlap="1" wp14:anchorId="44851CDB" wp14:editId="61806D01">
                  <wp:simplePos x="0" y="0"/>
                  <wp:positionH relativeFrom="column">
                    <wp:posOffset>1275715</wp:posOffset>
                  </wp:positionH>
                  <wp:positionV relativeFrom="paragraph">
                    <wp:posOffset>8255</wp:posOffset>
                  </wp:positionV>
                  <wp:extent cx="1501775" cy="347980"/>
                  <wp:effectExtent l="0" t="0" r="22225" b="1397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775" cy="347980"/>
                          </a:xfrm>
                          <a:prstGeom prst="rect">
                            <a:avLst/>
                          </a:prstGeom>
                          <a:solidFill>
                            <a:srgbClr val="FFFFFF"/>
                          </a:solidFill>
                          <a:ln w="9525">
                            <a:solidFill>
                              <a:srgbClr val="000000"/>
                            </a:solidFill>
                            <a:miter lim="800000"/>
                            <a:headEnd/>
                            <a:tailEnd/>
                          </a:ln>
                        </wps:spPr>
                        <wps:txbx>
                          <w:txbxContent>
                            <w:p w14:paraId="2616C581"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Records identified through database search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51CDB" id="Text Box 76" o:spid="_x0000_s1027" type="#_x0000_t202" style="position:absolute;margin-left:100.45pt;margin-top:.65pt;width:118.25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">
                  <v:textbox>
                    <w:txbxContent>
                      <w:p w14:paraId="2616C581"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Records identified through database search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4500)</w:t>
                        </w:r>
                      </w:p>
                    </w:txbxContent>
                  </v:textbox>
                </v:shape>
              </w:pict>
            </mc:Fallback>
          </mc:AlternateContent>
        </w:r>
        <w:r w:rsidRPr="004D2DB0" w:rsidDel="00B9669E">
          <w:rPr>
            <w:rFonts w:ascii="Times New Roman" w:hAnsi="Times New Roman"/>
            <w:noProof/>
            <w:lang w:eastAsia="en-GB"/>
          </w:rPr>
          <mc:AlternateContent>
            <mc:Choice Requires="wps">
              <w:drawing>
                <wp:anchor distT="0" distB="0" distL="114300" distR="114300" simplePos="0" relativeHeight="251686912" behindDoc="0" locked="0" layoutInCell="1" allowOverlap="1" wp14:anchorId="38DF6EBE" wp14:editId="6EA8500E">
                  <wp:simplePos x="0" y="0"/>
                  <wp:positionH relativeFrom="column">
                    <wp:posOffset>3142615</wp:posOffset>
                  </wp:positionH>
                  <wp:positionV relativeFrom="paragraph">
                    <wp:posOffset>21590</wp:posOffset>
                  </wp:positionV>
                  <wp:extent cx="1605280" cy="344170"/>
                  <wp:effectExtent l="0" t="0" r="13970" b="1778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44170"/>
                          </a:xfrm>
                          <a:prstGeom prst="rect">
                            <a:avLst/>
                          </a:prstGeom>
                          <a:solidFill>
                            <a:srgbClr val="FFFFFF"/>
                          </a:solidFill>
                          <a:ln w="9525">
                            <a:solidFill>
                              <a:srgbClr val="000000"/>
                            </a:solidFill>
                            <a:miter lim="800000"/>
                            <a:headEnd/>
                            <a:tailEnd/>
                          </a:ln>
                        </wps:spPr>
                        <wps:txbx>
                          <w:txbxContent>
                            <w:p w14:paraId="6C5AAC74"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Additional identified through other sources (78)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F6EBE" id="Text Box 75" o:spid="_x0000_s1028" type="#_x0000_t202" style="position:absolute;margin-left:247.45pt;margin-top:1.7pt;width:126.4pt;height:2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">
                  <v:textbox>
                    <w:txbxContent>
                      <w:p w14:paraId="6C5AAC74"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Additional identified through other sources (78)</w:t>
                        </w:r>
                      </w:p>
                    </w:txbxContent>
                  </v:textbox>
                </v:shape>
              </w:pict>
            </mc:Fallback>
          </mc:AlternateContent>
        </w:r>
      </w:del>
    </w:p>
    <w:p w14:paraId="2D4E0A57" w14:textId="7F0B46EE" w:rsidR="003D525F" w:rsidDel="00B9669E" w:rsidRDefault="003D525F" w:rsidP="003D525F">
      <w:pPr>
        <w:pStyle w:val="ListParagraph"/>
        <w:autoSpaceDE w:val="0"/>
        <w:spacing w:after="80" w:line="254" w:lineRule="auto"/>
        <w:ind w:left="0"/>
        <w:rPr>
          <w:del w:id="338" w:author="Danso-Appiah" w:date="2015-10-06T12:49:00Z"/>
          <w:rFonts w:ascii="Times New Roman" w:hAnsi="Times New Roman"/>
        </w:rPr>
      </w:pPr>
      <w:del w:id="339" w:author="Danso-Appiah" w:date="2015-10-06T12:49:00Z">
        <w:r w:rsidRPr="004D2DB0" w:rsidDel="00B9669E">
          <w:rPr>
            <w:rFonts w:ascii="Times New Roman" w:hAnsi="Times New Roman"/>
            <w:noProof/>
            <w:lang w:eastAsia="en-GB"/>
          </w:rPr>
          <mc:AlternateContent>
            <mc:Choice Requires="wps">
              <w:drawing>
                <wp:anchor distT="0" distB="0" distL="114299" distR="114299" simplePos="0" relativeHeight="251693056" behindDoc="0" locked="0" layoutInCell="1" allowOverlap="1" wp14:anchorId="4A140B8B" wp14:editId="7E0BA10B">
                  <wp:simplePos x="0" y="0"/>
                  <wp:positionH relativeFrom="column">
                    <wp:posOffset>2441574</wp:posOffset>
                  </wp:positionH>
                  <wp:positionV relativeFrom="paragraph">
                    <wp:posOffset>147320</wp:posOffset>
                  </wp:positionV>
                  <wp:extent cx="0" cy="387985"/>
                  <wp:effectExtent l="76200" t="0" r="57150" b="5016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F7AFB" id="Straight Connector 74"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2.25pt,11.6pt" to="192.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">
                  <v:stroke endarrow="block"/>
                </v:line>
              </w:pict>
            </mc:Fallback>
          </mc:AlternateContent>
        </w:r>
        <w:r w:rsidRPr="004D2DB0" w:rsidDel="00B9669E">
          <w:rPr>
            <w:rFonts w:ascii="Times New Roman" w:hAnsi="Times New Roman"/>
            <w:noProof/>
            <w:lang w:eastAsia="en-GB"/>
          </w:rPr>
          <mc:AlternateContent>
            <mc:Choice Requires="wps">
              <w:drawing>
                <wp:anchor distT="0" distB="0" distL="114299" distR="114299" simplePos="0" relativeHeight="251694080" behindDoc="0" locked="0" layoutInCell="1" allowOverlap="1" wp14:anchorId="1F2E2320" wp14:editId="48064D7A">
                  <wp:simplePos x="0" y="0"/>
                  <wp:positionH relativeFrom="column">
                    <wp:posOffset>3342639</wp:posOffset>
                  </wp:positionH>
                  <wp:positionV relativeFrom="paragraph">
                    <wp:posOffset>147320</wp:posOffset>
                  </wp:positionV>
                  <wp:extent cx="0" cy="387985"/>
                  <wp:effectExtent l="76200" t="0" r="57150" b="5016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95EE3" id="Straight Connector 73"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3.2pt,11.6pt" to="263.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">
                  <v:stroke endarrow="block"/>
                </v:line>
              </w:pict>
            </mc:Fallback>
          </mc:AlternateContent>
        </w:r>
      </w:del>
    </w:p>
    <w:p w14:paraId="25EF6826" w14:textId="6EAD07E0" w:rsidR="003D525F" w:rsidDel="00B9669E" w:rsidRDefault="003D525F" w:rsidP="003D525F">
      <w:pPr>
        <w:pStyle w:val="ListParagraph"/>
        <w:autoSpaceDE w:val="0"/>
        <w:spacing w:after="80" w:line="254" w:lineRule="auto"/>
        <w:ind w:left="0"/>
        <w:rPr>
          <w:del w:id="340" w:author="Danso-Appiah" w:date="2015-10-06T12:49:00Z"/>
          <w:rFonts w:ascii="Times New Roman" w:hAnsi="Times New Roman"/>
        </w:rPr>
      </w:pPr>
    </w:p>
    <w:p w14:paraId="6C7B4AA6" w14:textId="1274A357" w:rsidR="003D525F" w:rsidDel="00B9669E" w:rsidRDefault="003D525F" w:rsidP="003D525F">
      <w:pPr>
        <w:pStyle w:val="ListParagraph"/>
        <w:autoSpaceDE w:val="0"/>
        <w:spacing w:after="80" w:line="254" w:lineRule="auto"/>
        <w:ind w:left="0"/>
        <w:rPr>
          <w:del w:id="341" w:author="Danso-Appiah" w:date="2015-10-06T12:49:00Z"/>
          <w:rFonts w:ascii="Times New Roman" w:hAnsi="Times New Roman"/>
        </w:rPr>
      </w:pPr>
      <w:del w:id="342"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82816" behindDoc="0" locked="0" layoutInCell="1" allowOverlap="1" wp14:anchorId="34D72CC5" wp14:editId="3DDD472D">
                  <wp:simplePos x="0" y="0"/>
                  <wp:positionH relativeFrom="column">
                    <wp:posOffset>220980</wp:posOffset>
                  </wp:positionH>
                  <wp:positionV relativeFrom="paragraph">
                    <wp:posOffset>141605</wp:posOffset>
                  </wp:positionV>
                  <wp:extent cx="342900" cy="1191895"/>
                  <wp:effectExtent l="0" t="0" r="19050" b="2730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91895"/>
                          </a:xfrm>
                          <a:prstGeom prst="rect">
                            <a:avLst/>
                          </a:prstGeom>
                          <a:solidFill>
                            <a:srgbClr val="FFFFFF"/>
                          </a:solidFill>
                          <a:ln w="9525">
                            <a:solidFill>
                              <a:srgbClr val="000000"/>
                            </a:solidFill>
                            <a:miter lim="800000"/>
                            <a:headEnd/>
                            <a:tailEnd/>
                          </a:ln>
                        </wps:spPr>
                        <wps:txbx>
                          <w:txbxContent>
                            <w:p w14:paraId="4B72FA9D" w14:textId="77777777" w:rsidR="00CE5B67" w:rsidRPr="0025175F" w:rsidRDefault="00CE5B67" w:rsidP="003D525F">
                              <w:pPr>
                                <w:jc w:val="center"/>
                              </w:pPr>
                              <w:r>
                                <w:rPr>
                                  <w:rFonts w:ascii="Times New Roman" w:hAnsi="Times New Roman"/>
                                  <w:b/>
                                  <w:sz w:val="18"/>
                                  <w:szCs w:val="18"/>
                                </w:rPr>
                                <w:t>Screening</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72CC5" id="Text Box 72" o:spid="_x0000_s1029" type="#_x0000_t202" style="position:absolute;margin-left:17.4pt;margin-top:11.15pt;width:27pt;height:9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">
                  <v:textbox style="layout-flow:vertical-ideographic">
                    <w:txbxContent>
                      <w:p w14:paraId="4B72FA9D" w14:textId="77777777" w:rsidR="00CE5B67" w:rsidRPr="0025175F" w:rsidRDefault="00CE5B67" w:rsidP="003D525F">
                        <w:pPr>
                          <w:jc w:val="center"/>
                        </w:pPr>
                        <w:r>
                          <w:rPr>
                            <w:rFonts w:ascii="Times New Roman" w:hAnsi="Times New Roman"/>
                            <w:b/>
                            <w:sz w:val="18"/>
                            <w:szCs w:val="18"/>
                          </w:rPr>
                          <w:t>Screening</w:t>
                        </w:r>
                      </w:p>
                    </w:txbxContent>
                  </v:textbox>
                </v:shape>
              </w:pict>
            </mc:Fallback>
          </mc:AlternateContent>
        </w:r>
        <w:r w:rsidRPr="004D2DB0" w:rsidDel="00B9669E">
          <w:rPr>
            <w:rFonts w:ascii="Times New Roman" w:hAnsi="Times New Roman"/>
            <w:noProof/>
            <w:lang w:eastAsia="en-GB"/>
          </w:rPr>
          <mc:AlternateContent>
            <mc:Choice Requires="wps">
              <w:drawing>
                <wp:anchor distT="0" distB="0" distL="114300" distR="114300" simplePos="0" relativeHeight="251687936" behindDoc="0" locked="0" layoutInCell="1" allowOverlap="1" wp14:anchorId="6D00595E" wp14:editId="41716B0D">
                  <wp:simplePos x="0" y="0"/>
                  <wp:positionH relativeFrom="column">
                    <wp:posOffset>1670685</wp:posOffset>
                  </wp:positionH>
                  <wp:positionV relativeFrom="paragraph">
                    <wp:posOffset>93980</wp:posOffset>
                  </wp:positionV>
                  <wp:extent cx="1898650" cy="321310"/>
                  <wp:effectExtent l="0" t="0" r="25400" b="2159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21310"/>
                          </a:xfrm>
                          <a:prstGeom prst="rect">
                            <a:avLst/>
                          </a:prstGeom>
                          <a:solidFill>
                            <a:srgbClr val="FFFFFF"/>
                          </a:solidFill>
                          <a:ln w="9525">
                            <a:solidFill>
                              <a:srgbClr val="000000"/>
                            </a:solidFill>
                            <a:miter lim="800000"/>
                            <a:headEnd/>
                            <a:tailEnd/>
                          </a:ln>
                        </wps:spPr>
                        <wps:txbx>
                          <w:txbxContent>
                            <w:p w14:paraId="06C4E74A"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Citations retrieved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0595E" id="Text Box 71" o:spid="_x0000_s1030" type="#_x0000_t202" style="position:absolute;margin-left:131.55pt;margin-top:7.4pt;width:149.5pt;height:2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">
                  <v:textbox>
                    <w:txbxContent>
                      <w:p w14:paraId="06C4E74A"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Citations retrieved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4578)</w:t>
                        </w:r>
                      </w:p>
                    </w:txbxContent>
                  </v:textbox>
                </v:shape>
              </w:pict>
            </mc:Fallback>
          </mc:AlternateContent>
        </w:r>
      </w:del>
    </w:p>
    <w:p w14:paraId="50EBC222" w14:textId="1FAAFECC" w:rsidR="003D525F" w:rsidDel="00B9669E" w:rsidRDefault="003D525F" w:rsidP="003D525F">
      <w:pPr>
        <w:pStyle w:val="ListParagraph"/>
        <w:autoSpaceDE w:val="0"/>
        <w:spacing w:after="80" w:line="254" w:lineRule="auto"/>
        <w:ind w:left="0"/>
        <w:rPr>
          <w:del w:id="343" w:author="Danso-Appiah" w:date="2015-10-06T12:49:00Z"/>
          <w:rFonts w:ascii="Times New Roman" w:hAnsi="Times New Roman"/>
        </w:rPr>
      </w:pPr>
    </w:p>
    <w:p w14:paraId="7F8367B1" w14:textId="7C12549B" w:rsidR="003D525F" w:rsidDel="00B9669E" w:rsidRDefault="003D525F" w:rsidP="003D525F">
      <w:pPr>
        <w:pStyle w:val="ListParagraph"/>
        <w:autoSpaceDE w:val="0"/>
        <w:spacing w:after="80" w:line="254" w:lineRule="auto"/>
        <w:ind w:left="0"/>
        <w:rPr>
          <w:del w:id="344" w:author="Danso-Appiah" w:date="2015-10-06T12:49:00Z"/>
          <w:rFonts w:ascii="Times New Roman" w:hAnsi="Times New Roman"/>
        </w:rPr>
      </w:pPr>
      <w:del w:id="345"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89984" behindDoc="0" locked="0" layoutInCell="1" allowOverlap="1" wp14:anchorId="3724ADF6" wp14:editId="153280D9">
                  <wp:simplePos x="0" y="0"/>
                  <wp:positionH relativeFrom="column">
                    <wp:posOffset>3726815</wp:posOffset>
                  </wp:positionH>
                  <wp:positionV relativeFrom="paragraph">
                    <wp:posOffset>0</wp:posOffset>
                  </wp:positionV>
                  <wp:extent cx="1189355" cy="376555"/>
                  <wp:effectExtent l="0" t="0" r="10795" b="2349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376555"/>
                          </a:xfrm>
                          <a:prstGeom prst="rect">
                            <a:avLst/>
                          </a:prstGeom>
                          <a:solidFill>
                            <a:srgbClr val="FFFFFF"/>
                          </a:solidFill>
                          <a:ln w="9525">
                            <a:solidFill>
                              <a:srgbClr val="000000"/>
                            </a:solidFill>
                            <a:miter lim="800000"/>
                            <a:headEnd/>
                            <a:tailEnd/>
                          </a:ln>
                        </wps:spPr>
                        <wps:txbx>
                          <w:txbxContent>
                            <w:p w14:paraId="00B1B530"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Excluded through duplication</w:t>
                              </w:r>
                              <w:r>
                                <w:rPr>
                                  <w:rFonts w:ascii="Times New Roman" w:hAnsi="Times New Roman"/>
                                  <w:sz w:val="18"/>
                                  <w:szCs w:val="18"/>
                                </w:rPr>
                                <w:t xml:space="preserve"> </w:t>
                              </w:r>
                              <w:r w:rsidRPr="000875D0">
                                <w:rPr>
                                  <w:rFonts w:ascii="Times New Roman" w:hAnsi="Times New Roman"/>
                                  <w:sz w:val="18"/>
                                  <w:szCs w:val="18"/>
                                </w:rPr>
                                <w:t>(n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4ADF6" id="Text Box 70" o:spid="_x0000_s1031" type="#_x0000_t202" style="position:absolute;margin-left:293.45pt;margin-top:0;width:93.65pt;height:2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jhLAIAAFk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">
                  <v:textbox>
                    <w:txbxContent>
                      <w:p w14:paraId="00B1B530"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Excluded through duplication</w:t>
                        </w:r>
                        <w:r>
                          <w:rPr>
                            <w:rFonts w:ascii="Times New Roman" w:hAnsi="Times New Roman"/>
                            <w:sz w:val="18"/>
                            <w:szCs w:val="18"/>
                          </w:rPr>
                          <w:t xml:space="preserve"> </w:t>
                        </w:r>
                        <w:r w:rsidRPr="000875D0">
                          <w:rPr>
                            <w:rFonts w:ascii="Times New Roman" w:hAnsi="Times New Roman"/>
                            <w:sz w:val="18"/>
                            <w:szCs w:val="18"/>
                          </w:rPr>
                          <w:t>(n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65)</w:t>
                        </w:r>
                      </w:p>
                    </w:txbxContent>
                  </v:textbox>
                </v:shape>
              </w:pict>
            </mc:Fallback>
          </mc:AlternateContent>
        </w:r>
        <w:r w:rsidRPr="004D2DB0" w:rsidDel="00B9669E">
          <w:rPr>
            <w:rFonts w:ascii="Times New Roman" w:hAnsi="Times New Roman"/>
            <w:noProof/>
            <w:lang w:eastAsia="en-GB"/>
          </w:rPr>
          <mc:AlternateContent>
            <mc:Choice Requires="wps">
              <w:drawing>
                <wp:anchor distT="4294967295" distB="4294967295" distL="114300" distR="114300" simplePos="0" relativeHeight="251696128" behindDoc="0" locked="0" layoutInCell="1" allowOverlap="1" wp14:anchorId="4D85CD70" wp14:editId="21271BE7">
                  <wp:simplePos x="0" y="0"/>
                  <wp:positionH relativeFrom="column">
                    <wp:posOffset>2452370</wp:posOffset>
                  </wp:positionH>
                  <wp:positionV relativeFrom="paragraph">
                    <wp:posOffset>180339</wp:posOffset>
                  </wp:positionV>
                  <wp:extent cx="1274445" cy="0"/>
                  <wp:effectExtent l="0" t="76200" r="20955" b="952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444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86F1F" id="Straight Connector 69"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1pt,14.2pt" to="293.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">
                  <v:stroke endarrow="block"/>
                </v:line>
              </w:pict>
            </mc:Fallback>
          </mc:AlternateContent>
        </w:r>
        <w:r w:rsidRPr="004D2DB0" w:rsidDel="00B9669E">
          <w:rPr>
            <w:rFonts w:ascii="Times New Roman" w:hAnsi="Times New Roman"/>
            <w:noProof/>
            <w:lang w:eastAsia="en-GB"/>
          </w:rPr>
          <mc:AlternateContent>
            <mc:Choice Requires="wps">
              <w:drawing>
                <wp:anchor distT="0" distB="0" distL="114299" distR="114299" simplePos="0" relativeHeight="251695104" behindDoc="0" locked="0" layoutInCell="1" allowOverlap="1" wp14:anchorId="74663B11" wp14:editId="10F4E654">
                  <wp:simplePos x="0" y="0"/>
                  <wp:positionH relativeFrom="column">
                    <wp:posOffset>2441574</wp:posOffset>
                  </wp:positionH>
                  <wp:positionV relativeFrom="paragraph">
                    <wp:posOffset>0</wp:posOffset>
                  </wp:positionV>
                  <wp:extent cx="0" cy="489585"/>
                  <wp:effectExtent l="76200" t="0" r="57150" b="6286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1E9F3" id="Straight Connector 68"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2.25pt,0" to="192.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">
                  <v:stroke endarrow="block"/>
                </v:line>
              </w:pict>
            </mc:Fallback>
          </mc:AlternateContent>
        </w:r>
      </w:del>
    </w:p>
    <w:p w14:paraId="6F2DED3B" w14:textId="6644B811" w:rsidR="003D525F" w:rsidDel="00B9669E" w:rsidRDefault="003D525F" w:rsidP="003D525F">
      <w:pPr>
        <w:pStyle w:val="ListParagraph"/>
        <w:autoSpaceDE w:val="0"/>
        <w:spacing w:after="80" w:line="254" w:lineRule="auto"/>
        <w:ind w:left="0"/>
        <w:rPr>
          <w:del w:id="346" w:author="Danso-Appiah" w:date="2015-10-06T12:49:00Z"/>
          <w:rFonts w:ascii="Times New Roman" w:hAnsi="Times New Roman"/>
        </w:rPr>
      </w:pPr>
    </w:p>
    <w:p w14:paraId="4FF2DB0E" w14:textId="098D2602" w:rsidR="003D525F" w:rsidDel="00B9669E" w:rsidRDefault="003D525F" w:rsidP="003D525F">
      <w:pPr>
        <w:pStyle w:val="ListParagraph"/>
        <w:autoSpaceDE w:val="0"/>
        <w:spacing w:after="80" w:line="254" w:lineRule="auto"/>
        <w:ind w:left="0"/>
        <w:rPr>
          <w:del w:id="347" w:author="Danso-Appiah" w:date="2015-10-06T12:49:00Z"/>
          <w:rFonts w:ascii="Times New Roman" w:hAnsi="Times New Roman"/>
        </w:rPr>
      </w:pPr>
      <w:del w:id="348"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88960" behindDoc="0" locked="0" layoutInCell="1" allowOverlap="1" wp14:anchorId="1E34CE67" wp14:editId="6ADF0D7F">
                  <wp:simplePos x="0" y="0"/>
                  <wp:positionH relativeFrom="column">
                    <wp:posOffset>1670685</wp:posOffset>
                  </wp:positionH>
                  <wp:positionV relativeFrom="paragraph">
                    <wp:posOffset>39370</wp:posOffset>
                  </wp:positionV>
                  <wp:extent cx="1671955" cy="338455"/>
                  <wp:effectExtent l="0" t="0" r="23495" b="2349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338455"/>
                          </a:xfrm>
                          <a:prstGeom prst="rect">
                            <a:avLst/>
                          </a:prstGeom>
                          <a:solidFill>
                            <a:srgbClr val="FFFFFF"/>
                          </a:solidFill>
                          <a:ln w="9525">
                            <a:solidFill>
                              <a:srgbClr val="000000"/>
                            </a:solidFill>
                            <a:miter lim="800000"/>
                            <a:headEnd/>
                            <a:tailEnd/>
                          </a:ln>
                        </wps:spPr>
                        <wps:txbx>
                          <w:txbxContent>
                            <w:p w14:paraId="2D6CDF10"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Records screened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4CE67" id="Text Box 67" o:spid="_x0000_s1032" type="#_x0000_t202" style="position:absolute;margin-left:131.55pt;margin-top:3.1pt;width:131.65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">
                  <v:textbox>
                    <w:txbxContent>
                      <w:p w14:paraId="2D6CDF10"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Records screened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4513)</w:t>
                        </w:r>
                      </w:p>
                    </w:txbxContent>
                  </v:textbox>
                </v:shape>
              </w:pict>
            </mc:Fallback>
          </mc:AlternateContent>
        </w:r>
      </w:del>
    </w:p>
    <w:p w14:paraId="32CA9435" w14:textId="6A3E831D" w:rsidR="003D525F" w:rsidDel="00B9669E" w:rsidRDefault="003D525F" w:rsidP="003D525F">
      <w:pPr>
        <w:pStyle w:val="ListParagraph"/>
        <w:autoSpaceDE w:val="0"/>
        <w:spacing w:after="80" w:line="254" w:lineRule="auto"/>
        <w:ind w:left="0"/>
        <w:rPr>
          <w:del w:id="349" w:author="Danso-Appiah" w:date="2015-10-06T12:49:00Z"/>
          <w:rFonts w:ascii="Times New Roman" w:hAnsi="Times New Roman"/>
        </w:rPr>
      </w:pPr>
      <w:del w:id="350" w:author="Danso-Appiah" w:date="2015-10-06T12:49:00Z">
        <w:r w:rsidRPr="004D2DB0" w:rsidDel="00B9669E">
          <w:rPr>
            <w:rFonts w:ascii="Times New Roman" w:hAnsi="Times New Roman"/>
            <w:noProof/>
            <w:lang w:eastAsia="en-GB"/>
          </w:rPr>
          <mc:AlternateContent>
            <mc:Choice Requires="wps">
              <w:drawing>
                <wp:anchor distT="0" distB="0" distL="114300" distR="114300" simplePos="0" relativeHeight="251697152" behindDoc="0" locked="0" layoutInCell="1" allowOverlap="1" wp14:anchorId="0A15B74D" wp14:editId="7E25C9AE">
                  <wp:simplePos x="0" y="0"/>
                  <wp:positionH relativeFrom="column">
                    <wp:posOffset>2441575</wp:posOffset>
                  </wp:positionH>
                  <wp:positionV relativeFrom="paragraph">
                    <wp:posOffset>156845</wp:posOffset>
                  </wp:positionV>
                  <wp:extent cx="0" cy="508635"/>
                  <wp:effectExtent l="60325" t="13970" r="53975" b="2032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08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E83CF" id="Straight Connector 6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25pt,12.35pt" to="1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">
                  <v:stroke endarrow="block"/>
                </v:line>
              </w:pict>
            </mc:Fallback>
          </mc:AlternateContent>
        </w:r>
      </w:del>
    </w:p>
    <w:p w14:paraId="20A49337" w14:textId="545856FA" w:rsidR="0054468D" w:rsidDel="00B9669E" w:rsidRDefault="003D525F" w:rsidP="003D525F">
      <w:pPr>
        <w:pStyle w:val="NormalWeb"/>
        <w:spacing w:before="0" w:after="0" w:line="276" w:lineRule="auto"/>
        <w:rPr>
          <w:del w:id="351" w:author="Danso-Appiah" w:date="2015-10-06T12:49:00Z"/>
          <w:sz w:val="22"/>
          <w:szCs w:val="22"/>
        </w:rPr>
      </w:pPr>
      <w:del w:id="352" w:author="Danso-Appiah" w:date="2015-10-06T12:49:00Z">
        <w:r w:rsidDel="00B9669E">
          <w:rPr>
            <w:noProof/>
          </w:rPr>
          <mc:AlternateContent>
            <mc:Choice Requires="wps">
              <w:drawing>
                <wp:anchor distT="0" distB="0" distL="114300" distR="114300" simplePos="0" relativeHeight="251703296" behindDoc="0" locked="0" layoutInCell="1" allowOverlap="1" wp14:anchorId="0AB707B5" wp14:editId="2AAF6905">
                  <wp:simplePos x="0" y="0"/>
                  <wp:positionH relativeFrom="column">
                    <wp:posOffset>1329055</wp:posOffset>
                  </wp:positionH>
                  <wp:positionV relativeFrom="paragraph">
                    <wp:posOffset>2038985</wp:posOffset>
                  </wp:positionV>
                  <wp:extent cx="2574290" cy="635"/>
                  <wp:effectExtent l="5080" t="10160" r="11430" b="825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290" cy="6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85AA1C" id="_x0000_t32" coordsize="21600,21600" o:spt="32" o:oned="t" path="m,l21600,21600e" filled="f">
                  <v:path arrowok="t" fillok="f" o:connecttype="none"/>
                  <o:lock v:ext="edit" shapetype="t"/>
                </v:shapetype>
                <v:shape id="Straight Arrow Connector 65" o:spid="_x0000_s1026" type="#_x0000_t32" style="position:absolute;margin-left:104.65pt;margin-top:160.55pt;width:202.7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"/>
              </w:pict>
            </mc:Fallback>
          </mc:AlternateContent>
        </w:r>
        <w:r w:rsidDel="00B9669E">
          <w:rPr>
            <w:noProof/>
          </w:rPr>
          <mc:AlternateContent>
            <mc:Choice Requires="wps">
              <w:drawing>
                <wp:anchor distT="0" distB="0" distL="114300" distR="114300" simplePos="0" relativeHeight="251678720" behindDoc="0" locked="0" layoutInCell="1" allowOverlap="1" wp14:anchorId="265CBC7C" wp14:editId="4EB7A874">
                  <wp:simplePos x="0" y="0"/>
                  <wp:positionH relativeFrom="column">
                    <wp:posOffset>1329055</wp:posOffset>
                  </wp:positionH>
                  <wp:positionV relativeFrom="paragraph">
                    <wp:posOffset>2038985</wp:posOffset>
                  </wp:positionV>
                  <wp:extent cx="0" cy="448310"/>
                  <wp:effectExtent l="52705" t="10160" r="61595" b="1778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4831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92932" id="Straight Connector 6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5pt,160.55pt" to="104.6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">
                  <v:stroke endarrow="block"/>
                </v:line>
              </w:pict>
            </mc:Fallback>
          </mc:AlternateContent>
        </w:r>
        <w:r w:rsidDel="00B9669E">
          <w:rPr>
            <w:noProof/>
          </w:rPr>
          <mc:AlternateContent>
            <mc:Choice Requires="wps">
              <w:drawing>
                <wp:anchor distT="0" distB="0" distL="114300" distR="114300" simplePos="0" relativeHeight="251691008" behindDoc="0" locked="0" layoutInCell="1" allowOverlap="1" wp14:anchorId="76C647F3" wp14:editId="2FC31F01">
                  <wp:simplePos x="0" y="0"/>
                  <wp:positionH relativeFrom="column">
                    <wp:posOffset>1567815</wp:posOffset>
                  </wp:positionH>
                  <wp:positionV relativeFrom="paragraph">
                    <wp:posOffset>461645</wp:posOffset>
                  </wp:positionV>
                  <wp:extent cx="1774825" cy="382905"/>
                  <wp:effectExtent l="0" t="0" r="15875" b="1714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382905"/>
                          </a:xfrm>
                          <a:prstGeom prst="rect">
                            <a:avLst/>
                          </a:prstGeom>
                          <a:solidFill>
                            <a:srgbClr val="FFFFFF"/>
                          </a:solidFill>
                          <a:ln w="9525">
                            <a:solidFill>
                              <a:srgbClr val="000000"/>
                            </a:solidFill>
                            <a:miter lim="800000"/>
                            <a:headEnd/>
                            <a:tailEnd/>
                          </a:ln>
                        </wps:spPr>
                        <wps:txbx>
                          <w:txbxContent>
                            <w:p w14:paraId="1DA9838B"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Full text articles assessed for eligibility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123)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647F3" id="Text Box 63" o:spid="_x0000_s1033" type="#_x0000_t202" style="position:absolute;margin-left:123.45pt;margin-top:36.35pt;width:139.75pt;height:3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">
                  <v:textbox>
                    <w:txbxContent>
                      <w:p w14:paraId="1DA9838B" w14:textId="77777777" w:rsidR="00CE5B67" w:rsidRPr="000875D0" w:rsidRDefault="00CE5B67" w:rsidP="003D525F">
                        <w:pPr>
                          <w:jc w:val="center"/>
                          <w:rPr>
                            <w:rFonts w:ascii="Times New Roman" w:hAnsi="Times New Roman"/>
                            <w:sz w:val="18"/>
                            <w:szCs w:val="18"/>
                          </w:rPr>
                        </w:pPr>
                        <w:r w:rsidRPr="000875D0">
                          <w:rPr>
                            <w:rFonts w:ascii="Times New Roman" w:hAnsi="Times New Roman"/>
                            <w:sz w:val="18"/>
                            <w:szCs w:val="18"/>
                          </w:rPr>
                          <w:t>Full text articles assessed for eligibility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123)</w:t>
                        </w:r>
                      </w:p>
                    </w:txbxContent>
                  </v:textbox>
                </v:shape>
              </w:pict>
            </mc:Fallback>
          </mc:AlternateContent>
        </w:r>
        <w:r w:rsidDel="00B9669E">
          <w:rPr>
            <w:noProof/>
          </w:rPr>
          <mc:AlternateContent>
            <mc:Choice Requires="wps">
              <w:drawing>
                <wp:anchor distT="0" distB="0" distL="114300" distR="114300" simplePos="0" relativeHeight="251692032" behindDoc="0" locked="0" layoutInCell="1" allowOverlap="1" wp14:anchorId="6B89283A" wp14:editId="07D92220">
                  <wp:simplePos x="0" y="0"/>
                  <wp:positionH relativeFrom="column">
                    <wp:posOffset>1567815</wp:posOffset>
                  </wp:positionH>
                  <wp:positionV relativeFrom="paragraph">
                    <wp:posOffset>1372870</wp:posOffset>
                  </wp:positionV>
                  <wp:extent cx="1774825" cy="448310"/>
                  <wp:effectExtent l="0" t="0" r="15875" b="2794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448310"/>
                          </a:xfrm>
                          <a:prstGeom prst="rect">
                            <a:avLst/>
                          </a:prstGeom>
                          <a:solidFill>
                            <a:srgbClr val="FFFFFF"/>
                          </a:solidFill>
                          <a:ln w="9525">
                            <a:solidFill>
                              <a:srgbClr val="000000"/>
                            </a:solidFill>
                            <a:miter lim="800000"/>
                            <a:headEnd/>
                            <a:tailEnd/>
                          </a:ln>
                        </wps:spPr>
                        <wps:txbx>
                          <w:txbxContent>
                            <w:p w14:paraId="1ECE55E5" w14:textId="77777777" w:rsidR="00CE5B67" w:rsidRPr="000875D0" w:rsidRDefault="00CE5B67" w:rsidP="003D525F">
                              <w:pPr>
                                <w:jc w:val="center"/>
                                <w:rPr>
                                  <w:rFonts w:ascii="Times New Roman" w:hAnsi="Times New Roman"/>
                                  <w:sz w:val="18"/>
                                  <w:szCs w:val="18"/>
                                </w:rPr>
                              </w:pPr>
                              <w:r>
                                <w:rPr>
                                  <w:rFonts w:ascii="Times New Roman" w:hAnsi="Times New Roman"/>
                                  <w:sz w:val="18"/>
                                  <w:szCs w:val="18"/>
                                </w:rPr>
                                <w:t>21 published articles made up of 28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9283A" id="Text Box 62" o:spid="_x0000_s1034" type="#_x0000_t202" style="position:absolute;margin-left:123.45pt;margin-top:108.1pt;width:139.75pt;height:3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">
                  <v:textbox>
                    <w:txbxContent>
                      <w:p w14:paraId="1ECE55E5" w14:textId="77777777" w:rsidR="00CE5B67" w:rsidRPr="000875D0" w:rsidRDefault="00CE5B67" w:rsidP="003D525F">
                        <w:pPr>
                          <w:jc w:val="center"/>
                          <w:rPr>
                            <w:rFonts w:ascii="Times New Roman" w:hAnsi="Times New Roman"/>
                            <w:sz w:val="18"/>
                            <w:szCs w:val="18"/>
                          </w:rPr>
                        </w:pPr>
                        <w:r>
                          <w:rPr>
                            <w:rFonts w:ascii="Times New Roman" w:hAnsi="Times New Roman"/>
                            <w:sz w:val="18"/>
                            <w:szCs w:val="18"/>
                          </w:rPr>
                          <w:t>21 published articles made up of 28 studies</w:t>
                        </w:r>
                      </w:p>
                    </w:txbxContent>
                  </v:textbox>
                </v:shape>
              </w:pict>
            </mc:Fallback>
          </mc:AlternateContent>
        </w:r>
        <w:r w:rsidDel="00B9669E">
          <w:rPr>
            <w:noProof/>
          </w:rPr>
          <mc:AlternateContent>
            <mc:Choice Requires="wps">
              <w:drawing>
                <wp:anchor distT="0" distB="0" distL="114300" distR="114300" simplePos="0" relativeHeight="251704320" behindDoc="0" locked="0" layoutInCell="1" allowOverlap="1" wp14:anchorId="2FFECC37" wp14:editId="5CED225C">
                  <wp:simplePos x="0" y="0"/>
                  <wp:positionH relativeFrom="column">
                    <wp:posOffset>2460625</wp:posOffset>
                  </wp:positionH>
                  <wp:positionV relativeFrom="paragraph">
                    <wp:posOffset>1827530</wp:posOffset>
                  </wp:positionV>
                  <wp:extent cx="0" cy="217805"/>
                  <wp:effectExtent l="12700" t="8255" r="6350" b="1206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812A9" id="Straight Arrow Connector 61" o:spid="_x0000_s1026" type="#_x0000_t32" style="position:absolute;margin-left:193.75pt;margin-top:143.9pt;width:0;height:1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"/>
              </w:pict>
            </mc:Fallback>
          </mc:AlternateContent>
        </w:r>
        <w:r w:rsidDel="00B9669E">
          <w:rPr>
            <w:noProof/>
          </w:rPr>
          <mc:AlternateContent>
            <mc:Choice Requires="wps">
              <w:drawing>
                <wp:anchor distT="0" distB="0" distL="114300" distR="114300" simplePos="0" relativeHeight="251701248" behindDoc="0" locked="0" layoutInCell="1" allowOverlap="1" wp14:anchorId="104C0F19" wp14:editId="50EBE63B">
                  <wp:simplePos x="0" y="0"/>
                  <wp:positionH relativeFrom="column">
                    <wp:posOffset>2460625</wp:posOffset>
                  </wp:positionH>
                  <wp:positionV relativeFrom="paragraph">
                    <wp:posOffset>1091565</wp:posOffset>
                  </wp:positionV>
                  <wp:extent cx="1266190" cy="0"/>
                  <wp:effectExtent l="12700" t="53340" r="16510" b="6096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19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775D3" id="Straight Connector 6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85.95pt" to="293.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">
                  <v:stroke endarrow="block"/>
                </v:line>
              </w:pict>
            </mc:Fallback>
          </mc:AlternateContent>
        </w:r>
        <w:r w:rsidDel="00B9669E">
          <w:rPr>
            <w:noProof/>
          </w:rPr>
          <mc:AlternateContent>
            <mc:Choice Requires="wps">
              <w:drawing>
                <wp:anchor distT="0" distB="0" distL="114300" distR="114300" simplePos="0" relativeHeight="251677696" behindDoc="0" locked="0" layoutInCell="1" allowOverlap="1" wp14:anchorId="04EC4F76" wp14:editId="78B1162A">
                  <wp:simplePos x="0" y="0"/>
                  <wp:positionH relativeFrom="column">
                    <wp:posOffset>3442335</wp:posOffset>
                  </wp:positionH>
                  <wp:positionV relativeFrom="paragraph">
                    <wp:posOffset>2487295</wp:posOffset>
                  </wp:positionV>
                  <wp:extent cx="882650" cy="403860"/>
                  <wp:effectExtent l="0" t="0" r="12700" b="1524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403860"/>
                          </a:xfrm>
                          <a:prstGeom prst="rect">
                            <a:avLst/>
                          </a:prstGeom>
                          <a:solidFill>
                            <a:srgbClr val="FFFFFF"/>
                          </a:solidFill>
                          <a:ln w="9525">
                            <a:solidFill>
                              <a:srgbClr val="000000"/>
                            </a:solidFill>
                            <a:miter lim="800000"/>
                            <a:headEnd/>
                            <a:tailEnd/>
                          </a:ln>
                        </wps:spPr>
                        <wps:txbx>
                          <w:txbxContent>
                            <w:p w14:paraId="6A6B8B0D" w14:textId="77777777" w:rsidR="00CE5B67" w:rsidRDefault="00CE5B67" w:rsidP="003D525F">
                              <w:pPr>
                                <w:jc w:val="center"/>
                                <w:rPr>
                                  <w:rFonts w:ascii="Times New Roman" w:hAnsi="Times New Roman"/>
                                  <w:sz w:val="18"/>
                                  <w:szCs w:val="18"/>
                                </w:rPr>
                              </w:pPr>
                              <w:r w:rsidRPr="00695BAE">
                                <w:rPr>
                                  <w:rFonts w:ascii="Times New Roman" w:hAnsi="Times New Roman"/>
                                  <w:i/>
                                  <w:sz w:val="18"/>
                                  <w:szCs w:val="18"/>
                                </w:rPr>
                                <w:t>S. japonicum</w:t>
                              </w:r>
                              <w:r w:rsidRPr="000875D0">
                                <w:rPr>
                                  <w:rFonts w:ascii="Times New Roman" w:hAnsi="Times New Roman"/>
                                  <w:sz w:val="18"/>
                                  <w:szCs w:val="18"/>
                                </w:rPr>
                                <w:t xml:space="preserve">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0</w:t>
                              </w:r>
                              <w:r w:rsidRPr="000875D0">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C4F76" id="Text Box 59" o:spid="_x0000_s1035" type="#_x0000_t202" style="position:absolute;margin-left:271.05pt;margin-top:195.85pt;width:69.5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">
                  <v:textbox>
                    <w:txbxContent>
                      <w:p w14:paraId="6A6B8B0D" w14:textId="77777777" w:rsidR="00CE5B67" w:rsidRDefault="00CE5B67" w:rsidP="003D525F">
                        <w:pPr>
                          <w:jc w:val="center"/>
                          <w:rPr>
                            <w:rFonts w:ascii="Times New Roman" w:hAnsi="Times New Roman"/>
                            <w:sz w:val="18"/>
                            <w:szCs w:val="18"/>
                          </w:rPr>
                        </w:pPr>
                        <w:r w:rsidRPr="00695BAE">
                          <w:rPr>
                            <w:rFonts w:ascii="Times New Roman" w:hAnsi="Times New Roman"/>
                            <w:i/>
                            <w:sz w:val="18"/>
                            <w:szCs w:val="18"/>
                          </w:rPr>
                          <w:t>S. japonicum</w:t>
                        </w:r>
                        <w:r w:rsidRPr="000875D0">
                          <w:rPr>
                            <w:rFonts w:ascii="Times New Roman" w:hAnsi="Times New Roman"/>
                            <w:sz w:val="18"/>
                            <w:szCs w:val="18"/>
                          </w:rPr>
                          <w:t xml:space="preserve">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0</w:t>
                        </w:r>
                        <w:r w:rsidRPr="000875D0">
                          <w:rPr>
                            <w:rFonts w:ascii="Times New Roman" w:hAnsi="Times New Roman"/>
                            <w:sz w:val="18"/>
                            <w:szCs w:val="18"/>
                          </w:rPr>
                          <w:t>)</w:t>
                        </w:r>
                      </w:p>
                    </w:txbxContent>
                  </v:textbox>
                </v:shape>
              </w:pict>
            </mc:Fallback>
          </mc:AlternateContent>
        </w:r>
        <w:r w:rsidDel="00B9669E">
          <w:rPr>
            <w:noProof/>
          </w:rPr>
          <mc:AlternateContent>
            <mc:Choice Requires="wps">
              <w:drawing>
                <wp:anchor distT="0" distB="0" distL="114300" distR="114300" simplePos="0" relativeHeight="251680768" behindDoc="0" locked="0" layoutInCell="1" allowOverlap="1" wp14:anchorId="3CAC4138" wp14:editId="374ED3D7">
                  <wp:simplePos x="0" y="0"/>
                  <wp:positionH relativeFrom="column">
                    <wp:posOffset>3903345</wp:posOffset>
                  </wp:positionH>
                  <wp:positionV relativeFrom="paragraph">
                    <wp:posOffset>2045335</wp:posOffset>
                  </wp:positionV>
                  <wp:extent cx="0" cy="434975"/>
                  <wp:effectExtent l="55245" t="6985" r="59055" b="1524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497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B134D" id="Straight Connector 5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161.05pt" to="307.35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">
                  <v:stroke endarrow="block"/>
                </v:line>
              </w:pict>
            </mc:Fallback>
          </mc:AlternateContent>
        </w:r>
        <w:r w:rsidDel="00B9669E">
          <w:rPr>
            <w:noProof/>
          </w:rPr>
          <mc:AlternateContent>
            <mc:Choice Requires="wps">
              <w:drawing>
                <wp:anchor distT="0" distB="0" distL="114299" distR="114299" simplePos="0" relativeHeight="251679744" behindDoc="0" locked="0" layoutInCell="1" allowOverlap="1" wp14:anchorId="6621B86B" wp14:editId="36ACCE7E">
                  <wp:simplePos x="0" y="0"/>
                  <wp:positionH relativeFrom="column">
                    <wp:posOffset>2461259</wp:posOffset>
                  </wp:positionH>
                  <wp:positionV relativeFrom="paragraph">
                    <wp:posOffset>2038985</wp:posOffset>
                  </wp:positionV>
                  <wp:extent cx="0" cy="441325"/>
                  <wp:effectExtent l="76200" t="0" r="57150" b="5397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58963" id="Straight Connector 57"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3.8pt,160.55pt" to="193.8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">
                  <v:stroke endarrow="block"/>
                </v:line>
              </w:pict>
            </mc:Fallback>
          </mc:AlternateContent>
        </w:r>
        <w:r w:rsidDel="00B9669E">
          <w:rPr>
            <w:noProof/>
          </w:rPr>
          <mc:AlternateContent>
            <mc:Choice Requires="wps">
              <w:drawing>
                <wp:anchor distT="0" distB="0" distL="114300" distR="114300" simplePos="0" relativeHeight="251676672" behindDoc="0" locked="0" layoutInCell="1" allowOverlap="1" wp14:anchorId="1E7A87A6" wp14:editId="5DB2B6E8">
                  <wp:simplePos x="0" y="0"/>
                  <wp:positionH relativeFrom="column">
                    <wp:posOffset>2068830</wp:posOffset>
                  </wp:positionH>
                  <wp:positionV relativeFrom="paragraph">
                    <wp:posOffset>2480310</wp:posOffset>
                  </wp:positionV>
                  <wp:extent cx="958850" cy="410210"/>
                  <wp:effectExtent l="0" t="0" r="12700" b="279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10210"/>
                          </a:xfrm>
                          <a:prstGeom prst="rect">
                            <a:avLst/>
                          </a:prstGeom>
                          <a:solidFill>
                            <a:srgbClr val="FFFFFF"/>
                          </a:solidFill>
                          <a:ln w="9525">
                            <a:solidFill>
                              <a:srgbClr val="000000"/>
                            </a:solidFill>
                            <a:miter lim="800000"/>
                            <a:headEnd/>
                            <a:tailEnd/>
                          </a:ln>
                        </wps:spPr>
                        <wps:txbx>
                          <w:txbxContent>
                            <w:p w14:paraId="4ED33734" w14:textId="77777777" w:rsidR="00CE5B67" w:rsidRDefault="00CE5B67" w:rsidP="003D525F">
                              <w:pPr>
                                <w:ind w:right="-140"/>
                                <w:jc w:val="center"/>
                                <w:rPr>
                                  <w:rFonts w:ascii="Times New Roman" w:hAnsi="Times New Roman"/>
                                  <w:sz w:val="18"/>
                                  <w:szCs w:val="18"/>
                                </w:rPr>
                              </w:pPr>
                              <w:r w:rsidRPr="00695BAE">
                                <w:rPr>
                                  <w:rFonts w:ascii="Times New Roman" w:hAnsi="Times New Roman"/>
                                  <w:i/>
                                  <w:sz w:val="18"/>
                                  <w:szCs w:val="18"/>
                                </w:rPr>
                                <w:t>S. haematobium</w:t>
                              </w:r>
                              <w:r w:rsidRPr="000875D0">
                                <w:rPr>
                                  <w:rFonts w:ascii="Times New Roman" w:hAnsi="Times New Roman"/>
                                  <w:sz w:val="18"/>
                                  <w:szCs w:val="18"/>
                                </w:rPr>
                                <w:t xml:space="preserve"> (</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 xml:space="preserve"> studies</w:t>
                              </w:r>
                              <w:r w:rsidRPr="000875D0">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A87A6" id="Text Box 56" o:spid="_x0000_s1036" type="#_x0000_t202" style="position:absolute;margin-left:162.9pt;margin-top:195.3pt;width:75.5pt;height:3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">
                  <v:textbox>
                    <w:txbxContent>
                      <w:p w14:paraId="4ED33734" w14:textId="77777777" w:rsidR="00CE5B67" w:rsidRDefault="00CE5B67" w:rsidP="003D525F">
                        <w:pPr>
                          <w:ind w:right="-140"/>
                          <w:jc w:val="center"/>
                          <w:rPr>
                            <w:rFonts w:ascii="Times New Roman" w:hAnsi="Times New Roman"/>
                            <w:sz w:val="18"/>
                            <w:szCs w:val="18"/>
                          </w:rPr>
                        </w:pPr>
                        <w:r w:rsidRPr="00695BAE">
                          <w:rPr>
                            <w:rFonts w:ascii="Times New Roman" w:hAnsi="Times New Roman"/>
                            <w:i/>
                            <w:sz w:val="18"/>
                            <w:szCs w:val="18"/>
                          </w:rPr>
                          <w:t>S. haematobium</w:t>
                        </w:r>
                        <w:r w:rsidRPr="000875D0">
                          <w:rPr>
                            <w:rFonts w:ascii="Times New Roman" w:hAnsi="Times New Roman"/>
                            <w:sz w:val="18"/>
                            <w:szCs w:val="18"/>
                          </w:rPr>
                          <w:t xml:space="preserve"> (</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 xml:space="preserve"> studies</w:t>
                        </w:r>
                        <w:r w:rsidRPr="000875D0">
                          <w:rPr>
                            <w:rFonts w:ascii="Times New Roman" w:hAnsi="Times New Roman"/>
                            <w:sz w:val="18"/>
                            <w:szCs w:val="18"/>
                          </w:rPr>
                          <w:t>)</w:t>
                        </w:r>
                      </w:p>
                    </w:txbxContent>
                  </v:textbox>
                </v:shape>
              </w:pict>
            </mc:Fallback>
          </mc:AlternateContent>
        </w:r>
        <w:r w:rsidDel="00B9669E">
          <w:rPr>
            <w:noProof/>
          </w:rPr>
          <mc:AlternateContent>
            <mc:Choice Requires="wps">
              <w:drawing>
                <wp:anchor distT="0" distB="0" distL="114300" distR="114300" simplePos="0" relativeHeight="251675648" behindDoc="0" locked="0" layoutInCell="1" allowOverlap="1" wp14:anchorId="2C1FC6B0" wp14:editId="5A1610B3">
                  <wp:simplePos x="0" y="0"/>
                  <wp:positionH relativeFrom="column">
                    <wp:posOffset>898525</wp:posOffset>
                  </wp:positionH>
                  <wp:positionV relativeFrom="paragraph">
                    <wp:posOffset>2480310</wp:posOffset>
                  </wp:positionV>
                  <wp:extent cx="899160" cy="431800"/>
                  <wp:effectExtent l="0" t="0" r="15240" b="2540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431800"/>
                          </a:xfrm>
                          <a:prstGeom prst="rect">
                            <a:avLst/>
                          </a:prstGeom>
                          <a:solidFill>
                            <a:srgbClr val="FFFFFF"/>
                          </a:solidFill>
                          <a:ln w="9525">
                            <a:solidFill>
                              <a:srgbClr val="000000"/>
                            </a:solidFill>
                            <a:miter lim="800000"/>
                            <a:headEnd/>
                            <a:tailEnd/>
                          </a:ln>
                        </wps:spPr>
                        <wps:txbx>
                          <w:txbxContent>
                            <w:p w14:paraId="5E381D31" w14:textId="77777777" w:rsidR="00CE5B67" w:rsidRDefault="00CE5B67" w:rsidP="003D525F">
                              <w:pPr>
                                <w:spacing w:after="0"/>
                                <w:ind w:right="-62"/>
                                <w:jc w:val="center"/>
                                <w:rPr>
                                  <w:rFonts w:ascii="Times New Roman" w:hAnsi="Times New Roman"/>
                                  <w:sz w:val="18"/>
                                  <w:szCs w:val="18"/>
                                </w:rPr>
                              </w:pPr>
                              <w:r w:rsidRPr="004B3ED1">
                                <w:rPr>
                                  <w:rFonts w:ascii="Times New Roman" w:hAnsi="Times New Roman"/>
                                  <w:i/>
                                  <w:sz w:val="18"/>
                                  <w:szCs w:val="18"/>
                                </w:rPr>
                                <w:t>S. mansoni</w:t>
                              </w:r>
                              <w:r>
                                <w:rPr>
                                  <w:rFonts w:ascii="Times New Roman" w:hAnsi="Times New Roman"/>
                                  <w:sz w:val="18"/>
                                  <w:szCs w:val="18"/>
                                </w:rPr>
                                <w:t xml:space="preserve"> </w:t>
                              </w:r>
                            </w:p>
                            <w:p w14:paraId="29C4BFE3" w14:textId="77777777" w:rsidR="00CE5B67" w:rsidRDefault="00CE5B67" w:rsidP="003D525F">
                              <w:pPr>
                                <w:spacing w:after="0"/>
                                <w:ind w:right="-62"/>
                                <w:jc w:val="center"/>
                                <w:rPr>
                                  <w:rFonts w:ascii="Times New Roman" w:hAnsi="Times New Roman"/>
                                  <w:sz w:val="18"/>
                                  <w:szCs w:val="18"/>
                                </w:rPr>
                              </w:pPr>
                              <w:r w:rsidRPr="000875D0">
                                <w:rPr>
                                  <w:rFonts w:ascii="Times New Roman" w:hAnsi="Times New Roman"/>
                                  <w:sz w:val="18"/>
                                  <w:szCs w:val="18"/>
                                </w:rPr>
                                <w:t>(</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6 studies</w:t>
                              </w:r>
                              <w:r w:rsidRPr="000875D0">
                                <w:rPr>
                                  <w:rFonts w:ascii="Times New Roman" w:hAnsi="Times New Roman"/>
                                  <w:sz w:val="18"/>
                                  <w:szCs w:val="18"/>
                                </w:rPr>
                                <w:t>)</w:t>
                              </w:r>
                            </w:p>
                            <w:p w14:paraId="7C022E32" w14:textId="77777777" w:rsidR="00CE5B67" w:rsidRDefault="00CE5B67" w:rsidP="003D525F">
                              <w:pPr>
                                <w:rPr>
                                  <w:rFonts w:ascii="Times New Roman" w:hAnsi="Times New Roman"/>
                                  <w:sz w:val="18"/>
                                  <w:szCs w:val="18"/>
                                </w:rPr>
                              </w:pPr>
                            </w:p>
                            <w:p w14:paraId="7AB31FFC" w14:textId="77777777" w:rsidR="00CE5B67" w:rsidRDefault="00CE5B67" w:rsidP="003D525F">
                              <w:pPr>
                                <w:rPr>
                                  <w:rFonts w:ascii="Times New Roman" w:hAnsi="Times New Roman"/>
                                  <w:sz w:val="18"/>
                                  <w:szCs w:val="18"/>
                                </w:rPr>
                              </w:pPr>
                            </w:p>
                            <w:p w14:paraId="44DEEF12" w14:textId="77777777" w:rsidR="00CE5B67" w:rsidRPr="000875D0" w:rsidRDefault="00CE5B67" w:rsidP="003D525F">
                              <w:pPr>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FC6B0" id="Text Box 55" o:spid="_x0000_s1037" type="#_x0000_t202" style="position:absolute;margin-left:70.75pt;margin-top:195.3pt;width:70.8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">
                  <v:textbox>
                    <w:txbxContent>
                      <w:p w14:paraId="5E381D31" w14:textId="77777777" w:rsidR="00CE5B67" w:rsidRDefault="00CE5B67" w:rsidP="003D525F">
                        <w:pPr>
                          <w:spacing w:after="0"/>
                          <w:ind w:right="-62"/>
                          <w:jc w:val="center"/>
                          <w:rPr>
                            <w:rFonts w:ascii="Times New Roman" w:hAnsi="Times New Roman"/>
                            <w:sz w:val="18"/>
                            <w:szCs w:val="18"/>
                          </w:rPr>
                        </w:pPr>
                        <w:r w:rsidRPr="004B3ED1">
                          <w:rPr>
                            <w:rFonts w:ascii="Times New Roman" w:hAnsi="Times New Roman"/>
                            <w:i/>
                            <w:sz w:val="18"/>
                            <w:szCs w:val="18"/>
                          </w:rPr>
                          <w:t>S. mansoni</w:t>
                        </w:r>
                        <w:r>
                          <w:rPr>
                            <w:rFonts w:ascii="Times New Roman" w:hAnsi="Times New Roman"/>
                            <w:sz w:val="18"/>
                            <w:szCs w:val="18"/>
                          </w:rPr>
                          <w:t xml:space="preserve"> </w:t>
                        </w:r>
                      </w:p>
                      <w:p w14:paraId="29C4BFE3" w14:textId="77777777" w:rsidR="00CE5B67" w:rsidRDefault="00CE5B67" w:rsidP="003D525F">
                        <w:pPr>
                          <w:spacing w:after="0"/>
                          <w:ind w:right="-62"/>
                          <w:jc w:val="center"/>
                          <w:rPr>
                            <w:rFonts w:ascii="Times New Roman" w:hAnsi="Times New Roman"/>
                            <w:sz w:val="18"/>
                            <w:szCs w:val="18"/>
                          </w:rPr>
                        </w:pPr>
                        <w:r w:rsidRPr="000875D0">
                          <w:rPr>
                            <w:rFonts w:ascii="Times New Roman" w:hAnsi="Times New Roman"/>
                            <w:sz w:val="18"/>
                            <w:szCs w:val="18"/>
                          </w:rPr>
                          <w:t>(</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6 studies</w:t>
                        </w:r>
                        <w:r w:rsidRPr="000875D0">
                          <w:rPr>
                            <w:rFonts w:ascii="Times New Roman" w:hAnsi="Times New Roman"/>
                            <w:sz w:val="18"/>
                            <w:szCs w:val="18"/>
                          </w:rPr>
                          <w:t>)</w:t>
                        </w:r>
                      </w:p>
                      <w:p w14:paraId="7C022E32" w14:textId="77777777" w:rsidR="00CE5B67" w:rsidRDefault="00CE5B67" w:rsidP="003D525F">
                        <w:pPr>
                          <w:rPr>
                            <w:rFonts w:ascii="Times New Roman" w:hAnsi="Times New Roman"/>
                            <w:sz w:val="18"/>
                            <w:szCs w:val="18"/>
                          </w:rPr>
                        </w:pPr>
                      </w:p>
                      <w:p w14:paraId="7AB31FFC" w14:textId="77777777" w:rsidR="00CE5B67" w:rsidRDefault="00CE5B67" w:rsidP="003D525F">
                        <w:pPr>
                          <w:rPr>
                            <w:rFonts w:ascii="Times New Roman" w:hAnsi="Times New Roman"/>
                            <w:sz w:val="18"/>
                            <w:szCs w:val="18"/>
                          </w:rPr>
                        </w:pPr>
                      </w:p>
                      <w:p w14:paraId="44DEEF12" w14:textId="77777777" w:rsidR="00CE5B67" w:rsidRPr="000875D0" w:rsidRDefault="00CE5B67" w:rsidP="003D525F">
                        <w:pPr>
                          <w:rPr>
                            <w:rFonts w:ascii="Times New Roman" w:hAnsi="Times New Roman"/>
                            <w:sz w:val="18"/>
                            <w:szCs w:val="18"/>
                          </w:rPr>
                        </w:pPr>
                      </w:p>
                    </w:txbxContent>
                  </v:textbox>
                </v:shape>
              </w:pict>
            </mc:Fallback>
          </mc:AlternateContent>
        </w:r>
        <w:r w:rsidDel="00B9669E">
          <w:rPr>
            <w:noProof/>
          </w:rPr>
          <mc:AlternateContent>
            <mc:Choice Requires="wps">
              <w:drawing>
                <wp:anchor distT="0" distB="0" distL="114300" distR="114300" simplePos="0" relativeHeight="251674624" behindDoc="0" locked="0" layoutInCell="1" allowOverlap="1" wp14:anchorId="1B8B76CD" wp14:editId="50594CCC">
                  <wp:simplePos x="0" y="0"/>
                  <wp:positionH relativeFrom="column">
                    <wp:posOffset>230505</wp:posOffset>
                  </wp:positionH>
                  <wp:positionV relativeFrom="paragraph">
                    <wp:posOffset>2387600</wp:posOffset>
                  </wp:positionV>
                  <wp:extent cx="342900" cy="561340"/>
                  <wp:effectExtent l="0" t="0" r="19050" b="1016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1340"/>
                          </a:xfrm>
                          <a:prstGeom prst="rect">
                            <a:avLst/>
                          </a:prstGeom>
                          <a:solidFill>
                            <a:srgbClr val="FFFFFF"/>
                          </a:solidFill>
                          <a:ln w="9525">
                            <a:solidFill>
                              <a:srgbClr val="000000"/>
                            </a:solidFill>
                            <a:miter lim="800000"/>
                            <a:headEnd/>
                            <a:tailEnd/>
                          </a:ln>
                        </wps:spPr>
                        <wps:txbx>
                          <w:txbxContent>
                            <w:p w14:paraId="3B44C40C" w14:textId="77777777" w:rsidR="00CE5B67" w:rsidRPr="004C29FF" w:rsidRDefault="00CE5B67" w:rsidP="003D525F">
                              <w:pPr>
                                <w:rPr>
                                  <w:rFonts w:ascii="Times New Roman" w:hAnsi="Times New Roman"/>
                                  <w:b/>
                                  <w:sz w:val="18"/>
                                </w:rPr>
                              </w:pPr>
                              <w:r w:rsidRPr="004C29FF">
                                <w:rPr>
                                  <w:rFonts w:ascii="Times New Roman" w:hAnsi="Times New Roman"/>
                                  <w:b/>
                                  <w:sz w:val="18"/>
                                </w:rPr>
                                <w:t xml:space="preserve">Analysed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B76CD" id="Text Box 54" o:spid="_x0000_s1038" type="#_x0000_t202" style="position:absolute;margin-left:18.15pt;margin-top:188pt;width:27pt;height:4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">
                  <v:textbox style="layout-flow:vertical-ideographic">
                    <w:txbxContent>
                      <w:p w14:paraId="3B44C40C" w14:textId="77777777" w:rsidR="00CE5B67" w:rsidRPr="004C29FF" w:rsidRDefault="00CE5B67" w:rsidP="003D525F">
                        <w:pPr>
                          <w:rPr>
                            <w:rFonts w:ascii="Times New Roman" w:hAnsi="Times New Roman"/>
                            <w:b/>
                            <w:sz w:val="18"/>
                          </w:rPr>
                        </w:pPr>
                        <w:r w:rsidRPr="004C29FF">
                          <w:rPr>
                            <w:rFonts w:ascii="Times New Roman" w:hAnsi="Times New Roman"/>
                            <w:b/>
                            <w:sz w:val="18"/>
                          </w:rPr>
                          <w:t xml:space="preserve">Analysed </w:t>
                        </w:r>
                      </w:p>
                    </w:txbxContent>
                  </v:textbox>
                </v:shape>
              </w:pict>
            </mc:Fallback>
          </mc:AlternateContent>
        </w:r>
        <w:r w:rsidDel="00B9669E">
          <w:rPr>
            <w:noProof/>
          </w:rPr>
          <mc:AlternateContent>
            <mc:Choice Requires="wps">
              <w:drawing>
                <wp:anchor distT="0" distB="0" distL="114300" distR="114300" simplePos="0" relativeHeight="251684864" behindDoc="0" locked="0" layoutInCell="1" allowOverlap="1" wp14:anchorId="0CE3FC0A" wp14:editId="2148BB84">
                  <wp:simplePos x="0" y="0"/>
                  <wp:positionH relativeFrom="column">
                    <wp:posOffset>230505</wp:posOffset>
                  </wp:positionH>
                  <wp:positionV relativeFrom="paragraph">
                    <wp:posOffset>1318895</wp:posOffset>
                  </wp:positionV>
                  <wp:extent cx="342900" cy="629920"/>
                  <wp:effectExtent l="0" t="0" r="19050" b="177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629920"/>
                          </a:xfrm>
                          <a:prstGeom prst="rect">
                            <a:avLst/>
                          </a:prstGeom>
                          <a:solidFill>
                            <a:srgbClr val="FFFFFF"/>
                          </a:solidFill>
                          <a:ln w="9525">
                            <a:solidFill>
                              <a:srgbClr val="000000"/>
                            </a:solidFill>
                            <a:miter lim="800000"/>
                            <a:headEnd/>
                            <a:tailEnd/>
                          </a:ln>
                        </wps:spPr>
                        <wps:txbx>
                          <w:txbxContent>
                            <w:p w14:paraId="22E2890D" w14:textId="77777777" w:rsidR="00CE5B67" w:rsidRPr="0025175F" w:rsidRDefault="00CE5B67" w:rsidP="003D525F">
                              <w:pPr>
                                <w:jc w:val="center"/>
                              </w:pPr>
                              <w:r>
                                <w:rPr>
                                  <w:rFonts w:ascii="Times New Roman" w:hAnsi="Times New Roman"/>
                                  <w:b/>
                                  <w:sz w:val="18"/>
                                  <w:szCs w:val="18"/>
                                </w:rPr>
                                <w:t>Included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3FC0A" id="Text Box 53" o:spid="_x0000_s1039" type="#_x0000_t202" style="position:absolute;margin-left:18.15pt;margin-top:103.85pt;width:27pt;height:4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">
                  <v:textbox style="layout-flow:vertical-ideographic">
                    <w:txbxContent>
                      <w:p w14:paraId="22E2890D" w14:textId="77777777" w:rsidR="00CE5B67" w:rsidRPr="0025175F" w:rsidRDefault="00CE5B67" w:rsidP="003D525F">
                        <w:pPr>
                          <w:jc w:val="center"/>
                        </w:pPr>
                        <w:r>
                          <w:rPr>
                            <w:rFonts w:ascii="Times New Roman" w:hAnsi="Times New Roman"/>
                            <w:b/>
                            <w:sz w:val="18"/>
                            <w:szCs w:val="18"/>
                          </w:rPr>
                          <w:t>Included</w:t>
                        </w:r>
                      </w:p>
                    </w:txbxContent>
                  </v:textbox>
                </v:shape>
              </w:pict>
            </mc:Fallback>
          </mc:AlternateContent>
        </w:r>
        <w:r w:rsidDel="00B9669E">
          <w:rPr>
            <w:noProof/>
          </w:rPr>
          <mc:AlternateContent>
            <mc:Choice Requires="wps">
              <w:drawing>
                <wp:anchor distT="0" distB="0" distL="114300" distR="114300" simplePos="0" relativeHeight="251683840" behindDoc="0" locked="0" layoutInCell="1" allowOverlap="1" wp14:anchorId="7E4E6D0C" wp14:editId="21BA6B1C">
                  <wp:simplePos x="0" y="0"/>
                  <wp:positionH relativeFrom="column">
                    <wp:posOffset>230505</wp:posOffset>
                  </wp:positionH>
                  <wp:positionV relativeFrom="paragraph">
                    <wp:posOffset>266065</wp:posOffset>
                  </wp:positionV>
                  <wp:extent cx="342900" cy="774700"/>
                  <wp:effectExtent l="0" t="0" r="19050" b="2540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774700"/>
                          </a:xfrm>
                          <a:prstGeom prst="rect">
                            <a:avLst/>
                          </a:prstGeom>
                          <a:solidFill>
                            <a:srgbClr val="FFFFFF"/>
                          </a:solidFill>
                          <a:ln w="9525">
                            <a:solidFill>
                              <a:srgbClr val="000000"/>
                            </a:solidFill>
                            <a:miter lim="800000"/>
                            <a:headEnd/>
                            <a:tailEnd/>
                          </a:ln>
                        </wps:spPr>
                        <wps:txbx>
                          <w:txbxContent>
                            <w:p w14:paraId="779FC317" w14:textId="77777777" w:rsidR="00CE5B67" w:rsidRPr="0025175F" w:rsidRDefault="00CE5B67" w:rsidP="003D525F">
                              <w:pPr>
                                <w:jc w:val="center"/>
                              </w:pPr>
                              <w:r>
                                <w:rPr>
                                  <w:rFonts w:ascii="Times New Roman" w:hAnsi="Times New Roman"/>
                                  <w:b/>
                                  <w:sz w:val="18"/>
                                  <w:szCs w:val="18"/>
                                </w:rPr>
                                <w:t>Eligibility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E6D0C" id="Text Box 52" o:spid="_x0000_s1040" type="#_x0000_t202" style="position:absolute;margin-left:18.15pt;margin-top:20.95pt;width:27pt;height: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">
                  <v:textbox style="layout-flow:vertical-ideographic">
                    <w:txbxContent>
                      <w:p w14:paraId="779FC317" w14:textId="77777777" w:rsidR="00CE5B67" w:rsidRPr="0025175F" w:rsidRDefault="00CE5B67" w:rsidP="003D525F">
                        <w:pPr>
                          <w:jc w:val="center"/>
                        </w:pPr>
                        <w:r>
                          <w:rPr>
                            <w:rFonts w:ascii="Times New Roman" w:hAnsi="Times New Roman"/>
                            <w:b/>
                            <w:sz w:val="18"/>
                            <w:szCs w:val="18"/>
                          </w:rPr>
                          <w:t>Eligibility</w:t>
                        </w:r>
                      </w:p>
                    </w:txbxContent>
                  </v:textbox>
                </v:shape>
              </w:pict>
            </mc:Fallback>
          </mc:AlternateContent>
        </w:r>
        <w:r w:rsidDel="00B9669E">
          <w:rPr>
            <w:noProof/>
          </w:rPr>
          <mc:AlternateContent>
            <mc:Choice Requires="wps">
              <w:drawing>
                <wp:anchor distT="0" distB="0" distL="114300" distR="114300" simplePos="0" relativeHeight="251702272" behindDoc="0" locked="0" layoutInCell="1" allowOverlap="1" wp14:anchorId="07ABCD7E" wp14:editId="64F716B7">
                  <wp:simplePos x="0" y="0"/>
                  <wp:positionH relativeFrom="column">
                    <wp:posOffset>3740785</wp:posOffset>
                  </wp:positionH>
                  <wp:positionV relativeFrom="paragraph">
                    <wp:posOffset>710565</wp:posOffset>
                  </wp:positionV>
                  <wp:extent cx="1745615" cy="1028700"/>
                  <wp:effectExtent l="0" t="0" r="26035"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1028700"/>
                          </a:xfrm>
                          <a:prstGeom prst="rect">
                            <a:avLst/>
                          </a:prstGeom>
                          <a:solidFill>
                            <a:srgbClr val="FFFFFF"/>
                          </a:solidFill>
                          <a:ln w="9525">
                            <a:solidFill>
                              <a:srgbClr val="000000"/>
                            </a:solidFill>
                            <a:miter lim="800000"/>
                            <a:headEnd/>
                            <a:tailEnd/>
                          </a:ln>
                        </wps:spPr>
                        <wps:txbx>
                          <w:txbxContent>
                            <w:p w14:paraId="3D24080F" w14:textId="77777777" w:rsidR="00CE5B67" w:rsidRPr="006D7D35" w:rsidRDefault="00CE5B67" w:rsidP="003D525F">
                              <w:pPr>
                                <w:spacing w:after="0"/>
                                <w:rPr>
                                  <w:rFonts w:ascii="Times New Roman" w:hAnsi="Times New Roman"/>
                                  <w:sz w:val="18"/>
                                  <w:szCs w:val="18"/>
                                </w:rPr>
                              </w:pPr>
                              <w:r>
                                <w:rPr>
                                  <w:rFonts w:ascii="Times New Roman" w:hAnsi="Times New Roman"/>
                                  <w:sz w:val="18"/>
                                  <w:szCs w:val="18"/>
                                </w:rPr>
                                <w:t>Excluded with reasons (n = 102</w:t>
                              </w:r>
                              <w:r w:rsidRPr="006D7D35">
                                <w:rPr>
                                  <w:rFonts w:ascii="Times New Roman" w:hAnsi="Times New Roman"/>
                                  <w:sz w:val="18"/>
                                  <w:szCs w:val="18"/>
                                </w:rPr>
                                <w:t>)</w:t>
                              </w:r>
                            </w:p>
                            <w:p w14:paraId="2A55FFDE" w14:textId="77777777" w:rsidR="00CE5B67" w:rsidRPr="006D7D35" w:rsidRDefault="00CE5B67" w:rsidP="003D525F">
                              <w:pPr>
                                <w:spacing w:after="0"/>
                                <w:rPr>
                                  <w:rFonts w:ascii="Times New Roman" w:hAnsi="Times New Roman"/>
                                  <w:sz w:val="18"/>
                                  <w:szCs w:val="18"/>
                                </w:rPr>
                              </w:pPr>
                              <w:r>
                                <w:rPr>
                                  <w:rFonts w:ascii="Times New Roman" w:hAnsi="Times New Roman"/>
                                  <w:sz w:val="18"/>
                                  <w:szCs w:val="18"/>
                                </w:rPr>
                                <w:t>- Not primary data = 61</w:t>
                              </w:r>
                            </w:p>
                            <w:p w14:paraId="4045A803" w14:textId="77777777" w:rsidR="00CE5B67" w:rsidRPr="006D7D35" w:rsidRDefault="00CE5B67" w:rsidP="003D525F">
                              <w:pPr>
                                <w:spacing w:after="0"/>
                                <w:rPr>
                                  <w:rFonts w:ascii="Times New Roman" w:hAnsi="Times New Roman"/>
                                  <w:sz w:val="18"/>
                                  <w:szCs w:val="18"/>
                                </w:rPr>
                              </w:pPr>
                              <w:r w:rsidRPr="006D7D35">
                                <w:rPr>
                                  <w:rFonts w:ascii="Times New Roman" w:hAnsi="Times New Roman"/>
                                  <w:sz w:val="18"/>
                                  <w:szCs w:val="18"/>
                                </w:rPr>
                                <w:t>- Inappropriate reference</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17</w:t>
                              </w:r>
                            </w:p>
                            <w:p w14:paraId="4B4B560D" w14:textId="77777777" w:rsidR="00CE5B67" w:rsidRDefault="00CE5B67" w:rsidP="003D525F">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Inappropriate participants </w:t>
                              </w:r>
                              <w:r w:rsidRPr="006D7D35">
                                <w:rPr>
                                  <w:rFonts w:ascii="Times New Roman" w:hAnsi="Times New Roman"/>
                                  <w:sz w:val="18"/>
                                  <w:szCs w:val="18"/>
                                </w:rPr>
                                <w:t>=</w:t>
                              </w:r>
                              <w:r>
                                <w:rPr>
                                  <w:rFonts w:ascii="Times New Roman" w:hAnsi="Times New Roman"/>
                                  <w:sz w:val="18"/>
                                  <w:szCs w:val="18"/>
                                </w:rPr>
                                <w:t xml:space="preserve"> 12</w:t>
                              </w:r>
                            </w:p>
                            <w:p w14:paraId="24311E32" w14:textId="77777777" w:rsidR="00CE5B67" w:rsidRPr="006D7D35" w:rsidRDefault="00CE5B67" w:rsidP="00332AE2">
                              <w:pPr>
                                <w:spacing w:after="0"/>
                                <w:ind w:left="142" w:hanging="142"/>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Insufficient data to populate the 2x2 table </w:t>
                              </w:r>
                              <w:r w:rsidRPr="006D7D35">
                                <w:rPr>
                                  <w:rFonts w:ascii="Times New Roman" w:hAnsi="Times New Roman"/>
                                  <w:sz w:val="18"/>
                                  <w:szCs w:val="18"/>
                                </w:rPr>
                                <w:t>=</w:t>
                              </w:r>
                              <w:r>
                                <w:rPr>
                                  <w:rFonts w:ascii="Times New Roman" w:hAnsi="Times New Roman"/>
                                  <w:sz w:val="18"/>
                                  <w:szCs w:val="18"/>
                                </w:rPr>
                                <w:t xml:space="preserve"> 9</w:t>
                              </w:r>
                            </w:p>
                            <w:p w14:paraId="0B60261B" w14:textId="77777777" w:rsidR="00CE5B67" w:rsidRPr="006D7D35" w:rsidRDefault="00CE5B67" w:rsidP="003D525F">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w:t>
                              </w:r>
                              <w:r w:rsidRPr="006D7D35">
                                <w:rPr>
                                  <w:rFonts w:ascii="Times New Roman" w:hAnsi="Times New Roman"/>
                                  <w:sz w:val="18"/>
                                  <w:szCs w:val="18"/>
                                </w:rPr>
                                <w:t>Case control study</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3</w:t>
                              </w:r>
                            </w:p>
                            <w:p w14:paraId="02A2874B" w14:textId="77777777" w:rsidR="00CE5B67" w:rsidRPr="006D7D35" w:rsidRDefault="00CE5B67" w:rsidP="003D525F">
                              <w:pPr>
                                <w:spacing w:after="0"/>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BCD7E" id="Text Box 51" o:spid="_x0000_s1041" type="#_x0000_t202" style="position:absolute;margin-left:294.55pt;margin-top:55.95pt;width:137.45pt;height: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">
                  <v:textbox>
                    <w:txbxContent>
                      <w:p w14:paraId="3D24080F" w14:textId="77777777" w:rsidR="00CE5B67" w:rsidRPr="006D7D35" w:rsidRDefault="00CE5B67" w:rsidP="003D525F">
                        <w:pPr>
                          <w:spacing w:after="0"/>
                          <w:rPr>
                            <w:rFonts w:ascii="Times New Roman" w:hAnsi="Times New Roman"/>
                            <w:sz w:val="18"/>
                            <w:szCs w:val="18"/>
                          </w:rPr>
                        </w:pPr>
                        <w:r>
                          <w:rPr>
                            <w:rFonts w:ascii="Times New Roman" w:hAnsi="Times New Roman"/>
                            <w:sz w:val="18"/>
                            <w:szCs w:val="18"/>
                          </w:rPr>
                          <w:t>Excluded with reasons (n = 102</w:t>
                        </w:r>
                        <w:r w:rsidRPr="006D7D35">
                          <w:rPr>
                            <w:rFonts w:ascii="Times New Roman" w:hAnsi="Times New Roman"/>
                            <w:sz w:val="18"/>
                            <w:szCs w:val="18"/>
                          </w:rPr>
                          <w:t>)</w:t>
                        </w:r>
                      </w:p>
                      <w:p w14:paraId="2A55FFDE" w14:textId="77777777" w:rsidR="00CE5B67" w:rsidRPr="006D7D35" w:rsidRDefault="00CE5B67" w:rsidP="003D525F">
                        <w:pPr>
                          <w:spacing w:after="0"/>
                          <w:rPr>
                            <w:rFonts w:ascii="Times New Roman" w:hAnsi="Times New Roman"/>
                            <w:sz w:val="18"/>
                            <w:szCs w:val="18"/>
                          </w:rPr>
                        </w:pPr>
                        <w:r>
                          <w:rPr>
                            <w:rFonts w:ascii="Times New Roman" w:hAnsi="Times New Roman"/>
                            <w:sz w:val="18"/>
                            <w:szCs w:val="18"/>
                          </w:rPr>
                          <w:t>- Not primary data = 61</w:t>
                        </w:r>
                      </w:p>
                      <w:p w14:paraId="4045A803" w14:textId="77777777" w:rsidR="00CE5B67" w:rsidRPr="006D7D35" w:rsidRDefault="00CE5B67" w:rsidP="003D525F">
                        <w:pPr>
                          <w:spacing w:after="0"/>
                          <w:rPr>
                            <w:rFonts w:ascii="Times New Roman" w:hAnsi="Times New Roman"/>
                            <w:sz w:val="18"/>
                            <w:szCs w:val="18"/>
                          </w:rPr>
                        </w:pPr>
                        <w:r w:rsidRPr="006D7D35">
                          <w:rPr>
                            <w:rFonts w:ascii="Times New Roman" w:hAnsi="Times New Roman"/>
                            <w:sz w:val="18"/>
                            <w:szCs w:val="18"/>
                          </w:rPr>
                          <w:t>- Inappropriate reference</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17</w:t>
                        </w:r>
                      </w:p>
                      <w:p w14:paraId="4B4B560D" w14:textId="77777777" w:rsidR="00CE5B67" w:rsidRDefault="00CE5B67" w:rsidP="003D525F">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Inappropriate participants </w:t>
                        </w:r>
                        <w:r w:rsidRPr="006D7D35">
                          <w:rPr>
                            <w:rFonts w:ascii="Times New Roman" w:hAnsi="Times New Roman"/>
                            <w:sz w:val="18"/>
                            <w:szCs w:val="18"/>
                          </w:rPr>
                          <w:t>=</w:t>
                        </w:r>
                        <w:r>
                          <w:rPr>
                            <w:rFonts w:ascii="Times New Roman" w:hAnsi="Times New Roman"/>
                            <w:sz w:val="18"/>
                            <w:szCs w:val="18"/>
                          </w:rPr>
                          <w:t xml:space="preserve"> 12</w:t>
                        </w:r>
                      </w:p>
                      <w:p w14:paraId="24311E32" w14:textId="77777777" w:rsidR="00CE5B67" w:rsidRPr="006D7D35" w:rsidRDefault="00CE5B67" w:rsidP="00332AE2">
                        <w:pPr>
                          <w:spacing w:after="0"/>
                          <w:ind w:left="142" w:hanging="142"/>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Insufficient data to populate the 2x2 table </w:t>
                        </w:r>
                        <w:r w:rsidRPr="006D7D35">
                          <w:rPr>
                            <w:rFonts w:ascii="Times New Roman" w:hAnsi="Times New Roman"/>
                            <w:sz w:val="18"/>
                            <w:szCs w:val="18"/>
                          </w:rPr>
                          <w:t>=</w:t>
                        </w:r>
                        <w:r>
                          <w:rPr>
                            <w:rFonts w:ascii="Times New Roman" w:hAnsi="Times New Roman"/>
                            <w:sz w:val="18"/>
                            <w:szCs w:val="18"/>
                          </w:rPr>
                          <w:t xml:space="preserve"> 9</w:t>
                        </w:r>
                      </w:p>
                      <w:p w14:paraId="0B60261B" w14:textId="77777777" w:rsidR="00CE5B67" w:rsidRPr="006D7D35" w:rsidRDefault="00CE5B67" w:rsidP="003D525F">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w:t>
                        </w:r>
                        <w:r w:rsidRPr="006D7D35">
                          <w:rPr>
                            <w:rFonts w:ascii="Times New Roman" w:hAnsi="Times New Roman"/>
                            <w:sz w:val="18"/>
                            <w:szCs w:val="18"/>
                          </w:rPr>
                          <w:t>Case control study</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3</w:t>
                        </w:r>
                      </w:p>
                      <w:p w14:paraId="02A2874B" w14:textId="77777777" w:rsidR="00CE5B67" w:rsidRPr="006D7D35" w:rsidRDefault="00CE5B67" w:rsidP="003D525F">
                        <w:pPr>
                          <w:spacing w:after="0"/>
                          <w:rPr>
                            <w:rFonts w:ascii="Times New Roman" w:hAnsi="Times New Roman"/>
                            <w:sz w:val="18"/>
                            <w:szCs w:val="18"/>
                          </w:rPr>
                        </w:pPr>
                      </w:p>
                    </w:txbxContent>
                  </v:textbox>
                </v:shape>
              </w:pict>
            </mc:Fallback>
          </mc:AlternateContent>
        </w:r>
        <w:r w:rsidDel="00B9669E">
          <w:rPr>
            <w:noProof/>
          </w:rPr>
          <mc:AlternateContent>
            <mc:Choice Requires="wps">
              <w:drawing>
                <wp:anchor distT="0" distB="0" distL="114300" distR="114300" simplePos="0" relativeHeight="251698176" behindDoc="0" locked="0" layoutInCell="1" allowOverlap="1" wp14:anchorId="762F504E" wp14:editId="1028BAC6">
                  <wp:simplePos x="0" y="0"/>
                  <wp:positionH relativeFrom="column">
                    <wp:posOffset>2453640</wp:posOffset>
                  </wp:positionH>
                  <wp:positionV relativeFrom="paragraph">
                    <wp:posOffset>844550</wp:posOffset>
                  </wp:positionV>
                  <wp:extent cx="0" cy="528320"/>
                  <wp:effectExtent l="53340" t="6350" r="6096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2832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4AB23" id="Straight Connector 6"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66.5pt" to="193.2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">
                  <v:stroke endarrow="block"/>
                </v:line>
              </w:pict>
            </mc:Fallback>
          </mc:AlternateContent>
        </w:r>
        <w:r w:rsidDel="00B9669E">
          <w:rPr>
            <w:noProof/>
          </w:rPr>
          <mc:AlternateContent>
            <mc:Choice Requires="wps">
              <w:drawing>
                <wp:anchor distT="0" distB="0" distL="114300" distR="114300" simplePos="0" relativeHeight="251699200" behindDoc="0" locked="0" layoutInCell="1" allowOverlap="1" wp14:anchorId="0591E9EB" wp14:editId="49C78163">
                  <wp:simplePos x="0" y="0"/>
                  <wp:positionH relativeFrom="column">
                    <wp:posOffset>3727450</wp:posOffset>
                  </wp:positionH>
                  <wp:positionV relativeFrom="paragraph">
                    <wp:posOffset>8890</wp:posOffset>
                  </wp:positionV>
                  <wp:extent cx="1235075" cy="330200"/>
                  <wp:effectExtent l="0" t="0" r="22225"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330200"/>
                          </a:xfrm>
                          <a:prstGeom prst="rect">
                            <a:avLst/>
                          </a:prstGeom>
                          <a:solidFill>
                            <a:srgbClr val="FFFFFF"/>
                          </a:solidFill>
                          <a:ln w="9525">
                            <a:solidFill>
                              <a:srgbClr val="000000"/>
                            </a:solidFill>
                            <a:miter lim="800000"/>
                            <a:headEnd/>
                            <a:tailEnd/>
                          </a:ln>
                        </wps:spPr>
                        <wps:txbx>
                          <w:txbxContent>
                            <w:p w14:paraId="4A3A48F0" w14:textId="77777777" w:rsidR="00CE5B67" w:rsidRPr="0025175F" w:rsidRDefault="00CE5B67" w:rsidP="003D525F">
                              <w:pPr>
                                <w:jc w:val="center"/>
                                <w:rPr>
                                  <w:sz w:val="18"/>
                                  <w:szCs w:val="18"/>
                                </w:rPr>
                              </w:pPr>
                              <w:r>
                                <w:rPr>
                                  <w:sz w:val="18"/>
                                  <w:szCs w:val="18"/>
                                </w:rPr>
                                <w:t>Excluded (n = 4390</w:t>
                              </w:r>
                              <w:r w:rsidRPr="00193D24">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1E9EB" id="Text Box 5" o:spid="_x0000_s1042" type="#_x0000_t202" style="position:absolute;margin-left:293.5pt;margin-top:.7pt;width:97.25pt;height: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">
                  <v:textbox>
                    <w:txbxContent>
                      <w:p w14:paraId="4A3A48F0" w14:textId="77777777" w:rsidR="00CE5B67" w:rsidRPr="0025175F" w:rsidRDefault="00CE5B67" w:rsidP="003D525F">
                        <w:pPr>
                          <w:jc w:val="center"/>
                          <w:rPr>
                            <w:sz w:val="18"/>
                            <w:szCs w:val="18"/>
                          </w:rPr>
                        </w:pPr>
                        <w:r>
                          <w:rPr>
                            <w:sz w:val="18"/>
                            <w:szCs w:val="18"/>
                          </w:rPr>
                          <w:t>Excluded (n = 4390</w:t>
                        </w:r>
                        <w:r w:rsidRPr="00193D24">
                          <w:rPr>
                            <w:sz w:val="18"/>
                            <w:szCs w:val="18"/>
                          </w:rPr>
                          <w:t>)</w:t>
                        </w:r>
                      </w:p>
                    </w:txbxContent>
                  </v:textbox>
                </v:shape>
              </w:pict>
            </mc:Fallback>
          </mc:AlternateContent>
        </w:r>
        <w:r w:rsidDel="00B9669E">
          <w:rPr>
            <w:noProof/>
          </w:rPr>
          <mc:AlternateContent>
            <mc:Choice Requires="wps">
              <w:drawing>
                <wp:anchor distT="4294967295" distB="4294967295" distL="114300" distR="114300" simplePos="0" relativeHeight="251700224" behindDoc="0" locked="0" layoutInCell="1" allowOverlap="1" wp14:anchorId="05BB8278" wp14:editId="0588DE5C">
                  <wp:simplePos x="0" y="0"/>
                  <wp:positionH relativeFrom="column">
                    <wp:posOffset>2461260</wp:posOffset>
                  </wp:positionH>
                  <wp:positionV relativeFrom="paragraph">
                    <wp:posOffset>200024</wp:posOffset>
                  </wp:positionV>
                  <wp:extent cx="1266190" cy="0"/>
                  <wp:effectExtent l="0" t="76200" r="2921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93B86" id="Straight Connector 4"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8pt,15.75pt" to="29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">
                  <v:stroke endarrow="block"/>
                </v:line>
              </w:pict>
            </mc:Fallback>
          </mc:AlternateContent>
        </w:r>
      </w:del>
    </w:p>
    <w:p w14:paraId="64B07647" w14:textId="5C0D946D" w:rsidR="000A2A18" w:rsidDel="00B9669E" w:rsidRDefault="000A2A18" w:rsidP="003D525F">
      <w:pPr>
        <w:pStyle w:val="NormalWeb"/>
        <w:spacing w:before="0" w:after="0" w:line="276" w:lineRule="auto"/>
        <w:rPr>
          <w:del w:id="353" w:author="Danso-Appiah" w:date="2015-10-06T12:49:00Z"/>
          <w:sz w:val="22"/>
          <w:szCs w:val="22"/>
        </w:rPr>
      </w:pPr>
    </w:p>
    <w:p w14:paraId="60B65EB4" w14:textId="1004111D" w:rsidR="000A2A18" w:rsidDel="00B9669E" w:rsidRDefault="000A2A18" w:rsidP="003D525F">
      <w:pPr>
        <w:pStyle w:val="NormalWeb"/>
        <w:spacing w:before="0" w:after="0" w:line="276" w:lineRule="auto"/>
        <w:rPr>
          <w:del w:id="354" w:author="Danso-Appiah" w:date="2015-10-06T12:49:00Z"/>
          <w:sz w:val="22"/>
          <w:szCs w:val="22"/>
        </w:rPr>
      </w:pPr>
    </w:p>
    <w:p w14:paraId="4F5C0238" w14:textId="07112E26" w:rsidR="000A2A18" w:rsidDel="00B9669E" w:rsidRDefault="000A2A18" w:rsidP="003D525F">
      <w:pPr>
        <w:pStyle w:val="NormalWeb"/>
        <w:spacing w:before="0" w:after="0" w:line="276" w:lineRule="auto"/>
        <w:rPr>
          <w:del w:id="355" w:author="Danso-Appiah" w:date="2015-10-06T12:49:00Z"/>
          <w:sz w:val="22"/>
          <w:szCs w:val="22"/>
        </w:rPr>
      </w:pPr>
    </w:p>
    <w:p w14:paraId="17CE0E97" w14:textId="39242C84" w:rsidR="000A2A18" w:rsidDel="00B9669E" w:rsidRDefault="000A2A18" w:rsidP="003D525F">
      <w:pPr>
        <w:pStyle w:val="NormalWeb"/>
        <w:spacing w:before="0" w:after="0" w:line="276" w:lineRule="auto"/>
        <w:rPr>
          <w:del w:id="356" w:author="Danso-Appiah" w:date="2015-10-06T12:49:00Z"/>
          <w:sz w:val="22"/>
          <w:szCs w:val="22"/>
        </w:rPr>
      </w:pPr>
    </w:p>
    <w:p w14:paraId="57126E14" w14:textId="77777777" w:rsidR="000A2A18" w:rsidRDefault="000A2A18" w:rsidP="003D525F">
      <w:pPr>
        <w:pStyle w:val="NormalWeb"/>
        <w:spacing w:before="0" w:after="0" w:line="276" w:lineRule="auto"/>
        <w:rPr>
          <w:sz w:val="22"/>
          <w:szCs w:val="22"/>
        </w:rPr>
      </w:pPr>
    </w:p>
    <w:p w14:paraId="7915CA15" w14:textId="77777777" w:rsidR="000A2A18" w:rsidRDefault="000A2A18" w:rsidP="003D525F">
      <w:pPr>
        <w:pStyle w:val="NormalWeb"/>
        <w:spacing w:before="0" w:after="0" w:line="276" w:lineRule="auto"/>
        <w:rPr>
          <w:sz w:val="22"/>
          <w:szCs w:val="22"/>
        </w:rPr>
      </w:pPr>
    </w:p>
    <w:p w14:paraId="53F67925" w14:textId="77777777" w:rsidR="000A2A18" w:rsidRDefault="000A2A18" w:rsidP="003D525F">
      <w:pPr>
        <w:pStyle w:val="NormalWeb"/>
        <w:spacing w:before="0" w:after="0" w:line="276" w:lineRule="auto"/>
        <w:rPr>
          <w:sz w:val="22"/>
          <w:szCs w:val="22"/>
        </w:rPr>
      </w:pPr>
    </w:p>
    <w:p w14:paraId="3192617A" w14:textId="77777777" w:rsidR="000A2A18" w:rsidRDefault="000A2A18" w:rsidP="003D525F">
      <w:pPr>
        <w:pStyle w:val="NormalWeb"/>
        <w:spacing w:before="0" w:after="0" w:line="276" w:lineRule="auto"/>
        <w:rPr>
          <w:sz w:val="22"/>
          <w:szCs w:val="22"/>
        </w:rPr>
      </w:pPr>
    </w:p>
    <w:p w14:paraId="57B24169" w14:textId="77777777" w:rsidR="000A2A18" w:rsidRDefault="000A2A18" w:rsidP="003D525F">
      <w:pPr>
        <w:pStyle w:val="NormalWeb"/>
        <w:spacing w:before="0" w:after="0" w:line="276" w:lineRule="auto"/>
        <w:rPr>
          <w:sz w:val="22"/>
          <w:szCs w:val="22"/>
        </w:rPr>
      </w:pPr>
    </w:p>
    <w:p w14:paraId="6C844CE8" w14:textId="77777777" w:rsidR="000A2A18" w:rsidRDefault="000A2A18" w:rsidP="003D525F">
      <w:pPr>
        <w:pStyle w:val="NormalWeb"/>
        <w:spacing w:before="0" w:after="0" w:line="276" w:lineRule="auto"/>
        <w:rPr>
          <w:sz w:val="22"/>
          <w:szCs w:val="22"/>
        </w:rPr>
      </w:pPr>
    </w:p>
    <w:p w14:paraId="2A875279" w14:textId="77777777" w:rsidR="000A2A18" w:rsidRDefault="000A2A18" w:rsidP="003D525F">
      <w:pPr>
        <w:pStyle w:val="NormalWeb"/>
        <w:spacing w:before="0" w:after="0" w:line="276" w:lineRule="auto"/>
        <w:rPr>
          <w:sz w:val="22"/>
          <w:szCs w:val="22"/>
        </w:rPr>
      </w:pPr>
    </w:p>
    <w:p w14:paraId="27305313" w14:textId="77777777" w:rsidR="00B9669E" w:rsidRDefault="00B9669E" w:rsidP="00A61798">
      <w:pPr>
        <w:pStyle w:val="NormalWeb"/>
        <w:spacing w:before="0" w:after="0" w:line="276" w:lineRule="auto"/>
        <w:rPr>
          <w:ins w:id="357" w:author="Danso-Appiah" w:date="2015-10-06T12:51:00Z"/>
          <w:sz w:val="22"/>
          <w:szCs w:val="22"/>
        </w:rPr>
      </w:pPr>
    </w:p>
    <w:p w14:paraId="03EFC092" w14:textId="77777777" w:rsidR="00B9669E" w:rsidRDefault="00B9669E" w:rsidP="00A61798">
      <w:pPr>
        <w:pStyle w:val="NormalWeb"/>
        <w:spacing w:before="0" w:after="0" w:line="276" w:lineRule="auto"/>
        <w:rPr>
          <w:ins w:id="358" w:author="Danso-Appiah" w:date="2015-10-06T12:51:00Z"/>
          <w:sz w:val="22"/>
          <w:szCs w:val="22"/>
        </w:rPr>
      </w:pPr>
    </w:p>
    <w:p w14:paraId="1FBB4B27" w14:textId="77777777" w:rsidR="00B9669E" w:rsidRDefault="00B9669E" w:rsidP="00A61798">
      <w:pPr>
        <w:pStyle w:val="NormalWeb"/>
        <w:spacing w:before="0" w:after="0" w:line="276" w:lineRule="auto"/>
        <w:rPr>
          <w:ins w:id="359" w:author="Danso-Appiah" w:date="2015-10-06T12:51:00Z"/>
          <w:sz w:val="22"/>
          <w:szCs w:val="22"/>
        </w:rPr>
      </w:pPr>
    </w:p>
    <w:p w14:paraId="6F3ECDCA" w14:textId="77777777" w:rsidR="00B9669E" w:rsidRDefault="00B9669E" w:rsidP="00A61798">
      <w:pPr>
        <w:pStyle w:val="NormalWeb"/>
        <w:spacing w:before="0" w:after="0" w:line="276" w:lineRule="auto"/>
        <w:rPr>
          <w:ins w:id="360" w:author="Danso-Appiah" w:date="2015-10-06T12:51:00Z"/>
          <w:sz w:val="22"/>
          <w:szCs w:val="22"/>
        </w:rPr>
      </w:pPr>
    </w:p>
    <w:p w14:paraId="5769A82E" w14:textId="77777777" w:rsidR="00B9669E" w:rsidRDefault="00B9669E" w:rsidP="00A61798">
      <w:pPr>
        <w:pStyle w:val="NormalWeb"/>
        <w:spacing w:before="0" w:after="0" w:line="276" w:lineRule="auto"/>
        <w:rPr>
          <w:ins w:id="361" w:author="Danso-Appiah" w:date="2015-10-06T12:51:00Z"/>
          <w:sz w:val="22"/>
          <w:szCs w:val="22"/>
        </w:rPr>
      </w:pPr>
    </w:p>
    <w:p w14:paraId="0B65D8D6" w14:textId="77777777" w:rsidR="00B9669E" w:rsidRDefault="00B9669E" w:rsidP="00A61798">
      <w:pPr>
        <w:pStyle w:val="NormalWeb"/>
        <w:spacing w:before="0" w:after="0" w:line="276" w:lineRule="auto"/>
        <w:rPr>
          <w:ins w:id="362" w:author="Danso-Appiah" w:date="2015-10-06T12:51:00Z"/>
          <w:sz w:val="22"/>
          <w:szCs w:val="22"/>
        </w:rPr>
      </w:pPr>
    </w:p>
    <w:p w14:paraId="2473BEE8" w14:textId="60690B57" w:rsidR="00A61798" w:rsidDel="00AA2790" w:rsidRDefault="00A61798" w:rsidP="00A61798">
      <w:pPr>
        <w:pStyle w:val="NormalWeb"/>
        <w:spacing w:before="0" w:after="0" w:line="276" w:lineRule="auto"/>
        <w:rPr>
          <w:del w:id="363" w:author="Danso-Appiah" w:date="2015-10-19T14:52:00Z"/>
          <w:sz w:val="22"/>
          <w:szCs w:val="22"/>
        </w:rPr>
      </w:pPr>
      <w:r w:rsidRPr="00FF1A89">
        <w:rPr>
          <w:sz w:val="22"/>
          <w:szCs w:val="22"/>
        </w:rPr>
        <w:t xml:space="preserve">The </w:t>
      </w:r>
      <w:r>
        <w:rPr>
          <w:sz w:val="22"/>
          <w:szCs w:val="22"/>
        </w:rPr>
        <w:t xml:space="preserve">parent </w:t>
      </w:r>
      <w:r w:rsidRPr="00FF1A89">
        <w:rPr>
          <w:sz w:val="22"/>
          <w:szCs w:val="22"/>
        </w:rPr>
        <w:t xml:space="preserve">studies were all </w:t>
      </w:r>
      <w:r>
        <w:rPr>
          <w:sz w:val="22"/>
          <w:szCs w:val="22"/>
        </w:rPr>
        <w:t xml:space="preserve">conducted in </w:t>
      </w:r>
      <w:r w:rsidRPr="00FF1A89">
        <w:rPr>
          <w:sz w:val="22"/>
          <w:szCs w:val="22"/>
        </w:rPr>
        <w:t>Africa</w:t>
      </w:r>
      <w:r>
        <w:rPr>
          <w:sz w:val="22"/>
          <w:szCs w:val="22"/>
        </w:rPr>
        <w:t xml:space="preserve">, 13 in </w:t>
      </w:r>
      <w:r w:rsidRPr="00FF1A89">
        <w:rPr>
          <w:sz w:val="22"/>
          <w:szCs w:val="22"/>
        </w:rPr>
        <w:t>East Africa</w:t>
      </w:r>
      <w:del w:id="364" w:author="D B" w:date="2015-09-26T16:34:00Z">
        <w:r w:rsidDel="009F3F92">
          <w:rPr>
            <w:sz w:val="22"/>
            <w:szCs w:val="22"/>
          </w:rPr>
          <w:delText xml:space="preserve"> (</w:delText>
        </w:r>
        <w:r w:rsidRPr="00184B68" w:rsidDel="009F3F92">
          <w:rPr>
            <w:color w:val="0000CC"/>
            <w:sz w:val="22"/>
            <w:szCs w:val="22"/>
          </w:rPr>
          <w:delText>Adriko 2014</w:delText>
        </w:r>
        <w:r w:rsidDel="009F3F92">
          <w:rPr>
            <w:sz w:val="22"/>
            <w:szCs w:val="22"/>
          </w:rPr>
          <w:delText xml:space="preserve">; </w:delText>
        </w:r>
        <w:r w:rsidRPr="00184B68" w:rsidDel="009F3F92">
          <w:rPr>
            <w:color w:val="0000CC"/>
            <w:sz w:val="22"/>
            <w:szCs w:val="22"/>
          </w:rPr>
          <w:delText>Ayele 2008</w:delText>
        </w:r>
        <w:r w:rsidDel="009F3F92">
          <w:rPr>
            <w:sz w:val="22"/>
            <w:szCs w:val="22"/>
          </w:rPr>
          <w:delText xml:space="preserve">; </w:delText>
        </w:r>
        <w:r w:rsidRPr="00184B68" w:rsidDel="009F3F92">
          <w:rPr>
            <w:color w:val="0000CC"/>
            <w:sz w:val="22"/>
            <w:szCs w:val="22"/>
          </w:rPr>
          <w:delText>Dawson 2013</w:delText>
        </w:r>
        <w:r w:rsidDel="009F3F92">
          <w:rPr>
            <w:sz w:val="22"/>
            <w:szCs w:val="22"/>
          </w:rPr>
          <w:delText xml:space="preserve">; </w:delText>
        </w:r>
        <w:r w:rsidRPr="00184B68" w:rsidDel="009F3F92">
          <w:rPr>
            <w:color w:val="0000CC"/>
            <w:sz w:val="22"/>
            <w:szCs w:val="22"/>
          </w:rPr>
          <w:delText>Erko 2013</w:delText>
        </w:r>
        <w:r w:rsidDel="009F3F92">
          <w:rPr>
            <w:sz w:val="22"/>
            <w:szCs w:val="22"/>
          </w:rPr>
          <w:delText xml:space="preserve">; </w:delText>
        </w:r>
        <w:r w:rsidRPr="00184B68" w:rsidDel="009F3F92">
          <w:rPr>
            <w:color w:val="0000CC"/>
            <w:sz w:val="22"/>
            <w:szCs w:val="22"/>
          </w:rPr>
          <w:delText>Koukounari 2013</w:delText>
        </w:r>
        <w:r w:rsidDel="009F3F92">
          <w:rPr>
            <w:sz w:val="22"/>
            <w:szCs w:val="22"/>
          </w:rPr>
          <w:delText xml:space="preserve">; </w:delText>
        </w:r>
        <w:r w:rsidRPr="00184B68" w:rsidDel="009F3F92">
          <w:rPr>
            <w:color w:val="0000CC"/>
            <w:sz w:val="22"/>
            <w:szCs w:val="22"/>
          </w:rPr>
          <w:delText>Legesse 2007</w:delText>
        </w:r>
        <w:r w:rsidDel="009F3F92">
          <w:rPr>
            <w:color w:val="0000CC"/>
            <w:sz w:val="22"/>
            <w:szCs w:val="22"/>
          </w:rPr>
          <w:delText>;</w:delText>
        </w:r>
        <w:r w:rsidDel="009F3F92">
          <w:rPr>
            <w:sz w:val="22"/>
            <w:szCs w:val="22"/>
          </w:rPr>
          <w:delText xml:space="preserve"> </w:delText>
        </w:r>
        <w:r w:rsidRPr="00184B68" w:rsidDel="009F3F92">
          <w:rPr>
            <w:color w:val="0000CC"/>
            <w:sz w:val="22"/>
            <w:szCs w:val="22"/>
          </w:rPr>
          <w:delText>Legesse</w:delText>
        </w:r>
        <w:r w:rsidDel="009F3F92">
          <w:rPr>
            <w:color w:val="0000CC"/>
            <w:sz w:val="22"/>
            <w:szCs w:val="22"/>
          </w:rPr>
          <w:delText xml:space="preserve"> </w:delText>
        </w:r>
        <w:r w:rsidRPr="00184B68" w:rsidDel="009F3F92">
          <w:rPr>
            <w:color w:val="0000CC"/>
            <w:sz w:val="22"/>
            <w:szCs w:val="22"/>
          </w:rPr>
          <w:delText>2008</w:delText>
        </w:r>
        <w:r w:rsidDel="009F3F92">
          <w:rPr>
            <w:sz w:val="22"/>
            <w:szCs w:val="22"/>
          </w:rPr>
          <w:delText xml:space="preserve">; </w:delText>
        </w:r>
        <w:r w:rsidRPr="00184B68" w:rsidDel="009F3F92">
          <w:rPr>
            <w:color w:val="0000CC"/>
            <w:sz w:val="22"/>
            <w:szCs w:val="22"/>
          </w:rPr>
          <w:delText>Shane 2011</w:delText>
        </w:r>
        <w:r w:rsidDel="009F3F92">
          <w:rPr>
            <w:sz w:val="22"/>
            <w:szCs w:val="22"/>
          </w:rPr>
          <w:delText xml:space="preserve">; </w:delText>
        </w:r>
        <w:r w:rsidRPr="00184B68" w:rsidDel="009F3F92">
          <w:rPr>
            <w:color w:val="0000CC"/>
            <w:sz w:val="22"/>
            <w:szCs w:val="22"/>
          </w:rPr>
          <w:delText>Sosa-Figueiredo 2010</w:delText>
        </w:r>
        <w:r w:rsidDel="009F3F92">
          <w:rPr>
            <w:sz w:val="22"/>
            <w:szCs w:val="22"/>
          </w:rPr>
          <w:delText xml:space="preserve">; </w:delText>
        </w:r>
        <w:r w:rsidRPr="0075365E" w:rsidDel="009F3F92">
          <w:rPr>
            <w:color w:val="0000CC"/>
            <w:sz w:val="22"/>
            <w:szCs w:val="22"/>
          </w:rPr>
          <w:delText>Sousa-Figueiredo 2013</w:delText>
        </w:r>
        <w:r w:rsidDel="009F3F92">
          <w:rPr>
            <w:sz w:val="22"/>
            <w:szCs w:val="22"/>
          </w:rPr>
          <w:delText xml:space="preserve">, </w:delText>
        </w:r>
        <w:r w:rsidRPr="0075365E" w:rsidDel="009F3F92">
          <w:rPr>
            <w:color w:val="0000CC"/>
            <w:sz w:val="22"/>
            <w:szCs w:val="22"/>
          </w:rPr>
          <w:delText>Standley 2010</w:delText>
        </w:r>
        <w:r w:rsidDel="009F3F92">
          <w:rPr>
            <w:sz w:val="22"/>
            <w:szCs w:val="22"/>
          </w:rPr>
          <w:delText xml:space="preserve">; </w:delText>
        </w:r>
        <w:r w:rsidRPr="0096001B" w:rsidDel="009F3F92">
          <w:rPr>
            <w:color w:val="0000CC"/>
            <w:sz w:val="22"/>
            <w:szCs w:val="22"/>
          </w:rPr>
          <w:delText>Speich 2010</w:delText>
        </w:r>
        <w:r w:rsidDel="009F3F92">
          <w:rPr>
            <w:sz w:val="22"/>
            <w:szCs w:val="22"/>
          </w:rPr>
          <w:delText xml:space="preserve">; </w:delText>
        </w:r>
        <w:r w:rsidRPr="0075365E" w:rsidDel="009F3F92">
          <w:rPr>
            <w:color w:val="0000CC"/>
            <w:sz w:val="22"/>
            <w:szCs w:val="22"/>
          </w:rPr>
          <w:delText>Stothard 2009</w:delText>
        </w:r>
        <w:r w:rsidDel="009F3F92">
          <w:rPr>
            <w:sz w:val="22"/>
            <w:szCs w:val="22"/>
          </w:rPr>
          <w:delText>)</w:delText>
        </w:r>
      </w:del>
      <w:r>
        <w:rPr>
          <w:sz w:val="22"/>
          <w:szCs w:val="22"/>
        </w:rPr>
        <w:t>,</w:t>
      </w:r>
      <w:ins w:id="365" w:author="D B" w:date="2015-09-26T15:05:00Z">
        <w:r w:rsidR="00C839FE">
          <w:rPr>
            <w:sz w:val="22"/>
            <w:szCs w:val="22"/>
          </w:rPr>
          <w:t xml:space="preserve"> </w:t>
        </w:r>
        <w:r w:rsidR="00C839FE" w:rsidRPr="009F3F92">
          <w:rPr>
            <w:vertAlign w:val="superscript"/>
            <w:rPrChange w:id="366" w:author="D B" w:date="2015-09-26T16:34:00Z">
              <w:rPr/>
            </w:rPrChange>
          </w:rPr>
          <w:t>21-</w:t>
        </w:r>
      </w:ins>
      <w:ins w:id="367" w:author="D B" w:date="2015-09-26T16:34:00Z">
        <w:r w:rsidR="009F3F92" w:rsidRPr="009F3F92">
          <w:rPr>
            <w:vertAlign w:val="superscript"/>
            <w:rPrChange w:id="368" w:author="D B" w:date="2015-09-26T16:34:00Z">
              <w:rPr/>
            </w:rPrChange>
          </w:rPr>
          <w:t>33</w:t>
        </w:r>
      </w:ins>
      <w:r>
        <w:rPr>
          <w:sz w:val="22"/>
          <w:szCs w:val="22"/>
        </w:rPr>
        <w:t xml:space="preserve"> six in West Africa</w:t>
      </w:r>
      <w:ins w:id="369" w:author="D B" w:date="2015-09-26T16:36:00Z">
        <w:r w:rsidR="00A14C8A" w:rsidRPr="00A14C8A">
          <w:rPr>
            <w:vertAlign w:val="superscript"/>
            <w:rPrChange w:id="370" w:author="D B" w:date="2015-09-26T16:37:00Z">
              <w:rPr/>
            </w:rPrChange>
          </w:rPr>
          <w:t>34-</w:t>
        </w:r>
      </w:ins>
      <w:ins w:id="371" w:author="D B" w:date="2015-09-26T16:37:00Z">
        <w:r w:rsidR="00A14C8A" w:rsidRPr="00A14C8A">
          <w:rPr>
            <w:vertAlign w:val="superscript"/>
            <w:rPrChange w:id="372" w:author="D B" w:date="2015-09-26T16:37:00Z">
              <w:rPr/>
            </w:rPrChange>
          </w:rPr>
          <w:t>38</w:t>
        </w:r>
      </w:ins>
      <w:r>
        <w:rPr>
          <w:sz w:val="22"/>
          <w:szCs w:val="22"/>
        </w:rPr>
        <w:t xml:space="preserve"> </w:t>
      </w:r>
      <w:r w:rsidRPr="006B335C">
        <w:rPr>
          <w:sz w:val="22"/>
          <w:szCs w:val="22"/>
        </w:rPr>
        <w:t>(</w:t>
      </w:r>
      <w:proofErr w:type="spellStart"/>
      <w:r w:rsidRPr="006B335C">
        <w:rPr>
          <w:color w:val="0000CC"/>
          <w:sz w:val="22"/>
          <w:szCs w:val="22"/>
        </w:rPr>
        <w:t>Kremsner</w:t>
      </w:r>
      <w:proofErr w:type="spellEnd"/>
      <w:r w:rsidRPr="006B335C">
        <w:rPr>
          <w:color w:val="0000CC"/>
          <w:sz w:val="22"/>
          <w:szCs w:val="22"/>
        </w:rPr>
        <w:t xml:space="preserve"> 1994</w:t>
      </w:r>
      <w:r w:rsidRPr="003574AE">
        <w:rPr>
          <w:sz w:val="22"/>
          <w:szCs w:val="22"/>
        </w:rPr>
        <w:t xml:space="preserve">; </w:t>
      </w:r>
      <w:r w:rsidRPr="006B335C">
        <w:rPr>
          <w:color w:val="0000CC"/>
          <w:highlight w:val="cyan"/>
          <w:rPrChange w:id="373" w:author="D B" w:date="2015-09-26T19:07:00Z">
            <w:rPr>
              <w:color w:val="0000CC"/>
            </w:rPr>
          </w:rPrChange>
        </w:rPr>
        <w:t xml:space="preserve">De </w:t>
      </w:r>
      <w:proofErr w:type="spellStart"/>
      <w:r w:rsidRPr="006B335C">
        <w:rPr>
          <w:color w:val="0000CC"/>
          <w:highlight w:val="cyan"/>
          <w:rPrChange w:id="374" w:author="D B" w:date="2015-09-26T19:07:00Z">
            <w:rPr>
              <w:color w:val="0000CC"/>
            </w:rPr>
          </w:rPrChange>
        </w:rPr>
        <w:t>Clercq</w:t>
      </w:r>
      <w:proofErr w:type="spellEnd"/>
      <w:r w:rsidRPr="006B335C">
        <w:rPr>
          <w:color w:val="0000CC"/>
          <w:highlight w:val="cyan"/>
          <w:rPrChange w:id="375" w:author="D B" w:date="2015-09-26T19:07:00Z">
            <w:rPr>
              <w:color w:val="0000CC"/>
            </w:rPr>
          </w:rPrChange>
        </w:rPr>
        <w:t xml:space="preserve"> 1997</w:t>
      </w:r>
      <w:r w:rsidRPr="006B335C">
        <w:rPr>
          <w:highlight w:val="cyan"/>
          <w:rPrChange w:id="376" w:author="D B" w:date="2015-09-26T19:07:00Z">
            <w:rPr/>
          </w:rPrChange>
        </w:rPr>
        <w:t xml:space="preserve">; </w:t>
      </w:r>
      <w:r w:rsidRPr="006B335C">
        <w:rPr>
          <w:color w:val="0000CC"/>
          <w:highlight w:val="cyan"/>
          <w:rPrChange w:id="377" w:author="D B" w:date="2015-09-26T19:07:00Z">
            <w:rPr>
              <w:color w:val="0000CC"/>
            </w:rPr>
          </w:rPrChange>
        </w:rPr>
        <w:t xml:space="preserve">De </w:t>
      </w:r>
      <w:proofErr w:type="spellStart"/>
      <w:r w:rsidRPr="006B335C">
        <w:rPr>
          <w:color w:val="0000CC"/>
          <w:highlight w:val="cyan"/>
          <w:rPrChange w:id="378" w:author="D B" w:date="2015-09-26T19:07:00Z">
            <w:rPr>
              <w:color w:val="0000CC"/>
            </w:rPr>
          </w:rPrChange>
        </w:rPr>
        <w:t>Clercq</w:t>
      </w:r>
      <w:proofErr w:type="spellEnd"/>
      <w:r w:rsidRPr="006B335C">
        <w:rPr>
          <w:color w:val="0000CC"/>
          <w:highlight w:val="cyan"/>
          <w:rPrChange w:id="379" w:author="D B" w:date="2015-09-26T19:07:00Z">
            <w:rPr>
              <w:color w:val="0000CC"/>
            </w:rPr>
          </w:rPrChange>
        </w:rPr>
        <w:t xml:space="preserve"> 1997</w:t>
      </w:r>
      <w:r w:rsidRPr="006B335C">
        <w:rPr>
          <w:sz w:val="22"/>
          <w:szCs w:val="22"/>
        </w:rPr>
        <w:t xml:space="preserve">; </w:t>
      </w:r>
      <w:proofErr w:type="spellStart"/>
      <w:r w:rsidRPr="003574AE">
        <w:rPr>
          <w:color w:val="0000CC"/>
          <w:sz w:val="22"/>
          <w:szCs w:val="22"/>
        </w:rPr>
        <w:t>Coulibaly</w:t>
      </w:r>
      <w:proofErr w:type="spellEnd"/>
      <w:r w:rsidRPr="003574AE">
        <w:rPr>
          <w:color w:val="0000CC"/>
          <w:sz w:val="22"/>
          <w:szCs w:val="22"/>
        </w:rPr>
        <w:t xml:space="preserve"> 2011</w:t>
      </w:r>
      <w:r w:rsidRPr="00D548EA">
        <w:rPr>
          <w:sz w:val="22"/>
          <w:szCs w:val="22"/>
        </w:rPr>
        <w:t xml:space="preserve">; </w:t>
      </w:r>
      <w:proofErr w:type="spellStart"/>
      <w:r w:rsidRPr="00821145">
        <w:rPr>
          <w:color w:val="0000CC"/>
          <w:sz w:val="22"/>
          <w:szCs w:val="22"/>
        </w:rPr>
        <w:t>Coulibaly</w:t>
      </w:r>
      <w:proofErr w:type="spellEnd"/>
      <w:r w:rsidRPr="00821145">
        <w:rPr>
          <w:color w:val="0000CC"/>
          <w:sz w:val="22"/>
          <w:szCs w:val="22"/>
        </w:rPr>
        <w:t xml:space="preserve"> 2013</w:t>
      </w:r>
      <w:r w:rsidRPr="00187F17">
        <w:rPr>
          <w:sz w:val="22"/>
          <w:szCs w:val="22"/>
        </w:rPr>
        <w:t xml:space="preserve">; </w:t>
      </w:r>
      <w:proofErr w:type="spellStart"/>
      <w:r w:rsidRPr="000E7013">
        <w:rPr>
          <w:color w:val="0000CC"/>
          <w:sz w:val="22"/>
          <w:szCs w:val="22"/>
        </w:rPr>
        <w:t>Tchuem</w:t>
      </w:r>
      <w:proofErr w:type="spellEnd"/>
      <w:r w:rsidRPr="000E7013">
        <w:rPr>
          <w:color w:val="0000CC"/>
          <w:sz w:val="22"/>
          <w:szCs w:val="22"/>
        </w:rPr>
        <w:t xml:space="preserve"> </w:t>
      </w:r>
      <w:proofErr w:type="spellStart"/>
      <w:r w:rsidRPr="000E7013">
        <w:rPr>
          <w:color w:val="0000CC"/>
          <w:sz w:val="22"/>
          <w:szCs w:val="22"/>
        </w:rPr>
        <w:t>Tchuente</w:t>
      </w:r>
      <w:proofErr w:type="spellEnd"/>
      <w:r w:rsidRPr="000E7013">
        <w:rPr>
          <w:color w:val="0000CC"/>
          <w:sz w:val="22"/>
          <w:szCs w:val="22"/>
        </w:rPr>
        <w:t xml:space="preserve"> </w:t>
      </w:r>
      <w:commentRangeStart w:id="380"/>
      <w:r w:rsidRPr="000E7013">
        <w:rPr>
          <w:color w:val="0000CC"/>
          <w:sz w:val="22"/>
          <w:szCs w:val="22"/>
        </w:rPr>
        <w:t>2013</w:t>
      </w:r>
      <w:commentRangeEnd w:id="380"/>
      <w:r w:rsidR="00E25CFF" w:rsidRPr="006B335C">
        <w:rPr>
          <w:rStyle w:val="CommentReference"/>
          <w:rFonts w:ascii="Calibri" w:eastAsia="Calibri" w:hAnsi="Calibri"/>
          <w:lang w:eastAsia="x-none"/>
        </w:rPr>
        <w:commentReference w:id="380"/>
      </w:r>
      <w:r w:rsidRPr="006B335C">
        <w:rPr>
          <w:sz w:val="22"/>
          <w:szCs w:val="22"/>
        </w:rPr>
        <w:t>)</w:t>
      </w:r>
      <w:r>
        <w:rPr>
          <w:sz w:val="22"/>
          <w:szCs w:val="22"/>
        </w:rPr>
        <w:t xml:space="preserve"> and one study in Southern Africa, Zimbabwe</w:t>
      </w:r>
      <w:del w:id="381" w:author="D B" w:date="2015-09-26T16:40:00Z">
        <w:r w:rsidDel="00BD089F">
          <w:rPr>
            <w:sz w:val="22"/>
            <w:szCs w:val="22"/>
          </w:rPr>
          <w:delText xml:space="preserve"> (</w:delText>
        </w:r>
        <w:r w:rsidRPr="00336F44" w:rsidDel="00BD089F">
          <w:rPr>
            <w:color w:val="0000CC"/>
            <w:sz w:val="22"/>
            <w:szCs w:val="22"/>
          </w:rPr>
          <w:delText>Midzi 2009</w:delText>
        </w:r>
        <w:r w:rsidDel="00BD089F">
          <w:rPr>
            <w:sz w:val="22"/>
            <w:szCs w:val="22"/>
          </w:rPr>
          <w:delText>)</w:delText>
        </w:r>
      </w:del>
      <w:r>
        <w:rPr>
          <w:sz w:val="22"/>
          <w:szCs w:val="22"/>
        </w:rPr>
        <w:t>.</w:t>
      </w:r>
      <w:ins w:id="382" w:author="D B" w:date="2015-09-26T16:40:00Z">
        <w:r w:rsidR="00BD089F" w:rsidRPr="00BD089F">
          <w:rPr>
            <w:vertAlign w:val="superscript"/>
            <w:rPrChange w:id="383" w:author="D B" w:date="2015-09-26T16:40:00Z">
              <w:rPr/>
            </w:rPrChange>
          </w:rPr>
          <w:t>39</w:t>
        </w:r>
      </w:ins>
      <w:r>
        <w:rPr>
          <w:sz w:val="22"/>
          <w:szCs w:val="22"/>
        </w:rPr>
        <w:t xml:space="preserve"> No study has been conducted in Central or North Africa and </w:t>
      </w:r>
      <w:ins w:id="384" w:author="D B" w:date="2015-09-26T16:42:00Z">
        <w:r w:rsidR="009D4B9D">
          <w:rPr>
            <w:sz w:val="22"/>
            <w:szCs w:val="22"/>
          </w:rPr>
          <w:t>one study</w:t>
        </w:r>
        <w:r w:rsidR="009D4B9D" w:rsidRPr="009D4B9D">
          <w:rPr>
            <w:vertAlign w:val="superscript"/>
            <w:rPrChange w:id="385" w:author="D B" w:date="2015-09-26T16:43:00Z">
              <w:rPr/>
            </w:rPrChange>
          </w:rPr>
          <w:t>40</w:t>
        </w:r>
        <w:r w:rsidR="009D4B9D">
          <w:rPr>
            <w:sz w:val="22"/>
            <w:szCs w:val="22"/>
          </w:rPr>
          <w:t xml:space="preserve"> </w:t>
        </w:r>
      </w:ins>
      <w:ins w:id="386" w:author="Danso-Appiah" w:date="2015-09-27T16:08:00Z">
        <w:r w:rsidR="00B41C14">
          <w:rPr>
            <w:sz w:val="22"/>
            <w:szCs w:val="22"/>
          </w:rPr>
          <w:t>was</w:t>
        </w:r>
      </w:ins>
      <w:ins w:id="387" w:author="Jonathan Minton" w:date="2015-10-25T14:18:00Z">
        <w:r w:rsidR="00CE5B67">
          <w:rPr>
            <w:sz w:val="22"/>
            <w:szCs w:val="22"/>
          </w:rPr>
          <w:t xml:space="preserve"> </w:t>
        </w:r>
      </w:ins>
      <w:ins w:id="388" w:author="D B" w:date="2015-09-26T16:43:00Z">
        <w:del w:id="389" w:author="Danso-Appiah" w:date="2015-09-27T16:08:00Z">
          <w:r w:rsidR="009D4B9D" w:rsidDel="00B41C14">
            <w:rPr>
              <w:sz w:val="22"/>
              <w:szCs w:val="22"/>
            </w:rPr>
            <w:delText xml:space="preserve">did </w:delText>
          </w:r>
        </w:del>
      </w:ins>
      <w:del w:id="390" w:author="D B" w:date="2015-09-26T16:43:00Z">
        <w:r w:rsidRPr="00BC05FA" w:rsidDel="009D4B9D">
          <w:rPr>
            <w:color w:val="0000CC"/>
            <w:sz w:val="22"/>
            <w:szCs w:val="22"/>
          </w:rPr>
          <w:delText>Colley 2013</w:delText>
        </w:r>
        <w:r w:rsidDel="009D4B9D">
          <w:rPr>
            <w:sz w:val="22"/>
            <w:szCs w:val="22"/>
          </w:rPr>
          <w:delText xml:space="preserve"> has </w:delText>
        </w:r>
      </w:del>
      <w:r>
        <w:rPr>
          <w:sz w:val="22"/>
          <w:szCs w:val="22"/>
        </w:rPr>
        <w:t xml:space="preserve">not </w:t>
      </w:r>
      <w:del w:id="391" w:author="D B" w:date="2015-09-26T16:43:00Z">
        <w:r w:rsidDel="009D4B9D">
          <w:rPr>
            <w:sz w:val="22"/>
            <w:szCs w:val="22"/>
          </w:rPr>
          <w:delText xml:space="preserve">been </w:delText>
        </w:r>
      </w:del>
      <w:r>
        <w:rPr>
          <w:sz w:val="22"/>
          <w:szCs w:val="22"/>
        </w:rPr>
        <w:t xml:space="preserve">assigned a specific country. </w:t>
      </w:r>
    </w:p>
    <w:p w14:paraId="076F80AF" w14:textId="08870F74" w:rsidR="00A61798" w:rsidRDefault="00A61798" w:rsidP="00A61798">
      <w:pPr>
        <w:pStyle w:val="NormalWeb"/>
        <w:spacing w:before="0" w:after="0" w:line="276" w:lineRule="auto"/>
        <w:rPr>
          <w:sz w:val="22"/>
          <w:szCs w:val="22"/>
        </w:rPr>
      </w:pPr>
      <w:r>
        <w:rPr>
          <w:sz w:val="22"/>
          <w:szCs w:val="22"/>
        </w:rPr>
        <w:t>Three of the studies were conducted in the 1990s and used the older version of CCA</w:t>
      </w:r>
      <w:del w:id="392" w:author="D B" w:date="2015-09-26T16:45:00Z">
        <w:r w:rsidDel="005835E1">
          <w:rPr>
            <w:sz w:val="22"/>
            <w:szCs w:val="22"/>
          </w:rPr>
          <w:delText xml:space="preserve"> </w:delText>
        </w:r>
      </w:del>
      <w:del w:id="393" w:author="D B" w:date="2015-09-26T16:44:00Z">
        <w:r w:rsidDel="005835E1">
          <w:rPr>
            <w:sz w:val="22"/>
            <w:szCs w:val="22"/>
          </w:rPr>
          <w:delText>(</w:delText>
        </w:r>
        <w:r w:rsidRPr="00336F44" w:rsidDel="005835E1">
          <w:rPr>
            <w:color w:val="0000CC"/>
            <w:sz w:val="22"/>
            <w:szCs w:val="22"/>
          </w:rPr>
          <w:delText>Kremsner 1994</w:delText>
        </w:r>
        <w:r w:rsidDel="005835E1">
          <w:rPr>
            <w:sz w:val="22"/>
            <w:szCs w:val="22"/>
          </w:rPr>
          <w:delText xml:space="preserve">; </w:delText>
        </w:r>
        <w:r w:rsidRPr="00336F44" w:rsidDel="005835E1">
          <w:rPr>
            <w:color w:val="0000CC"/>
            <w:sz w:val="22"/>
            <w:szCs w:val="22"/>
          </w:rPr>
          <w:delText>De Clercq 1997</w:delText>
        </w:r>
        <w:r w:rsidDel="005835E1">
          <w:rPr>
            <w:sz w:val="22"/>
            <w:szCs w:val="22"/>
          </w:rPr>
          <w:delText xml:space="preserve">; </w:delText>
        </w:r>
        <w:r w:rsidRPr="00336F44" w:rsidDel="005835E1">
          <w:rPr>
            <w:color w:val="0000CC"/>
            <w:sz w:val="22"/>
            <w:szCs w:val="22"/>
          </w:rPr>
          <w:delText>De Clercq 1997</w:delText>
        </w:r>
        <w:r w:rsidDel="005835E1">
          <w:rPr>
            <w:sz w:val="22"/>
            <w:szCs w:val="22"/>
          </w:rPr>
          <w:delText>),</w:delText>
        </w:r>
      </w:del>
      <w:ins w:id="394" w:author="D B" w:date="2015-09-26T16:44:00Z">
        <w:r w:rsidR="005835E1" w:rsidRPr="005835E1">
          <w:rPr>
            <w:sz w:val="22"/>
            <w:szCs w:val="22"/>
            <w:vertAlign w:val="superscript"/>
            <w:rPrChange w:id="395" w:author="D B" w:date="2015-09-26T16:44:00Z">
              <w:rPr>
                <w:sz w:val="22"/>
                <w:szCs w:val="22"/>
              </w:rPr>
            </w:rPrChange>
          </w:rPr>
          <w:t>34-35</w:t>
        </w:r>
      </w:ins>
      <w:r>
        <w:rPr>
          <w:sz w:val="22"/>
          <w:szCs w:val="22"/>
        </w:rPr>
        <w:t xml:space="preserve"> the rest were conducted after the new millennium. </w:t>
      </w:r>
      <w:r w:rsidRPr="00FF1A89">
        <w:rPr>
          <w:sz w:val="22"/>
          <w:szCs w:val="22"/>
        </w:rPr>
        <w:t>None of the studies was a randomized control trial.</w:t>
      </w:r>
      <w:r w:rsidRPr="008A75B1">
        <w:rPr>
          <w:sz w:val="22"/>
          <w:szCs w:val="22"/>
        </w:rPr>
        <w:t xml:space="preserve"> </w:t>
      </w:r>
      <w:r>
        <w:rPr>
          <w:sz w:val="22"/>
          <w:szCs w:val="22"/>
        </w:rPr>
        <w:t xml:space="preserve">Twenty-six </w:t>
      </w:r>
      <w:r w:rsidRPr="00FF1A89">
        <w:rPr>
          <w:sz w:val="22"/>
          <w:szCs w:val="22"/>
        </w:rPr>
        <w:t xml:space="preserve">studies assessed </w:t>
      </w:r>
      <w:r>
        <w:rPr>
          <w:sz w:val="22"/>
          <w:szCs w:val="22"/>
        </w:rPr>
        <w:t>POC-</w:t>
      </w:r>
      <w:r w:rsidRPr="00FF1A89">
        <w:rPr>
          <w:sz w:val="22"/>
          <w:szCs w:val="22"/>
        </w:rPr>
        <w:t xml:space="preserve">CCA for the diagnosis of </w:t>
      </w:r>
      <w:r w:rsidRPr="00FF1A89">
        <w:rPr>
          <w:i/>
          <w:sz w:val="22"/>
          <w:szCs w:val="22"/>
        </w:rPr>
        <w:t>S. mansoni</w:t>
      </w:r>
      <w:r w:rsidRPr="00FF1A89">
        <w:rPr>
          <w:sz w:val="22"/>
          <w:szCs w:val="22"/>
        </w:rPr>
        <w:t xml:space="preserve"> infection </w:t>
      </w:r>
      <w:r>
        <w:rPr>
          <w:sz w:val="22"/>
          <w:szCs w:val="22"/>
        </w:rPr>
        <w:t>and two</w:t>
      </w:r>
      <w:r w:rsidRPr="00FF1A89">
        <w:rPr>
          <w:sz w:val="22"/>
          <w:szCs w:val="22"/>
        </w:rPr>
        <w:t xml:space="preserve"> </w:t>
      </w:r>
      <w:r w:rsidRPr="00FF1A89">
        <w:rPr>
          <w:i/>
          <w:sz w:val="22"/>
          <w:szCs w:val="22"/>
        </w:rPr>
        <w:t>S. haematobium</w:t>
      </w:r>
      <w:r w:rsidRPr="00FF1A89">
        <w:rPr>
          <w:sz w:val="22"/>
          <w:szCs w:val="22"/>
        </w:rPr>
        <w:t xml:space="preserve"> infection</w:t>
      </w:r>
      <w:r>
        <w:rPr>
          <w:sz w:val="22"/>
          <w:szCs w:val="22"/>
        </w:rPr>
        <w:t xml:space="preserve">. None assessed POC-CCA for the detection of </w:t>
      </w:r>
      <w:r w:rsidRPr="00725570">
        <w:rPr>
          <w:i/>
          <w:sz w:val="22"/>
          <w:szCs w:val="22"/>
        </w:rPr>
        <w:t>S. japonicum</w:t>
      </w:r>
      <w:r>
        <w:rPr>
          <w:sz w:val="22"/>
          <w:szCs w:val="22"/>
        </w:rPr>
        <w:t xml:space="preserve"> infection</w:t>
      </w:r>
      <w:r w:rsidRPr="006A4EB0">
        <w:rPr>
          <w:sz w:val="22"/>
          <w:szCs w:val="22"/>
        </w:rPr>
        <w:t xml:space="preserve">. </w:t>
      </w:r>
    </w:p>
    <w:p w14:paraId="5BA8681A" w14:textId="77777777" w:rsidR="002130F3" w:rsidRDefault="002130F3" w:rsidP="00A61798">
      <w:pPr>
        <w:pStyle w:val="NormalWeb"/>
        <w:spacing w:before="0" w:after="0" w:line="276" w:lineRule="auto"/>
        <w:rPr>
          <w:sz w:val="22"/>
          <w:szCs w:val="22"/>
        </w:rPr>
      </w:pPr>
    </w:p>
    <w:p w14:paraId="66AEA5EE" w14:textId="77777777" w:rsidR="00A61798" w:rsidRDefault="00A61798" w:rsidP="00D140E3">
      <w:pPr>
        <w:pStyle w:val="NormalWeb"/>
        <w:spacing w:before="0" w:after="0" w:line="276" w:lineRule="auto"/>
        <w:rPr>
          <w:b/>
          <w:color w:val="000000"/>
          <w:sz w:val="20"/>
          <w:szCs w:val="20"/>
          <w:highlight w:val="yellow"/>
        </w:rPr>
      </w:pPr>
    </w:p>
    <w:p w14:paraId="5520784C" w14:textId="77777777" w:rsidR="003E70B8" w:rsidRPr="002130F3" w:rsidRDefault="00C977B9" w:rsidP="00D140E3">
      <w:pPr>
        <w:pStyle w:val="NormalWeb"/>
        <w:spacing w:before="0" w:after="0" w:line="276" w:lineRule="auto"/>
        <w:rPr>
          <w:color w:val="000000"/>
          <w:sz w:val="22"/>
          <w:szCs w:val="22"/>
        </w:rPr>
      </w:pPr>
      <w:r w:rsidRPr="00025449">
        <w:rPr>
          <w:color w:val="000000"/>
          <w:sz w:val="22"/>
          <w:szCs w:val="22"/>
          <w:rPrChange w:id="396" w:author="Danso-Appiah" w:date="2015-09-23T17:34:00Z">
            <w:rPr>
              <w:b/>
              <w:color w:val="000000"/>
              <w:sz w:val="22"/>
              <w:szCs w:val="22"/>
            </w:rPr>
          </w:rPrChange>
        </w:rPr>
        <w:t>Table 1</w:t>
      </w:r>
      <w:ins w:id="397" w:author="Danso-Appiah" w:date="2015-09-23T17:34:00Z">
        <w:r w:rsidR="00025449" w:rsidRPr="00025449">
          <w:rPr>
            <w:color w:val="000000"/>
            <w:sz w:val="22"/>
            <w:szCs w:val="22"/>
            <w:rPrChange w:id="398" w:author="Danso-Appiah" w:date="2015-09-23T17:34:00Z">
              <w:rPr>
                <w:b/>
                <w:color w:val="000000"/>
                <w:sz w:val="22"/>
                <w:szCs w:val="22"/>
              </w:rPr>
            </w:rPrChange>
          </w:rPr>
          <w:t>.</w:t>
        </w:r>
      </w:ins>
      <w:r w:rsidRPr="002130F3">
        <w:rPr>
          <w:color w:val="000000"/>
          <w:sz w:val="22"/>
          <w:szCs w:val="22"/>
        </w:rPr>
        <w:t xml:space="preserve"> </w:t>
      </w:r>
      <w:r w:rsidRPr="00025449">
        <w:rPr>
          <w:b/>
          <w:color w:val="000000"/>
          <w:sz w:val="22"/>
          <w:szCs w:val="22"/>
          <w:rPrChange w:id="399" w:author="Danso-Appiah" w:date="2015-09-23T17:34:00Z">
            <w:rPr>
              <w:color w:val="000000"/>
              <w:sz w:val="22"/>
              <w:szCs w:val="22"/>
            </w:rPr>
          </w:rPrChange>
        </w:rPr>
        <w:t>Characteristics of</w:t>
      </w:r>
      <w:r w:rsidR="00946BC8" w:rsidRPr="00025449">
        <w:rPr>
          <w:b/>
          <w:color w:val="000000"/>
          <w:sz w:val="22"/>
          <w:szCs w:val="22"/>
          <w:rPrChange w:id="400" w:author="Danso-Appiah" w:date="2015-09-23T17:34:00Z">
            <w:rPr>
              <w:color w:val="000000"/>
              <w:sz w:val="22"/>
              <w:szCs w:val="22"/>
            </w:rPr>
          </w:rPrChange>
        </w:rPr>
        <w:t xml:space="preserve"> the</w:t>
      </w:r>
      <w:r w:rsidRPr="00025449">
        <w:rPr>
          <w:b/>
          <w:color w:val="000000"/>
          <w:sz w:val="22"/>
          <w:szCs w:val="22"/>
          <w:rPrChange w:id="401" w:author="Danso-Appiah" w:date="2015-09-23T17:34:00Z">
            <w:rPr>
              <w:color w:val="000000"/>
              <w:sz w:val="22"/>
              <w:szCs w:val="22"/>
            </w:rPr>
          </w:rPrChange>
        </w:rPr>
        <w:t xml:space="preserve"> included studies in the systematic review</w:t>
      </w:r>
    </w:p>
    <w:p w14:paraId="59B3D778" w14:textId="77777777" w:rsidR="00C977B9" w:rsidRDefault="00C977B9" w:rsidP="00D140E3">
      <w:pPr>
        <w:pStyle w:val="NormalWeb"/>
        <w:spacing w:before="0" w:after="0" w:line="276" w:lineRule="auto"/>
        <w:rPr>
          <w:sz w:val="22"/>
          <w:szCs w:val="22"/>
        </w:rPr>
      </w:pPr>
    </w:p>
    <w:p w14:paraId="635E0AF5" w14:textId="77777777" w:rsidR="002130F3" w:rsidRPr="006A4EB0" w:rsidRDefault="002130F3" w:rsidP="00D140E3">
      <w:pPr>
        <w:pStyle w:val="NormalWeb"/>
        <w:spacing w:before="0" w:after="0" w:line="276" w:lineRule="auto"/>
        <w:rPr>
          <w:sz w:val="22"/>
          <w:szCs w:val="22"/>
        </w:rPr>
      </w:pPr>
    </w:p>
    <w:p w14:paraId="29D73637" w14:textId="77777777" w:rsidR="00D93041" w:rsidRPr="006A4EB0" w:rsidRDefault="00D93041" w:rsidP="00D140E3">
      <w:pPr>
        <w:pStyle w:val="NormalWeb"/>
        <w:spacing w:before="0" w:after="0" w:line="276" w:lineRule="auto"/>
        <w:rPr>
          <w:sz w:val="22"/>
          <w:szCs w:val="22"/>
        </w:rPr>
      </w:pPr>
    </w:p>
    <w:p w14:paraId="4047B452" w14:textId="7980F96C" w:rsidR="00103C28" w:rsidRDefault="00237C3D" w:rsidP="00D6749F">
      <w:pPr>
        <w:pStyle w:val="NormalWeb"/>
        <w:spacing w:before="0" w:after="0" w:line="276" w:lineRule="auto"/>
        <w:rPr>
          <w:sz w:val="22"/>
          <w:szCs w:val="22"/>
        </w:rPr>
      </w:pPr>
      <w:r w:rsidRPr="00D6749F">
        <w:rPr>
          <w:sz w:val="22"/>
          <w:szCs w:val="22"/>
        </w:rPr>
        <w:t>One multi-c</w:t>
      </w:r>
      <w:r w:rsidR="00BB7991">
        <w:rPr>
          <w:sz w:val="22"/>
          <w:szCs w:val="22"/>
        </w:rPr>
        <w:t xml:space="preserve">entre </w:t>
      </w:r>
      <w:r w:rsidRPr="00D6749F">
        <w:rPr>
          <w:sz w:val="22"/>
          <w:szCs w:val="22"/>
        </w:rPr>
        <w:t>study</w:t>
      </w:r>
      <w:ins w:id="402" w:author="D B" w:date="2015-09-26T16:48:00Z">
        <w:r w:rsidR="00AC5829" w:rsidRPr="00AC5829">
          <w:rPr>
            <w:sz w:val="22"/>
            <w:szCs w:val="22"/>
            <w:vertAlign w:val="superscript"/>
            <w:rPrChange w:id="403" w:author="D B" w:date="2015-09-26T16:48:00Z">
              <w:rPr>
                <w:sz w:val="22"/>
                <w:szCs w:val="22"/>
              </w:rPr>
            </w:rPrChange>
          </w:rPr>
          <w:t>40</w:t>
        </w:r>
      </w:ins>
      <w:r w:rsidRPr="00D6749F">
        <w:rPr>
          <w:sz w:val="22"/>
          <w:szCs w:val="22"/>
        </w:rPr>
        <w:t xml:space="preserve"> </w:t>
      </w:r>
      <w:r w:rsidR="00D0068B">
        <w:rPr>
          <w:sz w:val="22"/>
          <w:szCs w:val="22"/>
        </w:rPr>
        <w:t>involving five countries (</w:t>
      </w:r>
      <w:r w:rsidR="00CA5611" w:rsidRPr="00D6749F">
        <w:rPr>
          <w:sz w:val="22"/>
          <w:szCs w:val="22"/>
        </w:rPr>
        <w:t>Cameroon</w:t>
      </w:r>
      <w:r w:rsidRPr="00D6749F">
        <w:rPr>
          <w:sz w:val="22"/>
          <w:szCs w:val="22"/>
        </w:rPr>
        <w:t xml:space="preserve">, Cote d’Ivoire, Ethiopia, </w:t>
      </w:r>
      <w:r w:rsidR="00DF152B" w:rsidRPr="00D6749F">
        <w:rPr>
          <w:sz w:val="22"/>
          <w:szCs w:val="22"/>
        </w:rPr>
        <w:t xml:space="preserve">Kenya and </w:t>
      </w:r>
      <w:r w:rsidRPr="003606BC">
        <w:rPr>
          <w:sz w:val="22"/>
          <w:szCs w:val="22"/>
        </w:rPr>
        <w:t>Uganda</w:t>
      </w:r>
      <w:r w:rsidR="00D0068B" w:rsidRPr="003606BC">
        <w:rPr>
          <w:sz w:val="22"/>
          <w:szCs w:val="22"/>
        </w:rPr>
        <w:t xml:space="preserve">) </w:t>
      </w:r>
      <w:del w:id="404" w:author="D B" w:date="2015-09-26T16:48:00Z">
        <w:r w:rsidR="00BB7991" w:rsidRPr="003606BC" w:rsidDel="00AC5829">
          <w:rPr>
            <w:sz w:val="22"/>
            <w:szCs w:val="22"/>
          </w:rPr>
          <w:delText xml:space="preserve">that </w:delText>
        </w:r>
        <w:r w:rsidR="00D0068B" w:rsidRPr="003606BC" w:rsidDel="00AC5829">
          <w:rPr>
            <w:sz w:val="22"/>
            <w:szCs w:val="22"/>
          </w:rPr>
          <w:delText>w</w:delText>
        </w:r>
        <w:r w:rsidR="00BB7991" w:rsidRPr="003606BC" w:rsidDel="00AC5829">
          <w:rPr>
            <w:sz w:val="22"/>
            <w:szCs w:val="22"/>
          </w:rPr>
          <w:delText>ere</w:delText>
        </w:r>
        <w:r w:rsidR="00D0068B" w:rsidRPr="003606BC" w:rsidDel="00AC5829">
          <w:rPr>
            <w:sz w:val="22"/>
            <w:szCs w:val="22"/>
          </w:rPr>
          <w:delText xml:space="preserve"> r</w:delText>
        </w:r>
        <w:r w:rsidRPr="003606BC" w:rsidDel="00AC5829">
          <w:rPr>
            <w:sz w:val="22"/>
            <w:szCs w:val="22"/>
          </w:rPr>
          <w:delText xml:space="preserve">eported </w:delText>
        </w:r>
        <w:r w:rsidR="00BB7991" w:rsidRPr="003606BC" w:rsidDel="00AC5829">
          <w:rPr>
            <w:sz w:val="22"/>
            <w:szCs w:val="22"/>
          </w:rPr>
          <w:delText xml:space="preserve">in </w:delText>
        </w:r>
        <w:r w:rsidRPr="003606BC" w:rsidDel="00AC5829">
          <w:rPr>
            <w:color w:val="0000CC"/>
            <w:sz w:val="22"/>
            <w:szCs w:val="22"/>
          </w:rPr>
          <w:delText>Colley 2013</w:delText>
        </w:r>
        <w:r w:rsidRPr="003606BC" w:rsidDel="00AC5829">
          <w:rPr>
            <w:sz w:val="22"/>
            <w:szCs w:val="22"/>
          </w:rPr>
          <w:delText xml:space="preserve"> </w:delText>
        </w:r>
      </w:del>
      <w:r w:rsidR="00CA5611" w:rsidRPr="003606BC">
        <w:rPr>
          <w:sz w:val="22"/>
          <w:szCs w:val="22"/>
        </w:rPr>
        <w:t>w</w:t>
      </w:r>
      <w:r w:rsidR="00BB7991" w:rsidRPr="003606BC">
        <w:rPr>
          <w:sz w:val="22"/>
          <w:szCs w:val="22"/>
        </w:rPr>
        <w:t xml:space="preserve">ere </w:t>
      </w:r>
      <w:r w:rsidR="00CA5611" w:rsidRPr="003606BC">
        <w:rPr>
          <w:sz w:val="22"/>
          <w:szCs w:val="22"/>
        </w:rPr>
        <w:t xml:space="preserve">managed as </w:t>
      </w:r>
      <w:r w:rsidRPr="003606BC">
        <w:rPr>
          <w:sz w:val="22"/>
          <w:szCs w:val="22"/>
        </w:rPr>
        <w:t xml:space="preserve">separate studies </w:t>
      </w:r>
      <w:r w:rsidR="008668D4" w:rsidRPr="003606BC">
        <w:rPr>
          <w:sz w:val="22"/>
          <w:szCs w:val="22"/>
        </w:rPr>
        <w:t>(see</w:t>
      </w:r>
      <w:r w:rsidRPr="003606BC">
        <w:rPr>
          <w:sz w:val="22"/>
          <w:szCs w:val="22"/>
        </w:rPr>
        <w:t xml:space="preserve"> </w:t>
      </w:r>
      <w:r w:rsidR="00FC6AD5" w:rsidRPr="003606BC">
        <w:rPr>
          <w:color w:val="0000CC"/>
          <w:sz w:val="22"/>
          <w:szCs w:val="22"/>
        </w:rPr>
        <w:t xml:space="preserve">Fig. </w:t>
      </w:r>
      <w:r w:rsidRPr="003606BC">
        <w:rPr>
          <w:color w:val="0000CC"/>
          <w:sz w:val="22"/>
          <w:szCs w:val="22"/>
        </w:rPr>
        <w:t>1</w:t>
      </w:r>
      <w:r w:rsidR="008668D4" w:rsidRPr="003606BC">
        <w:rPr>
          <w:sz w:val="22"/>
          <w:szCs w:val="22"/>
        </w:rPr>
        <w:t>)</w:t>
      </w:r>
      <w:r w:rsidRPr="003606BC">
        <w:rPr>
          <w:sz w:val="22"/>
          <w:szCs w:val="22"/>
        </w:rPr>
        <w:t xml:space="preserve">. </w:t>
      </w:r>
      <w:r w:rsidR="00EE75B0" w:rsidRPr="003606BC">
        <w:rPr>
          <w:sz w:val="22"/>
          <w:szCs w:val="22"/>
        </w:rPr>
        <w:t>T</w:t>
      </w:r>
      <w:ins w:id="405" w:author="D B" w:date="2015-09-26T16:55:00Z">
        <w:r w:rsidR="00BB4ABE" w:rsidRPr="003606BC">
          <w:rPr>
            <w:sz w:val="22"/>
            <w:szCs w:val="22"/>
          </w:rPr>
          <w:t>wo</w:t>
        </w:r>
      </w:ins>
      <w:del w:id="406" w:author="D B" w:date="2015-09-26T16:55:00Z">
        <w:r w:rsidR="00EE75B0" w:rsidRPr="003606BC" w:rsidDel="00BB4ABE">
          <w:rPr>
            <w:sz w:val="22"/>
            <w:szCs w:val="22"/>
          </w:rPr>
          <w:delText>he</w:delText>
        </w:r>
      </w:del>
      <w:r w:rsidR="00EE75B0" w:rsidRPr="003606BC">
        <w:rPr>
          <w:sz w:val="22"/>
          <w:szCs w:val="22"/>
        </w:rPr>
        <w:t xml:space="preserve"> studies</w:t>
      </w:r>
      <w:del w:id="407" w:author="D B" w:date="2015-09-26T16:55:00Z">
        <w:r w:rsidR="00EE75B0" w:rsidRPr="003606BC" w:rsidDel="00BB4ABE">
          <w:rPr>
            <w:sz w:val="22"/>
            <w:szCs w:val="22"/>
            <w:vertAlign w:val="superscript"/>
            <w:rPrChange w:id="408" w:author="D B" w:date="2015-09-26T23:40:00Z">
              <w:rPr>
                <w:sz w:val="22"/>
                <w:szCs w:val="22"/>
              </w:rPr>
            </w:rPrChange>
          </w:rPr>
          <w:delText xml:space="preserve"> </w:delText>
        </w:r>
      </w:del>
      <w:ins w:id="409" w:author="D B" w:date="2015-09-26T16:50:00Z">
        <w:r w:rsidR="000E19D0" w:rsidRPr="003606BC">
          <w:rPr>
            <w:sz w:val="22"/>
            <w:szCs w:val="22"/>
            <w:vertAlign w:val="superscript"/>
            <w:rPrChange w:id="410" w:author="D B" w:date="2015-09-26T23:40:00Z">
              <w:rPr>
                <w:sz w:val="22"/>
                <w:szCs w:val="22"/>
              </w:rPr>
            </w:rPrChange>
          </w:rPr>
          <w:t>37</w:t>
        </w:r>
      </w:ins>
      <w:ins w:id="411" w:author="D B" w:date="2015-09-26T16:53:00Z">
        <w:r w:rsidR="000E19D0" w:rsidRPr="003606BC">
          <w:rPr>
            <w:sz w:val="22"/>
            <w:szCs w:val="22"/>
            <w:vertAlign w:val="superscript"/>
            <w:rPrChange w:id="412" w:author="D B" w:date="2015-09-26T23:40:00Z">
              <w:rPr>
                <w:sz w:val="22"/>
                <w:szCs w:val="22"/>
              </w:rPr>
            </w:rPrChange>
          </w:rPr>
          <w:t>-</w:t>
        </w:r>
      </w:ins>
      <w:ins w:id="413" w:author="D B" w:date="2015-09-26T16:55:00Z">
        <w:r w:rsidR="00BB4ABE" w:rsidRPr="003606BC">
          <w:rPr>
            <w:sz w:val="22"/>
            <w:szCs w:val="22"/>
            <w:vertAlign w:val="superscript"/>
            <w:rPrChange w:id="414" w:author="D B" w:date="2015-09-26T23:40:00Z">
              <w:rPr>
                <w:sz w:val="22"/>
                <w:szCs w:val="22"/>
              </w:rPr>
            </w:rPrChange>
          </w:rPr>
          <w:t>38</w:t>
        </w:r>
        <w:r w:rsidR="00BB4ABE" w:rsidRPr="003606BC">
          <w:rPr>
            <w:sz w:val="22"/>
            <w:szCs w:val="22"/>
          </w:rPr>
          <w:t xml:space="preserve"> </w:t>
        </w:r>
      </w:ins>
      <w:del w:id="415" w:author="D B" w:date="2015-09-26T16:55:00Z">
        <w:r w:rsidR="00EE75B0" w:rsidRPr="003606BC" w:rsidDel="00BB4ABE">
          <w:rPr>
            <w:sz w:val="22"/>
            <w:szCs w:val="22"/>
          </w:rPr>
          <w:delText>(</w:delText>
        </w:r>
        <w:r w:rsidR="00165E5A" w:rsidRPr="003606BC" w:rsidDel="00BB4ABE">
          <w:rPr>
            <w:color w:val="0000CC"/>
            <w:sz w:val="22"/>
            <w:szCs w:val="22"/>
          </w:rPr>
          <w:delText>Coulibaly 2011</w:delText>
        </w:r>
        <w:r w:rsidR="00165E5A" w:rsidRPr="003606BC" w:rsidDel="00BB4ABE">
          <w:rPr>
            <w:sz w:val="22"/>
            <w:szCs w:val="22"/>
          </w:rPr>
          <w:delText xml:space="preserve"> and </w:delText>
        </w:r>
        <w:r w:rsidR="00165E5A" w:rsidRPr="003606BC" w:rsidDel="00BB4ABE">
          <w:rPr>
            <w:color w:val="0000CC"/>
            <w:sz w:val="22"/>
            <w:szCs w:val="22"/>
          </w:rPr>
          <w:delText>Tchuem Tchuente 2013</w:delText>
        </w:r>
        <w:r w:rsidR="00EE75B0" w:rsidRPr="003606BC" w:rsidDel="00BB4ABE">
          <w:rPr>
            <w:color w:val="0000CC"/>
            <w:sz w:val="22"/>
            <w:szCs w:val="22"/>
          </w:rPr>
          <w:delText>)</w:delText>
        </w:r>
      </w:del>
      <w:r w:rsidR="00165E5A" w:rsidRPr="003606BC">
        <w:rPr>
          <w:sz w:val="22"/>
          <w:szCs w:val="22"/>
        </w:rPr>
        <w:t xml:space="preserve"> </w:t>
      </w:r>
      <w:r w:rsidR="00EE75B0" w:rsidRPr="003606BC">
        <w:rPr>
          <w:sz w:val="22"/>
          <w:szCs w:val="22"/>
        </w:rPr>
        <w:t xml:space="preserve">which </w:t>
      </w:r>
      <w:r w:rsidR="00165E5A" w:rsidRPr="003606BC">
        <w:rPr>
          <w:sz w:val="22"/>
          <w:szCs w:val="22"/>
        </w:rPr>
        <w:t xml:space="preserve">were conducted in </w:t>
      </w:r>
      <w:commentRangeStart w:id="416"/>
      <w:r w:rsidR="00165E5A" w:rsidRPr="006B335C">
        <w:rPr>
          <w:sz w:val="22"/>
          <w:szCs w:val="22"/>
          <w:highlight w:val="cyan"/>
          <w:rPrChange w:id="417" w:author="D B" w:date="2015-09-26T19:06:00Z">
            <w:rPr>
              <w:sz w:val="22"/>
              <w:szCs w:val="22"/>
            </w:rPr>
          </w:rPrChange>
        </w:rPr>
        <w:t xml:space="preserve">different endemicity settings </w:t>
      </w:r>
      <w:r w:rsidR="00D92629" w:rsidRPr="006B335C">
        <w:rPr>
          <w:sz w:val="22"/>
          <w:szCs w:val="22"/>
          <w:highlight w:val="cyan"/>
          <w:rPrChange w:id="418" w:author="D B" w:date="2015-09-26T19:06:00Z">
            <w:rPr>
              <w:sz w:val="22"/>
              <w:szCs w:val="22"/>
            </w:rPr>
          </w:rPrChange>
        </w:rPr>
        <w:t xml:space="preserve">(low, moderate and high) </w:t>
      </w:r>
      <w:r w:rsidR="000C6A7C" w:rsidRPr="006B335C">
        <w:rPr>
          <w:sz w:val="22"/>
          <w:szCs w:val="22"/>
          <w:highlight w:val="cyan"/>
          <w:rPrChange w:id="419" w:author="D B" w:date="2015-09-26T19:06:00Z">
            <w:rPr>
              <w:sz w:val="22"/>
              <w:szCs w:val="22"/>
            </w:rPr>
          </w:rPrChange>
        </w:rPr>
        <w:t xml:space="preserve">were </w:t>
      </w:r>
      <w:r w:rsidR="00165E5A" w:rsidRPr="006B335C">
        <w:rPr>
          <w:sz w:val="22"/>
          <w:szCs w:val="22"/>
          <w:highlight w:val="cyan"/>
          <w:rPrChange w:id="420" w:author="D B" w:date="2015-09-26T19:06:00Z">
            <w:rPr>
              <w:sz w:val="22"/>
              <w:szCs w:val="22"/>
            </w:rPr>
          </w:rPrChange>
        </w:rPr>
        <w:t xml:space="preserve">managed as </w:t>
      </w:r>
      <w:r w:rsidR="004D06C7" w:rsidRPr="006B335C">
        <w:rPr>
          <w:sz w:val="22"/>
          <w:szCs w:val="22"/>
          <w:highlight w:val="cyan"/>
          <w:rPrChange w:id="421" w:author="D B" w:date="2015-09-26T19:06:00Z">
            <w:rPr>
              <w:sz w:val="22"/>
              <w:szCs w:val="22"/>
            </w:rPr>
          </w:rPrChange>
        </w:rPr>
        <w:t xml:space="preserve">separate </w:t>
      </w:r>
      <w:r w:rsidR="0058252C" w:rsidRPr="006B335C">
        <w:rPr>
          <w:sz w:val="22"/>
          <w:szCs w:val="22"/>
          <w:highlight w:val="cyan"/>
          <w:rPrChange w:id="422" w:author="D B" w:date="2015-09-26T19:06:00Z">
            <w:rPr>
              <w:sz w:val="22"/>
              <w:szCs w:val="22"/>
            </w:rPr>
          </w:rPrChange>
        </w:rPr>
        <w:t>studies</w:t>
      </w:r>
      <w:r w:rsidR="000C6A7C" w:rsidRPr="006B335C">
        <w:rPr>
          <w:sz w:val="22"/>
          <w:szCs w:val="22"/>
          <w:highlight w:val="cyan"/>
          <w:rPrChange w:id="423" w:author="D B" w:date="2015-09-26T19:06:00Z">
            <w:rPr>
              <w:sz w:val="22"/>
              <w:szCs w:val="22"/>
            </w:rPr>
          </w:rPrChange>
        </w:rPr>
        <w:t xml:space="preserve"> (</w:t>
      </w:r>
      <w:proofErr w:type="spellStart"/>
      <w:r w:rsidR="004D06C7" w:rsidRPr="006B335C">
        <w:rPr>
          <w:color w:val="0000CC"/>
          <w:sz w:val="22"/>
          <w:szCs w:val="22"/>
          <w:highlight w:val="cyan"/>
          <w:rPrChange w:id="424" w:author="D B" w:date="2015-09-26T19:06:00Z">
            <w:rPr>
              <w:color w:val="0000CC"/>
              <w:sz w:val="22"/>
              <w:szCs w:val="22"/>
            </w:rPr>
          </w:rPrChange>
        </w:rPr>
        <w:t>Coulibaly</w:t>
      </w:r>
      <w:proofErr w:type="spellEnd"/>
      <w:r w:rsidR="004D06C7" w:rsidRPr="006B335C">
        <w:rPr>
          <w:color w:val="0000CC"/>
          <w:sz w:val="22"/>
          <w:szCs w:val="22"/>
          <w:highlight w:val="cyan"/>
          <w:rPrChange w:id="425" w:author="D B" w:date="2015-09-26T19:06:00Z">
            <w:rPr>
              <w:color w:val="0000CC"/>
              <w:sz w:val="22"/>
              <w:szCs w:val="22"/>
            </w:rPr>
          </w:rPrChange>
        </w:rPr>
        <w:t xml:space="preserve"> 2011-study 1</w:t>
      </w:r>
      <w:r w:rsidR="00795664" w:rsidRPr="006B335C">
        <w:rPr>
          <w:color w:val="0000CC"/>
          <w:sz w:val="22"/>
          <w:szCs w:val="22"/>
          <w:highlight w:val="cyan"/>
          <w:rPrChange w:id="426" w:author="D B" w:date="2015-09-26T19:06:00Z">
            <w:rPr>
              <w:color w:val="0000CC"/>
              <w:sz w:val="22"/>
              <w:szCs w:val="22"/>
            </w:rPr>
          </w:rPrChange>
        </w:rPr>
        <w:t>;</w:t>
      </w:r>
      <w:r w:rsidR="004D06C7" w:rsidRPr="006B335C">
        <w:rPr>
          <w:sz w:val="22"/>
          <w:szCs w:val="22"/>
          <w:highlight w:val="cyan"/>
          <w:rPrChange w:id="427" w:author="D B" w:date="2015-09-26T19:06:00Z">
            <w:rPr>
              <w:sz w:val="22"/>
              <w:szCs w:val="22"/>
            </w:rPr>
          </w:rPrChange>
        </w:rPr>
        <w:t xml:space="preserve"> </w:t>
      </w:r>
      <w:proofErr w:type="spellStart"/>
      <w:r w:rsidR="004D06C7" w:rsidRPr="006B335C">
        <w:rPr>
          <w:color w:val="0000CC"/>
          <w:sz w:val="22"/>
          <w:szCs w:val="22"/>
          <w:highlight w:val="cyan"/>
          <w:rPrChange w:id="428" w:author="D B" w:date="2015-09-26T19:06:00Z">
            <w:rPr>
              <w:color w:val="0000CC"/>
              <w:sz w:val="22"/>
              <w:szCs w:val="22"/>
            </w:rPr>
          </w:rPrChange>
        </w:rPr>
        <w:t>Coulibaly</w:t>
      </w:r>
      <w:proofErr w:type="spellEnd"/>
      <w:r w:rsidR="004D06C7" w:rsidRPr="006B335C">
        <w:rPr>
          <w:color w:val="0000CC"/>
          <w:sz w:val="22"/>
          <w:szCs w:val="22"/>
          <w:highlight w:val="cyan"/>
          <w:rPrChange w:id="429" w:author="D B" w:date="2015-09-26T19:06:00Z">
            <w:rPr>
              <w:color w:val="0000CC"/>
              <w:sz w:val="22"/>
              <w:szCs w:val="22"/>
            </w:rPr>
          </w:rPrChange>
        </w:rPr>
        <w:t xml:space="preserve"> 2011-study 2</w:t>
      </w:r>
      <w:r w:rsidR="00795664" w:rsidRPr="006B335C">
        <w:rPr>
          <w:sz w:val="22"/>
          <w:szCs w:val="22"/>
          <w:highlight w:val="cyan"/>
          <w:rPrChange w:id="430" w:author="D B" w:date="2015-09-26T19:06:00Z">
            <w:rPr>
              <w:sz w:val="22"/>
              <w:szCs w:val="22"/>
            </w:rPr>
          </w:rPrChange>
        </w:rPr>
        <w:t>;</w:t>
      </w:r>
      <w:r w:rsidR="004D06C7" w:rsidRPr="006B335C">
        <w:rPr>
          <w:sz w:val="22"/>
          <w:szCs w:val="22"/>
          <w:highlight w:val="cyan"/>
          <w:rPrChange w:id="431" w:author="D B" w:date="2015-09-26T19:06:00Z">
            <w:rPr>
              <w:sz w:val="22"/>
              <w:szCs w:val="22"/>
            </w:rPr>
          </w:rPrChange>
        </w:rPr>
        <w:t xml:space="preserve"> </w:t>
      </w:r>
      <w:proofErr w:type="spellStart"/>
      <w:r w:rsidR="004D06C7" w:rsidRPr="006B335C">
        <w:rPr>
          <w:color w:val="0000CC"/>
          <w:sz w:val="22"/>
          <w:szCs w:val="22"/>
          <w:highlight w:val="cyan"/>
          <w:rPrChange w:id="432" w:author="D B" w:date="2015-09-26T19:06:00Z">
            <w:rPr>
              <w:color w:val="0000CC"/>
              <w:sz w:val="22"/>
              <w:szCs w:val="22"/>
            </w:rPr>
          </w:rPrChange>
        </w:rPr>
        <w:t>Coulibaly</w:t>
      </w:r>
      <w:proofErr w:type="spellEnd"/>
      <w:r w:rsidR="004D06C7" w:rsidRPr="006B335C">
        <w:rPr>
          <w:color w:val="0000CC"/>
          <w:sz w:val="22"/>
          <w:szCs w:val="22"/>
          <w:highlight w:val="cyan"/>
          <w:rPrChange w:id="433" w:author="D B" w:date="2015-09-26T19:06:00Z">
            <w:rPr>
              <w:color w:val="0000CC"/>
              <w:sz w:val="22"/>
              <w:szCs w:val="22"/>
            </w:rPr>
          </w:rPrChange>
        </w:rPr>
        <w:t xml:space="preserve"> 2011-study 3</w:t>
      </w:r>
      <w:r w:rsidR="004D06C7" w:rsidRPr="006B335C">
        <w:rPr>
          <w:sz w:val="22"/>
          <w:szCs w:val="22"/>
          <w:highlight w:val="cyan"/>
          <w:rPrChange w:id="434" w:author="D B" w:date="2015-09-26T19:06:00Z">
            <w:rPr>
              <w:sz w:val="22"/>
              <w:szCs w:val="22"/>
            </w:rPr>
          </w:rPrChange>
        </w:rPr>
        <w:t xml:space="preserve">; </w:t>
      </w:r>
      <w:proofErr w:type="spellStart"/>
      <w:r w:rsidR="004D06C7" w:rsidRPr="006B335C">
        <w:rPr>
          <w:color w:val="0000CC"/>
          <w:sz w:val="22"/>
          <w:szCs w:val="22"/>
          <w:highlight w:val="cyan"/>
          <w:rPrChange w:id="435" w:author="D B" w:date="2015-09-26T19:06:00Z">
            <w:rPr>
              <w:color w:val="0000CC"/>
              <w:sz w:val="22"/>
              <w:szCs w:val="22"/>
            </w:rPr>
          </w:rPrChange>
        </w:rPr>
        <w:t>Tchuem</w:t>
      </w:r>
      <w:proofErr w:type="spellEnd"/>
      <w:r w:rsidR="004D06C7" w:rsidRPr="006B335C">
        <w:rPr>
          <w:color w:val="0000CC"/>
          <w:sz w:val="22"/>
          <w:szCs w:val="22"/>
          <w:highlight w:val="cyan"/>
          <w:rPrChange w:id="436" w:author="D B" w:date="2015-09-26T19:06:00Z">
            <w:rPr>
              <w:color w:val="0000CC"/>
              <w:sz w:val="22"/>
              <w:szCs w:val="22"/>
            </w:rPr>
          </w:rPrChange>
        </w:rPr>
        <w:t xml:space="preserve"> </w:t>
      </w:r>
      <w:proofErr w:type="spellStart"/>
      <w:r w:rsidR="004D06C7" w:rsidRPr="006B335C">
        <w:rPr>
          <w:color w:val="0000CC"/>
          <w:sz w:val="22"/>
          <w:szCs w:val="22"/>
          <w:highlight w:val="cyan"/>
          <w:rPrChange w:id="437" w:author="D B" w:date="2015-09-26T19:06:00Z">
            <w:rPr>
              <w:color w:val="0000CC"/>
              <w:sz w:val="22"/>
              <w:szCs w:val="22"/>
            </w:rPr>
          </w:rPrChange>
        </w:rPr>
        <w:t>Tchuente</w:t>
      </w:r>
      <w:proofErr w:type="spellEnd"/>
      <w:r w:rsidR="004D06C7" w:rsidRPr="006B335C">
        <w:rPr>
          <w:color w:val="0000CC"/>
          <w:sz w:val="22"/>
          <w:szCs w:val="22"/>
          <w:highlight w:val="cyan"/>
          <w:rPrChange w:id="438" w:author="D B" w:date="2015-09-26T19:06:00Z">
            <w:rPr>
              <w:color w:val="0000CC"/>
              <w:sz w:val="22"/>
              <w:szCs w:val="22"/>
            </w:rPr>
          </w:rPrChange>
        </w:rPr>
        <w:t xml:space="preserve"> 201</w:t>
      </w:r>
      <w:ins w:id="439" w:author="D B" w:date="2015-09-26T17:05:00Z">
        <w:r w:rsidR="00F879B7" w:rsidRPr="006B335C">
          <w:rPr>
            <w:color w:val="0000CC"/>
            <w:sz w:val="22"/>
            <w:szCs w:val="22"/>
            <w:highlight w:val="cyan"/>
            <w:rPrChange w:id="440" w:author="D B" w:date="2015-09-26T19:06:00Z">
              <w:rPr>
                <w:color w:val="0000CC"/>
                <w:sz w:val="22"/>
                <w:szCs w:val="22"/>
              </w:rPr>
            </w:rPrChange>
          </w:rPr>
          <w:t>2</w:t>
        </w:r>
      </w:ins>
      <w:del w:id="441" w:author="D B" w:date="2015-09-26T17:05:00Z">
        <w:r w:rsidR="004D06C7" w:rsidRPr="006B335C" w:rsidDel="00F879B7">
          <w:rPr>
            <w:color w:val="0000CC"/>
            <w:sz w:val="22"/>
            <w:szCs w:val="22"/>
            <w:highlight w:val="cyan"/>
            <w:rPrChange w:id="442" w:author="D B" w:date="2015-09-26T19:06:00Z">
              <w:rPr>
                <w:color w:val="0000CC"/>
                <w:sz w:val="22"/>
                <w:szCs w:val="22"/>
              </w:rPr>
            </w:rPrChange>
          </w:rPr>
          <w:delText>3</w:delText>
        </w:r>
      </w:del>
      <w:r w:rsidR="004D06C7" w:rsidRPr="006B335C">
        <w:rPr>
          <w:color w:val="0000CC"/>
          <w:sz w:val="22"/>
          <w:szCs w:val="22"/>
          <w:highlight w:val="cyan"/>
          <w:rPrChange w:id="443" w:author="D B" w:date="2015-09-26T19:06:00Z">
            <w:rPr>
              <w:color w:val="0000CC"/>
              <w:sz w:val="22"/>
              <w:szCs w:val="22"/>
            </w:rPr>
          </w:rPrChange>
        </w:rPr>
        <w:t>-study 1</w:t>
      </w:r>
      <w:r w:rsidR="001167F2" w:rsidRPr="006B335C">
        <w:rPr>
          <w:sz w:val="22"/>
          <w:szCs w:val="22"/>
          <w:highlight w:val="cyan"/>
          <w:rPrChange w:id="444" w:author="D B" w:date="2015-09-26T19:06:00Z">
            <w:rPr>
              <w:sz w:val="22"/>
              <w:szCs w:val="22"/>
            </w:rPr>
          </w:rPrChange>
        </w:rPr>
        <w:t>;</w:t>
      </w:r>
      <w:r w:rsidR="004D06C7" w:rsidRPr="006B335C">
        <w:rPr>
          <w:sz w:val="22"/>
          <w:szCs w:val="22"/>
          <w:highlight w:val="cyan"/>
          <w:rPrChange w:id="445" w:author="D B" w:date="2015-09-26T19:06:00Z">
            <w:rPr>
              <w:sz w:val="22"/>
              <w:szCs w:val="22"/>
            </w:rPr>
          </w:rPrChange>
        </w:rPr>
        <w:t xml:space="preserve"> </w:t>
      </w:r>
      <w:proofErr w:type="spellStart"/>
      <w:r w:rsidR="004D06C7" w:rsidRPr="006B335C">
        <w:rPr>
          <w:color w:val="0000CC"/>
          <w:sz w:val="22"/>
          <w:szCs w:val="22"/>
          <w:highlight w:val="cyan"/>
          <w:rPrChange w:id="446" w:author="D B" w:date="2015-09-26T19:06:00Z">
            <w:rPr>
              <w:color w:val="0000CC"/>
              <w:sz w:val="22"/>
              <w:szCs w:val="22"/>
            </w:rPr>
          </w:rPrChange>
        </w:rPr>
        <w:t>Tchuem</w:t>
      </w:r>
      <w:proofErr w:type="spellEnd"/>
      <w:r w:rsidR="004D06C7" w:rsidRPr="006B335C">
        <w:rPr>
          <w:color w:val="0000CC"/>
          <w:sz w:val="22"/>
          <w:szCs w:val="22"/>
          <w:highlight w:val="cyan"/>
          <w:rPrChange w:id="447" w:author="D B" w:date="2015-09-26T19:06:00Z">
            <w:rPr>
              <w:color w:val="0000CC"/>
              <w:sz w:val="22"/>
              <w:szCs w:val="22"/>
            </w:rPr>
          </w:rPrChange>
        </w:rPr>
        <w:t xml:space="preserve"> </w:t>
      </w:r>
      <w:proofErr w:type="spellStart"/>
      <w:r w:rsidR="004D06C7" w:rsidRPr="006B335C">
        <w:rPr>
          <w:color w:val="0000CC"/>
          <w:sz w:val="22"/>
          <w:szCs w:val="22"/>
          <w:highlight w:val="cyan"/>
          <w:rPrChange w:id="448" w:author="D B" w:date="2015-09-26T19:06:00Z">
            <w:rPr>
              <w:color w:val="0000CC"/>
              <w:sz w:val="22"/>
              <w:szCs w:val="22"/>
            </w:rPr>
          </w:rPrChange>
        </w:rPr>
        <w:t>Tchuente</w:t>
      </w:r>
      <w:proofErr w:type="spellEnd"/>
      <w:r w:rsidR="004D06C7" w:rsidRPr="006B335C">
        <w:rPr>
          <w:color w:val="0000CC"/>
          <w:sz w:val="22"/>
          <w:szCs w:val="22"/>
          <w:highlight w:val="cyan"/>
          <w:rPrChange w:id="449" w:author="D B" w:date="2015-09-26T19:06:00Z">
            <w:rPr>
              <w:color w:val="0000CC"/>
              <w:sz w:val="22"/>
              <w:szCs w:val="22"/>
            </w:rPr>
          </w:rPrChange>
        </w:rPr>
        <w:t xml:space="preserve"> 201</w:t>
      </w:r>
      <w:ins w:id="450" w:author="D B" w:date="2015-09-26T17:05:00Z">
        <w:r w:rsidR="00F879B7" w:rsidRPr="006B335C">
          <w:rPr>
            <w:color w:val="0000CC"/>
            <w:sz w:val="22"/>
            <w:szCs w:val="22"/>
            <w:highlight w:val="cyan"/>
            <w:rPrChange w:id="451" w:author="D B" w:date="2015-09-26T19:06:00Z">
              <w:rPr>
                <w:color w:val="0000CC"/>
                <w:sz w:val="22"/>
                <w:szCs w:val="22"/>
              </w:rPr>
            </w:rPrChange>
          </w:rPr>
          <w:t>2</w:t>
        </w:r>
      </w:ins>
      <w:del w:id="452" w:author="D B" w:date="2015-09-26T17:05:00Z">
        <w:r w:rsidR="004D06C7" w:rsidRPr="006B335C" w:rsidDel="00F879B7">
          <w:rPr>
            <w:color w:val="0000CC"/>
            <w:sz w:val="22"/>
            <w:szCs w:val="22"/>
            <w:highlight w:val="cyan"/>
            <w:rPrChange w:id="453" w:author="D B" w:date="2015-09-26T19:06:00Z">
              <w:rPr>
                <w:color w:val="0000CC"/>
                <w:sz w:val="22"/>
                <w:szCs w:val="22"/>
              </w:rPr>
            </w:rPrChange>
          </w:rPr>
          <w:delText>3</w:delText>
        </w:r>
      </w:del>
      <w:r w:rsidR="004D06C7" w:rsidRPr="006B335C">
        <w:rPr>
          <w:color w:val="0000CC"/>
          <w:sz w:val="22"/>
          <w:szCs w:val="22"/>
          <w:highlight w:val="cyan"/>
          <w:rPrChange w:id="454" w:author="D B" w:date="2015-09-26T19:06:00Z">
            <w:rPr>
              <w:color w:val="0000CC"/>
              <w:sz w:val="22"/>
              <w:szCs w:val="22"/>
            </w:rPr>
          </w:rPrChange>
        </w:rPr>
        <w:t>-study 2</w:t>
      </w:r>
      <w:r w:rsidR="001167F2" w:rsidRPr="006B335C">
        <w:rPr>
          <w:sz w:val="22"/>
          <w:szCs w:val="22"/>
          <w:highlight w:val="cyan"/>
          <w:rPrChange w:id="455" w:author="D B" w:date="2015-09-26T19:06:00Z">
            <w:rPr>
              <w:sz w:val="22"/>
              <w:szCs w:val="22"/>
            </w:rPr>
          </w:rPrChange>
        </w:rPr>
        <w:t>;</w:t>
      </w:r>
      <w:r w:rsidR="004D06C7" w:rsidRPr="006B335C">
        <w:rPr>
          <w:sz w:val="22"/>
          <w:szCs w:val="22"/>
          <w:highlight w:val="cyan"/>
          <w:rPrChange w:id="456" w:author="D B" w:date="2015-09-26T19:06:00Z">
            <w:rPr>
              <w:sz w:val="22"/>
              <w:szCs w:val="22"/>
            </w:rPr>
          </w:rPrChange>
        </w:rPr>
        <w:t xml:space="preserve"> </w:t>
      </w:r>
      <w:proofErr w:type="spellStart"/>
      <w:r w:rsidR="004D06C7" w:rsidRPr="006B335C">
        <w:rPr>
          <w:color w:val="0000CC"/>
          <w:sz w:val="22"/>
          <w:szCs w:val="22"/>
          <w:highlight w:val="cyan"/>
          <w:rPrChange w:id="457" w:author="D B" w:date="2015-09-26T19:06:00Z">
            <w:rPr>
              <w:color w:val="0000CC"/>
              <w:sz w:val="22"/>
              <w:szCs w:val="22"/>
            </w:rPr>
          </w:rPrChange>
        </w:rPr>
        <w:t>Tchuem</w:t>
      </w:r>
      <w:proofErr w:type="spellEnd"/>
      <w:r w:rsidR="004D06C7" w:rsidRPr="006B335C">
        <w:rPr>
          <w:color w:val="0000CC"/>
          <w:sz w:val="22"/>
          <w:szCs w:val="22"/>
          <w:highlight w:val="cyan"/>
          <w:rPrChange w:id="458" w:author="D B" w:date="2015-09-26T19:06:00Z">
            <w:rPr>
              <w:color w:val="0000CC"/>
              <w:sz w:val="22"/>
              <w:szCs w:val="22"/>
            </w:rPr>
          </w:rPrChange>
        </w:rPr>
        <w:t xml:space="preserve"> </w:t>
      </w:r>
      <w:proofErr w:type="spellStart"/>
      <w:r w:rsidR="004D06C7" w:rsidRPr="006B335C">
        <w:rPr>
          <w:color w:val="0000CC"/>
          <w:sz w:val="22"/>
          <w:szCs w:val="22"/>
          <w:highlight w:val="cyan"/>
          <w:rPrChange w:id="459" w:author="D B" w:date="2015-09-26T19:06:00Z">
            <w:rPr>
              <w:color w:val="0000CC"/>
              <w:sz w:val="22"/>
              <w:szCs w:val="22"/>
            </w:rPr>
          </w:rPrChange>
        </w:rPr>
        <w:t>Tchuente</w:t>
      </w:r>
      <w:proofErr w:type="spellEnd"/>
      <w:r w:rsidR="004D06C7" w:rsidRPr="006B335C">
        <w:rPr>
          <w:color w:val="0000CC"/>
          <w:sz w:val="22"/>
          <w:szCs w:val="22"/>
          <w:highlight w:val="cyan"/>
          <w:rPrChange w:id="460" w:author="D B" w:date="2015-09-26T19:06:00Z">
            <w:rPr>
              <w:color w:val="0000CC"/>
              <w:sz w:val="22"/>
              <w:szCs w:val="22"/>
            </w:rPr>
          </w:rPrChange>
        </w:rPr>
        <w:t xml:space="preserve"> 201</w:t>
      </w:r>
      <w:ins w:id="461" w:author="D B" w:date="2015-09-26T17:05:00Z">
        <w:r w:rsidR="00F879B7" w:rsidRPr="006B335C">
          <w:rPr>
            <w:color w:val="0000CC"/>
            <w:sz w:val="22"/>
            <w:szCs w:val="22"/>
            <w:highlight w:val="cyan"/>
            <w:rPrChange w:id="462" w:author="D B" w:date="2015-09-26T19:06:00Z">
              <w:rPr>
                <w:color w:val="0000CC"/>
                <w:sz w:val="22"/>
                <w:szCs w:val="22"/>
              </w:rPr>
            </w:rPrChange>
          </w:rPr>
          <w:t>2</w:t>
        </w:r>
      </w:ins>
      <w:del w:id="463" w:author="D B" w:date="2015-09-26T17:05:00Z">
        <w:r w:rsidR="004D06C7" w:rsidRPr="006B335C" w:rsidDel="00F879B7">
          <w:rPr>
            <w:color w:val="0000CC"/>
            <w:sz w:val="22"/>
            <w:szCs w:val="22"/>
            <w:highlight w:val="cyan"/>
            <w:rPrChange w:id="464" w:author="D B" w:date="2015-09-26T19:06:00Z">
              <w:rPr>
                <w:color w:val="0000CC"/>
                <w:sz w:val="22"/>
                <w:szCs w:val="22"/>
              </w:rPr>
            </w:rPrChange>
          </w:rPr>
          <w:delText>3</w:delText>
        </w:r>
      </w:del>
      <w:r w:rsidR="004D06C7" w:rsidRPr="006B335C">
        <w:rPr>
          <w:color w:val="0000CC"/>
          <w:sz w:val="22"/>
          <w:szCs w:val="22"/>
          <w:highlight w:val="cyan"/>
          <w:rPrChange w:id="465" w:author="D B" w:date="2015-09-26T19:06:00Z">
            <w:rPr>
              <w:color w:val="0000CC"/>
              <w:sz w:val="22"/>
              <w:szCs w:val="22"/>
            </w:rPr>
          </w:rPrChange>
        </w:rPr>
        <w:t>-study 3</w:t>
      </w:r>
      <w:r w:rsidR="004D06C7" w:rsidRPr="006B335C">
        <w:rPr>
          <w:sz w:val="22"/>
          <w:szCs w:val="22"/>
          <w:highlight w:val="cyan"/>
          <w:rPrChange w:id="466" w:author="D B" w:date="2015-09-26T19:06:00Z">
            <w:rPr>
              <w:sz w:val="22"/>
              <w:szCs w:val="22"/>
            </w:rPr>
          </w:rPrChange>
        </w:rPr>
        <w:t>).</w:t>
      </w:r>
      <w:r w:rsidR="0058252C" w:rsidRPr="006B335C">
        <w:rPr>
          <w:sz w:val="22"/>
          <w:szCs w:val="22"/>
          <w:highlight w:val="cyan"/>
          <w:rPrChange w:id="467" w:author="D B" w:date="2015-09-26T19:06:00Z">
            <w:rPr>
              <w:sz w:val="22"/>
              <w:szCs w:val="22"/>
            </w:rPr>
          </w:rPrChange>
        </w:rPr>
        <w:t xml:space="preserve"> One study</w:t>
      </w:r>
      <w:ins w:id="468" w:author="D B" w:date="2015-09-26T16:59:00Z">
        <w:r w:rsidR="00BA52BE" w:rsidRPr="006B335C">
          <w:rPr>
            <w:sz w:val="22"/>
            <w:szCs w:val="22"/>
            <w:highlight w:val="cyan"/>
            <w:vertAlign w:val="superscript"/>
            <w:rPrChange w:id="469" w:author="D B" w:date="2015-09-26T19:06:00Z">
              <w:rPr>
                <w:sz w:val="22"/>
                <w:szCs w:val="22"/>
              </w:rPr>
            </w:rPrChange>
          </w:rPr>
          <w:t>25</w:t>
        </w:r>
      </w:ins>
      <w:r w:rsidR="0058252C" w:rsidRPr="006B335C">
        <w:rPr>
          <w:sz w:val="22"/>
          <w:szCs w:val="22"/>
          <w:highlight w:val="cyan"/>
          <w:rPrChange w:id="470" w:author="D B" w:date="2015-09-26T19:06:00Z">
            <w:rPr>
              <w:sz w:val="22"/>
              <w:szCs w:val="22"/>
            </w:rPr>
          </w:rPrChange>
        </w:rPr>
        <w:t xml:space="preserve"> </w:t>
      </w:r>
      <w:del w:id="471" w:author="D B" w:date="2015-09-26T16:59:00Z">
        <w:r w:rsidR="00335413" w:rsidRPr="006B335C" w:rsidDel="00BA52BE">
          <w:rPr>
            <w:sz w:val="22"/>
            <w:szCs w:val="22"/>
            <w:highlight w:val="cyan"/>
            <w:rPrChange w:id="472" w:author="D B" w:date="2015-09-26T19:06:00Z">
              <w:rPr>
                <w:sz w:val="22"/>
                <w:szCs w:val="22"/>
              </w:rPr>
            </w:rPrChange>
          </w:rPr>
          <w:delText>(</w:delText>
        </w:r>
        <w:r w:rsidR="00335413" w:rsidRPr="006B335C" w:rsidDel="00BA52BE">
          <w:rPr>
            <w:color w:val="0000CC"/>
            <w:sz w:val="22"/>
            <w:szCs w:val="22"/>
            <w:highlight w:val="cyan"/>
            <w:rPrChange w:id="473" w:author="D B" w:date="2015-09-26T19:06:00Z">
              <w:rPr>
                <w:color w:val="0000CC"/>
                <w:sz w:val="22"/>
                <w:szCs w:val="22"/>
              </w:rPr>
            </w:rPrChange>
          </w:rPr>
          <w:delText xml:space="preserve">Koukounari 2013) </w:delText>
        </w:r>
      </w:del>
      <w:r w:rsidR="0058252C" w:rsidRPr="006B335C">
        <w:rPr>
          <w:sz w:val="22"/>
          <w:szCs w:val="22"/>
          <w:highlight w:val="cyan"/>
          <w:rPrChange w:id="474" w:author="D B" w:date="2015-09-26T19:06:00Z">
            <w:rPr>
              <w:sz w:val="22"/>
              <w:szCs w:val="22"/>
            </w:rPr>
          </w:rPrChange>
        </w:rPr>
        <w:t xml:space="preserve">that assessed adults and children and reported </w:t>
      </w:r>
      <w:r w:rsidR="00734112" w:rsidRPr="006B335C">
        <w:rPr>
          <w:sz w:val="22"/>
          <w:szCs w:val="22"/>
          <w:highlight w:val="cyan"/>
          <w:rPrChange w:id="475" w:author="D B" w:date="2015-09-26T19:06:00Z">
            <w:rPr>
              <w:sz w:val="22"/>
              <w:szCs w:val="22"/>
            </w:rPr>
          </w:rPrChange>
        </w:rPr>
        <w:t xml:space="preserve">data </w:t>
      </w:r>
      <w:r w:rsidR="0058252C" w:rsidRPr="006B335C">
        <w:rPr>
          <w:sz w:val="22"/>
          <w:szCs w:val="22"/>
          <w:highlight w:val="cyan"/>
          <w:rPrChange w:id="476" w:author="D B" w:date="2015-09-26T19:06:00Z">
            <w:rPr>
              <w:sz w:val="22"/>
              <w:szCs w:val="22"/>
            </w:rPr>
          </w:rPrChange>
        </w:rPr>
        <w:t xml:space="preserve">separately was managed as two </w:t>
      </w:r>
      <w:r w:rsidR="00734112" w:rsidRPr="006B335C">
        <w:rPr>
          <w:sz w:val="22"/>
          <w:szCs w:val="22"/>
          <w:highlight w:val="cyan"/>
          <w:rPrChange w:id="477" w:author="D B" w:date="2015-09-26T19:06:00Z">
            <w:rPr>
              <w:sz w:val="22"/>
              <w:szCs w:val="22"/>
            </w:rPr>
          </w:rPrChange>
        </w:rPr>
        <w:t>study-</w:t>
      </w:r>
      <w:r w:rsidR="0058252C" w:rsidRPr="006B335C">
        <w:rPr>
          <w:sz w:val="22"/>
          <w:szCs w:val="22"/>
          <w:highlight w:val="cyan"/>
          <w:rPrChange w:id="478" w:author="D B" w:date="2015-09-26T19:06:00Z">
            <w:rPr>
              <w:sz w:val="22"/>
              <w:szCs w:val="22"/>
            </w:rPr>
          </w:rPrChange>
        </w:rPr>
        <w:t>data</w:t>
      </w:r>
      <w:ins w:id="479" w:author="D B" w:date="2015-09-26T16:59:00Z">
        <w:r w:rsidR="00BA52BE" w:rsidRPr="006B335C">
          <w:rPr>
            <w:sz w:val="22"/>
            <w:szCs w:val="22"/>
            <w:highlight w:val="cyan"/>
            <w:rPrChange w:id="480" w:author="D B" w:date="2015-09-26T19:06:00Z">
              <w:rPr>
                <w:sz w:val="22"/>
                <w:szCs w:val="22"/>
              </w:rPr>
            </w:rPrChange>
          </w:rPr>
          <w:t xml:space="preserve"> </w:t>
        </w:r>
      </w:ins>
      <w:r w:rsidR="0058252C" w:rsidRPr="006B335C">
        <w:rPr>
          <w:sz w:val="22"/>
          <w:szCs w:val="22"/>
          <w:highlight w:val="cyan"/>
          <w:rPrChange w:id="481" w:author="D B" w:date="2015-09-26T19:06:00Z">
            <w:rPr>
              <w:sz w:val="22"/>
              <w:szCs w:val="22"/>
            </w:rPr>
          </w:rPrChange>
        </w:rPr>
        <w:t>points</w:t>
      </w:r>
      <w:r w:rsidR="00335413" w:rsidRPr="006B335C">
        <w:rPr>
          <w:sz w:val="22"/>
          <w:szCs w:val="22"/>
          <w:highlight w:val="cyan"/>
          <w:rPrChange w:id="482" w:author="D B" w:date="2015-09-26T19:06:00Z">
            <w:rPr>
              <w:sz w:val="22"/>
              <w:szCs w:val="22"/>
            </w:rPr>
          </w:rPrChange>
        </w:rPr>
        <w:t xml:space="preserve"> (</w:t>
      </w:r>
      <w:proofErr w:type="spellStart"/>
      <w:r w:rsidR="00335413" w:rsidRPr="006B335C">
        <w:rPr>
          <w:color w:val="0000CC"/>
          <w:sz w:val="22"/>
          <w:szCs w:val="22"/>
          <w:highlight w:val="cyan"/>
          <w:rPrChange w:id="483" w:author="D B" w:date="2015-09-26T19:06:00Z">
            <w:rPr>
              <w:color w:val="0000CC"/>
              <w:sz w:val="22"/>
              <w:szCs w:val="22"/>
            </w:rPr>
          </w:rPrChange>
        </w:rPr>
        <w:t>Koukounari</w:t>
      </w:r>
      <w:proofErr w:type="spellEnd"/>
      <w:r w:rsidR="00335413" w:rsidRPr="006B335C">
        <w:rPr>
          <w:color w:val="0000CC"/>
          <w:sz w:val="22"/>
          <w:szCs w:val="22"/>
          <w:highlight w:val="cyan"/>
          <w:rPrChange w:id="484" w:author="D B" w:date="2015-09-26T19:06:00Z">
            <w:rPr>
              <w:color w:val="0000CC"/>
              <w:sz w:val="22"/>
              <w:szCs w:val="22"/>
            </w:rPr>
          </w:rPrChange>
        </w:rPr>
        <w:t xml:space="preserve"> 2013-study1</w:t>
      </w:r>
      <w:r w:rsidR="00335413" w:rsidRPr="006B335C">
        <w:rPr>
          <w:sz w:val="22"/>
          <w:szCs w:val="22"/>
          <w:highlight w:val="cyan"/>
          <w:rPrChange w:id="485" w:author="D B" w:date="2015-09-26T19:06:00Z">
            <w:rPr>
              <w:sz w:val="22"/>
              <w:szCs w:val="22"/>
            </w:rPr>
          </w:rPrChange>
        </w:rPr>
        <w:t xml:space="preserve">; </w:t>
      </w:r>
      <w:proofErr w:type="spellStart"/>
      <w:r w:rsidR="00335413" w:rsidRPr="006B335C">
        <w:rPr>
          <w:color w:val="0000CC"/>
          <w:sz w:val="22"/>
          <w:szCs w:val="22"/>
          <w:highlight w:val="cyan"/>
          <w:rPrChange w:id="486" w:author="D B" w:date="2015-09-26T19:06:00Z">
            <w:rPr>
              <w:color w:val="0000CC"/>
              <w:sz w:val="22"/>
              <w:szCs w:val="22"/>
            </w:rPr>
          </w:rPrChange>
        </w:rPr>
        <w:t>Koukounari</w:t>
      </w:r>
      <w:proofErr w:type="spellEnd"/>
      <w:r w:rsidR="00335413" w:rsidRPr="006B335C">
        <w:rPr>
          <w:color w:val="0000CC"/>
          <w:sz w:val="22"/>
          <w:szCs w:val="22"/>
          <w:highlight w:val="cyan"/>
          <w:rPrChange w:id="487" w:author="D B" w:date="2015-09-26T19:06:00Z">
            <w:rPr>
              <w:color w:val="0000CC"/>
              <w:sz w:val="22"/>
              <w:szCs w:val="22"/>
            </w:rPr>
          </w:rPrChange>
        </w:rPr>
        <w:t xml:space="preserve"> 2013-study 2</w:t>
      </w:r>
      <w:r w:rsidR="00335413" w:rsidRPr="006B335C">
        <w:rPr>
          <w:sz w:val="22"/>
          <w:szCs w:val="22"/>
          <w:highlight w:val="cyan"/>
          <w:rPrChange w:id="488" w:author="D B" w:date="2015-09-26T19:06:00Z">
            <w:rPr>
              <w:sz w:val="22"/>
              <w:szCs w:val="22"/>
            </w:rPr>
          </w:rPrChange>
        </w:rPr>
        <w:t>).</w:t>
      </w:r>
      <w:r w:rsidR="0003489F" w:rsidRPr="006B335C">
        <w:rPr>
          <w:sz w:val="22"/>
          <w:szCs w:val="22"/>
          <w:highlight w:val="cyan"/>
          <w:rPrChange w:id="489" w:author="D B" w:date="2015-09-26T19:06:00Z">
            <w:rPr>
              <w:sz w:val="22"/>
              <w:szCs w:val="22"/>
            </w:rPr>
          </w:rPrChange>
        </w:rPr>
        <w:t xml:space="preserve"> </w:t>
      </w:r>
      <w:commentRangeEnd w:id="416"/>
      <w:r w:rsidR="003606BC">
        <w:rPr>
          <w:rStyle w:val="CommentReference"/>
          <w:rFonts w:ascii="Calibri" w:eastAsia="Calibri" w:hAnsi="Calibri"/>
          <w:lang w:eastAsia="x-none"/>
        </w:rPr>
        <w:commentReference w:id="416"/>
      </w:r>
      <w:r w:rsidR="009B08F7" w:rsidRPr="00666CA1">
        <w:rPr>
          <w:sz w:val="22"/>
          <w:szCs w:val="22"/>
        </w:rPr>
        <w:t xml:space="preserve">One </w:t>
      </w:r>
      <w:r w:rsidR="0003489F" w:rsidRPr="00666CA1">
        <w:rPr>
          <w:sz w:val="22"/>
          <w:szCs w:val="22"/>
        </w:rPr>
        <w:t>publication</w:t>
      </w:r>
      <w:ins w:id="490" w:author="D B" w:date="2015-09-26T17:00:00Z">
        <w:r w:rsidR="00E50753" w:rsidRPr="00666CA1">
          <w:rPr>
            <w:sz w:val="22"/>
            <w:szCs w:val="22"/>
            <w:vertAlign w:val="superscript"/>
            <w:rPrChange w:id="491" w:author="D B" w:date="2015-09-26T23:41:00Z">
              <w:rPr>
                <w:sz w:val="22"/>
                <w:szCs w:val="22"/>
              </w:rPr>
            </w:rPrChange>
          </w:rPr>
          <w:t>40</w:t>
        </w:r>
      </w:ins>
      <w:r w:rsidR="00103C28" w:rsidRPr="00666CA1">
        <w:rPr>
          <w:sz w:val="22"/>
          <w:szCs w:val="22"/>
        </w:rPr>
        <w:t xml:space="preserve"> </w:t>
      </w:r>
      <w:del w:id="492" w:author="D B" w:date="2015-09-26T17:00:00Z">
        <w:r w:rsidR="009B08F7" w:rsidRPr="00666CA1" w:rsidDel="00E50753">
          <w:rPr>
            <w:sz w:val="22"/>
            <w:szCs w:val="22"/>
          </w:rPr>
          <w:delText>(</w:delText>
        </w:r>
        <w:r w:rsidR="009B08F7" w:rsidRPr="00666CA1" w:rsidDel="00E50753">
          <w:rPr>
            <w:color w:val="0000CC"/>
            <w:sz w:val="22"/>
            <w:szCs w:val="22"/>
          </w:rPr>
          <w:delText>Colley 2013</w:delText>
        </w:r>
        <w:r w:rsidR="009B08F7" w:rsidRPr="00666CA1" w:rsidDel="00E50753">
          <w:rPr>
            <w:sz w:val="22"/>
            <w:szCs w:val="22"/>
          </w:rPr>
          <w:delText xml:space="preserve">) </w:delText>
        </w:r>
      </w:del>
      <w:r w:rsidR="009B08F7" w:rsidRPr="00666CA1">
        <w:rPr>
          <w:sz w:val="22"/>
          <w:szCs w:val="22"/>
        </w:rPr>
        <w:t xml:space="preserve">was included because </w:t>
      </w:r>
      <w:r w:rsidR="000F0066" w:rsidRPr="00666CA1">
        <w:rPr>
          <w:sz w:val="22"/>
          <w:szCs w:val="22"/>
        </w:rPr>
        <w:t>it reported primary data</w:t>
      </w:r>
      <w:r w:rsidR="000F0066" w:rsidRPr="00D6749F">
        <w:rPr>
          <w:sz w:val="22"/>
          <w:szCs w:val="22"/>
        </w:rPr>
        <w:t xml:space="preserve"> </w:t>
      </w:r>
      <w:r w:rsidR="000F0066">
        <w:rPr>
          <w:sz w:val="22"/>
          <w:szCs w:val="22"/>
        </w:rPr>
        <w:t xml:space="preserve">of a five-country study </w:t>
      </w:r>
      <w:r w:rsidR="009B08F7" w:rsidRPr="00D6749F">
        <w:rPr>
          <w:sz w:val="22"/>
          <w:szCs w:val="22"/>
        </w:rPr>
        <w:t xml:space="preserve">some of </w:t>
      </w:r>
      <w:r w:rsidR="00127C29">
        <w:rPr>
          <w:sz w:val="22"/>
          <w:szCs w:val="22"/>
        </w:rPr>
        <w:t>which</w:t>
      </w:r>
      <w:r w:rsidR="009B08F7" w:rsidRPr="00D6749F">
        <w:rPr>
          <w:sz w:val="22"/>
          <w:szCs w:val="22"/>
        </w:rPr>
        <w:t xml:space="preserve"> were not available in the individual </w:t>
      </w:r>
      <w:r w:rsidR="00127C29">
        <w:rPr>
          <w:sz w:val="22"/>
          <w:szCs w:val="22"/>
        </w:rPr>
        <w:t>c</w:t>
      </w:r>
      <w:r w:rsidR="009B08F7" w:rsidRPr="00D6749F">
        <w:rPr>
          <w:sz w:val="22"/>
          <w:szCs w:val="22"/>
        </w:rPr>
        <w:t xml:space="preserve">ountry studies. </w:t>
      </w:r>
      <w:r w:rsidR="0008039D" w:rsidRPr="00D6749F">
        <w:rPr>
          <w:sz w:val="22"/>
          <w:szCs w:val="22"/>
        </w:rPr>
        <w:t>Some authors were contacted for data</w:t>
      </w:r>
      <w:del w:id="493" w:author="D B" w:date="2015-09-26T17:04:00Z">
        <w:r w:rsidR="0008039D" w:rsidRPr="00D6749F" w:rsidDel="00156801">
          <w:rPr>
            <w:sz w:val="22"/>
            <w:szCs w:val="22"/>
          </w:rPr>
          <w:delText xml:space="preserve"> </w:delText>
        </w:r>
        <w:r w:rsidR="00006107" w:rsidRPr="00D6749F" w:rsidDel="00156801">
          <w:rPr>
            <w:sz w:val="22"/>
            <w:szCs w:val="22"/>
          </w:rPr>
          <w:delText>(</w:delText>
        </w:r>
        <w:r w:rsidR="00006107" w:rsidRPr="00D6749F" w:rsidDel="00156801">
          <w:rPr>
            <w:color w:val="0000CC"/>
            <w:sz w:val="22"/>
            <w:szCs w:val="22"/>
          </w:rPr>
          <w:delText>Adriko 2014</w:delText>
        </w:r>
        <w:r w:rsidR="00127C29" w:rsidRPr="00127C29" w:rsidDel="00156801">
          <w:rPr>
            <w:sz w:val="22"/>
            <w:szCs w:val="22"/>
          </w:rPr>
          <w:delText>;</w:delText>
        </w:r>
        <w:r w:rsidR="00006107" w:rsidRPr="00D6749F" w:rsidDel="00156801">
          <w:rPr>
            <w:sz w:val="22"/>
            <w:szCs w:val="22"/>
          </w:rPr>
          <w:delText xml:space="preserve"> </w:delText>
        </w:r>
        <w:r w:rsidR="00006107" w:rsidRPr="00D6749F" w:rsidDel="00156801">
          <w:rPr>
            <w:color w:val="0000CC"/>
            <w:sz w:val="22"/>
            <w:szCs w:val="22"/>
          </w:rPr>
          <w:delText>Standley 2010</w:delText>
        </w:r>
        <w:r w:rsidR="00127C29" w:rsidRPr="00127C29" w:rsidDel="00156801">
          <w:rPr>
            <w:sz w:val="22"/>
            <w:szCs w:val="22"/>
          </w:rPr>
          <w:delText>;</w:delText>
        </w:r>
        <w:r w:rsidR="00006107" w:rsidRPr="00D6749F" w:rsidDel="00156801">
          <w:rPr>
            <w:sz w:val="22"/>
            <w:szCs w:val="22"/>
          </w:rPr>
          <w:delText xml:space="preserve"> </w:delText>
        </w:r>
        <w:r w:rsidR="00006107" w:rsidRPr="00D6749F" w:rsidDel="00156801">
          <w:rPr>
            <w:color w:val="0000CC"/>
            <w:sz w:val="22"/>
            <w:szCs w:val="22"/>
          </w:rPr>
          <w:delText>Sousa-Figueiredo 2013</w:delText>
        </w:r>
        <w:r w:rsidR="00006107" w:rsidRPr="00D6749F" w:rsidDel="00156801">
          <w:rPr>
            <w:sz w:val="22"/>
            <w:szCs w:val="22"/>
          </w:rPr>
          <w:delText>)</w:delText>
        </w:r>
      </w:del>
      <w:r w:rsidR="00D6749F" w:rsidRPr="00D6749F">
        <w:rPr>
          <w:sz w:val="22"/>
          <w:szCs w:val="22"/>
        </w:rPr>
        <w:t>.</w:t>
      </w:r>
      <w:del w:id="494" w:author="D B" w:date="2015-09-26T17:04:00Z">
        <w:r w:rsidR="00A4109D" w:rsidRPr="00156801" w:rsidDel="00156801">
          <w:rPr>
            <w:sz w:val="22"/>
            <w:szCs w:val="22"/>
            <w:vertAlign w:val="superscript"/>
            <w:rPrChange w:id="495" w:author="D B" w:date="2015-09-26T17:04:00Z">
              <w:rPr>
                <w:sz w:val="22"/>
                <w:szCs w:val="22"/>
              </w:rPr>
            </w:rPrChange>
          </w:rPr>
          <w:delText xml:space="preserve"> </w:delText>
        </w:r>
      </w:del>
      <w:ins w:id="496" w:author="D B" w:date="2015-09-26T17:04:00Z">
        <w:r w:rsidR="00156801" w:rsidRPr="00156801">
          <w:rPr>
            <w:sz w:val="22"/>
            <w:szCs w:val="22"/>
            <w:vertAlign w:val="superscript"/>
            <w:rPrChange w:id="497" w:author="D B" w:date="2015-09-26T17:04:00Z">
              <w:rPr>
                <w:sz w:val="22"/>
                <w:szCs w:val="22"/>
              </w:rPr>
            </w:rPrChange>
          </w:rPr>
          <w:t>21,30,31</w:t>
        </w:r>
      </w:ins>
    </w:p>
    <w:p w14:paraId="19DD8D8D" w14:textId="77777777" w:rsidR="00A4109D" w:rsidRDefault="00A4109D" w:rsidP="00D6749F">
      <w:pPr>
        <w:pStyle w:val="NormalWeb"/>
        <w:spacing w:before="0" w:after="0" w:line="276" w:lineRule="auto"/>
        <w:rPr>
          <w:sz w:val="20"/>
          <w:szCs w:val="22"/>
        </w:rPr>
      </w:pPr>
    </w:p>
    <w:p w14:paraId="638C12F1" w14:textId="77777777" w:rsidR="0017707B" w:rsidRDefault="0017707B" w:rsidP="00D6749F">
      <w:pPr>
        <w:pStyle w:val="NormalWeb"/>
        <w:spacing w:before="0" w:after="0" w:line="276" w:lineRule="auto"/>
        <w:rPr>
          <w:sz w:val="20"/>
          <w:szCs w:val="22"/>
        </w:rPr>
      </w:pPr>
    </w:p>
    <w:p w14:paraId="0FBF94A6" w14:textId="115AA87E" w:rsidR="00AD77A2" w:rsidRPr="00EB58C2" w:rsidRDefault="00AD77A2" w:rsidP="00AD77A2">
      <w:pPr>
        <w:pStyle w:val="ListParagraph"/>
        <w:autoSpaceDE w:val="0"/>
        <w:spacing w:after="120" w:line="276" w:lineRule="auto"/>
        <w:ind w:left="0"/>
        <w:rPr>
          <w:rFonts w:ascii="Times New Roman" w:hAnsi="Times New Roman"/>
          <w:b/>
        </w:rPr>
      </w:pPr>
      <w:del w:id="498" w:author="Danso-Appiah" w:date="2015-10-06T13:20:00Z">
        <w:r w:rsidRPr="002E0B20" w:rsidDel="00663D2E">
          <w:rPr>
            <w:rFonts w:ascii="Times New Roman" w:hAnsi="Times New Roman"/>
            <w:b/>
          </w:rPr>
          <w:delText xml:space="preserve">SINGLE </w:delText>
        </w:r>
      </w:del>
      <w:r w:rsidRPr="002E0B20">
        <w:rPr>
          <w:rFonts w:ascii="Times New Roman" w:hAnsi="Times New Roman"/>
          <w:b/>
        </w:rPr>
        <w:t xml:space="preserve">POC-CCA </w:t>
      </w:r>
      <w:del w:id="499" w:author="Danso-Appiah" w:date="2015-10-20T19:21:00Z">
        <w:r w:rsidRPr="002E0B20" w:rsidDel="009A2B27">
          <w:rPr>
            <w:rFonts w:ascii="Times New Roman" w:hAnsi="Times New Roman"/>
            <w:b/>
          </w:rPr>
          <w:delText xml:space="preserve">TEST </w:delText>
        </w:r>
      </w:del>
      <w:r w:rsidRPr="002E0B20">
        <w:rPr>
          <w:rFonts w:ascii="Times New Roman" w:hAnsi="Times New Roman"/>
          <w:b/>
        </w:rPr>
        <w:t xml:space="preserve">VERSUS </w:t>
      </w:r>
      <w:del w:id="500" w:author="Danso-Appiah" w:date="2015-10-06T13:20:00Z">
        <w:r w:rsidDel="00663D2E">
          <w:rPr>
            <w:rFonts w:ascii="Times New Roman" w:hAnsi="Times New Roman"/>
            <w:b/>
          </w:rPr>
          <w:delText xml:space="preserve">SINGLE </w:delText>
        </w:r>
      </w:del>
      <w:r w:rsidRPr="002E0B20">
        <w:rPr>
          <w:rFonts w:ascii="Times New Roman" w:hAnsi="Times New Roman"/>
          <w:b/>
        </w:rPr>
        <w:t xml:space="preserve">KATO-KATZ </w:t>
      </w:r>
      <w:del w:id="501" w:author="Danso-Appiah" w:date="2015-10-20T19:21:00Z">
        <w:r w:rsidRPr="002E0B20" w:rsidDel="009A2B27">
          <w:rPr>
            <w:rFonts w:ascii="Times New Roman" w:hAnsi="Times New Roman"/>
            <w:b/>
          </w:rPr>
          <w:delText xml:space="preserve">REFERENCE </w:delText>
        </w:r>
        <w:r w:rsidDel="009A2B27">
          <w:rPr>
            <w:rFonts w:ascii="Times New Roman" w:hAnsi="Times New Roman"/>
            <w:b/>
          </w:rPr>
          <w:delText>STANDARD</w:delText>
        </w:r>
      </w:del>
    </w:p>
    <w:p w14:paraId="5D740078" w14:textId="686FEB2F" w:rsidR="00663D2E" w:rsidRPr="006D0B08" w:rsidRDefault="00663D2E">
      <w:pPr>
        <w:pStyle w:val="NormalWeb"/>
        <w:tabs>
          <w:tab w:val="left" w:pos="426"/>
        </w:tabs>
        <w:spacing w:after="240" w:line="276" w:lineRule="auto"/>
        <w:rPr>
          <w:ins w:id="502" w:author="Danso-Appiah" w:date="2015-10-06T13:21:00Z"/>
          <w:b/>
          <w:sz w:val="22"/>
          <w:szCs w:val="22"/>
          <w:rPrChange w:id="503" w:author="Danso-Appiah" w:date="2015-10-19T19:07:00Z">
            <w:rPr>
              <w:ins w:id="504" w:author="Danso-Appiah" w:date="2015-10-06T13:21:00Z"/>
              <w:sz w:val="22"/>
              <w:szCs w:val="22"/>
            </w:rPr>
          </w:rPrChange>
        </w:rPr>
        <w:pPrChange w:id="505" w:author="Danso-Appiah" w:date="2015-10-19T19:09:00Z">
          <w:pPr>
            <w:pStyle w:val="NormalWeb"/>
            <w:spacing w:after="240" w:line="276" w:lineRule="auto"/>
          </w:pPr>
        </w:pPrChange>
      </w:pPr>
      <w:ins w:id="506" w:author="Danso-Appiah" w:date="2015-10-06T13:21:00Z">
        <w:r w:rsidRPr="006D0B08">
          <w:rPr>
            <w:b/>
            <w:sz w:val="22"/>
            <w:szCs w:val="22"/>
          </w:rPr>
          <w:t>a)</w:t>
        </w:r>
      </w:ins>
      <w:ins w:id="507" w:author="Danso-Appiah" w:date="2015-10-19T19:09:00Z">
        <w:r w:rsidR="006D0B08">
          <w:rPr>
            <w:b/>
            <w:sz w:val="22"/>
            <w:szCs w:val="22"/>
          </w:rPr>
          <w:tab/>
        </w:r>
      </w:ins>
      <w:ins w:id="508" w:author="Danso-Appiah" w:date="2015-10-06T13:22:00Z">
        <w:r w:rsidRPr="006D0B08">
          <w:rPr>
            <w:b/>
            <w:i/>
            <w:sz w:val="22"/>
            <w:szCs w:val="22"/>
            <w:rPrChange w:id="509" w:author="Danso-Appiah" w:date="2015-10-19T19:07:00Z">
              <w:rPr>
                <w:sz w:val="22"/>
                <w:szCs w:val="22"/>
              </w:rPr>
            </w:rPrChange>
          </w:rPr>
          <w:t>S</w:t>
        </w:r>
      </w:ins>
      <w:ins w:id="510" w:author="Danso-Appiah" w:date="2015-10-06T13:21:00Z">
        <w:r w:rsidRPr="006D0B08">
          <w:rPr>
            <w:b/>
            <w:i/>
            <w:sz w:val="22"/>
            <w:szCs w:val="22"/>
            <w:rPrChange w:id="511" w:author="Danso-Appiah" w:date="2015-10-19T19:07:00Z">
              <w:rPr>
                <w:sz w:val="22"/>
                <w:szCs w:val="22"/>
              </w:rPr>
            </w:rPrChange>
          </w:rPr>
          <w:t xml:space="preserve">ingle </w:t>
        </w:r>
      </w:ins>
      <w:ins w:id="512" w:author="Danso-Appiah" w:date="2015-10-06T13:22:00Z">
        <w:r w:rsidRPr="006D0B08">
          <w:rPr>
            <w:b/>
            <w:i/>
            <w:sz w:val="22"/>
            <w:szCs w:val="22"/>
            <w:rPrChange w:id="513" w:author="Danso-Appiah" w:date="2015-10-19T19:07:00Z">
              <w:rPr>
                <w:b/>
                <w:sz w:val="22"/>
                <w:szCs w:val="22"/>
              </w:rPr>
            </w:rPrChange>
          </w:rPr>
          <w:t>POC-CCA</w:t>
        </w:r>
      </w:ins>
      <w:ins w:id="514" w:author="Danso-Appiah" w:date="2015-10-06T13:21:00Z">
        <w:r w:rsidRPr="006D0B08">
          <w:rPr>
            <w:b/>
            <w:i/>
            <w:rPrChange w:id="515" w:author="Danso-Appiah" w:date="2015-10-19T19:07:00Z">
              <w:rPr>
                <w:b/>
              </w:rPr>
            </w:rPrChange>
          </w:rPr>
          <w:t xml:space="preserve"> versus single </w:t>
        </w:r>
      </w:ins>
      <w:ins w:id="516" w:author="Danso-Appiah" w:date="2015-10-06T13:22:00Z">
        <w:r w:rsidRPr="006D0B08">
          <w:rPr>
            <w:b/>
            <w:i/>
            <w:rPrChange w:id="517" w:author="Danso-Appiah" w:date="2015-10-19T19:07:00Z">
              <w:rPr>
                <w:b/>
              </w:rPr>
            </w:rPrChange>
          </w:rPr>
          <w:t>K</w:t>
        </w:r>
      </w:ins>
      <w:ins w:id="518" w:author="Danso-Appiah" w:date="2015-10-06T13:21:00Z">
        <w:r w:rsidRPr="006D0B08">
          <w:rPr>
            <w:b/>
            <w:i/>
            <w:rPrChange w:id="519" w:author="Danso-Appiah" w:date="2015-10-19T19:07:00Z">
              <w:rPr>
                <w:b/>
              </w:rPr>
            </w:rPrChange>
          </w:rPr>
          <w:t>ato-</w:t>
        </w:r>
      </w:ins>
      <w:ins w:id="520" w:author="Danso-Appiah" w:date="2015-10-06T13:22:00Z">
        <w:r w:rsidRPr="006D0B08">
          <w:rPr>
            <w:b/>
            <w:i/>
            <w:rPrChange w:id="521" w:author="Danso-Appiah" w:date="2015-10-19T19:07:00Z">
              <w:rPr>
                <w:b/>
              </w:rPr>
            </w:rPrChange>
          </w:rPr>
          <w:t>K</w:t>
        </w:r>
      </w:ins>
      <w:ins w:id="522" w:author="Danso-Appiah" w:date="2015-10-06T13:21:00Z">
        <w:r w:rsidRPr="006D0B08">
          <w:rPr>
            <w:b/>
            <w:i/>
            <w:rPrChange w:id="523" w:author="Danso-Appiah" w:date="2015-10-19T19:07:00Z">
              <w:rPr>
                <w:b/>
              </w:rPr>
            </w:rPrChange>
          </w:rPr>
          <w:t>atz</w:t>
        </w:r>
        <w:r w:rsidRPr="006D0B08">
          <w:rPr>
            <w:b/>
          </w:rPr>
          <w:t xml:space="preserve"> </w:t>
        </w:r>
      </w:ins>
    </w:p>
    <w:p w14:paraId="43B669C3" w14:textId="4642F175" w:rsidR="00AD77A2" w:rsidRDefault="00AD77A2" w:rsidP="00AD77A2">
      <w:pPr>
        <w:pStyle w:val="NormalWeb"/>
        <w:spacing w:after="240" w:line="276" w:lineRule="auto"/>
        <w:rPr>
          <w:color w:val="000000"/>
          <w:sz w:val="22"/>
          <w:szCs w:val="22"/>
        </w:rPr>
      </w:pPr>
      <w:r>
        <w:rPr>
          <w:sz w:val="22"/>
          <w:szCs w:val="22"/>
        </w:rPr>
        <w:t xml:space="preserve">The accuracy </w:t>
      </w:r>
      <w:r w:rsidRPr="00EB58C2">
        <w:rPr>
          <w:sz w:val="22"/>
          <w:szCs w:val="22"/>
        </w:rPr>
        <w:t xml:space="preserve">of single POC-CCA test compared to </w:t>
      </w:r>
      <w:r>
        <w:rPr>
          <w:sz w:val="22"/>
          <w:szCs w:val="22"/>
        </w:rPr>
        <w:t xml:space="preserve">single </w:t>
      </w:r>
      <w:r w:rsidRPr="00EB58C2">
        <w:rPr>
          <w:sz w:val="22"/>
          <w:szCs w:val="22"/>
        </w:rPr>
        <w:t xml:space="preserve">Kato-Katz reference standard </w:t>
      </w:r>
      <w:r>
        <w:rPr>
          <w:sz w:val="22"/>
          <w:szCs w:val="22"/>
        </w:rPr>
        <w:t>(</w:t>
      </w:r>
      <w:r w:rsidRPr="00EB58C2">
        <w:rPr>
          <w:sz w:val="22"/>
          <w:szCs w:val="22"/>
        </w:rPr>
        <w:t>41.7 mg duplicate slides</w:t>
      </w:r>
      <w:r>
        <w:rPr>
          <w:sz w:val="22"/>
          <w:szCs w:val="22"/>
        </w:rPr>
        <w:t>)</w:t>
      </w:r>
      <w:r w:rsidRPr="00EB58C2">
        <w:rPr>
          <w:sz w:val="22"/>
          <w:szCs w:val="22"/>
        </w:rPr>
        <w:t xml:space="preserve"> for the detection of </w:t>
      </w:r>
      <w:r w:rsidRPr="00EB58C2">
        <w:rPr>
          <w:i/>
          <w:sz w:val="22"/>
          <w:szCs w:val="22"/>
        </w:rPr>
        <w:t>S. mansoni</w:t>
      </w:r>
      <w:r w:rsidRPr="00EB58C2">
        <w:rPr>
          <w:sz w:val="22"/>
          <w:szCs w:val="22"/>
        </w:rPr>
        <w:t xml:space="preserve"> infection were investigated by seven studies</w:t>
      </w:r>
      <w:ins w:id="524" w:author="D B" w:date="2015-09-26T17:10:00Z">
        <w:r w:rsidR="003112A8" w:rsidRPr="001E4AD3">
          <w:rPr>
            <w:sz w:val="22"/>
            <w:szCs w:val="22"/>
            <w:vertAlign w:val="superscript"/>
            <w:rPrChange w:id="525" w:author="D B" w:date="2015-09-26T17:14:00Z">
              <w:rPr/>
            </w:rPrChange>
          </w:rPr>
          <w:t>21</w:t>
        </w:r>
      </w:ins>
      <w:ins w:id="526" w:author="D B" w:date="2015-09-26T23:42:00Z">
        <w:r w:rsidR="0006111A" w:rsidRPr="0006111A">
          <w:rPr>
            <w:sz w:val="22"/>
            <w:szCs w:val="22"/>
            <w:vertAlign w:val="superscript"/>
          </w:rPr>
          <w:t>, 24,28,30,31,36,38</w:t>
        </w:r>
      </w:ins>
      <w:r w:rsidRPr="00EB58C2">
        <w:rPr>
          <w:sz w:val="22"/>
          <w:szCs w:val="22"/>
        </w:rPr>
        <w:t xml:space="preserve"> </w:t>
      </w:r>
      <w:del w:id="527" w:author="D B" w:date="2015-09-26T17:11:00Z">
        <w:r w:rsidRPr="00EB58C2" w:rsidDel="003112A8">
          <w:rPr>
            <w:sz w:val="22"/>
            <w:szCs w:val="22"/>
          </w:rPr>
          <w:delText>(</w:delText>
        </w:r>
        <w:r w:rsidRPr="00EB58C2" w:rsidDel="003112A8">
          <w:rPr>
            <w:color w:val="0F03AD"/>
            <w:sz w:val="22"/>
            <w:szCs w:val="22"/>
          </w:rPr>
          <w:delText>Shane 2011</w:delText>
        </w:r>
        <w:r w:rsidRPr="00EB58C2" w:rsidDel="003112A8">
          <w:rPr>
            <w:color w:val="000000"/>
            <w:sz w:val="22"/>
            <w:szCs w:val="22"/>
          </w:rPr>
          <w:delText xml:space="preserve">; </w:delText>
        </w:r>
        <w:r w:rsidRPr="00EB58C2" w:rsidDel="003112A8">
          <w:rPr>
            <w:color w:val="0F03AD"/>
            <w:sz w:val="22"/>
            <w:szCs w:val="22"/>
          </w:rPr>
          <w:delText>Tchuem Tchuente 2012</w:delText>
        </w:r>
        <w:r w:rsidRPr="00EB58C2" w:rsidDel="003112A8">
          <w:rPr>
            <w:color w:val="000000"/>
            <w:sz w:val="22"/>
            <w:szCs w:val="22"/>
          </w:rPr>
          <w:delText xml:space="preserve">; </w:delText>
        </w:r>
        <w:r w:rsidRPr="00EB58C2" w:rsidDel="003112A8">
          <w:rPr>
            <w:color w:val="0F03AD"/>
            <w:sz w:val="22"/>
            <w:szCs w:val="22"/>
          </w:rPr>
          <w:delText>Coulibaly 2011</w:delText>
        </w:r>
        <w:r w:rsidRPr="00EB58C2" w:rsidDel="003112A8">
          <w:rPr>
            <w:color w:val="000000"/>
            <w:sz w:val="22"/>
            <w:szCs w:val="22"/>
          </w:rPr>
          <w:delText xml:space="preserve">; </w:delText>
        </w:r>
        <w:r w:rsidRPr="00EB58C2" w:rsidDel="003112A8">
          <w:rPr>
            <w:color w:val="0F03AD"/>
            <w:sz w:val="22"/>
            <w:szCs w:val="22"/>
          </w:rPr>
          <w:delText>Adriko 2014</w:delText>
        </w:r>
        <w:r w:rsidRPr="00EB58C2" w:rsidDel="003112A8">
          <w:rPr>
            <w:color w:val="000000"/>
            <w:sz w:val="22"/>
            <w:szCs w:val="22"/>
          </w:rPr>
          <w:delText xml:space="preserve">; </w:delText>
        </w:r>
        <w:r w:rsidRPr="00EB58C2" w:rsidDel="003112A8">
          <w:rPr>
            <w:color w:val="0F03AD"/>
            <w:sz w:val="22"/>
            <w:szCs w:val="22"/>
          </w:rPr>
          <w:delText>Erko 2013</w:delText>
        </w:r>
        <w:r w:rsidRPr="00EB58C2" w:rsidDel="003112A8">
          <w:rPr>
            <w:color w:val="000000"/>
            <w:sz w:val="22"/>
            <w:szCs w:val="22"/>
          </w:rPr>
          <w:delText xml:space="preserve">; </w:delText>
        </w:r>
        <w:r w:rsidRPr="00EB58C2" w:rsidDel="003112A8">
          <w:rPr>
            <w:color w:val="0F03AD"/>
            <w:sz w:val="22"/>
            <w:szCs w:val="22"/>
          </w:rPr>
          <w:delText>Standley 2010</w:delText>
        </w:r>
        <w:r w:rsidRPr="00EB58C2" w:rsidDel="003112A8">
          <w:rPr>
            <w:color w:val="000000"/>
            <w:sz w:val="22"/>
            <w:szCs w:val="22"/>
          </w:rPr>
          <w:delText xml:space="preserve">; </w:delText>
        </w:r>
        <w:r w:rsidRPr="00EB58C2" w:rsidDel="003112A8">
          <w:rPr>
            <w:color w:val="0F03AD"/>
            <w:sz w:val="22"/>
            <w:szCs w:val="22"/>
          </w:rPr>
          <w:delText>Sousa-Figueiredo 2013</w:delText>
        </w:r>
        <w:r w:rsidRPr="00EB58C2" w:rsidDel="003112A8">
          <w:rPr>
            <w:color w:val="000000"/>
            <w:sz w:val="22"/>
            <w:szCs w:val="22"/>
          </w:rPr>
          <w:delText xml:space="preserve">) </w:delText>
        </w:r>
      </w:del>
      <w:r w:rsidRPr="00EB58C2">
        <w:rPr>
          <w:color w:val="000000"/>
          <w:sz w:val="22"/>
          <w:szCs w:val="22"/>
        </w:rPr>
        <w:t>from Kenya, Cameroon, Cote d'Ivoire, Uganda, Ethiopia, Kenya and Uganda</w:t>
      </w:r>
      <w:ins w:id="528" w:author="D B" w:date="2015-09-26T17:11:00Z">
        <w:r w:rsidR="003112A8">
          <w:rPr>
            <w:color w:val="000000"/>
            <w:sz w:val="22"/>
            <w:szCs w:val="22"/>
          </w:rPr>
          <w:t>, respectively</w:t>
        </w:r>
      </w:ins>
      <w:r w:rsidRPr="00EB58C2">
        <w:rPr>
          <w:color w:val="000000"/>
          <w:sz w:val="22"/>
          <w:szCs w:val="22"/>
        </w:rPr>
        <w:t xml:space="preserve">. The meta-analysis showed pooled sensitivity of the POC-CCA </w:t>
      </w:r>
      <w:r>
        <w:rPr>
          <w:color w:val="000000"/>
          <w:sz w:val="22"/>
          <w:szCs w:val="22"/>
        </w:rPr>
        <w:t>test</w:t>
      </w:r>
      <w:r w:rsidRPr="00EB58C2">
        <w:rPr>
          <w:color w:val="000000"/>
          <w:sz w:val="22"/>
          <w:szCs w:val="22"/>
        </w:rPr>
        <w:t xml:space="preserve"> to be </w:t>
      </w:r>
      <w:r>
        <w:rPr>
          <w:color w:val="000000"/>
          <w:sz w:val="22"/>
          <w:szCs w:val="22"/>
        </w:rPr>
        <w:t>high [</w:t>
      </w:r>
      <w:r w:rsidRPr="00EB58C2">
        <w:rPr>
          <w:color w:val="000000"/>
          <w:sz w:val="22"/>
          <w:szCs w:val="22"/>
        </w:rPr>
        <w:t>0.90</w:t>
      </w:r>
      <w:r>
        <w:rPr>
          <w:color w:val="000000"/>
          <w:sz w:val="22"/>
          <w:szCs w:val="22"/>
        </w:rPr>
        <w:t xml:space="preserve">, </w:t>
      </w:r>
      <w:r w:rsidRPr="00EB58C2">
        <w:rPr>
          <w:color w:val="000000"/>
          <w:sz w:val="22"/>
          <w:szCs w:val="22"/>
        </w:rPr>
        <w:t xml:space="preserve">95% CI 0.84 to 0.94] </w:t>
      </w:r>
      <w:r>
        <w:rPr>
          <w:color w:val="000000"/>
          <w:sz w:val="22"/>
          <w:szCs w:val="22"/>
        </w:rPr>
        <w:t xml:space="preserve">but low </w:t>
      </w:r>
      <w:r w:rsidRPr="00EB58C2">
        <w:rPr>
          <w:color w:val="000000"/>
          <w:sz w:val="22"/>
          <w:szCs w:val="22"/>
        </w:rPr>
        <w:t xml:space="preserve">specificity </w:t>
      </w:r>
      <w:r>
        <w:rPr>
          <w:color w:val="000000"/>
          <w:sz w:val="22"/>
          <w:szCs w:val="22"/>
        </w:rPr>
        <w:t>[</w:t>
      </w:r>
      <w:r w:rsidRPr="00EB58C2">
        <w:rPr>
          <w:color w:val="000000"/>
          <w:sz w:val="22"/>
          <w:szCs w:val="22"/>
        </w:rPr>
        <w:t>0.56</w:t>
      </w:r>
      <w:r>
        <w:rPr>
          <w:color w:val="000000"/>
          <w:sz w:val="22"/>
          <w:szCs w:val="22"/>
        </w:rPr>
        <w:t xml:space="preserve">, </w:t>
      </w:r>
      <w:r w:rsidRPr="00EB58C2">
        <w:rPr>
          <w:color w:val="000000"/>
          <w:sz w:val="22"/>
          <w:szCs w:val="22"/>
        </w:rPr>
        <w:t>95% CI 0.54 to 0.61] (</w:t>
      </w:r>
      <w:r w:rsidRPr="002A3274">
        <w:rPr>
          <w:color w:val="0000CC"/>
          <w:sz w:val="22"/>
          <w:szCs w:val="22"/>
        </w:rPr>
        <w:t>Fig</w:t>
      </w:r>
      <w:r>
        <w:rPr>
          <w:color w:val="0000CC"/>
          <w:sz w:val="22"/>
          <w:szCs w:val="22"/>
        </w:rPr>
        <w:t xml:space="preserve">. </w:t>
      </w:r>
      <w:r w:rsidRPr="002A3274">
        <w:rPr>
          <w:color w:val="0000CC"/>
          <w:sz w:val="22"/>
          <w:szCs w:val="22"/>
        </w:rPr>
        <w:t>2</w:t>
      </w:r>
      <w:r w:rsidRPr="00EB58C2">
        <w:rPr>
          <w:sz w:val="22"/>
          <w:szCs w:val="22"/>
        </w:rPr>
        <w:t>)</w:t>
      </w:r>
      <w:r w:rsidRPr="00EB58C2">
        <w:rPr>
          <w:color w:val="000000"/>
          <w:sz w:val="22"/>
          <w:szCs w:val="22"/>
        </w:rPr>
        <w:t xml:space="preserve">. </w:t>
      </w:r>
      <w:r>
        <w:rPr>
          <w:color w:val="000000"/>
          <w:sz w:val="22"/>
          <w:szCs w:val="22"/>
        </w:rPr>
        <w:t>T</w:t>
      </w:r>
      <w:r w:rsidRPr="00EB58C2">
        <w:rPr>
          <w:color w:val="000000"/>
          <w:sz w:val="22"/>
          <w:szCs w:val="22"/>
        </w:rPr>
        <w:t>here appeared to be some variation in specificit</w:t>
      </w:r>
      <w:r>
        <w:rPr>
          <w:color w:val="000000"/>
          <w:sz w:val="22"/>
          <w:szCs w:val="22"/>
        </w:rPr>
        <w:t>y</w:t>
      </w:r>
      <w:r w:rsidRPr="00EB58C2">
        <w:rPr>
          <w:color w:val="000000"/>
          <w:sz w:val="22"/>
          <w:szCs w:val="22"/>
        </w:rPr>
        <w:t xml:space="preserve"> </w:t>
      </w:r>
      <w:r>
        <w:rPr>
          <w:color w:val="000000"/>
          <w:sz w:val="22"/>
          <w:szCs w:val="22"/>
        </w:rPr>
        <w:t xml:space="preserve">of </w:t>
      </w:r>
      <w:r w:rsidRPr="00EB58C2">
        <w:rPr>
          <w:color w:val="000000"/>
          <w:sz w:val="22"/>
          <w:szCs w:val="22"/>
        </w:rPr>
        <w:t xml:space="preserve">POC-CCA </w:t>
      </w:r>
      <w:r>
        <w:rPr>
          <w:color w:val="000000"/>
          <w:sz w:val="22"/>
          <w:szCs w:val="22"/>
        </w:rPr>
        <w:t xml:space="preserve">but </w:t>
      </w:r>
      <w:r w:rsidRPr="00EB58C2">
        <w:rPr>
          <w:color w:val="000000"/>
          <w:sz w:val="22"/>
          <w:szCs w:val="22"/>
        </w:rPr>
        <w:t>sensitivit</w:t>
      </w:r>
      <w:r>
        <w:rPr>
          <w:color w:val="000000"/>
          <w:sz w:val="22"/>
          <w:szCs w:val="22"/>
        </w:rPr>
        <w:t xml:space="preserve">y was </w:t>
      </w:r>
      <w:r w:rsidRPr="00EB58C2">
        <w:rPr>
          <w:color w:val="000000"/>
          <w:sz w:val="22"/>
          <w:szCs w:val="22"/>
        </w:rPr>
        <w:t xml:space="preserve">relatively stable across the studies. </w:t>
      </w:r>
    </w:p>
    <w:p w14:paraId="4804464A" w14:textId="77777777" w:rsidR="00E95765" w:rsidRDefault="00E95765">
      <w:pPr>
        <w:suppressAutoHyphens w:val="0"/>
        <w:autoSpaceDN/>
        <w:spacing w:after="0"/>
        <w:textAlignment w:val="auto"/>
        <w:rPr>
          <w:rFonts w:ascii="Times New Roman" w:eastAsia="Times New Roman" w:hAnsi="Times New Roman"/>
          <w:b/>
          <w:lang w:eastAsia="en-GB"/>
        </w:rPr>
      </w:pPr>
      <w:r>
        <w:rPr>
          <w:rFonts w:ascii="Times New Roman" w:eastAsia="Times New Roman" w:hAnsi="Times New Roman"/>
          <w:b/>
          <w:lang w:eastAsia="en-GB"/>
        </w:rPr>
        <w:lastRenderedPageBreak/>
        <w:br w:type="page"/>
      </w:r>
    </w:p>
    <w:p w14:paraId="670966AA" w14:textId="384C9108" w:rsidR="002E0B20" w:rsidRPr="00D01A1A" w:rsidDel="00696933" w:rsidRDefault="00DA72FC" w:rsidP="002E0B20">
      <w:pPr>
        <w:spacing w:line="276" w:lineRule="auto"/>
        <w:rPr>
          <w:del w:id="529" w:author="Danso-Appiah" w:date="2015-10-06T12:52:00Z"/>
          <w:rFonts w:ascii="Times New Roman" w:eastAsia="Times New Roman" w:hAnsi="Times New Roman"/>
          <w:color w:val="000000"/>
          <w:lang w:eastAsia="en-GB"/>
        </w:rPr>
      </w:pPr>
      <w:del w:id="530" w:author="Danso-Appiah" w:date="2015-10-06T12:52:00Z">
        <w:r w:rsidRPr="00025449" w:rsidDel="00696933">
          <w:rPr>
            <w:rFonts w:ascii="Times New Roman" w:eastAsia="Times New Roman" w:hAnsi="Times New Roman"/>
            <w:lang w:eastAsia="en-GB"/>
            <w:rPrChange w:id="531" w:author="Danso-Appiah" w:date="2015-09-23T17:34:00Z">
              <w:rPr>
                <w:rFonts w:ascii="Times New Roman" w:eastAsia="Times New Roman" w:hAnsi="Times New Roman"/>
                <w:b/>
                <w:lang w:eastAsia="en-GB"/>
              </w:rPr>
            </w:rPrChange>
          </w:rPr>
          <w:lastRenderedPageBreak/>
          <w:delText>Fig.</w:delText>
        </w:r>
        <w:r w:rsidR="002E0B20" w:rsidRPr="00025449" w:rsidDel="00696933">
          <w:rPr>
            <w:rFonts w:ascii="Times New Roman" w:eastAsia="Times New Roman" w:hAnsi="Times New Roman"/>
            <w:lang w:eastAsia="en-GB"/>
            <w:rPrChange w:id="532" w:author="Danso-Appiah" w:date="2015-09-23T17:34:00Z">
              <w:rPr>
                <w:rFonts w:ascii="Times New Roman" w:eastAsia="Times New Roman" w:hAnsi="Times New Roman"/>
                <w:b/>
                <w:lang w:eastAsia="en-GB"/>
              </w:rPr>
            </w:rPrChange>
          </w:rPr>
          <w:delText xml:space="preserve"> </w:delText>
        </w:r>
        <w:r w:rsidRPr="00025449" w:rsidDel="00696933">
          <w:rPr>
            <w:rFonts w:ascii="Times New Roman" w:eastAsia="Times New Roman" w:hAnsi="Times New Roman"/>
            <w:lang w:eastAsia="en-GB"/>
            <w:rPrChange w:id="533" w:author="Danso-Appiah" w:date="2015-09-23T17:34:00Z">
              <w:rPr>
                <w:rFonts w:ascii="Times New Roman" w:eastAsia="Times New Roman" w:hAnsi="Times New Roman"/>
                <w:b/>
                <w:lang w:eastAsia="en-GB"/>
              </w:rPr>
            </w:rPrChange>
          </w:rPr>
          <w:delText>2</w:delText>
        </w:r>
        <w:r w:rsidR="002E0B20" w:rsidRPr="00D01A1A" w:rsidDel="00696933">
          <w:rPr>
            <w:rFonts w:ascii="Times New Roman" w:eastAsia="Times New Roman" w:hAnsi="Times New Roman"/>
            <w:color w:val="0000CC"/>
            <w:lang w:eastAsia="en-GB"/>
          </w:rPr>
          <w:delText xml:space="preserve"> </w:delText>
        </w:r>
        <w:r w:rsidR="002E0B20" w:rsidRPr="00025449" w:rsidDel="00696933">
          <w:rPr>
            <w:rFonts w:ascii="Times New Roman" w:eastAsia="Times New Roman" w:hAnsi="Times New Roman"/>
            <w:b/>
            <w:lang w:eastAsia="en-GB"/>
            <w:rPrChange w:id="534" w:author="Danso-Appiah" w:date="2015-09-23T17:34:00Z">
              <w:rPr>
                <w:rFonts w:ascii="Times New Roman" w:eastAsia="Times New Roman" w:hAnsi="Times New Roman"/>
                <w:lang w:eastAsia="en-GB"/>
              </w:rPr>
            </w:rPrChange>
          </w:rPr>
          <w:delText>Diagnostic accuracy</w:delText>
        </w:r>
        <w:r w:rsidR="002E0B20" w:rsidRPr="00025449" w:rsidDel="00696933">
          <w:rPr>
            <w:rFonts w:ascii="Times New Roman" w:eastAsia="Times New Roman" w:hAnsi="Times New Roman"/>
            <w:b/>
            <w:color w:val="0000CC"/>
            <w:lang w:eastAsia="en-GB"/>
            <w:rPrChange w:id="535" w:author="Danso-Appiah" w:date="2015-09-23T17:34:00Z">
              <w:rPr>
                <w:rFonts w:ascii="Times New Roman" w:eastAsia="Times New Roman" w:hAnsi="Times New Roman"/>
                <w:color w:val="0000CC"/>
                <w:lang w:eastAsia="en-GB"/>
              </w:rPr>
            </w:rPrChange>
          </w:rPr>
          <w:delText xml:space="preserve"> </w:delText>
        </w:r>
        <w:r w:rsidR="002E0B20" w:rsidRPr="00025449" w:rsidDel="00696933">
          <w:rPr>
            <w:rFonts w:ascii="Times New Roman" w:hAnsi="Times New Roman"/>
            <w:b/>
            <w:rPrChange w:id="536" w:author="Danso-Appiah" w:date="2015-09-23T17:34:00Z">
              <w:rPr>
                <w:rFonts w:ascii="Times New Roman" w:hAnsi="Times New Roman"/>
              </w:rPr>
            </w:rPrChange>
          </w:rPr>
          <w:delText xml:space="preserve">of single POC-CCA versus Kato-Katz reference standard for the detection of </w:delText>
        </w:r>
        <w:r w:rsidR="002E0B20" w:rsidRPr="00025449" w:rsidDel="00696933">
          <w:rPr>
            <w:rFonts w:ascii="Times New Roman" w:hAnsi="Times New Roman"/>
            <w:b/>
            <w:i/>
            <w:rPrChange w:id="537" w:author="Danso-Appiah" w:date="2015-09-23T17:34:00Z">
              <w:rPr>
                <w:rFonts w:ascii="Times New Roman" w:hAnsi="Times New Roman"/>
                <w:i/>
              </w:rPr>
            </w:rPrChange>
          </w:rPr>
          <w:delText>S. mansoni</w:delText>
        </w:r>
        <w:r w:rsidR="002E0B20" w:rsidRPr="00025449" w:rsidDel="00696933">
          <w:rPr>
            <w:rFonts w:ascii="Times New Roman" w:hAnsi="Times New Roman"/>
            <w:b/>
            <w:rPrChange w:id="538" w:author="Danso-Appiah" w:date="2015-09-23T17:34:00Z">
              <w:rPr>
                <w:rFonts w:ascii="Times New Roman" w:hAnsi="Times New Roman"/>
              </w:rPr>
            </w:rPrChange>
          </w:rPr>
          <w:delText xml:space="preserve"> infection</w:delText>
        </w:r>
      </w:del>
    </w:p>
    <w:p w14:paraId="6EB4632B" w14:textId="6F2566D5" w:rsidR="002E0B20" w:rsidDel="00696933" w:rsidRDefault="002E0B20" w:rsidP="002E0B20">
      <w:pPr>
        <w:pStyle w:val="NormalWeb"/>
        <w:rPr>
          <w:del w:id="539" w:author="Danso-Appiah" w:date="2015-10-06T12:52:00Z"/>
          <w:sz w:val="22"/>
        </w:rPr>
      </w:pPr>
      <w:del w:id="540" w:author="Danso-Appiah" w:date="2015-10-06T12:52:00Z">
        <w:r w:rsidDel="00696933">
          <w:rPr>
            <w:noProof/>
          </w:rPr>
          <w:drawing>
            <wp:inline distT="0" distB="0" distL="0" distR="0" wp14:anchorId="6EC71BB4" wp14:editId="677EAFA4">
              <wp:extent cx="5791200" cy="2100912"/>
              <wp:effectExtent l="0" t="0" r="0" b="0"/>
              <wp:docPr id="1" name="Picture 1" descr="C:\Users\Danso-Appiah\AppData\Local\Temp\Forest_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so-Appiah\AppData\Local\Temp\Forest_A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397" cy="2102797"/>
                      </a:xfrm>
                      <a:prstGeom prst="rect">
                        <a:avLst/>
                      </a:prstGeom>
                      <a:noFill/>
                      <a:ln>
                        <a:noFill/>
                      </a:ln>
                    </pic:spPr>
                  </pic:pic>
                </a:graphicData>
              </a:graphic>
            </wp:inline>
          </w:drawing>
        </w:r>
      </w:del>
    </w:p>
    <w:p w14:paraId="194D598A" w14:textId="7CE9A049" w:rsidR="002457B8" w:rsidDel="00696933" w:rsidRDefault="002E0B20" w:rsidP="002457B8">
      <w:pPr>
        <w:pStyle w:val="NormalWeb"/>
        <w:pBdr>
          <w:bottom w:val="single" w:sz="4" w:space="1" w:color="auto"/>
        </w:pBdr>
        <w:spacing w:before="0" w:after="0"/>
        <w:rPr>
          <w:del w:id="541" w:author="Danso-Appiah" w:date="2015-10-06T12:52:00Z"/>
          <w:sz w:val="18"/>
          <w:szCs w:val="20"/>
        </w:rPr>
      </w:pPr>
      <w:del w:id="542" w:author="Danso-Appiah" w:date="2015-10-06T12:52:00Z">
        <w:r w:rsidRPr="002457B8" w:rsidDel="00696933">
          <w:rPr>
            <w:sz w:val="18"/>
            <w:szCs w:val="20"/>
          </w:rPr>
          <w:delText>For POC-CCA, trace was considered as positive</w:delText>
        </w:r>
      </w:del>
    </w:p>
    <w:p w14:paraId="4770D2C8" w14:textId="6F03078E" w:rsidR="002457B8" w:rsidDel="00696933" w:rsidRDefault="002E0B20" w:rsidP="002457B8">
      <w:pPr>
        <w:pStyle w:val="NormalWeb"/>
        <w:pBdr>
          <w:bottom w:val="single" w:sz="4" w:space="1" w:color="auto"/>
        </w:pBdr>
        <w:spacing w:before="0" w:after="0"/>
        <w:rPr>
          <w:del w:id="543" w:author="Danso-Appiah" w:date="2015-10-06T12:52:00Z"/>
          <w:sz w:val="18"/>
          <w:szCs w:val="20"/>
        </w:rPr>
      </w:pPr>
      <w:del w:id="544" w:author="Danso-Appiah" w:date="2015-10-06T12:52:00Z">
        <w:r w:rsidRPr="002457B8" w:rsidDel="00696933">
          <w:rPr>
            <w:sz w:val="18"/>
            <w:szCs w:val="20"/>
          </w:rPr>
          <w:delText>Kato-Katz consisted of single stool with duplicate slides (41.7mg of stool sample each)</w:delText>
        </w:r>
      </w:del>
    </w:p>
    <w:p w14:paraId="4E531FB7" w14:textId="78E020D6" w:rsidR="00A2332D" w:rsidRPr="001E4AD3" w:rsidDel="00696933" w:rsidRDefault="002E0B20" w:rsidP="002457B8">
      <w:pPr>
        <w:pStyle w:val="NormalWeb"/>
        <w:pBdr>
          <w:bottom w:val="single" w:sz="4" w:space="1" w:color="auto"/>
        </w:pBdr>
        <w:spacing w:before="0" w:after="0"/>
        <w:rPr>
          <w:del w:id="545" w:author="Danso-Appiah" w:date="2015-10-06T12:52:00Z"/>
          <w:color w:val="0000CC"/>
          <w:sz w:val="18"/>
          <w:rPrChange w:id="546" w:author="D B" w:date="2015-09-26T17:15:00Z">
            <w:rPr>
              <w:del w:id="547" w:author="Danso-Appiah" w:date="2015-10-06T12:52:00Z"/>
              <w:sz w:val="18"/>
              <w:szCs w:val="20"/>
            </w:rPr>
          </w:rPrChange>
        </w:rPr>
      </w:pPr>
      <w:del w:id="548" w:author="Danso-Appiah" w:date="2015-10-06T12:52:00Z">
        <w:r w:rsidRPr="002457B8" w:rsidDel="00696933">
          <w:rPr>
            <w:sz w:val="18"/>
            <w:szCs w:val="20"/>
          </w:rPr>
          <w:delText>Data points</w:delText>
        </w:r>
      </w:del>
      <w:ins w:id="549" w:author="D B" w:date="2015-09-26T17:28:00Z">
        <w:del w:id="550" w:author="Danso-Appiah" w:date="2015-10-06T12:52:00Z">
          <w:r w:rsidR="00DD47FE" w:rsidDel="00696933">
            <w:rPr>
              <w:sz w:val="18"/>
              <w:szCs w:val="20"/>
            </w:rPr>
            <w:delText xml:space="preserve"> for two studies</w:delText>
          </w:r>
        </w:del>
      </w:ins>
      <w:ins w:id="551" w:author="D B" w:date="2015-09-26T17:14:00Z">
        <w:del w:id="552" w:author="Danso-Appiah" w:date="2015-10-06T12:52:00Z">
          <w:r w:rsidR="00EB26DD" w:rsidRPr="00EB26DD" w:rsidDel="00696933">
            <w:rPr>
              <w:sz w:val="18"/>
              <w:szCs w:val="18"/>
              <w:vertAlign w:val="superscript"/>
            </w:rPr>
            <w:delText>28</w:delText>
          </w:r>
          <w:r w:rsidR="001E4AD3" w:rsidRPr="001E4AD3" w:rsidDel="00696933">
            <w:rPr>
              <w:sz w:val="18"/>
              <w:szCs w:val="18"/>
              <w:vertAlign w:val="superscript"/>
              <w:rPrChange w:id="553" w:author="D B" w:date="2015-09-26T17:14:00Z">
                <w:rPr/>
              </w:rPrChange>
            </w:rPr>
            <w:delText>, 31</w:delText>
          </w:r>
        </w:del>
      </w:ins>
      <w:ins w:id="554" w:author="D B" w:date="2015-09-26T17:15:00Z">
        <w:del w:id="555" w:author="Danso-Appiah" w:date="2015-10-06T12:52:00Z">
          <w:r w:rsidR="001E4AD3" w:rsidDel="00696933">
            <w:rPr>
              <w:color w:val="0000CC"/>
              <w:sz w:val="18"/>
            </w:rPr>
            <w:delText xml:space="preserve"> </w:delText>
          </w:r>
        </w:del>
      </w:ins>
      <w:del w:id="556" w:author="Danso-Appiah" w:date="2015-10-06T12:52:00Z">
        <w:r w:rsidRPr="002457B8" w:rsidDel="00696933">
          <w:rPr>
            <w:sz w:val="18"/>
            <w:szCs w:val="20"/>
          </w:rPr>
          <w:delText xml:space="preserve"> for </w:delText>
        </w:r>
        <w:r w:rsidRPr="002457B8" w:rsidDel="00696933">
          <w:rPr>
            <w:color w:val="0000CC"/>
            <w:sz w:val="18"/>
            <w:szCs w:val="20"/>
          </w:rPr>
          <w:delText>Tchuem Tchuente 2012</w:delText>
        </w:r>
        <w:r w:rsidRPr="002457B8" w:rsidDel="00696933">
          <w:rPr>
            <w:sz w:val="18"/>
            <w:szCs w:val="20"/>
          </w:rPr>
          <w:delText xml:space="preserve"> and </w:delText>
        </w:r>
        <w:r w:rsidRPr="002457B8" w:rsidDel="00696933">
          <w:rPr>
            <w:color w:val="0000CC"/>
            <w:sz w:val="18"/>
            <w:szCs w:val="20"/>
          </w:rPr>
          <w:delText>Erko 2013</w:delText>
        </w:r>
        <w:r w:rsidRPr="002457B8" w:rsidDel="00696933">
          <w:rPr>
            <w:sz w:val="18"/>
            <w:szCs w:val="20"/>
          </w:rPr>
          <w:delText xml:space="preserve"> were extracted from </w:delText>
        </w:r>
      </w:del>
      <w:ins w:id="557" w:author="D B" w:date="2015-09-26T23:43:00Z">
        <w:del w:id="558" w:author="Danso-Appiah" w:date="2015-10-06T12:52:00Z">
          <w:r w:rsidR="00783904" w:rsidDel="00696933">
            <w:rPr>
              <w:sz w:val="18"/>
              <w:szCs w:val="20"/>
            </w:rPr>
            <w:delText>another</w:delText>
          </w:r>
        </w:del>
      </w:ins>
      <w:ins w:id="559" w:author="D B" w:date="2015-09-26T17:15:00Z">
        <w:del w:id="560" w:author="Danso-Appiah" w:date="2015-10-06T12:52:00Z">
          <w:r w:rsidR="001E4AD3" w:rsidDel="00696933">
            <w:rPr>
              <w:sz w:val="18"/>
              <w:szCs w:val="20"/>
            </w:rPr>
            <w:delText xml:space="preserve"> study</w:delText>
          </w:r>
          <w:r w:rsidR="001E4AD3" w:rsidRPr="001E4AD3" w:rsidDel="00696933">
            <w:rPr>
              <w:sz w:val="18"/>
              <w:szCs w:val="20"/>
              <w:vertAlign w:val="superscript"/>
              <w:rPrChange w:id="561" w:author="D B" w:date="2015-09-26T17:15:00Z">
                <w:rPr>
                  <w:sz w:val="18"/>
                  <w:szCs w:val="20"/>
                </w:rPr>
              </w:rPrChange>
            </w:rPr>
            <w:delText>40</w:delText>
          </w:r>
        </w:del>
      </w:ins>
      <w:del w:id="562" w:author="Danso-Appiah" w:date="2015-10-06T12:52:00Z">
        <w:r w:rsidRPr="002457B8" w:rsidDel="00696933">
          <w:rPr>
            <w:color w:val="0000CC"/>
            <w:sz w:val="18"/>
            <w:szCs w:val="20"/>
          </w:rPr>
          <w:delText xml:space="preserve">Colley et al. 2013 </w:delText>
        </w:r>
        <w:r w:rsidRPr="002457B8" w:rsidDel="00696933">
          <w:rPr>
            <w:color w:val="000000"/>
            <w:sz w:val="18"/>
            <w:szCs w:val="20"/>
          </w:rPr>
          <w:delText xml:space="preserve">that </w:delText>
        </w:r>
        <w:r w:rsidRPr="002457B8" w:rsidDel="00696933">
          <w:rPr>
            <w:sz w:val="18"/>
            <w:szCs w:val="20"/>
          </w:rPr>
          <w:delText>reported primary data from a multi-country study in Africa</w:delText>
        </w:r>
      </w:del>
    </w:p>
    <w:p w14:paraId="65F4A03F" w14:textId="32840130" w:rsidR="002E0B20" w:rsidRPr="002457B8" w:rsidDel="00696933" w:rsidRDefault="006258E7" w:rsidP="002457B8">
      <w:pPr>
        <w:pStyle w:val="NormalWeb"/>
        <w:pBdr>
          <w:bottom w:val="single" w:sz="4" w:space="1" w:color="auto"/>
        </w:pBdr>
        <w:spacing w:before="0" w:after="0"/>
        <w:rPr>
          <w:del w:id="563" w:author="Danso-Appiah" w:date="2015-10-06T12:52:00Z"/>
          <w:sz w:val="18"/>
          <w:szCs w:val="20"/>
        </w:rPr>
      </w:pPr>
      <w:ins w:id="564" w:author="D B" w:date="2015-09-26T17:16:00Z">
        <w:del w:id="565" w:author="Danso-Appiah" w:date="2015-10-06T12:52:00Z">
          <w:r w:rsidDel="00696933">
            <w:rPr>
              <w:color w:val="0000CC"/>
              <w:sz w:val="18"/>
              <w:szCs w:val="20"/>
            </w:rPr>
            <w:delText>Two of the studies</w:delText>
          </w:r>
          <w:r w:rsidRPr="006258E7" w:rsidDel="00696933">
            <w:rPr>
              <w:color w:val="0000CC"/>
              <w:sz w:val="18"/>
              <w:szCs w:val="20"/>
              <w:vertAlign w:val="superscript"/>
              <w:rPrChange w:id="566" w:author="D B" w:date="2015-09-26T17:17:00Z">
                <w:rPr>
                  <w:color w:val="0000CC"/>
                  <w:sz w:val="18"/>
                  <w:szCs w:val="20"/>
                </w:rPr>
              </w:rPrChange>
            </w:rPr>
            <w:delText>21</w:delText>
          </w:r>
        </w:del>
      </w:ins>
      <w:ins w:id="567" w:author="D B" w:date="2015-09-26T23:43:00Z">
        <w:del w:id="568" w:author="Danso-Appiah" w:date="2015-10-06T12:52:00Z">
          <w:r w:rsidR="00783904" w:rsidRPr="00783904" w:rsidDel="00696933">
            <w:rPr>
              <w:color w:val="0000CC"/>
              <w:sz w:val="18"/>
              <w:szCs w:val="20"/>
              <w:vertAlign w:val="superscript"/>
            </w:rPr>
            <w:delText>, 36</w:delText>
          </w:r>
        </w:del>
      </w:ins>
      <w:ins w:id="569" w:author="D B" w:date="2015-09-26T17:16:00Z">
        <w:del w:id="570" w:author="Danso-Appiah" w:date="2015-10-06T12:52:00Z">
          <w:r w:rsidDel="00696933">
            <w:rPr>
              <w:color w:val="0000CC"/>
              <w:sz w:val="18"/>
              <w:szCs w:val="20"/>
            </w:rPr>
            <w:delText xml:space="preserve"> </w:delText>
          </w:r>
        </w:del>
      </w:ins>
      <w:del w:id="571" w:author="Danso-Appiah" w:date="2015-10-06T12:52:00Z">
        <w:r w:rsidR="002E0B20" w:rsidRPr="002457B8" w:rsidDel="00696933">
          <w:rPr>
            <w:color w:val="0000CC"/>
            <w:sz w:val="18"/>
            <w:szCs w:val="20"/>
          </w:rPr>
          <w:delText xml:space="preserve">Standley 2010 and Shane 2011 </w:delText>
        </w:r>
        <w:r w:rsidR="002E0B20" w:rsidRPr="002457B8" w:rsidDel="00696933">
          <w:rPr>
            <w:sz w:val="18"/>
            <w:szCs w:val="20"/>
          </w:rPr>
          <w:delText>did not use POC-CCA cassettes but reagent strips that preceded the cassette formulation</w:delText>
        </w:r>
      </w:del>
    </w:p>
    <w:p w14:paraId="74B478E2" w14:textId="77777777" w:rsidR="002E0B20" w:rsidRDefault="002E0B20" w:rsidP="002E0B20">
      <w:pPr>
        <w:pStyle w:val="NormalWeb"/>
        <w:spacing w:line="276" w:lineRule="auto"/>
        <w:rPr>
          <w:sz w:val="22"/>
          <w:szCs w:val="22"/>
        </w:rPr>
      </w:pPr>
    </w:p>
    <w:p w14:paraId="4A8E7ACD" w14:textId="77777777" w:rsidR="00A42F5A" w:rsidRDefault="00A42F5A">
      <w:pPr>
        <w:suppressAutoHyphens w:val="0"/>
        <w:autoSpaceDN/>
        <w:spacing w:after="0"/>
        <w:textAlignment w:val="auto"/>
        <w:rPr>
          <w:rFonts w:ascii="Times New Roman" w:eastAsia="Times New Roman" w:hAnsi="Times New Roman"/>
          <w:b/>
          <w:sz w:val="24"/>
          <w:szCs w:val="24"/>
          <w:lang w:eastAsia="en-GB"/>
        </w:rPr>
      </w:pPr>
      <w:r>
        <w:rPr>
          <w:b/>
        </w:rPr>
        <w:br w:type="page"/>
      </w:r>
    </w:p>
    <w:p w14:paraId="5709D852" w14:textId="77777777" w:rsidR="00B2720E" w:rsidRPr="00635498" w:rsidRDefault="00B2720E" w:rsidP="00B2720E">
      <w:pPr>
        <w:pStyle w:val="NormalWeb"/>
        <w:spacing w:after="240"/>
        <w:rPr>
          <w:sz w:val="22"/>
          <w:szCs w:val="22"/>
        </w:rPr>
      </w:pPr>
      <w:r w:rsidRPr="00906001">
        <w:rPr>
          <w:sz w:val="22"/>
          <w:szCs w:val="22"/>
        </w:rPr>
        <w:lastRenderedPageBreak/>
        <w:t>Analysing based on a summary of ROC from sensitivity versus false positive rate (1-specificity)</w:t>
      </w:r>
      <w:r>
        <w:rPr>
          <w:sz w:val="22"/>
          <w:szCs w:val="22"/>
        </w:rPr>
        <w:t xml:space="preserve"> of the test</w:t>
      </w:r>
      <w:r w:rsidRPr="00906001">
        <w:rPr>
          <w:sz w:val="22"/>
          <w:szCs w:val="22"/>
        </w:rPr>
        <w:t xml:space="preserve"> </w:t>
      </w:r>
      <w:r>
        <w:rPr>
          <w:sz w:val="22"/>
          <w:szCs w:val="22"/>
        </w:rPr>
        <w:t xml:space="preserve">showed </w:t>
      </w:r>
      <w:r w:rsidRPr="00906001">
        <w:rPr>
          <w:sz w:val="22"/>
          <w:szCs w:val="22"/>
        </w:rPr>
        <w:t>diagnostic accuracy measured by area under curve (AUC) of 0.86 (</w:t>
      </w:r>
      <w:r w:rsidRPr="009129B3">
        <w:rPr>
          <w:color w:val="0000CC"/>
          <w:sz w:val="22"/>
          <w:szCs w:val="22"/>
        </w:rPr>
        <w:t>Fig</w:t>
      </w:r>
      <w:r>
        <w:rPr>
          <w:color w:val="0000CC"/>
          <w:sz w:val="22"/>
          <w:szCs w:val="22"/>
        </w:rPr>
        <w:t>.</w:t>
      </w:r>
      <w:r w:rsidRPr="009129B3">
        <w:rPr>
          <w:color w:val="0000CC"/>
          <w:sz w:val="22"/>
          <w:szCs w:val="22"/>
        </w:rPr>
        <w:t xml:space="preserve"> </w:t>
      </w:r>
      <w:r>
        <w:rPr>
          <w:color w:val="0000CC"/>
          <w:sz w:val="22"/>
          <w:szCs w:val="22"/>
        </w:rPr>
        <w:t>3</w:t>
      </w:r>
      <w:r w:rsidRPr="00906001">
        <w:rPr>
          <w:sz w:val="22"/>
          <w:szCs w:val="22"/>
        </w:rPr>
        <w:t xml:space="preserve">). </w:t>
      </w:r>
      <w:r>
        <w:rPr>
          <w:sz w:val="22"/>
          <w:szCs w:val="22"/>
        </w:rPr>
        <w:t>C</w:t>
      </w:r>
      <w:r w:rsidRPr="00906001">
        <w:rPr>
          <w:sz w:val="22"/>
          <w:szCs w:val="22"/>
        </w:rPr>
        <w:t>learly</w:t>
      </w:r>
      <w:r>
        <w:rPr>
          <w:sz w:val="22"/>
          <w:szCs w:val="22"/>
        </w:rPr>
        <w:t>,</w:t>
      </w:r>
      <w:r w:rsidRPr="00906001">
        <w:rPr>
          <w:sz w:val="22"/>
          <w:szCs w:val="22"/>
        </w:rPr>
        <w:t xml:space="preserve"> there is wide variation in </w:t>
      </w:r>
      <w:r>
        <w:rPr>
          <w:sz w:val="22"/>
          <w:szCs w:val="22"/>
        </w:rPr>
        <w:t>1-</w:t>
      </w:r>
      <w:r w:rsidRPr="00906001">
        <w:rPr>
          <w:sz w:val="22"/>
          <w:szCs w:val="22"/>
        </w:rPr>
        <w:t xml:space="preserve">specificity </w:t>
      </w:r>
      <w:r>
        <w:rPr>
          <w:sz w:val="22"/>
          <w:szCs w:val="22"/>
        </w:rPr>
        <w:t xml:space="preserve">(false positive rate) </w:t>
      </w:r>
      <w:r w:rsidRPr="00906001">
        <w:rPr>
          <w:sz w:val="22"/>
          <w:szCs w:val="22"/>
        </w:rPr>
        <w:t xml:space="preserve">of POC-CCA for detecting </w:t>
      </w:r>
      <w:r w:rsidRPr="00906001">
        <w:rPr>
          <w:i/>
          <w:sz w:val="22"/>
          <w:szCs w:val="22"/>
        </w:rPr>
        <w:t>S. mansoni</w:t>
      </w:r>
      <w:r w:rsidRPr="00906001">
        <w:rPr>
          <w:sz w:val="22"/>
          <w:szCs w:val="22"/>
        </w:rPr>
        <w:t xml:space="preserve"> </w:t>
      </w:r>
      <w:r w:rsidRPr="00635498">
        <w:rPr>
          <w:sz w:val="22"/>
          <w:szCs w:val="22"/>
        </w:rPr>
        <w:t>infection as depicted by the individual eclipses under the ROC space.</w:t>
      </w:r>
    </w:p>
    <w:p w14:paraId="2FBCB76E" w14:textId="30355E84" w:rsidR="00FB65B9" w:rsidRPr="00635498" w:rsidDel="000503D3" w:rsidRDefault="00680BC6" w:rsidP="00FB65B9">
      <w:pPr>
        <w:pStyle w:val="NormalWeb"/>
        <w:rPr>
          <w:del w:id="572" w:author="Danso-Appiah" w:date="2015-10-06T12:53:00Z"/>
          <w:sz w:val="22"/>
          <w:szCs w:val="22"/>
        </w:rPr>
      </w:pPr>
      <w:del w:id="573" w:author="Danso-Appiah" w:date="2015-10-06T12:53:00Z">
        <w:r w:rsidRPr="00E12C29" w:rsidDel="000503D3">
          <w:rPr>
            <w:rPrChange w:id="574" w:author="Danso-Appiah" w:date="2015-09-23T17:35:00Z">
              <w:rPr>
                <w:b/>
              </w:rPr>
            </w:rPrChange>
          </w:rPr>
          <w:delText>Fig</w:delText>
        </w:r>
        <w:r w:rsidR="00DA72FC" w:rsidRPr="00E12C29" w:rsidDel="000503D3">
          <w:rPr>
            <w:rPrChange w:id="575" w:author="Danso-Appiah" w:date="2015-09-23T17:35:00Z">
              <w:rPr>
                <w:b/>
              </w:rPr>
            </w:rPrChange>
          </w:rPr>
          <w:delText>.</w:delText>
        </w:r>
        <w:r w:rsidRPr="00E12C29" w:rsidDel="000503D3">
          <w:rPr>
            <w:rPrChange w:id="576" w:author="Danso-Appiah" w:date="2015-09-23T17:35:00Z">
              <w:rPr>
                <w:b/>
              </w:rPr>
            </w:rPrChange>
          </w:rPr>
          <w:delText xml:space="preserve"> 3</w:delText>
        </w:r>
        <w:r w:rsidR="00FB65B9" w:rsidRPr="00635498" w:rsidDel="000503D3">
          <w:rPr>
            <w:color w:val="0000CC"/>
            <w:sz w:val="22"/>
            <w:szCs w:val="22"/>
          </w:rPr>
          <w:delText xml:space="preserve"> </w:delText>
        </w:r>
        <w:r w:rsidR="00FB65B9" w:rsidRPr="00E12C29" w:rsidDel="000503D3">
          <w:rPr>
            <w:b/>
            <w:rPrChange w:id="577" w:author="Danso-Appiah" w:date="2015-09-23T17:35:00Z">
              <w:rPr/>
            </w:rPrChange>
          </w:rPr>
          <w:delText>Diagnostic accuracy</w:delText>
        </w:r>
        <w:r w:rsidR="00FB65B9" w:rsidRPr="00E12C29" w:rsidDel="000503D3">
          <w:rPr>
            <w:b/>
            <w:color w:val="0000CC"/>
            <w:rPrChange w:id="578" w:author="Danso-Appiah" w:date="2015-09-23T17:35:00Z">
              <w:rPr>
                <w:color w:val="0000CC"/>
              </w:rPr>
            </w:rPrChange>
          </w:rPr>
          <w:delText xml:space="preserve"> </w:delText>
        </w:r>
        <w:r w:rsidR="00FB65B9" w:rsidRPr="00E12C29" w:rsidDel="000503D3">
          <w:rPr>
            <w:b/>
            <w:rPrChange w:id="579" w:author="Danso-Appiah" w:date="2015-09-23T17:35:00Z">
              <w:rPr/>
            </w:rPrChange>
          </w:rPr>
          <w:delText xml:space="preserve">of single POC-CCA versus Kato-Katz reference standard for the detection of </w:delText>
        </w:r>
        <w:r w:rsidR="00FB65B9" w:rsidRPr="00E12C29" w:rsidDel="000503D3">
          <w:rPr>
            <w:b/>
            <w:i/>
            <w:rPrChange w:id="580" w:author="Danso-Appiah" w:date="2015-09-23T17:35:00Z">
              <w:rPr>
                <w:i/>
              </w:rPr>
            </w:rPrChange>
          </w:rPr>
          <w:delText>S. mansoni</w:delText>
        </w:r>
        <w:r w:rsidR="00FB65B9" w:rsidRPr="00E12C29" w:rsidDel="000503D3">
          <w:rPr>
            <w:b/>
            <w:rPrChange w:id="581" w:author="Danso-Appiah" w:date="2015-09-23T17:35:00Z">
              <w:rPr/>
            </w:rPrChange>
          </w:rPr>
          <w:delText xml:space="preserve"> infection from SROC curve</w:delText>
        </w:r>
      </w:del>
    </w:p>
    <w:p w14:paraId="75D5B12D" w14:textId="30526741" w:rsidR="00FB65B9" w:rsidDel="000503D3" w:rsidRDefault="00FB65B9" w:rsidP="00FB65B9">
      <w:pPr>
        <w:pStyle w:val="NormalWeb"/>
        <w:jc w:val="center"/>
        <w:rPr>
          <w:del w:id="582" w:author="Danso-Appiah" w:date="2015-10-06T12:53:00Z"/>
          <w:noProof/>
        </w:rPr>
      </w:pPr>
      <w:del w:id="583" w:author="Danso-Appiah" w:date="2015-10-06T12:53:00Z">
        <w:r w:rsidDel="000503D3">
          <w:rPr>
            <w:noProof/>
          </w:rPr>
          <w:drawing>
            <wp:inline distT="0" distB="0" distL="0" distR="0" wp14:anchorId="02250C1C" wp14:editId="624E465E">
              <wp:extent cx="4802505" cy="4802505"/>
              <wp:effectExtent l="0" t="0" r="0" b="0"/>
              <wp:docPr id="2" name="Picture 2" descr="C:\Users\DANSO-~1\AppData\Local\Temp\SROC_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SO-~1\AppData\Local\Temp\SROC_A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del>
    </w:p>
    <w:p w14:paraId="21FB10B9" w14:textId="0008AAC1" w:rsidR="00A2332D" w:rsidDel="000503D3" w:rsidRDefault="00FB65B9">
      <w:pPr>
        <w:pStyle w:val="NormalWeb"/>
        <w:pBdr>
          <w:top w:val="single" w:sz="4" w:space="1" w:color="auto"/>
        </w:pBdr>
        <w:spacing w:before="0" w:after="0" w:line="276" w:lineRule="auto"/>
        <w:rPr>
          <w:del w:id="584" w:author="Danso-Appiah" w:date="2015-10-06T12:53:00Z"/>
          <w:sz w:val="18"/>
          <w:szCs w:val="20"/>
        </w:rPr>
        <w:pPrChange w:id="585" w:author="Danso-Appiah" w:date="2015-09-23T17:36:00Z">
          <w:pPr>
            <w:pStyle w:val="NormalWeb"/>
            <w:spacing w:before="0" w:after="0" w:line="276" w:lineRule="auto"/>
          </w:pPr>
        </w:pPrChange>
      </w:pPr>
      <w:del w:id="586" w:author="Danso-Appiah" w:date="2015-10-06T12:53:00Z">
        <w:r w:rsidDel="000503D3">
          <w:rPr>
            <w:sz w:val="18"/>
            <w:szCs w:val="20"/>
          </w:rPr>
          <w:delText>For POC-CCA, trace was considered as positive</w:delText>
        </w:r>
      </w:del>
    </w:p>
    <w:p w14:paraId="37BD48F9" w14:textId="5D4CB4EB" w:rsidR="007014C4" w:rsidDel="000503D3" w:rsidRDefault="00FB65B9" w:rsidP="00A2332D">
      <w:pPr>
        <w:pStyle w:val="NormalWeb"/>
        <w:pBdr>
          <w:top w:val="single" w:sz="4" w:space="1" w:color="auto"/>
        </w:pBdr>
        <w:spacing w:before="0" w:after="0" w:line="276" w:lineRule="auto"/>
        <w:rPr>
          <w:del w:id="587" w:author="Danso-Appiah" w:date="2015-10-06T12:53:00Z"/>
          <w:sz w:val="18"/>
          <w:szCs w:val="20"/>
        </w:rPr>
      </w:pPr>
      <w:del w:id="588" w:author="Danso-Appiah" w:date="2015-10-06T12:53:00Z">
        <w:r w:rsidRPr="0000781A" w:rsidDel="000503D3">
          <w:rPr>
            <w:sz w:val="18"/>
            <w:szCs w:val="20"/>
          </w:rPr>
          <w:delText xml:space="preserve">Kato-Katz </w:delText>
        </w:r>
        <w:r w:rsidDel="000503D3">
          <w:rPr>
            <w:sz w:val="18"/>
            <w:szCs w:val="20"/>
          </w:rPr>
          <w:delText xml:space="preserve">consisted of single stool with </w:delText>
        </w:r>
        <w:r w:rsidRPr="0000781A" w:rsidDel="000503D3">
          <w:rPr>
            <w:sz w:val="18"/>
            <w:szCs w:val="20"/>
          </w:rPr>
          <w:delText xml:space="preserve">duplicate </w:delText>
        </w:r>
        <w:r w:rsidDel="000503D3">
          <w:rPr>
            <w:sz w:val="18"/>
            <w:szCs w:val="20"/>
          </w:rPr>
          <w:delText>slides (</w:delText>
        </w:r>
        <w:r w:rsidRPr="0000781A" w:rsidDel="000503D3">
          <w:rPr>
            <w:sz w:val="18"/>
            <w:szCs w:val="20"/>
          </w:rPr>
          <w:delText>41.7mg</w:delText>
        </w:r>
        <w:r w:rsidDel="000503D3">
          <w:rPr>
            <w:sz w:val="18"/>
            <w:szCs w:val="20"/>
          </w:rPr>
          <w:delText xml:space="preserve"> of stool sample each)</w:delText>
        </w:r>
      </w:del>
    </w:p>
    <w:p w14:paraId="73A54209" w14:textId="6056414D" w:rsidR="007014C4" w:rsidDel="000503D3" w:rsidRDefault="00FB65B9" w:rsidP="00A2332D">
      <w:pPr>
        <w:pStyle w:val="NormalWeb"/>
        <w:pBdr>
          <w:top w:val="single" w:sz="4" w:space="1" w:color="auto"/>
        </w:pBdr>
        <w:spacing w:before="0" w:after="0" w:line="276" w:lineRule="auto"/>
        <w:rPr>
          <w:del w:id="589" w:author="Danso-Appiah" w:date="2015-10-06T12:53:00Z"/>
          <w:sz w:val="18"/>
          <w:szCs w:val="20"/>
        </w:rPr>
      </w:pPr>
      <w:del w:id="590" w:author="Danso-Appiah" w:date="2015-10-06T12:53:00Z">
        <w:r w:rsidDel="000503D3">
          <w:rPr>
            <w:sz w:val="18"/>
            <w:szCs w:val="20"/>
          </w:rPr>
          <w:delText>Data points</w:delText>
        </w:r>
      </w:del>
      <w:ins w:id="591" w:author="D B" w:date="2015-09-26T17:20:00Z">
        <w:del w:id="592" w:author="Danso-Appiah" w:date="2015-10-06T12:53:00Z">
          <w:r w:rsidR="00F8515F" w:rsidDel="000503D3">
            <w:rPr>
              <w:sz w:val="18"/>
              <w:szCs w:val="20"/>
            </w:rPr>
            <w:delText xml:space="preserve"> </w:delText>
          </w:r>
        </w:del>
      </w:ins>
      <w:del w:id="593" w:author="Danso-Appiah" w:date="2015-10-06T12:53:00Z">
        <w:r w:rsidDel="000503D3">
          <w:rPr>
            <w:sz w:val="18"/>
            <w:szCs w:val="20"/>
          </w:rPr>
          <w:delText xml:space="preserve"> for </w:delText>
        </w:r>
      </w:del>
      <w:ins w:id="594" w:author="D B" w:date="2015-09-26T17:27:00Z">
        <w:del w:id="595" w:author="Danso-Appiah" w:date="2015-10-06T12:53:00Z">
          <w:r w:rsidR="00F8515F" w:rsidDel="000503D3">
            <w:rPr>
              <w:sz w:val="18"/>
              <w:szCs w:val="20"/>
            </w:rPr>
            <w:delText>two studies</w:delText>
          </w:r>
          <w:r w:rsidR="00F8515F" w:rsidRPr="00AD2520" w:rsidDel="000503D3">
            <w:rPr>
              <w:sz w:val="18"/>
              <w:szCs w:val="20"/>
              <w:vertAlign w:val="superscript"/>
            </w:rPr>
            <w:delText>24</w:delText>
          </w:r>
        </w:del>
      </w:ins>
      <w:ins w:id="596" w:author="D B" w:date="2015-09-26T23:43:00Z">
        <w:del w:id="597" w:author="Danso-Appiah" w:date="2015-10-06T12:53:00Z">
          <w:r w:rsidR="00783904" w:rsidRPr="00AD2520" w:rsidDel="000503D3">
            <w:rPr>
              <w:sz w:val="18"/>
              <w:szCs w:val="20"/>
              <w:vertAlign w:val="superscript"/>
            </w:rPr>
            <w:delText>, 38</w:delText>
          </w:r>
        </w:del>
      </w:ins>
      <w:ins w:id="598" w:author="D B" w:date="2015-09-26T17:27:00Z">
        <w:del w:id="599" w:author="Danso-Appiah" w:date="2015-10-06T12:53:00Z">
          <w:r w:rsidR="00F8515F" w:rsidDel="000503D3">
            <w:rPr>
              <w:sz w:val="18"/>
              <w:szCs w:val="20"/>
              <w:vertAlign w:val="superscript"/>
            </w:rPr>
            <w:delText xml:space="preserve"> </w:delText>
          </w:r>
        </w:del>
      </w:ins>
      <w:del w:id="600" w:author="Danso-Appiah" w:date="2015-10-06T12:53:00Z">
        <w:r w:rsidRPr="00D82BF9" w:rsidDel="000503D3">
          <w:rPr>
            <w:color w:val="0000CC"/>
            <w:sz w:val="18"/>
            <w:szCs w:val="20"/>
          </w:rPr>
          <w:delText>Tchuem Tchuente 2012</w:delText>
        </w:r>
        <w:r w:rsidDel="000503D3">
          <w:rPr>
            <w:sz w:val="18"/>
            <w:szCs w:val="20"/>
          </w:rPr>
          <w:delText xml:space="preserve"> </w:delText>
        </w:r>
        <w:r w:rsidRPr="0000781A" w:rsidDel="000503D3">
          <w:rPr>
            <w:sz w:val="18"/>
            <w:szCs w:val="20"/>
          </w:rPr>
          <w:delText xml:space="preserve">and </w:delText>
        </w:r>
        <w:r w:rsidRPr="00D82BF9" w:rsidDel="000503D3">
          <w:rPr>
            <w:color w:val="0000CC"/>
            <w:sz w:val="18"/>
            <w:szCs w:val="20"/>
          </w:rPr>
          <w:delText>Erko 2013</w:delText>
        </w:r>
        <w:r w:rsidRPr="0000781A" w:rsidDel="000503D3">
          <w:rPr>
            <w:sz w:val="18"/>
            <w:szCs w:val="20"/>
          </w:rPr>
          <w:delText xml:space="preserve"> were extracted from </w:delText>
        </w:r>
      </w:del>
      <w:ins w:id="601" w:author="D B" w:date="2015-09-26T23:43:00Z">
        <w:del w:id="602" w:author="Danso-Appiah" w:date="2015-10-06T12:53:00Z">
          <w:r w:rsidR="00783904" w:rsidDel="000503D3">
            <w:rPr>
              <w:sz w:val="18"/>
              <w:szCs w:val="20"/>
            </w:rPr>
            <w:delText>another</w:delText>
          </w:r>
        </w:del>
      </w:ins>
      <w:ins w:id="603" w:author="D B" w:date="2015-09-26T17:27:00Z">
        <w:del w:id="604" w:author="Danso-Appiah" w:date="2015-10-06T12:53:00Z">
          <w:r w:rsidR="00F8515F" w:rsidDel="000503D3">
            <w:rPr>
              <w:sz w:val="18"/>
              <w:szCs w:val="20"/>
            </w:rPr>
            <w:delText xml:space="preserve"> study</w:delText>
          </w:r>
          <w:r w:rsidR="00F8515F" w:rsidRPr="00F8515F" w:rsidDel="000503D3">
            <w:rPr>
              <w:sz w:val="18"/>
              <w:szCs w:val="20"/>
              <w:vertAlign w:val="superscript"/>
              <w:rPrChange w:id="605" w:author="D B" w:date="2015-09-26T17:27:00Z">
                <w:rPr>
                  <w:sz w:val="18"/>
                  <w:szCs w:val="20"/>
                </w:rPr>
              </w:rPrChange>
            </w:rPr>
            <w:delText>40</w:delText>
          </w:r>
          <w:r w:rsidR="00F8515F" w:rsidDel="000503D3">
            <w:rPr>
              <w:sz w:val="18"/>
              <w:szCs w:val="20"/>
              <w:vertAlign w:val="superscript"/>
            </w:rPr>
            <w:delText xml:space="preserve"> </w:delText>
          </w:r>
        </w:del>
      </w:ins>
      <w:del w:id="606" w:author="Danso-Appiah" w:date="2015-10-06T12:53:00Z">
        <w:r w:rsidRPr="00CA5A72" w:rsidDel="000503D3">
          <w:rPr>
            <w:color w:val="0000CC"/>
            <w:sz w:val="18"/>
            <w:szCs w:val="20"/>
          </w:rPr>
          <w:delText>Colley et al. 2013</w:delText>
        </w:r>
        <w:r w:rsidDel="000503D3">
          <w:rPr>
            <w:color w:val="0000CC"/>
            <w:sz w:val="18"/>
            <w:szCs w:val="20"/>
          </w:rPr>
          <w:delText xml:space="preserve"> </w:delText>
        </w:r>
        <w:r w:rsidRPr="00173E3A" w:rsidDel="000503D3">
          <w:rPr>
            <w:color w:val="000000"/>
            <w:sz w:val="18"/>
            <w:szCs w:val="20"/>
          </w:rPr>
          <w:delText xml:space="preserve">that </w:delText>
        </w:r>
        <w:r w:rsidRPr="0000781A" w:rsidDel="000503D3">
          <w:rPr>
            <w:sz w:val="18"/>
            <w:szCs w:val="20"/>
          </w:rPr>
          <w:delText>reported primary data from a multi-country study in Africa</w:delText>
        </w:r>
      </w:del>
    </w:p>
    <w:p w14:paraId="25E33B59" w14:textId="769123C3" w:rsidR="00FB65B9" w:rsidDel="000503D3" w:rsidRDefault="00EB26DD" w:rsidP="00A2332D">
      <w:pPr>
        <w:pStyle w:val="NormalWeb"/>
        <w:pBdr>
          <w:top w:val="single" w:sz="4" w:space="1" w:color="auto"/>
        </w:pBdr>
        <w:spacing w:before="0" w:after="0" w:line="276" w:lineRule="auto"/>
        <w:rPr>
          <w:del w:id="607" w:author="Danso-Appiah" w:date="2015-10-06T12:53:00Z"/>
          <w:sz w:val="18"/>
          <w:szCs w:val="20"/>
        </w:rPr>
      </w:pPr>
      <w:ins w:id="608" w:author="D B" w:date="2015-09-26T17:17:00Z">
        <w:del w:id="609" w:author="Danso-Appiah" w:date="2015-10-06T12:53:00Z">
          <w:r w:rsidDel="000503D3">
            <w:rPr>
              <w:color w:val="0000CC"/>
              <w:sz w:val="18"/>
              <w:szCs w:val="20"/>
            </w:rPr>
            <w:delText>T</w:delText>
          </w:r>
          <w:r w:rsidR="00637116" w:rsidDel="000503D3">
            <w:rPr>
              <w:color w:val="0000CC"/>
              <w:sz w:val="18"/>
              <w:szCs w:val="20"/>
            </w:rPr>
            <w:delText>wo studies</w:delText>
          </w:r>
          <w:r w:rsidR="00637116" w:rsidRPr="00637116" w:rsidDel="000503D3">
            <w:rPr>
              <w:color w:val="0000CC"/>
              <w:sz w:val="18"/>
              <w:szCs w:val="20"/>
              <w:vertAlign w:val="superscript"/>
              <w:rPrChange w:id="610" w:author="D B" w:date="2015-09-26T17:18:00Z">
                <w:rPr>
                  <w:color w:val="0000CC"/>
                  <w:sz w:val="18"/>
                  <w:szCs w:val="20"/>
                </w:rPr>
              </w:rPrChange>
            </w:rPr>
            <w:delText>21</w:delText>
          </w:r>
        </w:del>
      </w:ins>
      <w:ins w:id="611" w:author="D B" w:date="2015-09-26T23:43:00Z">
        <w:del w:id="612" w:author="Danso-Appiah" w:date="2015-10-06T12:53:00Z">
          <w:r w:rsidR="00783904" w:rsidRPr="00783904" w:rsidDel="000503D3">
            <w:rPr>
              <w:color w:val="0000CC"/>
              <w:sz w:val="18"/>
              <w:szCs w:val="20"/>
              <w:vertAlign w:val="superscript"/>
            </w:rPr>
            <w:delText>, 36</w:delText>
          </w:r>
        </w:del>
      </w:ins>
      <w:ins w:id="613" w:author="D B" w:date="2015-09-26T17:18:00Z">
        <w:del w:id="614" w:author="Danso-Appiah" w:date="2015-10-06T12:53:00Z">
          <w:r w:rsidR="00637116" w:rsidDel="000503D3">
            <w:rPr>
              <w:color w:val="0000CC"/>
              <w:sz w:val="18"/>
              <w:szCs w:val="20"/>
              <w:vertAlign w:val="superscript"/>
            </w:rPr>
            <w:delText xml:space="preserve"> </w:delText>
          </w:r>
        </w:del>
      </w:ins>
      <w:del w:id="615" w:author="Danso-Appiah" w:date="2015-10-06T12:53:00Z">
        <w:r w:rsidR="00FB65B9" w:rsidDel="000503D3">
          <w:rPr>
            <w:color w:val="0000CC"/>
            <w:sz w:val="18"/>
            <w:szCs w:val="20"/>
          </w:rPr>
          <w:delText xml:space="preserve">Standley 2010 and </w:delText>
        </w:r>
        <w:r w:rsidR="00FB65B9" w:rsidRPr="00D82BF9" w:rsidDel="000503D3">
          <w:rPr>
            <w:color w:val="0000CC"/>
            <w:sz w:val="18"/>
            <w:szCs w:val="20"/>
          </w:rPr>
          <w:delText>Shane 2011</w:delText>
        </w:r>
        <w:r w:rsidR="00FB65B9" w:rsidRPr="00983B32" w:rsidDel="000503D3">
          <w:rPr>
            <w:color w:val="0000CC"/>
            <w:sz w:val="18"/>
            <w:szCs w:val="20"/>
          </w:rPr>
          <w:delText xml:space="preserve"> </w:delText>
        </w:r>
        <w:r w:rsidR="00FB65B9" w:rsidRPr="00856518" w:rsidDel="000503D3">
          <w:rPr>
            <w:sz w:val="18"/>
            <w:szCs w:val="20"/>
          </w:rPr>
          <w:delText>did not use POC-CCA cassettes but reagent strips that preceded the cassette formulation</w:delText>
        </w:r>
      </w:del>
    </w:p>
    <w:p w14:paraId="19688459" w14:textId="77777777" w:rsidR="00C5790B" w:rsidRPr="00C5790B" w:rsidRDefault="00C5790B" w:rsidP="00C5790B">
      <w:pPr>
        <w:pStyle w:val="NormalWeb"/>
        <w:spacing w:before="0" w:after="0" w:line="276" w:lineRule="auto"/>
        <w:rPr>
          <w:b/>
          <w:sz w:val="18"/>
          <w:szCs w:val="22"/>
        </w:rPr>
      </w:pPr>
    </w:p>
    <w:p w14:paraId="59AA1AF4" w14:textId="1B1DFB34" w:rsidR="00FB65B9" w:rsidRPr="00C5790B" w:rsidDel="000503D3" w:rsidRDefault="00FB65B9" w:rsidP="00C5790B">
      <w:pPr>
        <w:pStyle w:val="NormalWeb"/>
        <w:pBdr>
          <w:bottom w:val="single" w:sz="4" w:space="1" w:color="auto"/>
        </w:pBdr>
        <w:spacing w:before="0" w:after="0" w:line="276" w:lineRule="auto"/>
        <w:rPr>
          <w:b/>
          <w:sz w:val="18"/>
          <w:szCs w:val="18"/>
        </w:rPr>
      </w:pPr>
      <w:moveFromRangeStart w:id="616" w:author="Danso-Appiah" w:date="2015-10-06T12:54:00Z" w:name="move431899396"/>
      <w:moveFrom w:id="617" w:author="Danso-Appiah" w:date="2015-10-06T12:54:00Z">
        <w:r w:rsidRPr="00C5790B" w:rsidDel="000503D3">
          <w:rPr>
            <w:b/>
            <w:sz w:val="18"/>
            <w:szCs w:val="18"/>
          </w:rPr>
          <w:t>Explaining the SROC curve</w:t>
        </w:r>
      </w:moveFrom>
    </w:p>
    <w:p w14:paraId="6DD8ED90" w14:textId="2FF9CB39" w:rsidR="00FB65B9" w:rsidRPr="00C5790B" w:rsidDel="000503D3" w:rsidRDefault="00FB65B9" w:rsidP="00C5790B">
      <w:pPr>
        <w:pStyle w:val="NormalWeb"/>
        <w:pBdr>
          <w:bottom w:val="single" w:sz="4" w:space="1" w:color="auto"/>
        </w:pBdr>
        <w:spacing w:before="0" w:after="0" w:line="276" w:lineRule="auto"/>
        <w:rPr>
          <w:sz w:val="18"/>
          <w:szCs w:val="18"/>
        </w:rPr>
      </w:pPr>
      <w:moveFrom w:id="618" w:author="Danso-Appiah" w:date="2015-10-06T12:54:00Z">
        <w:r w:rsidRPr="00C5790B" w:rsidDel="000503D3">
          <w:rPr>
            <w:sz w:val="18"/>
            <w:szCs w:val="18"/>
          </w:rPr>
          <w:t>The SROC curves presented here are information rich, and contain a number of graphical features that each needs to be understood.  The graph contains six separate types of information, represented by six separate types of graphical feature.</w:t>
        </w:r>
      </w:moveFrom>
    </w:p>
    <w:p w14:paraId="361E8EDF" w14:textId="098104C8" w:rsidR="00076682" w:rsidDel="000503D3" w:rsidRDefault="00FB65B9" w:rsidP="00C5790B">
      <w:pPr>
        <w:pBdr>
          <w:bottom w:val="single" w:sz="4" w:space="1" w:color="auto"/>
        </w:pBdr>
        <w:spacing w:after="0" w:line="276" w:lineRule="auto"/>
        <w:rPr>
          <w:rFonts w:ascii="Times New Roman" w:eastAsia="Times New Roman" w:hAnsi="Times New Roman"/>
          <w:szCs w:val="24"/>
          <w:lang w:eastAsia="en-GB"/>
        </w:rPr>
      </w:pPr>
      <w:moveFrom w:id="619" w:author="Danso-Appiah" w:date="2015-10-06T12:54:00Z">
        <w:r w:rsidRPr="00C5790B" w:rsidDel="000503D3">
          <w:rPr>
            <w:rFonts w:ascii="Times New Roman" w:eastAsia="Times New Roman" w:hAnsi="Times New Roman"/>
            <w:sz w:val="18"/>
            <w:szCs w:val="18"/>
            <w:lang w:eastAsia="en-GB"/>
          </w:rPr>
          <w:t>Hollow circles represent the point estimates for the joint sensitivity and specificity of each individual study. Each of these hollow circles is surrounded by a light grey oval, which presents the 95% credible region associated with that particular study in ROC space. Similarly, the summary models, produced by pooling the estimates from each of the studies using a standard bivariate model, are presented both as a point estimate, represented by a solid black circle, and an associated 95% credible region, represented by the solid black line. In addition to this, the best estimate for how the sensitivity and specificity vary with the diagnostic threshold adopted is represented by a line which runs from the bottom left to the top right portion of the graph. The solid section of this line represents interpolated estimates, which ‘fill in the gaps’ between the studies available, whereas the dashed parts of this line are extrapolated from the data, and as such are more dependent on the modelling assumptions. Both the interpolated and the extrapolated parts of this line are needed in order to estimate the area under the curve (AUC), which is defined in the bottom right hand corner of the graph.</w:t>
        </w:r>
      </w:moveFrom>
    </w:p>
    <w:moveFromRangeEnd w:id="616"/>
    <w:p w14:paraId="4D5BC7AB" w14:textId="77777777" w:rsidR="007D65F7" w:rsidRDefault="007D65F7" w:rsidP="00FD3999">
      <w:pPr>
        <w:spacing w:after="120"/>
        <w:rPr>
          <w:ins w:id="620" w:author="Danso-Appiah" w:date="2015-09-23T18:00:00Z"/>
          <w:rFonts w:ascii="Times New Roman" w:hAnsi="Times New Roman"/>
          <w:b/>
          <w:color w:val="000000"/>
        </w:rPr>
      </w:pPr>
    </w:p>
    <w:p w14:paraId="5507CFF9" w14:textId="2656825E" w:rsidR="00012D11" w:rsidRPr="00012D11" w:rsidRDefault="00A2668A">
      <w:pPr>
        <w:tabs>
          <w:tab w:val="left" w:pos="426"/>
        </w:tabs>
        <w:spacing w:after="120"/>
        <w:rPr>
          <w:rFonts w:ascii="Times New Roman" w:hAnsi="Times New Roman"/>
          <w:b/>
          <w:color w:val="000000"/>
        </w:rPr>
        <w:pPrChange w:id="621" w:author="Danso-Appiah" w:date="2015-10-19T19:08:00Z">
          <w:pPr>
            <w:spacing w:after="120"/>
          </w:pPr>
        </w:pPrChange>
      </w:pPr>
      <w:ins w:id="622" w:author="Danso-Appiah" w:date="2015-10-19T19:06:00Z">
        <w:r>
          <w:rPr>
            <w:rFonts w:ascii="Times New Roman" w:hAnsi="Times New Roman"/>
            <w:b/>
            <w:color w:val="000000"/>
          </w:rPr>
          <w:t>b)</w:t>
        </w:r>
      </w:ins>
      <w:ins w:id="623" w:author="Danso-Appiah" w:date="2015-10-19T19:08:00Z">
        <w:r w:rsidR="006D0B08">
          <w:rPr>
            <w:rFonts w:ascii="Times New Roman" w:hAnsi="Times New Roman"/>
            <w:b/>
            <w:color w:val="000000"/>
          </w:rPr>
          <w:tab/>
        </w:r>
      </w:ins>
      <w:r w:rsidR="00993A24" w:rsidRPr="006D0B08">
        <w:rPr>
          <w:rFonts w:ascii="Times New Roman" w:hAnsi="Times New Roman"/>
          <w:b/>
          <w:i/>
          <w:color w:val="000000"/>
          <w:rPrChange w:id="624" w:author="Danso-Appiah" w:date="2015-10-19T19:07:00Z">
            <w:rPr>
              <w:rFonts w:ascii="Times New Roman" w:hAnsi="Times New Roman"/>
              <w:b/>
              <w:color w:val="000000"/>
            </w:rPr>
          </w:rPrChange>
        </w:rPr>
        <w:t>S</w:t>
      </w:r>
      <w:r w:rsidRPr="006D0B08">
        <w:rPr>
          <w:rFonts w:ascii="Times New Roman" w:hAnsi="Times New Roman"/>
          <w:b/>
          <w:i/>
          <w:rPrChange w:id="625" w:author="Danso-Appiah" w:date="2015-10-19T19:07:00Z">
            <w:rPr>
              <w:rFonts w:ascii="Times New Roman" w:hAnsi="Times New Roman"/>
              <w:b/>
            </w:rPr>
          </w:rPrChange>
        </w:rPr>
        <w:t>ingle</w:t>
      </w:r>
      <w:r w:rsidR="00993A24" w:rsidRPr="006D0B08">
        <w:rPr>
          <w:rFonts w:ascii="Times New Roman" w:hAnsi="Times New Roman"/>
          <w:b/>
          <w:i/>
          <w:rPrChange w:id="626" w:author="Danso-Appiah" w:date="2015-10-19T19:07:00Z">
            <w:rPr>
              <w:rFonts w:ascii="Times New Roman" w:hAnsi="Times New Roman"/>
              <w:b/>
            </w:rPr>
          </w:rPrChange>
        </w:rPr>
        <w:t xml:space="preserve"> POC-CCA </w:t>
      </w:r>
      <w:r w:rsidR="006D0B08" w:rsidRPr="006D0B08">
        <w:rPr>
          <w:rFonts w:ascii="Times New Roman" w:hAnsi="Times New Roman"/>
          <w:b/>
          <w:i/>
          <w:rPrChange w:id="627" w:author="Danso-Appiah" w:date="2015-10-19T19:07:00Z">
            <w:rPr>
              <w:rFonts w:ascii="Times New Roman" w:hAnsi="Times New Roman"/>
              <w:b/>
            </w:rPr>
          </w:rPrChange>
        </w:rPr>
        <w:t xml:space="preserve">versus three </w:t>
      </w:r>
      <w:r w:rsidR="00993A24" w:rsidRPr="006D0B08">
        <w:rPr>
          <w:rFonts w:ascii="Times New Roman" w:hAnsi="Times New Roman"/>
          <w:b/>
          <w:i/>
          <w:noProof/>
          <w:lang w:eastAsia="en-GB"/>
          <w:rPrChange w:id="628" w:author="Danso-Appiah" w:date="2015-10-19T19:07:00Z">
            <w:rPr>
              <w:rFonts w:ascii="Times New Roman" w:hAnsi="Times New Roman"/>
              <w:b/>
              <w:noProof/>
              <w:lang w:eastAsia="en-GB"/>
            </w:rPr>
          </w:rPrChange>
        </w:rPr>
        <w:t xml:space="preserve">KATO-KATZ </w:t>
      </w:r>
      <w:r w:rsidR="006D0B08" w:rsidRPr="006D0B08">
        <w:rPr>
          <w:rFonts w:ascii="Times New Roman" w:hAnsi="Times New Roman"/>
          <w:b/>
          <w:i/>
          <w:noProof/>
          <w:lang w:eastAsia="en-GB"/>
          <w:rPrChange w:id="629" w:author="Danso-Appiah" w:date="2015-10-19T19:07:00Z">
            <w:rPr>
              <w:rFonts w:ascii="Times New Roman" w:hAnsi="Times New Roman"/>
              <w:b/>
              <w:noProof/>
              <w:lang w:eastAsia="en-GB"/>
            </w:rPr>
          </w:rPrChange>
        </w:rPr>
        <w:t>tests</w:t>
      </w:r>
    </w:p>
    <w:p w14:paraId="27C27008" w14:textId="77777777" w:rsidR="00BC685A" w:rsidRDefault="00DA7CE5" w:rsidP="00213BB8">
      <w:pPr>
        <w:spacing w:after="360" w:line="276" w:lineRule="auto"/>
        <w:rPr>
          <w:rFonts w:ascii="Times New Roman" w:hAnsi="Times New Roman"/>
          <w:noProof/>
          <w:lang w:eastAsia="en-GB"/>
        </w:rPr>
      </w:pPr>
      <w:r w:rsidRPr="00DA7CE5">
        <w:rPr>
          <w:rFonts w:ascii="Times New Roman" w:hAnsi="Times New Roman"/>
          <w:color w:val="000000"/>
        </w:rPr>
        <w:t>The p</w:t>
      </w:r>
      <w:r w:rsidR="00BC685A" w:rsidRPr="00A25396">
        <w:rPr>
          <w:rFonts w:ascii="Times New Roman" w:hAnsi="Times New Roman"/>
        </w:rPr>
        <w:t>erformance of single POC-CCA test</w:t>
      </w:r>
      <w:r>
        <w:rPr>
          <w:rFonts w:ascii="Times New Roman" w:hAnsi="Times New Roman"/>
        </w:rPr>
        <w:t xml:space="preserve"> was c</w:t>
      </w:r>
      <w:r w:rsidR="00BC685A" w:rsidRPr="00A25396">
        <w:rPr>
          <w:rFonts w:ascii="Times New Roman" w:hAnsi="Times New Roman"/>
        </w:rPr>
        <w:t xml:space="preserve">ompared </w:t>
      </w:r>
      <w:r w:rsidR="00462575">
        <w:rPr>
          <w:rFonts w:ascii="Times New Roman" w:hAnsi="Times New Roman"/>
        </w:rPr>
        <w:t xml:space="preserve">with </w:t>
      </w:r>
      <w:r w:rsidR="00462575" w:rsidRPr="00A25396">
        <w:rPr>
          <w:rFonts w:ascii="Times New Roman" w:hAnsi="Times New Roman"/>
          <w:noProof/>
          <w:lang w:eastAsia="en-GB"/>
        </w:rPr>
        <w:t xml:space="preserve">Kato-Katz test </w:t>
      </w:r>
      <w:r w:rsidR="00EF0AC0">
        <w:rPr>
          <w:rFonts w:ascii="Times New Roman" w:hAnsi="Times New Roman"/>
          <w:noProof/>
          <w:lang w:eastAsia="en-GB"/>
        </w:rPr>
        <w:t>from</w:t>
      </w:r>
      <w:r w:rsidR="00F65B04">
        <w:rPr>
          <w:rFonts w:ascii="Times New Roman" w:hAnsi="Times New Roman"/>
          <w:noProof/>
          <w:lang w:eastAsia="en-GB"/>
        </w:rPr>
        <w:t xml:space="preserve"> </w:t>
      </w:r>
      <w:r w:rsidR="00F65B04" w:rsidRPr="00A25396">
        <w:rPr>
          <w:rFonts w:ascii="Times New Roman" w:hAnsi="Times New Roman"/>
          <w:noProof/>
          <w:lang w:eastAsia="en-GB"/>
        </w:rPr>
        <w:t xml:space="preserve">three consecutive </w:t>
      </w:r>
      <w:r w:rsidR="00F65B04" w:rsidRPr="00783904">
        <w:rPr>
          <w:rFonts w:ascii="Times New Roman" w:hAnsi="Times New Roman"/>
          <w:noProof/>
          <w:lang w:eastAsia="en-GB"/>
        </w:rPr>
        <w:t>stools</w:t>
      </w:r>
      <w:r w:rsidR="00F65B04" w:rsidRPr="0039110D">
        <w:rPr>
          <w:rFonts w:ascii="Times New Roman" w:hAnsi="Times New Roman"/>
        </w:rPr>
        <w:t xml:space="preserve"> </w:t>
      </w:r>
      <w:r w:rsidR="00462575" w:rsidRPr="0039110D">
        <w:rPr>
          <w:rFonts w:ascii="Times New Roman" w:hAnsi="Times New Roman"/>
          <w:noProof/>
          <w:lang w:eastAsia="en-GB"/>
        </w:rPr>
        <w:t xml:space="preserve">(41.7 mg duplicate) </w:t>
      </w:r>
      <w:r w:rsidR="00BC685A" w:rsidRPr="0039110D">
        <w:rPr>
          <w:rFonts w:ascii="Times New Roman" w:hAnsi="Times New Roman"/>
        </w:rPr>
        <w:t xml:space="preserve">for the detection of </w:t>
      </w:r>
      <w:r w:rsidR="00BC685A" w:rsidRPr="0039110D">
        <w:rPr>
          <w:rFonts w:ascii="Times New Roman" w:hAnsi="Times New Roman"/>
          <w:i/>
        </w:rPr>
        <w:t>S. mansoni</w:t>
      </w:r>
      <w:r w:rsidR="00BC685A" w:rsidRPr="0039110D">
        <w:rPr>
          <w:rFonts w:ascii="Times New Roman" w:hAnsi="Times New Roman"/>
        </w:rPr>
        <w:t xml:space="preserve"> infection</w:t>
      </w:r>
      <w:r w:rsidRPr="0039110D">
        <w:rPr>
          <w:rFonts w:ascii="Times New Roman" w:hAnsi="Times New Roman"/>
        </w:rPr>
        <w:t>.</w:t>
      </w:r>
      <w:r w:rsidR="00095C01" w:rsidRPr="0039110D">
        <w:rPr>
          <w:rFonts w:ascii="Times New Roman" w:hAnsi="Times New Roman"/>
        </w:rPr>
        <w:t xml:space="preserve"> </w:t>
      </w:r>
      <w:r w:rsidR="00815BB6" w:rsidRPr="0039110D">
        <w:rPr>
          <w:rFonts w:ascii="Times New Roman" w:hAnsi="Times New Roman"/>
          <w:noProof/>
          <w:lang w:eastAsia="en-GB"/>
        </w:rPr>
        <w:t>Fourteen studies</w:t>
      </w:r>
      <w:r w:rsidR="00915EF0" w:rsidRPr="0039110D">
        <w:rPr>
          <w:rFonts w:ascii="Times New Roman" w:hAnsi="Times New Roman"/>
          <w:noProof/>
          <w:lang w:eastAsia="en-GB"/>
        </w:rPr>
        <w:t xml:space="preserve"> </w:t>
      </w:r>
      <w:commentRangeStart w:id="630"/>
      <w:r w:rsidR="005A5F9F" w:rsidRPr="006B335C">
        <w:rPr>
          <w:rFonts w:ascii="Times New Roman" w:hAnsi="Times New Roman"/>
          <w:noProof/>
          <w:highlight w:val="cyan"/>
          <w:lang w:eastAsia="en-GB"/>
          <w:rPrChange w:id="631" w:author="D B" w:date="2015-09-26T19:06:00Z">
            <w:rPr>
              <w:rFonts w:ascii="Times New Roman" w:hAnsi="Times New Roman"/>
              <w:noProof/>
              <w:lang w:eastAsia="en-GB"/>
            </w:rPr>
          </w:rPrChange>
        </w:rPr>
        <w:t>(</w:t>
      </w:r>
      <w:r w:rsidR="005A5F9F" w:rsidRPr="006B335C">
        <w:rPr>
          <w:rFonts w:ascii="Times New Roman" w:hAnsi="Times New Roman"/>
          <w:noProof/>
          <w:color w:val="0000CC"/>
          <w:highlight w:val="cyan"/>
          <w:lang w:eastAsia="en-GB"/>
          <w:rPrChange w:id="632" w:author="D B" w:date="2015-09-26T19:06:00Z">
            <w:rPr>
              <w:rFonts w:ascii="Times New Roman" w:hAnsi="Times New Roman"/>
              <w:noProof/>
              <w:color w:val="0000CC"/>
              <w:lang w:eastAsia="en-GB"/>
            </w:rPr>
          </w:rPrChange>
        </w:rPr>
        <w:t>Colulibaly 201</w:t>
      </w:r>
      <w:r w:rsidR="008D0CF3" w:rsidRPr="006B335C">
        <w:rPr>
          <w:rFonts w:ascii="Times New Roman" w:hAnsi="Times New Roman"/>
          <w:noProof/>
          <w:color w:val="0000CC"/>
          <w:highlight w:val="cyan"/>
          <w:lang w:eastAsia="en-GB"/>
          <w:rPrChange w:id="633" w:author="D B" w:date="2015-09-26T19:06:00Z">
            <w:rPr>
              <w:rFonts w:ascii="Times New Roman" w:hAnsi="Times New Roman"/>
              <w:noProof/>
              <w:color w:val="0000CC"/>
              <w:lang w:eastAsia="en-GB"/>
            </w:rPr>
          </w:rPrChange>
        </w:rPr>
        <w:t>1-study</w:t>
      </w:r>
      <w:r w:rsidR="00C46FD4" w:rsidRPr="006B335C">
        <w:rPr>
          <w:rFonts w:ascii="Times New Roman" w:hAnsi="Times New Roman"/>
          <w:noProof/>
          <w:color w:val="0000CC"/>
          <w:highlight w:val="cyan"/>
          <w:lang w:eastAsia="en-GB"/>
          <w:rPrChange w:id="634" w:author="D B" w:date="2015-09-26T19:06:00Z">
            <w:rPr>
              <w:rFonts w:ascii="Times New Roman" w:hAnsi="Times New Roman"/>
              <w:noProof/>
              <w:color w:val="0000CC"/>
              <w:lang w:eastAsia="en-GB"/>
            </w:rPr>
          </w:rPrChange>
        </w:rPr>
        <w:t xml:space="preserve"> </w:t>
      </w:r>
      <w:r w:rsidR="008D0CF3" w:rsidRPr="006B335C">
        <w:rPr>
          <w:rFonts w:ascii="Times New Roman" w:hAnsi="Times New Roman"/>
          <w:noProof/>
          <w:color w:val="0000CC"/>
          <w:highlight w:val="cyan"/>
          <w:lang w:eastAsia="en-GB"/>
          <w:rPrChange w:id="635" w:author="D B" w:date="2015-09-26T19:06:00Z">
            <w:rPr>
              <w:rFonts w:ascii="Times New Roman" w:hAnsi="Times New Roman"/>
              <w:noProof/>
              <w:color w:val="0000CC"/>
              <w:lang w:eastAsia="en-GB"/>
            </w:rPr>
          </w:rPrChange>
        </w:rPr>
        <w:t>1</w:t>
      </w:r>
      <w:r w:rsidR="00C46FD4" w:rsidRPr="006B335C">
        <w:rPr>
          <w:rFonts w:ascii="Times New Roman" w:hAnsi="Times New Roman"/>
          <w:noProof/>
          <w:highlight w:val="cyan"/>
          <w:lang w:eastAsia="en-GB"/>
          <w:rPrChange w:id="636" w:author="D B" w:date="2015-09-26T19:06:00Z">
            <w:rPr>
              <w:rFonts w:ascii="Times New Roman" w:hAnsi="Times New Roman"/>
              <w:noProof/>
              <w:lang w:eastAsia="en-GB"/>
            </w:rPr>
          </w:rPrChange>
        </w:rPr>
        <w:t xml:space="preserve">, </w:t>
      </w:r>
      <w:r w:rsidR="00C46FD4" w:rsidRPr="006B335C">
        <w:rPr>
          <w:rFonts w:ascii="Times New Roman" w:hAnsi="Times New Roman"/>
          <w:noProof/>
          <w:color w:val="0000CC"/>
          <w:highlight w:val="cyan"/>
          <w:lang w:eastAsia="en-GB"/>
          <w:rPrChange w:id="637" w:author="D B" w:date="2015-09-26T19:06:00Z">
            <w:rPr>
              <w:rFonts w:ascii="Times New Roman" w:hAnsi="Times New Roman"/>
              <w:noProof/>
              <w:color w:val="0000CC"/>
              <w:lang w:eastAsia="en-GB"/>
            </w:rPr>
          </w:rPrChange>
        </w:rPr>
        <w:t>C</w:t>
      </w:r>
      <w:r w:rsidR="008D0CF3" w:rsidRPr="006B335C">
        <w:rPr>
          <w:rFonts w:ascii="Times New Roman" w:hAnsi="Times New Roman"/>
          <w:noProof/>
          <w:color w:val="0000CC"/>
          <w:highlight w:val="cyan"/>
          <w:lang w:eastAsia="en-GB"/>
          <w:rPrChange w:id="638" w:author="D B" w:date="2015-09-26T19:06:00Z">
            <w:rPr>
              <w:rFonts w:ascii="Times New Roman" w:hAnsi="Times New Roman"/>
              <w:noProof/>
              <w:color w:val="0000CC"/>
              <w:lang w:eastAsia="en-GB"/>
            </w:rPr>
          </w:rPrChange>
        </w:rPr>
        <w:t>oulibaly 2011-study 2</w:t>
      </w:r>
      <w:r w:rsidR="008D0CF3" w:rsidRPr="006B335C">
        <w:rPr>
          <w:rFonts w:ascii="Times New Roman" w:hAnsi="Times New Roman"/>
          <w:noProof/>
          <w:highlight w:val="cyan"/>
          <w:lang w:eastAsia="en-GB"/>
          <w:rPrChange w:id="639" w:author="D B" w:date="2015-09-26T19:06:00Z">
            <w:rPr>
              <w:rFonts w:ascii="Times New Roman" w:hAnsi="Times New Roman"/>
              <w:noProof/>
              <w:lang w:eastAsia="en-GB"/>
            </w:rPr>
          </w:rPrChange>
        </w:rPr>
        <w:t xml:space="preserve">, </w:t>
      </w:r>
      <w:r w:rsidR="008D0CF3" w:rsidRPr="006B335C">
        <w:rPr>
          <w:rFonts w:ascii="Times New Roman" w:hAnsi="Times New Roman"/>
          <w:noProof/>
          <w:color w:val="0000CC"/>
          <w:highlight w:val="cyan"/>
          <w:lang w:eastAsia="en-GB"/>
          <w:rPrChange w:id="640" w:author="D B" w:date="2015-09-26T19:06:00Z">
            <w:rPr>
              <w:rFonts w:ascii="Times New Roman" w:hAnsi="Times New Roman"/>
              <w:noProof/>
              <w:color w:val="0000CC"/>
              <w:lang w:eastAsia="en-GB"/>
            </w:rPr>
          </w:rPrChange>
        </w:rPr>
        <w:t>Coulibaly 2011-study 3</w:t>
      </w:r>
      <w:r w:rsidR="008D0CF3" w:rsidRPr="006B335C">
        <w:rPr>
          <w:rFonts w:ascii="Times New Roman" w:hAnsi="Times New Roman"/>
          <w:noProof/>
          <w:highlight w:val="cyan"/>
          <w:lang w:eastAsia="en-GB"/>
          <w:rPrChange w:id="641"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42" w:author="D B" w:date="2015-09-26T19:06:00Z">
            <w:rPr>
              <w:rFonts w:ascii="Times New Roman" w:hAnsi="Times New Roman"/>
              <w:noProof/>
              <w:color w:val="0000CC"/>
              <w:lang w:eastAsia="en-GB"/>
            </w:rPr>
          </w:rPrChange>
        </w:rPr>
        <w:t>Dawson 2013</w:t>
      </w:r>
      <w:r w:rsidR="00AC6711" w:rsidRPr="006B335C">
        <w:rPr>
          <w:rFonts w:ascii="Times New Roman" w:hAnsi="Times New Roman"/>
          <w:noProof/>
          <w:highlight w:val="cyan"/>
          <w:lang w:eastAsia="en-GB"/>
          <w:rPrChange w:id="643"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44" w:author="D B" w:date="2015-09-26T19:06:00Z">
            <w:rPr>
              <w:rFonts w:ascii="Times New Roman" w:hAnsi="Times New Roman"/>
              <w:noProof/>
              <w:color w:val="0000CC"/>
              <w:lang w:eastAsia="en-GB"/>
            </w:rPr>
          </w:rPrChange>
        </w:rPr>
        <w:t>Erko 2013</w:t>
      </w:r>
      <w:r w:rsidR="00AC6711" w:rsidRPr="006B335C">
        <w:rPr>
          <w:rFonts w:ascii="Times New Roman" w:hAnsi="Times New Roman"/>
          <w:noProof/>
          <w:highlight w:val="cyan"/>
          <w:lang w:eastAsia="en-GB"/>
          <w:rPrChange w:id="645"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46" w:author="D B" w:date="2015-09-26T19:06:00Z">
            <w:rPr>
              <w:rFonts w:ascii="Times New Roman" w:hAnsi="Times New Roman"/>
              <w:noProof/>
              <w:color w:val="0000CC"/>
              <w:lang w:eastAsia="en-GB"/>
            </w:rPr>
          </w:rPrChange>
        </w:rPr>
        <w:t>Legesse 2008</w:t>
      </w:r>
      <w:r w:rsidR="00AC6711" w:rsidRPr="006B335C">
        <w:rPr>
          <w:rFonts w:ascii="Times New Roman" w:hAnsi="Times New Roman"/>
          <w:noProof/>
          <w:highlight w:val="cyan"/>
          <w:lang w:eastAsia="en-GB"/>
          <w:rPrChange w:id="647"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48" w:author="D B" w:date="2015-09-26T19:06:00Z">
            <w:rPr>
              <w:rFonts w:ascii="Times New Roman" w:hAnsi="Times New Roman"/>
              <w:noProof/>
              <w:color w:val="0000CC"/>
              <w:lang w:eastAsia="en-GB"/>
            </w:rPr>
          </w:rPrChange>
        </w:rPr>
        <w:t>Tchuem Tchuente 2012-study</w:t>
      </w:r>
      <w:r w:rsidR="00B42DF5" w:rsidRPr="006B335C">
        <w:rPr>
          <w:rFonts w:ascii="Times New Roman" w:hAnsi="Times New Roman"/>
          <w:noProof/>
          <w:color w:val="0000CC"/>
          <w:highlight w:val="cyan"/>
          <w:lang w:eastAsia="en-GB"/>
          <w:rPrChange w:id="649" w:author="D B" w:date="2015-09-26T19:06:00Z">
            <w:rPr>
              <w:rFonts w:ascii="Times New Roman" w:hAnsi="Times New Roman"/>
              <w:noProof/>
              <w:color w:val="0000CC"/>
              <w:lang w:eastAsia="en-GB"/>
            </w:rPr>
          </w:rPrChange>
        </w:rPr>
        <w:t xml:space="preserve"> </w:t>
      </w:r>
      <w:r w:rsidR="00AC6711" w:rsidRPr="006B335C">
        <w:rPr>
          <w:rFonts w:ascii="Times New Roman" w:hAnsi="Times New Roman"/>
          <w:noProof/>
          <w:color w:val="0000CC"/>
          <w:highlight w:val="cyan"/>
          <w:lang w:eastAsia="en-GB"/>
          <w:rPrChange w:id="650" w:author="D B" w:date="2015-09-26T19:06:00Z">
            <w:rPr>
              <w:rFonts w:ascii="Times New Roman" w:hAnsi="Times New Roman"/>
              <w:noProof/>
              <w:color w:val="0000CC"/>
              <w:lang w:eastAsia="en-GB"/>
            </w:rPr>
          </w:rPrChange>
        </w:rPr>
        <w:t>1</w:t>
      </w:r>
      <w:r w:rsidR="00AC6711" w:rsidRPr="006B335C">
        <w:rPr>
          <w:rFonts w:ascii="Times New Roman" w:hAnsi="Times New Roman"/>
          <w:noProof/>
          <w:highlight w:val="cyan"/>
          <w:lang w:eastAsia="en-GB"/>
          <w:rPrChange w:id="651"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52" w:author="D B" w:date="2015-09-26T19:06:00Z">
            <w:rPr>
              <w:rFonts w:ascii="Times New Roman" w:hAnsi="Times New Roman"/>
              <w:noProof/>
              <w:color w:val="0000CC"/>
              <w:lang w:eastAsia="en-GB"/>
            </w:rPr>
          </w:rPrChange>
        </w:rPr>
        <w:t>Tchuem Tchuente 2012-study 2</w:t>
      </w:r>
      <w:r w:rsidR="00AC6711" w:rsidRPr="006B335C">
        <w:rPr>
          <w:rFonts w:ascii="Times New Roman" w:hAnsi="Times New Roman"/>
          <w:noProof/>
          <w:highlight w:val="cyan"/>
          <w:lang w:eastAsia="en-GB"/>
          <w:rPrChange w:id="653" w:author="D B" w:date="2015-09-26T19:06:00Z">
            <w:rPr>
              <w:rFonts w:ascii="Times New Roman" w:hAnsi="Times New Roman"/>
              <w:noProof/>
              <w:lang w:eastAsia="en-GB"/>
            </w:rPr>
          </w:rPrChange>
        </w:rPr>
        <w:t xml:space="preserve">, </w:t>
      </w:r>
      <w:r w:rsidR="00AC6711" w:rsidRPr="006B335C">
        <w:rPr>
          <w:rFonts w:ascii="Times New Roman" w:hAnsi="Times New Roman"/>
          <w:noProof/>
          <w:color w:val="0000CC"/>
          <w:highlight w:val="cyan"/>
          <w:lang w:eastAsia="en-GB"/>
          <w:rPrChange w:id="654" w:author="D B" w:date="2015-09-26T19:06:00Z">
            <w:rPr>
              <w:rFonts w:ascii="Times New Roman" w:hAnsi="Times New Roman"/>
              <w:noProof/>
              <w:color w:val="0000CC"/>
              <w:lang w:eastAsia="en-GB"/>
            </w:rPr>
          </w:rPrChange>
        </w:rPr>
        <w:t>Tchuem Tchuente 2012-study</w:t>
      </w:r>
      <w:r w:rsidR="00991B2C" w:rsidRPr="006B335C">
        <w:rPr>
          <w:rFonts w:ascii="Times New Roman" w:hAnsi="Times New Roman"/>
          <w:noProof/>
          <w:color w:val="0000CC"/>
          <w:highlight w:val="cyan"/>
          <w:lang w:eastAsia="en-GB"/>
          <w:rPrChange w:id="655" w:author="D B" w:date="2015-09-26T19:06:00Z">
            <w:rPr>
              <w:rFonts w:ascii="Times New Roman" w:hAnsi="Times New Roman"/>
              <w:noProof/>
              <w:color w:val="0000CC"/>
              <w:lang w:eastAsia="en-GB"/>
            </w:rPr>
          </w:rPrChange>
        </w:rPr>
        <w:t xml:space="preserve"> 3</w:t>
      </w:r>
      <w:r w:rsidR="00991B2C" w:rsidRPr="006B335C">
        <w:rPr>
          <w:rFonts w:ascii="Times New Roman" w:hAnsi="Times New Roman"/>
          <w:noProof/>
          <w:highlight w:val="cyan"/>
          <w:lang w:eastAsia="en-GB"/>
          <w:rPrChange w:id="656" w:author="D B" w:date="2015-09-26T19:06:00Z">
            <w:rPr>
              <w:rFonts w:ascii="Times New Roman" w:hAnsi="Times New Roman"/>
              <w:noProof/>
              <w:lang w:eastAsia="en-GB"/>
            </w:rPr>
          </w:rPrChange>
        </w:rPr>
        <w:t xml:space="preserve">, </w:t>
      </w:r>
      <w:r w:rsidR="00991B2C" w:rsidRPr="006B335C">
        <w:rPr>
          <w:rFonts w:ascii="Times New Roman" w:hAnsi="Times New Roman"/>
          <w:noProof/>
          <w:color w:val="0000CC"/>
          <w:highlight w:val="cyan"/>
          <w:lang w:eastAsia="en-GB"/>
          <w:rPrChange w:id="657" w:author="D B" w:date="2015-09-26T19:06:00Z">
            <w:rPr>
              <w:rFonts w:ascii="Times New Roman" w:hAnsi="Times New Roman"/>
              <w:noProof/>
              <w:color w:val="0000CC"/>
              <w:lang w:eastAsia="en-GB"/>
            </w:rPr>
          </w:rPrChange>
        </w:rPr>
        <w:t>Koukounari 2013-study 1</w:t>
      </w:r>
      <w:r w:rsidR="00991B2C" w:rsidRPr="006B335C">
        <w:rPr>
          <w:rFonts w:ascii="Times New Roman" w:hAnsi="Times New Roman"/>
          <w:noProof/>
          <w:highlight w:val="cyan"/>
          <w:lang w:eastAsia="en-GB"/>
          <w:rPrChange w:id="658" w:author="D B" w:date="2015-09-26T19:06:00Z">
            <w:rPr>
              <w:rFonts w:ascii="Times New Roman" w:hAnsi="Times New Roman"/>
              <w:noProof/>
              <w:lang w:eastAsia="en-GB"/>
            </w:rPr>
          </w:rPrChange>
        </w:rPr>
        <w:t xml:space="preserve">, </w:t>
      </w:r>
      <w:r w:rsidR="009C777D" w:rsidRPr="006B335C">
        <w:rPr>
          <w:rFonts w:ascii="Times New Roman" w:hAnsi="Times New Roman"/>
          <w:noProof/>
          <w:color w:val="0000CC"/>
          <w:highlight w:val="cyan"/>
          <w:lang w:eastAsia="en-GB"/>
          <w:rPrChange w:id="659" w:author="D B" w:date="2015-09-26T19:06:00Z">
            <w:rPr>
              <w:rFonts w:ascii="Times New Roman" w:hAnsi="Times New Roman"/>
              <w:noProof/>
              <w:color w:val="0000CC"/>
              <w:lang w:eastAsia="en-GB"/>
            </w:rPr>
          </w:rPrChange>
        </w:rPr>
        <w:t>Koukounari 2013-study 2</w:t>
      </w:r>
      <w:r w:rsidR="009C777D" w:rsidRPr="006B335C">
        <w:rPr>
          <w:rFonts w:ascii="Times New Roman" w:hAnsi="Times New Roman"/>
          <w:noProof/>
          <w:highlight w:val="cyan"/>
          <w:lang w:eastAsia="en-GB"/>
          <w:rPrChange w:id="660" w:author="D B" w:date="2015-09-26T19:06:00Z">
            <w:rPr>
              <w:rFonts w:ascii="Times New Roman" w:hAnsi="Times New Roman"/>
              <w:noProof/>
              <w:lang w:eastAsia="en-GB"/>
            </w:rPr>
          </w:rPrChange>
        </w:rPr>
        <w:t xml:space="preserve">, </w:t>
      </w:r>
      <w:r w:rsidR="009C777D" w:rsidRPr="006B335C">
        <w:rPr>
          <w:rFonts w:ascii="Times New Roman" w:hAnsi="Times New Roman"/>
          <w:noProof/>
          <w:color w:val="0000CC"/>
          <w:highlight w:val="cyan"/>
          <w:lang w:eastAsia="en-GB"/>
          <w:rPrChange w:id="661" w:author="D B" w:date="2015-09-26T19:06:00Z">
            <w:rPr>
              <w:rFonts w:ascii="Times New Roman" w:hAnsi="Times New Roman"/>
              <w:noProof/>
              <w:color w:val="0000CC"/>
              <w:lang w:eastAsia="en-GB"/>
            </w:rPr>
          </w:rPrChange>
        </w:rPr>
        <w:t>Legesse 2007</w:t>
      </w:r>
      <w:r w:rsidR="009C777D" w:rsidRPr="006B335C">
        <w:rPr>
          <w:rFonts w:ascii="Times New Roman" w:hAnsi="Times New Roman"/>
          <w:noProof/>
          <w:highlight w:val="cyan"/>
          <w:lang w:eastAsia="en-GB"/>
          <w:rPrChange w:id="662" w:author="D B" w:date="2015-09-26T19:06:00Z">
            <w:rPr>
              <w:rFonts w:ascii="Times New Roman" w:hAnsi="Times New Roman"/>
              <w:noProof/>
              <w:lang w:eastAsia="en-GB"/>
            </w:rPr>
          </w:rPrChange>
        </w:rPr>
        <w:t xml:space="preserve">, </w:t>
      </w:r>
      <w:r w:rsidR="007E2B87" w:rsidRPr="006B335C">
        <w:rPr>
          <w:rFonts w:ascii="Times New Roman" w:hAnsi="Times New Roman"/>
          <w:noProof/>
          <w:color w:val="0000CC"/>
          <w:highlight w:val="cyan"/>
          <w:lang w:eastAsia="en-GB"/>
          <w:rPrChange w:id="663" w:author="D B" w:date="2015-09-26T19:06:00Z">
            <w:rPr>
              <w:rFonts w:ascii="Times New Roman" w:hAnsi="Times New Roman"/>
              <w:noProof/>
              <w:color w:val="0000CC"/>
              <w:lang w:eastAsia="en-GB"/>
            </w:rPr>
          </w:rPrChange>
        </w:rPr>
        <w:t>Coulibaly 2013</w:t>
      </w:r>
      <w:r w:rsidR="007E2B87" w:rsidRPr="006B335C">
        <w:rPr>
          <w:rFonts w:ascii="Times New Roman" w:hAnsi="Times New Roman"/>
          <w:noProof/>
          <w:highlight w:val="cyan"/>
          <w:lang w:eastAsia="en-GB"/>
          <w:rPrChange w:id="664" w:author="D B" w:date="2015-09-26T19:06:00Z">
            <w:rPr>
              <w:rFonts w:ascii="Times New Roman" w:hAnsi="Times New Roman"/>
              <w:noProof/>
              <w:lang w:eastAsia="en-GB"/>
            </w:rPr>
          </w:rPrChange>
        </w:rPr>
        <w:t xml:space="preserve">, </w:t>
      </w:r>
      <w:r w:rsidR="007E2B87" w:rsidRPr="006B335C">
        <w:rPr>
          <w:rFonts w:ascii="Times New Roman" w:hAnsi="Times New Roman"/>
          <w:noProof/>
          <w:color w:val="0000CC"/>
          <w:highlight w:val="cyan"/>
          <w:lang w:eastAsia="en-GB"/>
          <w:rPrChange w:id="665" w:author="D B" w:date="2015-09-26T19:06:00Z">
            <w:rPr>
              <w:rFonts w:ascii="Times New Roman" w:hAnsi="Times New Roman"/>
              <w:noProof/>
              <w:color w:val="0000CC"/>
              <w:lang w:eastAsia="en-GB"/>
            </w:rPr>
          </w:rPrChange>
        </w:rPr>
        <w:t>Adriko 2014</w:t>
      </w:r>
      <w:r w:rsidR="007E2B87" w:rsidRPr="006B335C">
        <w:rPr>
          <w:rFonts w:ascii="Times New Roman" w:hAnsi="Times New Roman"/>
          <w:noProof/>
          <w:highlight w:val="cyan"/>
          <w:lang w:eastAsia="en-GB"/>
          <w:rPrChange w:id="666" w:author="D B" w:date="2015-09-26T19:06:00Z">
            <w:rPr>
              <w:rFonts w:ascii="Times New Roman" w:hAnsi="Times New Roman"/>
              <w:noProof/>
              <w:lang w:eastAsia="en-GB"/>
            </w:rPr>
          </w:rPrChange>
        </w:rPr>
        <w:t>)</w:t>
      </w:r>
      <w:r w:rsidR="000E14E1" w:rsidRPr="006B335C">
        <w:rPr>
          <w:rFonts w:ascii="Times New Roman" w:hAnsi="Times New Roman"/>
          <w:noProof/>
          <w:highlight w:val="cyan"/>
          <w:lang w:eastAsia="en-GB"/>
          <w:rPrChange w:id="667" w:author="D B" w:date="2015-09-26T19:06:00Z">
            <w:rPr>
              <w:rFonts w:ascii="Times New Roman" w:hAnsi="Times New Roman"/>
              <w:noProof/>
              <w:lang w:eastAsia="en-GB"/>
            </w:rPr>
          </w:rPrChange>
        </w:rPr>
        <w:t>,</w:t>
      </w:r>
      <w:r w:rsidR="007E2B87" w:rsidRPr="00A25396">
        <w:rPr>
          <w:rFonts w:ascii="Times New Roman" w:hAnsi="Times New Roman"/>
          <w:noProof/>
          <w:lang w:eastAsia="en-GB"/>
        </w:rPr>
        <w:t xml:space="preserve"> </w:t>
      </w:r>
      <w:commentRangeEnd w:id="630"/>
      <w:r w:rsidR="0039110D">
        <w:rPr>
          <w:rStyle w:val="CommentReference"/>
          <w:lang w:eastAsia="x-none"/>
        </w:rPr>
        <w:commentReference w:id="630"/>
      </w:r>
      <w:r w:rsidR="000E14E1" w:rsidRPr="00A25396">
        <w:rPr>
          <w:rFonts w:ascii="Times New Roman" w:hAnsi="Times New Roman"/>
          <w:noProof/>
          <w:lang w:eastAsia="en-GB"/>
        </w:rPr>
        <w:t xml:space="preserve">all from Africa, </w:t>
      </w:r>
      <w:r w:rsidR="00815BB6" w:rsidRPr="00A25396">
        <w:rPr>
          <w:rFonts w:ascii="Times New Roman" w:hAnsi="Times New Roman"/>
          <w:noProof/>
          <w:lang w:eastAsia="en-GB"/>
        </w:rPr>
        <w:t>investigated th</w:t>
      </w:r>
      <w:r w:rsidR="00462575">
        <w:rPr>
          <w:rFonts w:ascii="Times New Roman" w:hAnsi="Times New Roman"/>
          <w:noProof/>
          <w:lang w:eastAsia="en-GB"/>
        </w:rPr>
        <w:t xml:space="preserve">is </w:t>
      </w:r>
      <w:r w:rsidR="00925160" w:rsidRPr="00A25396">
        <w:rPr>
          <w:rFonts w:ascii="Times New Roman" w:hAnsi="Times New Roman"/>
          <w:noProof/>
          <w:lang w:eastAsia="en-GB"/>
        </w:rPr>
        <w:t xml:space="preserve">and </w:t>
      </w:r>
      <w:r w:rsidR="00AA041F">
        <w:rPr>
          <w:rFonts w:ascii="Times New Roman" w:hAnsi="Times New Roman"/>
          <w:noProof/>
          <w:lang w:eastAsia="en-GB"/>
        </w:rPr>
        <w:t>showed p</w:t>
      </w:r>
      <w:r w:rsidR="00925160" w:rsidRPr="00A25396">
        <w:rPr>
          <w:rFonts w:ascii="Times New Roman" w:hAnsi="Times New Roman"/>
          <w:noProof/>
          <w:lang w:eastAsia="en-GB"/>
        </w:rPr>
        <w:t xml:space="preserve">ooled sensitivity of </w:t>
      </w:r>
      <w:r w:rsidR="00315934">
        <w:rPr>
          <w:rFonts w:ascii="Times New Roman" w:hAnsi="Times New Roman"/>
          <w:noProof/>
          <w:lang w:eastAsia="en-GB"/>
        </w:rPr>
        <w:t>[</w:t>
      </w:r>
      <w:r w:rsidR="00925160" w:rsidRPr="00A25396">
        <w:rPr>
          <w:rFonts w:ascii="Times New Roman" w:hAnsi="Times New Roman"/>
          <w:noProof/>
          <w:lang w:eastAsia="en-GB"/>
        </w:rPr>
        <w:t>0.85, 95% CI 0.80 to 0.88</w:t>
      </w:r>
      <w:r w:rsidR="00315934">
        <w:rPr>
          <w:rFonts w:ascii="Times New Roman" w:hAnsi="Times New Roman"/>
          <w:noProof/>
          <w:lang w:eastAsia="en-GB"/>
        </w:rPr>
        <w:t>]</w:t>
      </w:r>
      <w:r w:rsidR="00736F18" w:rsidRPr="00A25396">
        <w:rPr>
          <w:rFonts w:ascii="Times New Roman" w:hAnsi="Times New Roman"/>
          <w:noProof/>
          <w:lang w:eastAsia="en-GB"/>
        </w:rPr>
        <w:t xml:space="preserve"> and </w:t>
      </w:r>
      <w:r w:rsidR="00893913" w:rsidRPr="00A25396">
        <w:rPr>
          <w:rFonts w:ascii="Times New Roman" w:hAnsi="Times New Roman"/>
          <w:noProof/>
          <w:lang w:eastAsia="en-GB"/>
        </w:rPr>
        <w:t>pooled specificity</w:t>
      </w:r>
      <w:r w:rsidR="00315934">
        <w:rPr>
          <w:rFonts w:ascii="Times New Roman" w:hAnsi="Times New Roman"/>
          <w:noProof/>
          <w:lang w:eastAsia="en-GB"/>
        </w:rPr>
        <w:t xml:space="preserve"> [</w:t>
      </w:r>
      <w:r w:rsidR="00893913" w:rsidRPr="00A25396">
        <w:rPr>
          <w:rFonts w:ascii="Times New Roman" w:hAnsi="Times New Roman"/>
          <w:noProof/>
          <w:lang w:eastAsia="en-GB"/>
        </w:rPr>
        <w:t xml:space="preserve">0.66, 95% CI 0.54 to </w:t>
      </w:r>
      <w:r w:rsidR="003031FF" w:rsidRPr="00A25396">
        <w:rPr>
          <w:rFonts w:ascii="Times New Roman" w:hAnsi="Times New Roman"/>
          <w:noProof/>
          <w:lang w:eastAsia="en-GB"/>
        </w:rPr>
        <w:t>0.76</w:t>
      </w:r>
      <w:r w:rsidR="00315934">
        <w:rPr>
          <w:rFonts w:ascii="Times New Roman" w:hAnsi="Times New Roman"/>
          <w:noProof/>
          <w:lang w:eastAsia="en-GB"/>
        </w:rPr>
        <w:t>]</w:t>
      </w:r>
      <w:r w:rsidR="003031FF" w:rsidRPr="00A25396">
        <w:rPr>
          <w:rFonts w:ascii="Times New Roman" w:hAnsi="Times New Roman"/>
          <w:noProof/>
          <w:lang w:eastAsia="en-GB"/>
        </w:rPr>
        <w:t xml:space="preserve">. </w:t>
      </w:r>
      <w:r w:rsidR="00262C29">
        <w:rPr>
          <w:rFonts w:ascii="Times New Roman" w:hAnsi="Times New Roman"/>
          <w:noProof/>
          <w:lang w:eastAsia="en-GB"/>
        </w:rPr>
        <w:t xml:space="preserve">The </w:t>
      </w:r>
      <w:r w:rsidR="0054377E" w:rsidRPr="00317893">
        <w:rPr>
          <w:rFonts w:ascii="Times New Roman" w:hAnsi="Times New Roman"/>
          <w:noProof/>
          <w:lang w:eastAsia="en-GB"/>
        </w:rPr>
        <w:t>C</w:t>
      </w:r>
      <w:r w:rsidR="00262C29">
        <w:rPr>
          <w:rFonts w:ascii="Times New Roman" w:hAnsi="Times New Roman"/>
          <w:noProof/>
          <w:lang w:eastAsia="en-GB"/>
        </w:rPr>
        <w:t xml:space="preserve">Is </w:t>
      </w:r>
      <w:r w:rsidR="0054377E" w:rsidRPr="00317893">
        <w:rPr>
          <w:rFonts w:ascii="Times New Roman" w:hAnsi="Times New Roman"/>
          <w:noProof/>
          <w:lang w:eastAsia="en-GB"/>
        </w:rPr>
        <w:t xml:space="preserve">of </w:t>
      </w:r>
      <w:r w:rsidR="001C614A">
        <w:rPr>
          <w:rFonts w:ascii="Times New Roman" w:hAnsi="Times New Roman"/>
          <w:noProof/>
          <w:lang w:eastAsia="en-GB"/>
        </w:rPr>
        <w:t xml:space="preserve">some of </w:t>
      </w:r>
      <w:r w:rsidR="0054377E" w:rsidRPr="00317893">
        <w:rPr>
          <w:rFonts w:ascii="Times New Roman" w:hAnsi="Times New Roman"/>
          <w:noProof/>
          <w:lang w:eastAsia="en-GB"/>
        </w:rPr>
        <w:t xml:space="preserve">the studies </w:t>
      </w:r>
      <w:r w:rsidR="000A4288" w:rsidRPr="00317893">
        <w:rPr>
          <w:rFonts w:ascii="Times New Roman" w:hAnsi="Times New Roman"/>
          <w:noProof/>
          <w:lang w:eastAsia="en-GB"/>
        </w:rPr>
        <w:t>were wide</w:t>
      </w:r>
      <w:r w:rsidR="00262C29">
        <w:rPr>
          <w:rFonts w:ascii="Times New Roman" w:hAnsi="Times New Roman"/>
          <w:noProof/>
          <w:lang w:eastAsia="en-GB"/>
        </w:rPr>
        <w:t>,</w:t>
      </w:r>
      <w:r w:rsidR="000A4288" w:rsidRPr="00317893">
        <w:rPr>
          <w:rFonts w:ascii="Times New Roman" w:hAnsi="Times New Roman"/>
          <w:noProof/>
          <w:lang w:eastAsia="en-GB"/>
        </w:rPr>
        <w:t xml:space="preserve"> </w:t>
      </w:r>
      <w:r w:rsidR="00262C29">
        <w:rPr>
          <w:rFonts w:ascii="Times New Roman" w:hAnsi="Times New Roman"/>
          <w:noProof/>
          <w:lang w:eastAsia="en-GB"/>
        </w:rPr>
        <w:t xml:space="preserve">suggesting </w:t>
      </w:r>
      <w:r w:rsidR="00317893" w:rsidRPr="00317893">
        <w:rPr>
          <w:rFonts w:ascii="Times New Roman" w:hAnsi="Times New Roman"/>
          <w:noProof/>
          <w:lang w:eastAsia="en-GB"/>
        </w:rPr>
        <w:t>small sample sizes.</w:t>
      </w:r>
      <w:r w:rsidR="00DD444D" w:rsidRPr="00A25396">
        <w:rPr>
          <w:rFonts w:ascii="Times New Roman" w:hAnsi="Times New Roman"/>
          <w:noProof/>
          <w:lang w:eastAsia="en-GB"/>
        </w:rPr>
        <w:t xml:space="preserve"> </w:t>
      </w:r>
      <w:r w:rsidR="00492D53">
        <w:rPr>
          <w:rFonts w:ascii="Times New Roman" w:hAnsi="Times New Roman"/>
          <w:noProof/>
          <w:lang w:eastAsia="en-GB"/>
        </w:rPr>
        <w:t>Whilst sensitiity estimates</w:t>
      </w:r>
      <w:r w:rsidR="00096EA2">
        <w:rPr>
          <w:rFonts w:ascii="Times New Roman" w:hAnsi="Times New Roman"/>
          <w:noProof/>
          <w:lang w:eastAsia="en-GB"/>
        </w:rPr>
        <w:t xml:space="preserve"> showed some consistency</w:t>
      </w:r>
      <w:r w:rsidR="00492D53">
        <w:rPr>
          <w:rFonts w:ascii="Times New Roman" w:hAnsi="Times New Roman"/>
          <w:noProof/>
          <w:lang w:eastAsia="en-GB"/>
        </w:rPr>
        <w:t xml:space="preserve">, there was </w:t>
      </w:r>
      <w:r w:rsidR="00096EA2">
        <w:rPr>
          <w:rFonts w:ascii="Times New Roman" w:hAnsi="Times New Roman"/>
          <w:noProof/>
          <w:lang w:eastAsia="en-GB"/>
        </w:rPr>
        <w:t xml:space="preserve">huge variation </w:t>
      </w:r>
      <w:r w:rsidR="00A43FD6">
        <w:rPr>
          <w:rFonts w:ascii="Times New Roman" w:hAnsi="Times New Roman"/>
          <w:noProof/>
          <w:lang w:eastAsia="en-GB"/>
        </w:rPr>
        <w:t xml:space="preserve">in </w:t>
      </w:r>
      <w:r w:rsidR="001C614A">
        <w:rPr>
          <w:rFonts w:ascii="Times New Roman" w:hAnsi="Times New Roman"/>
          <w:noProof/>
          <w:lang w:eastAsia="en-GB"/>
        </w:rPr>
        <w:t>specific</w:t>
      </w:r>
      <w:r w:rsidR="00A43FD6">
        <w:rPr>
          <w:rFonts w:ascii="Times New Roman" w:hAnsi="Times New Roman"/>
          <w:noProof/>
          <w:lang w:eastAsia="en-GB"/>
        </w:rPr>
        <w:t>ity in POC-CCA test.</w:t>
      </w:r>
    </w:p>
    <w:p w14:paraId="69509DF3" w14:textId="556A2256" w:rsidR="0039422B" w:rsidDel="000503D3" w:rsidRDefault="00C13A05" w:rsidP="003C4F3E">
      <w:pPr>
        <w:spacing w:after="360"/>
        <w:rPr>
          <w:del w:id="668" w:author="Danso-Appiah" w:date="2015-10-06T12:56:00Z"/>
          <w:noProof/>
          <w:lang w:eastAsia="en-GB"/>
        </w:rPr>
      </w:pPr>
      <w:del w:id="669" w:author="Danso-Appiah" w:date="2015-10-06T12:56:00Z">
        <w:r w:rsidRPr="00BC5D9F" w:rsidDel="000503D3">
          <w:rPr>
            <w:rFonts w:ascii="Times New Roman" w:hAnsi="Times New Roman"/>
            <w:noProof/>
            <w:lang w:eastAsia="en-GB"/>
            <w:rPrChange w:id="670" w:author="Danso-Appiah" w:date="2015-09-23T17:41:00Z">
              <w:rPr>
                <w:rFonts w:ascii="Times New Roman" w:hAnsi="Times New Roman"/>
                <w:b/>
                <w:noProof/>
                <w:lang w:eastAsia="en-GB"/>
              </w:rPr>
            </w:rPrChange>
          </w:rPr>
          <w:delText>Fig</w:delText>
        </w:r>
        <w:r w:rsidR="00B439C1" w:rsidRPr="00BC5D9F" w:rsidDel="000503D3">
          <w:rPr>
            <w:rFonts w:ascii="Times New Roman" w:hAnsi="Times New Roman"/>
            <w:noProof/>
            <w:lang w:eastAsia="en-GB"/>
            <w:rPrChange w:id="671" w:author="Danso-Appiah" w:date="2015-09-23T17:41:00Z">
              <w:rPr>
                <w:rFonts w:ascii="Times New Roman" w:hAnsi="Times New Roman"/>
                <w:b/>
                <w:noProof/>
                <w:lang w:eastAsia="en-GB"/>
              </w:rPr>
            </w:rPrChange>
          </w:rPr>
          <w:delText>.</w:delText>
        </w:r>
        <w:r w:rsidRPr="00BC5D9F" w:rsidDel="000503D3">
          <w:rPr>
            <w:rFonts w:ascii="Times New Roman" w:hAnsi="Times New Roman"/>
            <w:noProof/>
            <w:lang w:eastAsia="en-GB"/>
            <w:rPrChange w:id="672" w:author="Danso-Appiah" w:date="2015-09-23T17:41:00Z">
              <w:rPr>
                <w:rFonts w:ascii="Times New Roman" w:hAnsi="Times New Roman"/>
                <w:b/>
                <w:noProof/>
                <w:lang w:eastAsia="en-GB"/>
              </w:rPr>
            </w:rPrChange>
          </w:rPr>
          <w:delText xml:space="preserve"> 4</w:delText>
        </w:r>
        <w:r w:rsidR="0039422B" w:rsidDel="000503D3">
          <w:rPr>
            <w:rFonts w:ascii="Times New Roman" w:hAnsi="Times New Roman"/>
            <w:noProof/>
            <w:lang w:eastAsia="en-GB"/>
          </w:rPr>
          <w:delText xml:space="preserve"> </w:delText>
        </w:r>
        <w:r w:rsidR="0039422B" w:rsidRPr="00BC5D9F" w:rsidDel="000503D3">
          <w:rPr>
            <w:rFonts w:ascii="Times New Roman" w:hAnsi="Times New Roman"/>
            <w:b/>
            <w:noProof/>
            <w:lang w:eastAsia="en-GB"/>
            <w:rPrChange w:id="673" w:author="Danso-Appiah" w:date="2015-09-23T17:41:00Z">
              <w:rPr>
                <w:rFonts w:ascii="Times New Roman" w:hAnsi="Times New Roman"/>
                <w:noProof/>
                <w:lang w:eastAsia="en-GB"/>
              </w:rPr>
            </w:rPrChange>
          </w:rPr>
          <w:delText xml:space="preserve">Single </w:delText>
        </w:r>
        <w:r w:rsidR="0039422B" w:rsidRPr="00BC5D9F" w:rsidDel="000503D3">
          <w:rPr>
            <w:rFonts w:ascii="Times New Roman" w:hAnsi="Times New Roman"/>
            <w:b/>
            <w:rPrChange w:id="674" w:author="Danso-Appiah" w:date="2015-09-23T17:41:00Z">
              <w:rPr>
                <w:rFonts w:ascii="Times New Roman" w:hAnsi="Times New Roman"/>
              </w:rPr>
            </w:rPrChange>
          </w:rPr>
          <w:delText>POC-CCA test</w:delText>
        </w:r>
        <w:r w:rsidR="003C4F3E" w:rsidRPr="00BC5D9F" w:rsidDel="000503D3">
          <w:rPr>
            <w:rFonts w:ascii="Times New Roman" w:hAnsi="Times New Roman"/>
            <w:b/>
            <w:rPrChange w:id="675" w:author="Danso-Appiah" w:date="2015-09-23T17:41:00Z">
              <w:rPr>
                <w:rFonts w:ascii="Times New Roman" w:hAnsi="Times New Roman"/>
              </w:rPr>
            </w:rPrChange>
          </w:rPr>
          <w:delText xml:space="preserve"> </w:delText>
        </w:r>
        <w:r w:rsidR="0039422B" w:rsidRPr="00BC5D9F" w:rsidDel="000503D3">
          <w:rPr>
            <w:rFonts w:ascii="Times New Roman" w:hAnsi="Times New Roman"/>
            <w:b/>
            <w:rPrChange w:id="676" w:author="Danso-Appiah" w:date="2015-09-23T17:41:00Z">
              <w:rPr>
                <w:rFonts w:ascii="Times New Roman" w:hAnsi="Times New Roman"/>
              </w:rPr>
            </w:rPrChange>
          </w:rPr>
          <w:delText xml:space="preserve">versus </w:delText>
        </w:r>
        <w:r w:rsidR="0039422B" w:rsidRPr="00BC5D9F" w:rsidDel="000503D3">
          <w:rPr>
            <w:rFonts w:ascii="Times New Roman" w:hAnsi="Times New Roman"/>
            <w:b/>
            <w:noProof/>
            <w:lang w:eastAsia="en-GB"/>
            <w:rPrChange w:id="677" w:author="Danso-Appiah" w:date="2015-09-23T17:41:00Z">
              <w:rPr>
                <w:rFonts w:ascii="Times New Roman" w:hAnsi="Times New Roman"/>
                <w:noProof/>
                <w:lang w:eastAsia="en-GB"/>
              </w:rPr>
            </w:rPrChange>
          </w:rPr>
          <w:delText>three Kato-Katz test</w:delText>
        </w:r>
        <w:r w:rsidR="003C4F3E" w:rsidRPr="00BC5D9F" w:rsidDel="000503D3">
          <w:rPr>
            <w:rFonts w:ascii="Times New Roman" w:hAnsi="Times New Roman"/>
            <w:b/>
            <w:noProof/>
            <w:lang w:eastAsia="en-GB"/>
            <w:rPrChange w:id="678" w:author="Danso-Appiah" w:date="2015-09-23T17:41:00Z">
              <w:rPr>
                <w:rFonts w:ascii="Times New Roman" w:hAnsi="Times New Roman"/>
                <w:noProof/>
                <w:lang w:eastAsia="en-GB"/>
              </w:rPr>
            </w:rPrChange>
          </w:rPr>
          <w:delText>s</w:delText>
        </w:r>
        <w:r w:rsidR="0039422B" w:rsidRPr="00BC5D9F" w:rsidDel="000503D3">
          <w:rPr>
            <w:rFonts w:ascii="Times New Roman" w:hAnsi="Times New Roman"/>
            <w:b/>
            <w:noProof/>
            <w:lang w:eastAsia="en-GB"/>
            <w:rPrChange w:id="679" w:author="Danso-Appiah" w:date="2015-09-23T17:41:00Z">
              <w:rPr>
                <w:rFonts w:ascii="Times New Roman" w:hAnsi="Times New Roman"/>
                <w:noProof/>
                <w:lang w:eastAsia="en-GB"/>
              </w:rPr>
            </w:rPrChange>
          </w:rPr>
          <w:delText xml:space="preserve"> </w:delText>
        </w:r>
        <w:r w:rsidR="0039422B" w:rsidRPr="00BC5D9F" w:rsidDel="000503D3">
          <w:rPr>
            <w:rFonts w:ascii="Times New Roman" w:hAnsi="Times New Roman"/>
            <w:b/>
            <w:rPrChange w:id="680" w:author="Danso-Appiah" w:date="2015-09-23T17:41:00Z">
              <w:rPr>
                <w:rFonts w:ascii="Times New Roman" w:hAnsi="Times New Roman"/>
              </w:rPr>
            </w:rPrChange>
          </w:rPr>
          <w:delText xml:space="preserve">for the detection of </w:delText>
        </w:r>
        <w:r w:rsidR="0039422B" w:rsidRPr="00BC5D9F" w:rsidDel="000503D3">
          <w:rPr>
            <w:rFonts w:ascii="Times New Roman" w:hAnsi="Times New Roman"/>
            <w:b/>
            <w:i/>
            <w:rPrChange w:id="681" w:author="Danso-Appiah" w:date="2015-09-23T17:41:00Z">
              <w:rPr>
                <w:rFonts w:ascii="Times New Roman" w:hAnsi="Times New Roman"/>
                <w:i/>
              </w:rPr>
            </w:rPrChange>
          </w:rPr>
          <w:delText>S. mansoni</w:delText>
        </w:r>
        <w:r w:rsidR="0039422B" w:rsidRPr="00BC5D9F" w:rsidDel="000503D3">
          <w:rPr>
            <w:rFonts w:ascii="Times New Roman" w:hAnsi="Times New Roman"/>
            <w:b/>
            <w:rPrChange w:id="682" w:author="Danso-Appiah" w:date="2015-09-23T17:41:00Z">
              <w:rPr>
                <w:rFonts w:ascii="Times New Roman" w:hAnsi="Times New Roman"/>
              </w:rPr>
            </w:rPrChange>
          </w:rPr>
          <w:delText xml:space="preserve"> infection</w:delText>
        </w:r>
      </w:del>
      <w:del w:id="683" w:author="Danso-Appiah" w:date="2015-09-23T17:41:00Z">
        <w:r w:rsidR="0039422B" w:rsidDel="00FA75FE">
          <w:rPr>
            <w:rFonts w:ascii="Times New Roman" w:hAnsi="Times New Roman"/>
          </w:rPr>
          <w:delText>.</w:delText>
        </w:r>
      </w:del>
      <w:del w:id="684" w:author="Danso-Appiah" w:date="2015-10-06T12:56:00Z">
        <w:r w:rsidR="0039422B" w:rsidDel="000503D3">
          <w:rPr>
            <w:noProof/>
            <w:lang w:eastAsia="en-GB"/>
          </w:rPr>
          <w:drawing>
            <wp:inline distT="0" distB="0" distL="0" distR="0" wp14:anchorId="6FEE66D4" wp14:editId="27EBCC54">
              <wp:extent cx="5793740" cy="2689225"/>
              <wp:effectExtent l="0" t="0" r="0" b="0"/>
              <wp:docPr id="3" name="Picture 3" descr="C:\Users\DANSO-~1\AppData\Local\Temp\Forest_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SO-~1\AppData\Local\Temp\Forest_A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3740" cy="2689225"/>
                      </a:xfrm>
                      <a:prstGeom prst="rect">
                        <a:avLst/>
                      </a:prstGeom>
                      <a:noFill/>
                      <a:ln>
                        <a:noFill/>
                      </a:ln>
                    </pic:spPr>
                  </pic:pic>
                </a:graphicData>
              </a:graphic>
            </wp:inline>
          </w:drawing>
        </w:r>
      </w:del>
    </w:p>
    <w:p w14:paraId="54C85236" w14:textId="29303EDD" w:rsidR="007D65F7" w:rsidDel="000503D3" w:rsidRDefault="0039422B">
      <w:pPr>
        <w:pBdr>
          <w:top w:val="single" w:sz="4" w:space="1" w:color="auto"/>
        </w:pBdr>
        <w:spacing w:after="0" w:line="276" w:lineRule="auto"/>
        <w:rPr>
          <w:del w:id="685" w:author="Danso-Appiah" w:date="2015-10-06T12:56:00Z"/>
          <w:rFonts w:ascii="Times New Roman" w:hAnsi="Times New Roman"/>
          <w:noProof/>
          <w:sz w:val="18"/>
          <w:szCs w:val="18"/>
          <w:lang w:eastAsia="en-GB"/>
        </w:rPr>
        <w:pPrChange w:id="686" w:author="Danso-Appiah" w:date="2015-09-23T17:46:00Z">
          <w:pPr>
            <w:pBdr>
              <w:bottom w:val="single" w:sz="4" w:space="1" w:color="auto"/>
            </w:pBdr>
            <w:spacing w:after="0" w:line="276" w:lineRule="auto"/>
          </w:pPr>
        </w:pPrChange>
      </w:pPr>
      <w:del w:id="687" w:author="Danso-Appiah" w:date="2015-10-06T12:56:00Z">
        <w:r w:rsidRPr="0097084C" w:rsidDel="000503D3">
          <w:rPr>
            <w:rFonts w:ascii="Times New Roman" w:hAnsi="Times New Roman"/>
            <w:noProof/>
            <w:sz w:val="18"/>
            <w:szCs w:val="18"/>
            <w:lang w:eastAsia="en-GB"/>
          </w:rPr>
          <w:delText>Kato-Katz consisted three consecutive stools of duplicate slides each of 41.7 mg</w:delText>
        </w:r>
      </w:del>
    </w:p>
    <w:p w14:paraId="2406C0C7" w14:textId="3DCA4A2F" w:rsidR="009917A1" w:rsidDel="000503D3" w:rsidRDefault="001B4FA1" w:rsidP="007D65F7">
      <w:pPr>
        <w:pBdr>
          <w:top w:val="single" w:sz="4" w:space="1" w:color="auto"/>
        </w:pBdr>
        <w:spacing w:after="0" w:line="276" w:lineRule="auto"/>
        <w:rPr>
          <w:del w:id="688" w:author="Danso-Appiah" w:date="2015-10-06T12:56:00Z"/>
          <w:rFonts w:ascii="Times New Roman" w:hAnsi="Times New Roman"/>
          <w:sz w:val="18"/>
          <w:szCs w:val="18"/>
        </w:rPr>
      </w:pPr>
      <w:ins w:id="689" w:author="D B" w:date="2015-09-26T17:33:00Z">
        <w:del w:id="690" w:author="Danso-Appiah" w:date="2015-10-06T12:56:00Z">
          <w:r w:rsidDel="000503D3">
            <w:rPr>
              <w:rFonts w:ascii="Times New Roman" w:hAnsi="Times New Roman"/>
              <w:color w:val="0000CC"/>
              <w:sz w:val="18"/>
              <w:szCs w:val="18"/>
            </w:rPr>
            <w:delText>One of the studies</w:delText>
          </w:r>
          <w:r w:rsidRPr="001B4FA1" w:rsidDel="000503D3">
            <w:rPr>
              <w:rFonts w:ascii="Times New Roman" w:hAnsi="Times New Roman"/>
              <w:color w:val="0000CC"/>
              <w:sz w:val="18"/>
              <w:szCs w:val="18"/>
              <w:vertAlign w:val="superscript"/>
              <w:rPrChange w:id="691" w:author="D B" w:date="2015-09-26T17:33:00Z">
                <w:rPr>
                  <w:rFonts w:ascii="Times New Roman" w:hAnsi="Times New Roman"/>
                  <w:color w:val="0000CC"/>
                  <w:sz w:val="18"/>
                  <w:szCs w:val="18"/>
                </w:rPr>
              </w:rPrChange>
            </w:rPr>
            <w:delText>23</w:delText>
          </w:r>
        </w:del>
      </w:ins>
      <w:del w:id="692" w:author="Danso-Appiah" w:date="2015-10-06T12:56:00Z">
        <w:r w:rsidR="0039422B" w:rsidRPr="0097084C" w:rsidDel="000503D3">
          <w:rPr>
            <w:rFonts w:ascii="Times New Roman" w:hAnsi="Times New Roman"/>
            <w:color w:val="0000CC"/>
            <w:sz w:val="18"/>
            <w:szCs w:val="18"/>
          </w:rPr>
          <w:delText>Dawson (2013)</w:delText>
        </w:r>
        <w:r w:rsidR="0039422B" w:rsidRPr="0097084C" w:rsidDel="000503D3">
          <w:rPr>
            <w:rFonts w:ascii="Times New Roman" w:hAnsi="Times New Roman"/>
            <w:sz w:val="18"/>
            <w:szCs w:val="18"/>
          </w:rPr>
          <w:delText xml:space="preserve"> used Kato-Katz from two consecutive stools</w:delText>
        </w:r>
      </w:del>
    </w:p>
    <w:p w14:paraId="321E5FFF" w14:textId="0ADDCD41" w:rsidR="009917A1" w:rsidDel="000503D3" w:rsidRDefault="0039110D" w:rsidP="007D65F7">
      <w:pPr>
        <w:pBdr>
          <w:top w:val="single" w:sz="4" w:space="1" w:color="auto"/>
        </w:pBdr>
        <w:spacing w:after="0" w:line="276" w:lineRule="auto"/>
        <w:rPr>
          <w:del w:id="693" w:author="Danso-Appiah" w:date="2015-10-06T12:56:00Z"/>
          <w:rFonts w:ascii="Times New Roman" w:hAnsi="Times New Roman"/>
          <w:sz w:val="18"/>
          <w:szCs w:val="18"/>
        </w:rPr>
      </w:pPr>
      <w:ins w:id="694" w:author="D B" w:date="2015-09-26T23:45:00Z">
        <w:del w:id="695" w:author="Danso-Appiah" w:date="2015-10-06T12:56:00Z">
          <w:r w:rsidDel="000503D3">
            <w:rPr>
              <w:rFonts w:ascii="Times New Roman" w:hAnsi="Times New Roman"/>
              <w:color w:val="0000CC"/>
              <w:sz w:val="18"/>
              <w:szCs w:val="18"/>
            </w:rPr>
            <w:delText xml:space="preserve">While other </w:delText>
          </w:r>
        </w:del>
      </w:ins>
      <w:ins w:id="696" w:author="D B" w:date="2015-09-26T17:33:00Z">
        <w:del w:id="697" w:author="Danso-Appiah" w:date="2015-10-06T12:56:00Z">
          <w:r w:rsidDel="000503D3">
            <w:rPr>
              <w:rFonts w:ascii="Times New Roman" w:hAnsi="Times New Roman"/>
              <w:color w:val="0000CC"/>
              <w:sz w:val="18"/>
              <w:szCs w:val="18"/>
            </w:rPr>
            <w:delText>t</w:delText>
          </w:r>
          <w:r w:rsidR="001B4FA1" w:rsidDel="000503D3">
            <w:rPr>
              <w:rFonts w:ascii="Times New Roman" w:hAnsi="Times New Roman"/>
              <w:color w:val="0000CC"/>
              <w:sz w:val="18"/>
              <w:szCs w:val="18"/>
            </w:rPr>
            <w:delText xml:space="preserve">wo </w:delText>
          </w:r>
        </w:del>
      </w:ins>
      <w:ins w:id="698" w:author="D B" w:date="2015-09-26T17:34:00Z">
        <w:del w:id="699" w:author="Danso-Appiah" w:date="2015-10-06T12:56:00Z">
          <w:r w:rsidR="001B4FA1" w:rsidDel="000503D3">
            <w:rPr>
              <w:rFonts w:ascii="Times New Roman" w:hAnsi="Times New Roman"/>
              <w:color w:val="0000CC"/>
              <w:sz w:val="18"/>
              <w:szCs w:val="18"/>
            </w:rPr>
            <w:delText xml:space="preserve">of the </w:delText>
          </w:r>
        </w:del>
      </w:ins>
      <w:ins w:id="700" w:author="D B" w:date="2015-09-26T17:33:00Z">
        <w:del w:id="701" w:author="Danso-Appiah" w:date="2015-10-06T12:56:00Z">
          <w:r w:rsidR="001B4FA1" w:rsidDel="000503D3">
            <w:rPr>
              <w:rFonts w:ascii="Times New Roman" w:hAnsi="Times New Roman"/>
              <w:color w:val="0000CC"/>
              <w:sz w:val="18"/>
              <w:szCs w:val="18"/>
            </w:rPr>
            <w:delText>studies</w:delText>
          </w:r>
          <w:r w:rsidR="001B4FA1" w:rsidRPr="001B4FA1" w:rsidDel="000503D3">
            <w:rPr>
              <w:rFonts w:ascii="Times New Roman" w:hAnsi="Times New Roman"/>
              <w:color w:val="0000CC"/>
              <w:sz w:val="18"/>
              <w:szCs w:val="18"/>
              <w:vertAlign w:val="superscript"/>
            </w:rPr>
            <w:delText>26</w:delText>
          </w:r>
          <w:r w:rsidR="001B4FA1" w:rsidRPr="001B4FA1" w:rsidDel="000503D3">
            <w:rPr>
              <w:rFonts w:ascii="Times New Roman" w:hAnsi="Times New Roman"/>
              <w:color w:val="0000CC"/>
              <w:sz w:val="18"/>
              <w:szCs w:val="18"/>
              <w:vertAlign w:val="superscript"/>
              <w:rPrChange w:id="702" w:author="D B" w:date="2015-09-26T17:33:00Z">
                <w:rPr>
                  <w:rFonts w:ascii="Times New Roman" w:hAnsi="Times New Roman"/>
                  <w:color w:val="0000CC"/>
                  <w:sz w:val="18"/>
                  <w:szCs w:val="18"/>
                </w:rPr>
              </w:rPrChange>
            </w:rPr>
            <w:delText>,2</w:delText>
          </w:r>
          <w:r w:rsidR="001B4FA1" w:rsidRPr="001B4FA1" w:rsidDel="000503D3">
            <w:rPr>
              <w:rFonts w:ascii="Times New Roman" w:hAnsi="Times New Roman"/>
              <w:color w:val="0000CC"/>
              <w:sz w:val="18"/>
              <w:szCs w:val="18"/>
              <w:vertAlign w:val="superscript"/>
            </w:rPr>
            <w:delText>7</w:delText>
          </w:r>
        </w:del>
      </w:ins>
      <w:ins w:id="703" w:author="D B" w:date="2015-09-26T17:34:00Z">
        <w:del w:id="704" w:author="Danso-Appiah" w:date="2015-10-06T12:56:00Z">
          <w:r w:rsidR="001B4FA1" w:rsidDel="000503D3">
            <w:rPr>
              <w:rFonts w:ascii="Times New Roman" w:hAnsi="Times New Roman"/>
              <w:color w:val="0000CC"/>
              <w:sz w:val="18"/>
              <w:szCs w:val="18"/>
              <w:vertAlign w:val="superscript"/>
            </w:rPr>
            <w:delText xml:space="preserve"> </w:delText>
          </w:r>
        </w:del>
      </w:ins>
      <w:del w:id="705" w:author="Danso-Appiah" w:date="2015-10-06T12:56:00Z">
        <w:r w:rsidR="0039422B" w:rsidRPr="0097084C" w:rsidDel="000503D3">
          <w:rPr>
            <w:rFonts w:ascii="Times New Roman" w:hAnsi="Times New Roman"/>
            <w:color w:val="0000CC"/>
            <w:sz w:val="18"/>
            <w:szCs w:val="18"/>
          </w:rPr>
          <w:delText>Legesse 2007</w:delText>
        </w:r>
        <w:r w:rsidR="0039422B" w:rsidRPr="0097084C" w:rsidDel="000503D3">
          <w:rPr>
            <w:rFonts w:ascii="Times New Roman" w:hAnsi="Times New Roman"/>
            <w:sz w:val="18"/>
            <w:szCs w:val="18"/>
          </w:rPr>
          <w:delText xml:space="preserve"> and </w:delText>
        </w:r>
        <w:r w:rsidR="0039422B" w:rsidRPr="0097084C" w:rsidDel="000503D3">
          <w:rPr>
            <w:rFonts w:ascii="Times New Roman" w:hAnsi="Times New Roman"/>
            <w:color w:val="0000CC"/>
            <w:sz w:val="18"/>
            <w:szCs w:val="18"/>
          </w:rPr>
          <w:delText>Legesse 2008</w:delText>
        </w:r>
        <w:r w:rsidR="0039422B" w:rsidRPr="0097084C" w:rsidDel="000503D3">
          <w:rPr>
            <w:rFonts w:ascii="Times New Roman" w:hAnsi="Times New Roman"/>
            <w:sz w:val="18"/>
            <w:szCs w:val="18"/>
          </w:rPr>
          <w:delText xml:space="preserve"> used an older version of POC-CCA reagent strips</w:delText>
        </w:r>
        <w:r w:rsidR="0039422B" w:rsidDel="000503D3">
          <w:rPr>
            <w:rFonts w:ascii="Times New Roman" w:hAnsi="Times New Roman"/>
            <w:sz w:val="18"/>
            <w:szCs w:val="18"/>
          </w:rPr>
          <w:delText xml:space="preserve"> (manufactured by </w:delText>
        </w:r>
        <w:r w:rsidR="0039422B" w:rsidRPr="00185717" w:rsidDel="000503D3">
          <w:rPr>
            <w:rFonts w:ascii="Times New Roman" w:hAnsi="Times New Roman"/>
            <w:sz w:val="18"/>
            <w:szCs w:val="18"/>
          </w:rPr>
          <w:delText>European Vertinary Laboratory, Woerden, Holland</w:delText>
        </w:r>
        <w:r w:rsidR="0039422B" w:rsidDel="000503D3">
          <w:rPr>
            <w:rFonts w:ascii="Times New Roman" w:hAnsi="Times New Roman"/>
            <w:sz w:val="18"/>
            <w:szCs w:val="18"/>
          </w:rPr>
          <w:delText xml:space="preserve">) </w:delText>
        </w:r>
        <w:r w:rsidR="0039422B" w:rsidRPr="0097084C" w:rsidDel="000503D3">
          <w:rPr>
            <w:rFonts w:ascii="Times New Roman" w:hAnsi="Times New Roman"/>
            <w:sz w:val="18"/>
            <w:szCs w:val="18"/>
          </w:rPr>
          <w:delText>with combined Kato-Katz and Formal Ether concentration test as reference standard</w:delText>
        </w:r>
      </w:del>
    </w:p>
    <w:p w14:paraId="52557AF9" w14:textId="03BABE16" w:rsidR="0039422B" w:rsidRPr="0097084C" w:rsidRDefault="0039422B" w:rsidP="007D65F7">
      <w:pPr>
        <w:pBdr>
          <w:top w:val="single" w:sz="4" w:space="1" w:color="auto"/>
        </w:pBdr>
        <w:spacing w:after="0" w:line="276" w:lineRule="auto"/>
        <w:rPr>
          <w:rFonts w:ascii="Times New Roman" w:hAnsi="Times New Roman"/>
        </w:rPr>
      </w:pPr>
      <w:del w:id="706" w:author="Danso-Appiah" w:date="2015-10-06T12:56:00Z">
        <w:r w:rsidRPr="0097084C" w:rsidDel="000503D3">
          <w:rPr>
            <w:rFonts w:ascii="Times New Roman" w:hAnsi="Times New Roman"/>
            <w:sz w:val="18"/>
            <w:szCs w:val="18"/>
          </w:rPr>
          <w:delText>All other studies used POC-CCA cassette test (manufacturer: Rapid Medical Diagnostics, Pretoria, South Africa)</w:delText>
        </w:r>
        <w:commentRangeStart w:id="707"/>
        <w:r w:rsidRPr="0097084C" w:rsidDel="000503D3">
          <w:rPr>
            <w:rFonts w:ascii="Times New Roman" w:hAnsi="Times New Roman"/>
            <w:color w:val="0000CC"/>
            <w:sz w:val="18"/>
            <w:szCs w:val="18"/>
          </w:rPr>
          <w:delText>Koukounari 2013-study 1</w:delText>
        </w:r>
        <w:r w:rsidRPr="0097084C" w:rsidDel="000503D3">
          <w:rPr>
            <w:rFonts w:ascii="Times New Roman" w:hAnsi="Times New Roman"/>
            <w:sz w:val="18"/>
            <w:szCs w:val="18"/>
          </w:rPr>
          <w:delText xml:space="preserve"> and </w:delText>
        </w:r>
        <w:r w:rsidRPr="0097084C" w:rsidDel="000503D3">
          <w:rPr>
            <w:rFonts w:ascii="Times New Roman" w:hAnsi="Times New Roman"/>
            <w:color w:val="0000CC"/>
            <w:sz w:val="18"/>
            <w:szCs w:val="18"/>
          </w:rPr>
          <w:delText>Koukounari 2013-study 2</w:delText>
        </w:r>
        <w:r w:rsidRPr="0097084C" w:rsidDel="000503D3">
          <w:rPr>
            <w:rFonts w:ascii="Times New Roman" w:hAnsi="Times New Roman"/>
            <w:sz w:val="18"/>
            <w:szCs w:val="18"/>
          </w:rPr>
          <w:delText xml:space="preserve"> </w:delText>
        </w:r>
        <w:commentRangeEnd w:id="707"/>
        <w:r w:rsidR="0039110D" w:rsidDel="000503D3">
          <w:rPr>
            <w:rStyle w:val="CommentReference"/>
            <w:lang w:eastAsia="x-none"/>
          </w:rPr>
          <w:commentReference w:id="707"/>
        </w:r>
        <w:r w:rsidRPr="0097084C" w:rsidDel="000503D3">
          <w:rPr>
            <w:rFonts w:ascii="Times New Roman" w:hAnsi="Times New Roman"/>
            <w:sz w:val="18"/>
            <w:szCs w:val="18"/>
          </w:rPr>
          <w:delText>involved separate data for children (7-16 years) and adults (≥ 17 years) so we reported tem separately as data independent studies in the analysis</w:delText>
        </w:r>
      </w:del>
    </w:p>
    <w:p w14:paraId="345B8B48" w14:textId="77777777" w:rsidR="0034777F" w:rsidRDefault="0034777F" w:rsidP="0039422B">
      <w:pPr>
        <w:spacing w:after="360" w:line="276" w:lineRule="auto"/>
      </w:pPr>
    </w:p>
    <w:p w14:paraId="36FB276B" w14:textId="1B30613A" w:rsidR="0015654E" w:rsidRPr="00F120A2" w:rsidRDefault="006D0B08">
      <w:pPr>
        <w:tabs>
          <w:tab w:val="left" w:pos="426"/>
        </w:tabs>
        <w:spacing w:line="276" w:lineRule="auto"/>
        <w:rPr>
          <w:rFonts w:ascii="Times New Roman" w:hAnsi="Times New Roman"/>
          <w:b/>
        </w:rPr>
        <w:pPrChange w:id="708" w:author="Danso-Appiah" w:date="2015-10-19T19:08:00Z">
          <w:pPr>
            <w:spacing w:line="276" w:lineRule="auto"/>
          </w:pPr>
        </w:pPrChange>
      </w:pPr>
      <w:ins w:id="709" w:author="Danso-Appiah" w:date="2015-10-19T19:08:00Z">
        <w:r>
          <w:rPr>
            <w:rFonts w:ascii="Times New Roman" w:hAnsi="Times New Roman"/>
            <w:b/>
          </w:rPr>
          <w:t>c)</w:t>
        </w:r>
        <w:r>
          <w:rPr>
            <w:rFonts w:ascii="Times New Roman" w:hAnsi="Times New Roman"/>
            <w:b/>
          </w:rPr>
          <w:tab/>
        </w:r>
      </w:ins>
      <w:r w:rsidR="00A91D6A" w:rsidRPr="006D0B08">
        <w:rPr>
          <w:rFonts w:ascii="Times New Roman" w:hAnsi="Times New Roman"/>
          <w:b/>
          <w:i/>
          <w:rPrChange w:id="710" w:author="Danso-Appiah" w:date="2015-10-19T19:09:00Z">
            <w:rPr>
              <w:rFonts w:ascii="Times New Roman" w:hAnsi="Times New Roman"/>
              <w:b/>
            </w:rPr>
          </w:rPrChange>
        </w:rPr>
        <w:t>T</w:t>
      </w:r>
      <w:r w:rsidRPr="006D0B08">
        <w:rPr>
          <w:rFonts w:ascii="Times New Roman" w:hAnsi="Times New Roman"/>
          <w:b/>
          <w:i/>
          <w:rPrChange w:id="711" w:author="Danso-Appiah" w:date="2015-10-19T19:09:00Z">
            <w:rPr>
              <w:rFonts w:ascii="Times New Roman" w:hAnsi="Times New Roman"/>
              <w:b/>
            </w:rPr>
          </w:rPrChange>
        </w:rPr>
        <w:t xml:space="preserve">hree </w:t>
      </w:r>
      <w:r w:rsidR="00A91D6A" w:rsidRPr="006D0B08">
        <w:rPr>
          <w:rFonts w:ascii="Times New Roman" w:hAnsi="Times New Roman"/>
          <w:b/>
          <w:i/>
          <w:rPrChange w:id="712" w:author="Danso-Appiah" w:date="2015-10-19T19:09:00Z">
            <w:rPr>
              <w:rFonts w:ascii="Times New Roman" w:hAnsi="Times New Roman"/>
              <w:b/>
            </w:rPr>
          </w:rPrChange>
        </w:rPr>
        <w:t xml:space="preserve">POC-CCA </w:t>
      </w:r>
      <w:r w:rsidRPr="006D0B08">
        <w:rPr>
          <w:rFonts w:ascii="Times New Roman" w:hAnsi="Times New Roman"/>
          <w:b/>
          <w:i/>
          <w:rPrChange w:id="713" w:author="Danso-Appiah" w:date="2015-10-19T19:09:00Z">
            <w:rPr>
              <w:rFonts w:ascii="Times New Roman" w:hAnsi="Times New Roman"/>
              <w:b/>
            </w:rPr>
          </w:rPrChange>
        </w:rPr>
        <w:t>ver</w:t>
      </w:r>
      <w:ins w:id="714" w:author="Danso-Appiah" w:date="2015-10-19T19:09:00Z">
        <w:r w:rsidRPr="006D0B08">
          <w:rPr>
            <w:rFonts w:ascii="Times New Roman" w:hAnsi="Times New Roman"/>
            <w:b/>
            <w:i/>
            <w:rPrChange w:id="715" w:author="Danso-Appiah" w:date="2015-10-19T19:09:00Z">
              <w:rPr>
                <w:rFonts w:ascii="Times New Roman" w:hAnsi="Times New Roman"/>
                <w:b/>
              </w:rPr>
            </w:rPrChange>
          </w:rPr>
          <w:t>s</w:t>
        </w:r>
      </w:ins>
      <w:r w:rsidRPr="006D0B08">
        <w:rPr>
          <w:rFonts w:ascii="Times New Roman" w:hAnsi="Times New Roman"/>
          <w:b/>
          <w:i/>
          <w:rPrChange w:id="716" w:author="Danso-Appiah" w:date="2015-10-19T19:09:00Z">
            <w:rPr>
              <w:rFonts w:ascii="Times New Roman" w:hAnsi="Times New Roman"/>
              <w:b/>
            </w:rPr>
          </w:rPrChange>
        </w:rPr>
        <w:t xml:space="preserve">us three </w:t>
      </w:r>
      <w:r w:rsidR="00A91D6A" w:rsidRPr="006D0B08">
        <w:rPr>
          <w:rFonts w:ascii="Times New Roman" w:hAnsi="Times New Roman"/>
          <w:b/>
          <w:i/>
          <w:rPrChange w:id="717" w:author="Danso-Appiah" w:date="2015-10-19T19:09:00Z">
            <w:rPr>
              <w:rFonts w:ascii="Times New Roman" w:hAnsi="Times New Roman"/>
              <w:b/>
            </w:rPr>
          </w:rPrChange>
        </w:rPr>
        <w:t>KATO-</w:t>
      </w:r>
      <w:r w:rsidR="00635498" w:rsidRPr="006D0B08">
        <w:rPr>
          <w:rFonts w:ascii="Times New Roman" w:hAnsi="Times New Roman"/>
          <w:b/>
          <w:i/>
          <w:rPrChange w:id="718" w:author="Danso-Appiah" w:date="2015-10-19T19:09:00Z">
            <w:rPr>
              <w:rFonts w:ascii="Times New Roman" w:hAnsi="Times New Roman"/>
              <w:b/>
            </w:rPr>
          </w:rPrChange>
        </w:rPr>
        <w:t xml:space="preserve">KATZ </w:t>
      </w:r>
      <w:r w:rsidRPr="006D0B08">
        <w:rPr>
          <w:rFonts w:ascii="Times New Roman" w:hAnsi="Times New Roman"/>
          <w:b/>
          <w:i/>
          <w:rPrChange w:id="719" w:author="Danso-Appiah" w:date="2015-10-19T19:09:00Z">
            <w:rPr>
              <w:rFonts w:ascii="Times New Roman" w:hAnsi="Times New Roman"/>
              <w:b/>
            </w:rPr>
          </w:rPrChange>
        </w:rPr>
        <w:t>tests</w:t>
      </w:r>
    </w:p>
    <w:p w14:paraId="5C23FAAD" w14:textId="286FF905" w:rsidR="00B70EFD" w:rsidRDefault="00F120A2" w:rsidP="003227DB">
      <w:pPr>
        <w:spacing w:line="276" w:lineRule="auto"/>
        <w:rPr>
          <w:rFonts w:ascii="Times New Roman" w:hAnsi="Times New Roman"/>
        </w:rPr>
      </w:pPr>
      <w:r w:rsidRPr="00323BF0">
        <w:rPr>
          <w:rFonts w:ascii="Times New Roman" w:hAnsi="Times New Roman"/>
        </w:rPr>
        <w:t>Eight studies</w:t>
      </w:r>
      <w:r w:rsidR="00CA0344" w:rsidRPr="00323BF0">
        <w:rPr>
          <w:rFonts w:ascii="Times New Roman" w:hAnsi="Times New Roman"/>
        </w:rPr>
        <w:t xml:space="preserve">, four </w:t>
      </w:r>
      <w:r w:rsidR="00C26CCF" w:rsidRPr="00323BF0">
        <w:rPr>
          <w:rFonts w:ascii="Times New Roman" w:hAnsi="Times New Roman"/>
        </w:rPr>
        <w:t xml:space="preserve">from </w:t>
      </w:r>
      <w:r w:rsidR="004A6461" w:rsidRPr="00323BF0">
        <w:rPr>
          <w:rFonts w:ascii="Times New Roman" w:hAnsi="Times New Roman"/>
        </w:rPr>
        <w:t xml:space="preserve">the same author from </w:t>
      </w:r>
      <w:r w:rsidRPr="00323BF0">
        <w:rPr>
          <w:rFonts w:ascii="Times New Roman" w:hAnsi="Times New Roman"/>
        </w:rPr>
        <w:t xml:space="preserve">Cote </w:t>
      </w:r>
      <w:r w:rsidR="007620BA" w:rsidRPr="00323BF0">
        <w:rPr>
          <w:rFonts w:ascii="Times New Roman" w:hAnsi="Times New Roman"/>
        </w:rPr>
        <w:t>d’Ivoire</w:t>
      </w:r>
      <w:r w:rsidR="00B71420" w:rsidRPr="00323BF0">
        <w:rPr>
          <w:rFonts w:ascii="Times New Roman" w:hAnsi="Times New Roman"/>
        </w:rPr>
        <w:t xml:space="preserve"> </w:t>
      </w:r>
      <w:commentRangeStart w:id="720"/>
      <w:r w:rsidR="00B71420" w:rsidRPr="006B335C">
        <w:rPr>
          <w:rFonts w:ascii="Times New Roman" w:hAnsi="Times New Roman"/>
          <w:highlight w:val="cyan"/>
          <w:rPrChange w:id="721" w:author="D B" w:date="2015-09-26T19:06:00Z">
            <w:rPr>
              <w:rFonts w:ascii="Times New Roman" w:hAnsi="Times New Roman"/>
            </w:rPr>
          </w:rPrChange>
        </w:rPr>
        <w:t>(</w:t>
      </w:r>
      <w:proofErr w:type="spellStart"/>
      <w:r w:rsidR="00B71420" w:rsidRPr="006B335C">
        <w:rPr>
          <w:rFonts w:ascii="Times New Roman" w:hAnsi="Times New Roman"/>
          <w:color w:val="0000CC"/>
          <w:highlight w:val="cyan"/>
          <w:rPrChange w:id="722" w:author="D B" w:date="2015-09-26T19:06:00Z">
            <w:rPr>
              <w:rFonts w:ascii="Times New Roman" w:hAnsi="Times New Roman"/>
              <w:color w:val="0000CC"/>
            </w:rPr>
          </w:rPrChange>
        </w:rPr>
        <w:t>Coulibaly</w:t>
      </w:r>
      <w:proofErr w:type="spellEnd"/>
      <w:r w:rsidR="00B71420" w:rsidRPr="006B335C">
        <w:rPr>
          <w:rFonts w:ascii="Times New Roman" w:hAnsi="Times New Roman"/>
          <w:color w:val="0000CC"/>
          <w:highlight w:val="cyan"/>
          <w:rPrChange w:id="723" w:author="D B" w:date="2015-09-26T19:06:00Z">
            <w:rPr>
              <w:rFonts w:ascii="Times New Roman" w:hAnsi="Times New Roman"/>
              <w:color w:val="0000CC"/>
            </w:rPr>
          </w:rPrChange>
        </w:rPr>
        <w:t xml:space="preserve"> 2011-study 1</w:t>
      </w:r>
      <w:r w:rsidR="00B71420" w:rsidRPr="006B335C">
        <w:rPr>
          <w:rFonts w:ascii="Times New Roman" w:hAnsi="Times New Roman"/>
          <w:highlight w:val="cyan"/>
          <w:rPrChange w:id="724" w:author="D B" w:date="2015-09-26T19:06:00Z">
            <w:rPr>
              <w:rFonts w:ascii="Times New Roman" w:hAnsi="Times New Roman"/>
            </w:rPr>
          </w:rPrChange>
        </w:rPr>
        <w:t xml:space="preserve">, </w:t>
      </w:r>
      <w:proofErr w:type="spellStart"/>
      <w:r w:rsidR="00B71420" w:rsidRPr="006B335C">
        <w:rPr>
          <w:rFonts w:ascii="Times New Roman" w:hAnsi="Times New Roman"/>
          <w:color w:val="0000CC"/>
          <w:highlight w:val="cyan"/>
          <w:rPrChange w:id="725" w:author="D B" w:date="2015-09-26T19:06:00Z">
            <w:rPr>
              <w:rFonts w:ascii="Times New Roman" w:hAnsi="Times New Roman"/>
              <w:color w:val="0000CC"/>
            </w:rPr>
          </w:rPrChange>
        </w:rPr>
        <w:t>Coulibaly</w:t>
      </w:r>
      <w:proofErr w:type="spellEnd"/>
      <w:r w:rsidR="00B71420" w:rsidRPr="006B335C">
        <w:rPr>
          <w:rFonts w:ascii="Times New Roman" w:hAnsi="Times New Roman"/>
          <w:color w:val="0000CC"/>
          <w:highlight w:val="cyan"/>
          <w:rPrChange w:id="726" w:author="D B" w:date="2015-09-26T19:06:00Z">
            <w:rPr>
              <w:rFonts w:ascii="Times New Roman" w:hAnsi="Times New Roman"/>
              <w:color w:val="0000CC"/>
            </w:rPr>
          </w:rPrChange>
        </w:rPr>
        <w:t xml:space="preserve"> 2011-study 2</w:t>
      </w:r>
      <w:r w:rsidR="00B71420" w:rsidRPr="006B335C">
        <w:rPr>
          <w:rFonts w:ascii="Times New Roman" w:hAnsi="Times New Roman"/>
          <w:highlight w:val="cyan"/>
          <w:rPrChange w:id="727" w:author="D B" w:date="2015-09-26T19:06:00Z">
            <w:rPr>
              <w:rFonts w:ascii="Times New Roman" w:hAnsi="Times New Roman"/>
            </w:rPr>
          </w:rPrChange>
        </w:rPr>
        <w:t xml:space="preserve">, </w:t>
      </w:r>
      <w:proofErr w:type="spellStart"/>
      <w:r w:rsidR="00B71420" w:rsidRPr="006B335C">
        <w:rPr>
          <w:rFonts w:ascii="Times New Roman" w:hAnsi="Times New Roman"/>
          <w:color w:val="0000CC"/>
          <w:highlight w:val="cyan"/>
          <w:rPrChange w:id="728" w:author="D B" w:date="2015-09-26T19:06:00Z">
            <w:rPr>
              <w:rFonts w:ascii="Times New Roman" w:hAnsi="Times New Roman"/>
              <w:color w:val="0000CC"/>
            </w:rPr>
          </w:rPrChange>
        </w:rPr>
        <w:t>Coulibaly</w:t>
      </w:r>
      <w:proofErr w:type="spellEnd"/>
      <w:r w:rsidR="00B71420" w:rsidRPr="006B335C">
        <w:rPr>
          <w:rFonts w:ascii="Times New Roman" w:hAnsi="Times New Roman"/>
          <w:color w:val="0000CC"/>
          <w:highlight w:val="cyan"/>
          <w:rPrChange w:id="729" w:author="D B" w:date="2015-09-26T19:06:00Z">
            <w:rPr>
              <w:rFonts w:ascii="Times New Roman" w:hAnsi="Times New Roman"/>
              <w:color w:val="0000CC"/>
            </w:rPr>
          </w:rPrChange>
        </w:rPr>
        <w:t xml:space="preserve"> 2011-study 3</w:t>
      </w:r>
      <w:r w:rsidR="00B71420" w:rsidRPr="006B335C">
        <w:rPr>
          <w:rFonts w:ascii="Times New Roman" w:hAnsi="Times New Roman"/>
          <w:highlight w:val="cyan"/>
          <w:rPrChange w:id="730" w:author="D B" w:date="2015-09-26T19:06:00Z">
            <w:rPr>
              <w:rFonts w:ascii="Times New Roman" w:hAnsi="Times New Roman"/>
            </w:rPr>
          </w:rPrChange>
        </w:rPr>
        <w:t xml:space="preserve">, </w:t>
      </w:r>
      <w:proofErr w:type="spellStart"/>
      <w:r w:rsidR="00B71420" w:rsidRPr="006B335C">
        <w:rPr>
          <w:rFonts w:ascii="Times New Roman" w:hAnsi="Times New Roman"/>
          <w:color w:val="0000CC"/>
          <w:highlight w:val="cyan"/>
          <w:rPrChange w:id="731" w:author="D B" w:date="2015-09-26T19:06:00Z">
            <w:rPr>
              <w:rFonts w:ascii="Times New Roman" w:hAnsi="Times New Roman"/>
              <w:color w:val="0000CC"/>
            </w:rPr>
          </w:rPrChange>
        </w:rPr>
        <w:t>Coulibaly</w:t>
      </w:r>
      <w:proofErr w:type="spellEnd"/>
      <w:r w:rsidR="00B71420" w:rsidRPr="006B335C">
        <w:rPr>
          <w:rFonts w:ascii="Times New Roman" w:hAnsi="Times New Roman"/>
          <w:color w:val="0000CC"/>
          <w:highlight w:val="cyan"/>
          <w:rPrChange w:id="732" w:author="D B" w:date="2015-09-26T19:06:00Z">
            <w:rPr>
              <w:rFonts w:ascii="Times New Roman" w:hAnsi="Times New Roman"/>
              <w:color w:val="0000CC"/>
            </w:rPr>
          </w:rPrChange>
        </w:rPr>
        <w:t xml:space="preserve"> 201</w:t>
      </w:r>
      <w:r w:rsidR="004A6461" w:rsidRPr="006B335C">
        <w:rPr>
          <w:rFonts w:ascii="Times New Roman" w:hAnsi="Times New Roman"/>
          <w:color w:val="0000CC"/>
          <w:highlight w:val="cyan"/>
          <w:rPrChange w:id="733" w:author="D B" w:date="2015-09-26T19:06:00Z">
            <w:rPr>
              <w:rFonts w:ascii="Times New Roman" w:hAnsi="Times New Roman"/>
              <w:color w:val="0000CC"/>
            </w:rPr>
          </w:rPrChange>
        </w:rPr>
        <w:t>3</w:t>
      </w:r>
      <w:r w:rsidR="00B71420" w:rsidRPr="006B335C">
        <w:rPr>
          <w:rFonts w:ascii="Times New Roman" w:hAnsi="Times New Roman"/>
          <w:highlight w:val="cyan"/>
          <w:rPrChange w:id="734" w:author="D B" w:date="2015-09-26T19:06:00Z">
            <w:rPr>
              <w:rFonts w:ascii="Times New Roman" w:hAnsi="Times New Roman"/>
            </w:rPr>
          </w:rPrChange>
        </w:rPr>
        <w:t>)</w:t>
      </w:r>
      <w:r w:rsidR="007620BA" w:rsidRPr="006B335C">
        <w:rPr>
          <w:rFonts w:ascii="Times New Roman" w:hAnsi="Times New Roman"/>
          <w:highlight w:val="cyan"/>
          <w:rPrChange w:id="735" w:author="D B" w:date="2015-09-26T19:06:00Z">
            <w:rPr>
              <w:rFonts w:ascii="Times New Roman" w:hAnsi="Times New Roman"/>
            </w:rPr>
          </w:rPrChange>
        </w:rPr>
        <w:t xml:space="preserve">, </w:t>
      </w:r>
      <w:r w:rsidR="005F5F8D" w:rsidRPr="00323BF0">
        <w:rPr>
          <w:rFonts w:ascii="Times New Roman" w:hAnsi="Times New Roman"/>
        </w:rPr>
        <w:t xml:space="preserve">three </w:t>
      </w:r>
      <w:r w:rsidR="004A6461" w:rsidRPr="00323BF0">
        <w:rPr>
          <w:rFonts w:ascii="Times New Roman" w:hAnsi="Times New Roman"/>
        </w:rPr>
        <w:t xml:space="preserve">from the same author from </w:t>
      </w:r>
      <w:r w:rsidR="007620BA" w:rsidRPr="00323BF0">
        <w:rPr>
          <w:rFonts w:ascii="Times New Roman" w:hAnsi="Times New Roman"/>
        </w:rPr>
        <w:t xml:space="preserve">Cameroon </w:t>
      </w:r>
      <w:r w:rsidR="004A6461" w:rsidRPr="006B335C">
        <w:rPr>
          <w:rFonts w:ascii="Times New Roman" w:hAnsi="Times New Roman"/>
          <w:highlight w:val="cyan"/>
          <w:rPrChange w:id="736" w:author="D B" w:date="2015-09-26T19:06:00Z">
            <w:rPr>
              <w:rFonts w:ascii="Times New Roman" w:hAnsi="Times New Roman"/>
            </w:rPr>
          </w:rPrChange>
        </w:rPr>
        <w:t>(</w:t>
      </w:r>
      <w:proofErr w:type="spellStart"/>
      <w:r w:rsidR="004A6461" w:rsidRPr="006B335C">
        <w:rPr>
          <w:rFonts w:ascii="Times New Roman" w:hAnsi="Times New Roman"/>
          <w:color w:val="0000CC"/>
          <w:highlight w:val="cyan"/>
          <w:rPrChange w:id="737" w:author="D B" w:date="2015-09-26T19:06:00Z">
            <w:rPr>
              <w:rFonts w:ascii="Times New Roman" w:hAnsi="Times New Roman"/>
              <w:color w:val="0000CC"/>
            </w:rPr>
          </w:rPrChange>
        </w:rPr>
        <w:t>Tchuem</w:t>
      </w:r>
      <w:proofErr w:type="spellEnd"/>
      <w:r w:rsidR="004A6461" w:rsidRPr="006B335C">
        <w:rPr>
          <w:rFonts w:ascii="Times New Roman" w:hAnsi="Times New Roman"/>
          <w:color w:val="0000CC"/>
          <w:highlight w:val="cyan"/>
          <w:rPrChange w:id="738" w:author="D B" w:date="2015-09-26T19:06:00Z">
            <w:rPr>
              <w:rFonts w:ascii="Times New Roman" w:hAnsi="Times New Roman"/>
              <w:color w:val="0000CC"/>
            </w:rPr>
          </w:rPrChange>
        </w:rPr>
        <w:t xml:space="preserve"> </w:t>
      </w:r>
      <w:proofErr w:type="spellStart"/>
      <w:r w:rsidR="004A6461" w:rsidRPr="006B335C">
        <w:rPr>
          <w:rFonts w:ascii="Times New Roman" w:hAnsi="Times New Roman"/>
          <w:color w:val="0000CC"/>
          <w:highlight w:val="cyan"/>
          <w:rPrChange w:id="739" w:author="D B" w:date="2015-09-26T19:06:00Z">
            <w:rPr>
              <w:rFonts w:ascii="Times New Roman" w:hAnsi="Times New Roman"/>
              <w:color w:val="0000CC"/>
            </w:rPr>
          </w:rPrChange>
        </w:rPr>
        <w:t>Tchuente</w:t>
      </w:r>
      <w:proofErr w:type="spellEnd"/>
      <w:r w:rsidR="004A6461" w:rsidRPr="006B335C">
        <w:rPr>
          <w:rFonts w:ascii="Times New Roman" w:hAnsi="Times New Roman"/>
          <w:color w:val="0000CC"/>
          <w:highlight w:val="cyan"/>
          <w:rPrChange w:id="740" w:author="D B" w:date="2015-09-26T19:06:00Z">
            <w:rPr>
              <w:rFonts w:ascii="Times New Roman" w:hAnsi="Times New Roman"/>
              <w:color w:val="0000CC"/>
            </w:rPr>
          </w:rPrChange>
        </w:rPr>
        <w:t xml:space="preserve"> 2012-study 1</w:t>
      </w:r>
      <w:r w:rsidR="004A6461" w:rsidRPr="006B335C">
        <w:rPr>
          <w:rFonts w:ascii="Times New Roman" w:hAnsi="Times New Roman"/>
          <w:highlight w:val="cyan"/>
          <w:rPrChange w:id="741" w:author="D B" w:date="2015-09-26T19:06:00Z">
            <w:rPr>
              <w:rFonts w:ascii="Times New Roman" w:hAnsi="Times New Roman"/>
            </w:rPr>
          </w:rPrChange>
        </w:rPr>
        <w:t xml:space="preserve">, </w:t>
      </w:r>
      <w:proofErr w:type="spellStart"/>
      <w:r w:rsidR="004A6461" w:rsidRPr="006B335C">
        <w:rPr>
          <w:rFonts w:ascii="Times New Roman" w:hAnsi="Times New Roman"/>
          <w:color w:val="0000CC"/>
          <w:highlight w:val="cyan"/>
          <w:rPrChange w:id="742" w:author="D B" w:date="2015-09-26T19:06:00Z">
            <w:rPr>
              <w:rFonts w:ascii="Times New Roman" w:hAnsi="Times New Roman"/>
              <w:color w:val="0000CC"/>
            </w:rPr>
          </w:rPrChange>
        </w:rPr>
        <w:t>Tchuem</w:t>
      </w:r>
      <w:proofErr w:type="spellEnd"/>
      <w:r w:rsidR="004A6461" w:rsidRPr="006B335C">
        <w:rPr>
          <w:rFonts w:ascii="Times New Roman" w:hAnsi="Times New Roman"/>
          <w:color w:val="0000CC"/>
          <w:highlight w:val="cyan"/>
          <w:rPrChange w:id="743" w:author="D B" w:date="2015-09-26T19:06:00Z">
            <w:rPr>
              <w:rFonts w:ascii="Times New Roman" w:hAnsi="Times New Roman"/>
              <w:color w:val="0000CC"/>
            </w:rPr>
          </w:rPrChange>
        </w:rPr>
        <w:t xml:space="preserve"> </w:t>
      </w:r>
      <w:proofErr w:type="spellStart"/>
      <w:r w:rsidR="004A6461" w:rsidRPr="006B335C">
        <w:rPr>
          <w:rFonts w:ascii="Times New Roman" w:hAnsi="Times New Roman"/>
          <w:color w:val="0000CC"/>
          <w:highlight w:val="cyan"/>
          <w:rPrChange w:id="744" w:author="D B" w:date="2015-09-26T19:06:00Z">
            <w:rPr>
              <w:rFonts w:ascii="Times New Roman" w:hAnsi="Times New Roman"/>
              <w:color w:val="0000CC"/>
            </w:rPr>
          </w:rPrChange>
        </w:rPr>
        <w:t>Tchuente</w:t>
      </w:r>
      <w:proofErr w:type="spellEnd"/>
      <w:r w:rsidR="004A6461" w:rsidRPr="006B335C">
        <w:rPr>
          <w:rFonts w:ascii="Times New Roman" w:hAnsi="Times New Roman"/>
          <w:color w:val="0000CC"/>
          <w:highlight w:val="cyan"/>
          <w:rPrChange w:id="745" w:author="D B" w:date="2015-09-26T19:06:00Z">
            <w:rPr>
              <w:rFonts w:ascii="Times New Roman" w:hAnsi="Times New Roman"/>
              <w:color w:val="0000CC"/>
            </w:rPr>
          </w:rPrChange>
        </w:rPr>
        <w:t xml:space="preserve"> 2012-study </w:t>
      </w:r>
      <w:r w:rsidR="00221AC3" w:rsidRPr="006B335C">
        <w:rPr>
          <w:rFonts w:ascii="Times New Roman" w:hAnsi="Times New Roman"/>
          <w:color w:val="0000CC"/>
          <w:highlight w:val="cyan"/>
          <w:rPrChange w:id="746" w:author="D B" w:date="2015-09-26T19:06:00Z">
            <w:rPr>
              <w:rFonts w:ascii="Times New Roman" w:hAnsi="Times New Roman"/>
              <w:color w:val="0000CC"/>
            </w:rPr>
          </w:rPrChange>
        </w:rPr>
        <w:t>2</w:t>
      </w:r>
      <w:r w:rsidR="00221AC3" w:rsidRPr="006B335C">
        <w:rPr>
          <w:rFonts w:ascii="Times New Roman" w:hAnsi="Times New Roman"/>
          <w:highlight w:val="cyan"/>
          <w:rPrChange w:id="747" w:author="D B" w:date="2015-09-26T19:06:00Z">
            <w:rPr>
              <w:rFonts w:ascii="Times New Roman" w:hAnsi="Times New Roman"/>
            </w:rPr>
          </w:rPrChange>
        </w:rPr>
        <w:t xml:space="preserve">, </w:t>
      </w:r>
      <w:proofErr w:type="spellStart"/>
      <w:r w:rsidR="004A6461" w:rsidRPr="006B335C">
        <w:rPr>
          <w:rFonts w:ascii="Times New Roman" w:hAnsi="Times New Roman"/>
          <w:color w:val="0000CC"/>
          <w:highlight w:val="cyan"/>
          <w:rPrChange w:id="748" w:author="D B" w:date="2015-09-26T19:06:00Z">
            <w:rPr>
              <w:rFonts w:ascii="Times New Roman" w:hAnsi="Times New Roman"/>
              <w:color w:val="0000CC"/>
            </w:rPr>
          </w:rPrChange>
        </w:rPr>
        <w:t>Tchuem</w:t>
      </w:r>
      <w:proofErr w:type="spellEnd"/>
      <w:r w:rsidR="004A6461" w:rsidRPr="006B335C">
        <w:rPr>
          <w:rFonts w:ascii="Times New Roman" w:hAnsi="Times New Roman"/>
          <w:color w:val="0000CC"/>
          <w:highlight w:val="cyan"/>
          <w:rPrChange w:id="749" w:author="D B" w:date="2015-09-26T19:06:00Z">
            <w:rPr>
              <w:rFonts w:ascii="Times New Roman" w:hAnsi="Times New Roman"/>
              <w:color w:val="0000CC"/>
            </w:rPr>
          </w:rPrChange>
        </w:rPr>
        <w:t xml:space="preserve"> </w:t>
      </w:r>
      <w:proofErr w:type="spellStart"/>
      <w:r w:rsidR="004A6461" w:rsidRPr="006B335C">
        <w:rPr>
          <w:rFonts w:ascii="Times New Roman" w:hAnsi="Times New Roman"/>
          <w:color w:val="0000CC"/>
          <w:highlight w:val="cyan"/>
          <w:rPrChange w:id="750" w:author="D B" w:date="2015-09-26T19:06:00Z">
            <w:rPr>
              <w:rFonts w:ascii="Times New Roman" w:hAnsi="Times New Roman"/>
              <w:color w:val="0000CC"/>
            </w:rPr>
          </w:rPrChange>
        </w:rPr>
        <w:t>Tchuente</w:t>
      </w:r>
      <w:proofErr w:type="spellEnd"/>
      <w:r w:rsidR="004A6461" w:rsidRPr="006B335C">
        <w:rPr>
          <w:rFonts w:ascii="Times New Roman" w:hAnsi="Times New Roman"/>
          <w:color w:val="0000CC"/>
          <w:highlight w:val="cyan"/>
          <w:rPrChange w:id="751" w:author="D B" w:date="2015-09-26T19:06:00Z">
            <w:rPr>
              <w:rFonts w:ascii="Times New Roman" w:hAnsi="Times New Roman"/>
              <w:color w:val="0000CC"/>
            </w:rPr>
          </w:rPrChange>
        </w:rPr>
        <w:t xml:space="preserve"> 2012-study </w:t>
      </w:r>
      <w:r w:rsidR="00221AC3" w:rsidRPr="006B335C">
        <w:rPr>
          <w:rFonts w:ascii="Times New Roman" w:hAnsi="Times New Roman"/>
          <w:color w:val="0000CC"/>
          <w:highlight w:val="cyan"/>
          <w:rPrChange w:id="752" w:author="D B" w:date="2015-09-26T19:06:00Z">
            <w:rPr>
              <w:rFonts w:ascii="Times New Roman" w:hAnsi="Times New Roman"/>
              <w:color w:val="0000CC"/>
            </w:rPr>
          </w:rPrChange>
        </w:rPr>
        <w:t>3</w:t>
      </w:r>
      <w:r w:rsidR="004A6461" w:rsidRPr="006B335C">
        <w:rPr>
          <w:rFonts w:ascii="Times New Roman" w:hAnsi="Times New Roman"/>
          <w:highlight w:val="cyan"/>
          <w:rPrChange w:id="753" w:author="D B" w:date="2015-09-26T19:06:00Z">
            <w:rPr>
              <w:rFonts w:ascii="Times New Roman" w:hAnsi="Times New Roman"/>
            </w:rPr>
          </w:rPrChange>
        </w:rPr>
        <w:t xml:space="preserve">) </w:t>
      </w:r>
      <w:commentRangeEnd w:id="720"/>
      <w:r w:rsidR="00323BF0">
        <w:rPr>
          <w:rStyle w:val="CommentReference"/>
          <w:lang w:eastAsia="x-none"/>
        </w:rPr>
        <w:commentReference w:id="720"/>
      </w:r>
      <w:r w:rsidR="0037652B" w:rsidRPr="00323BF0">
        <w:rPr>
          <w:rFonts w:ascii="Times New Roman" w:hAnsi="Times New Roman"/>
        </w:rPr>
        <w:t xml:space="preserve">and </w:t>
      </w:r>
      <w:r w:rsidR="005F5F8D" w:rsidRPr="00323BF0">
        <w:rPr>
          <w:rFonts w:ascii="Times New Roman" w:hAnsi="Times New Roman"/>
        </w:rPr>
        <w:t xml:space="preserve">one </w:t>
      </w:r>
      <w:r w:rsidR="00221AC3" w:rsidRPr="00323BF0">
        <w:rPr>
          <w:rFonts w:ascii="Times New Roman" w:hAnsi="Times New Roman"/>
        </w:rPr>
        <w:t xml:space="preserve">from </w:t>
      </w:r>
      <w:r w:rsidR="00237814" w:rsidRPr="00323BF0">
        <w:rPr>
          <w:rFonts w:ascii="Times New Roman" w:hAnsi="Times New Roman"/>
        </w:rPr>
        <w:t>Ethiopia</w:t>
      </w:r>
      <w:ins w:id="754" w:author="D B" w:date="2015-09-26T23:47:00Z">
        <w:r w:rsidR="00323BF0" w:rsidRPr="00323BF0">
          <w:rPr>
            <w:rFonts w:ascii="Times New Roman" w:hAnsi="Times New Roman"/>
            <w:vertAlign w:val="superscript"/>
            <w:rPrChange w:id="755" w:author="D B" w:date="2015-09-26T23:47:00Z">
              <w:rPr>
                <w:rFonts w:ascii="Times New Roman" w:hAnsi="Times New Roman"/>
                <w:highlight w:val="cyan"/>
              </w:rPr>
            </w:rPrChange>
          </w:rPr>
          <w:t>24</w:t>
        </w:r>
      </w:ins>
      <w:r w:rsidR="00237814" w:rsidRPr="00323BF0">
        <w:rPr>
          <w:rFonts w:ascii="Times New Roman" w:hAnsi="Times New Roman"/>
        </w:rPr>
        <w:t xml:space="preserve"> </w:t>
      </w:r>
      <w:del w:id="756" w:author="D B" w:date="2015-09-26T23:47:00Z">
        <w:r w:rsidR="00221AC3" w:rsidRPr="00323BF0" w:rsidDel="00323BF0">
          <w:rPr>
            <w:rFonts w:ascii="Times New Roman" w:hAnsi="Times New Roman"/>
          </w:rPr>
          <w:delText>(</w:delText>
        </w:r>
        <w:r w:rsidR="00E71160" w:rsidRPr="00323BF0" w:rsidDel="00323BF0">
          <w:rPr>
            <w:rFonts w:ascii="Times New Roman" w:hAnsi="Times New Roman"/>
            <w:color w:val="0000CC"/>
          </w:rPr>
          <w:delText>Erko 2013</w:delText>
        </w:r>
        <w:r w:rsidR="00221AC3" w:rsidRPr="00323BF0" w:rsidDel="00323BF0">
          <w:rPr>
            <w:rFonts w:ascii="Times New Roman" w:hAnsi="Times New Roman"/>
          </w:rPr>
          <w:delText>)</w:delText>
        </w:r>
      </w:del>
      <w:r w:rsidR="00221AC3" w:rsidRPr="00323BF0">
        <w:rPr>
          <w:rFonts w:ascii="Times New Roman" w:hAnsi="Times New Roman"/>
        </w:rPr>
        <w:t xml:space="preserve"> </w:t>
      </w:r>
      <w:r w:rsidR="00237814" w:rsidRPr="00323BF0">
        <w:rPr>
          <w:rFonts w:ascii="Times New Roman" w:hAnsi="Times New Roman"/>
        </w:rPr>
        <w:t xml:space="preserve">assessed the performance of three POC-CCA tests versus Kato-Katz </w:t>
      </w:r>
      <w:r w:rsidR="004D146B" w:rsidRPr="00323BF0">
        <w:rPr>
          <w:rFonts w:ascii="Times New Roman" w:hAnsi="Times New Roman"/>
        </w:rPr>
        <w:t>tests</w:t>
      </w:r>
      <w:r w:rsidR="004D146B">
        <w:rPr>
          <w:rFonts w:ascii="Times New Roman" w:hAnsi="Times New Roman"/>
        </w:rPr>
        <w:t xml:space="preserve"> from </w:t>
      </w:r>
      <w:r w:rsidR="00237814" w:rsidRPr="009A516D">
        <w:rPr>
          <w:rFonts w:ascii="Times New Roman" w:hAnsi="Times New Roman"/>
        </w:rPr>
        <w:t xml:space="preserve">three consecutive stools </w:t>
      </w:r>
      <w:r w:rsidR="004D146B">
        <w:rPr>
          <w:rFonts w:ascii="Times New Roman" w:hAnsi="Times New Roman"/>
        </w:rPr>
        <w:t xml:space="preserve">(duplicate 41.7 mg) </w:t>
      </w:r>
      <w:r w:rsidR="00237814" w:rsidRPr="009A516D">
        <w:rPr>
          <w:rFonts w:ascii="Times New Roman" w:hAnsi="Times New Roman"/>
        </w:rPr>
        <w:t xml:space="preserve">for the detection of </w:t>
      </w:r>
      <w:r w:rsidR="00237814" w:rsidRPr="009A516D">
        <w:rPr>
          <w:rFonts w:ascii="Times New Roman" w:hAnsi="Times New Roman"/>
          <w:i/>
        </w:rPr>
        <w:t>S. mansoni</w:t>
      </w:r>
      <w:r w:rsidR="00237814" w:rsidRPr="009A516D">
        <w:rPr>
          <w:rFonts w:ascii="Times New Roman" w:hAnsi="Times New Roman"/>
        </w:rPr>
        <w:t xml:space="preserve"> infection</w:t>
      </w:r>
      <w:r w:rsidR="00237814">
        <w:rPr>
          <w:rFonts w:ascii="Times New Roman" w:hAnsi="Times New Roman"/>
        </w:rPr>
        <w:t>.</w:t>
      </w:r>
      <w:r w:rsidR="00FF1FB6">
        <w:rPr>
          <w:rFonts w:ascii="Times New Roman" w:hAnsi="Times New Roman"/>
        </w:rPr>
        <w:t xml:space="preserve"> The </w:t>
      </w:r>
      <w:r w:rsidR="004C6323">
        <w:rPr>
          <w:rFonts w:ascii="Times New Roman" w:hAnsi="Times New Roman"/>
        </w:rPr>
        <w:t xml:space="preserve">meta-analysis </w:t>
      </w:r>
      <w:r w:rsidR="004D146B">
        <w:rPr>
          <w:rFonts w:ascii="Times New Roman" w:hAnsi="Times New Roman"/>
        </w:rPr>
        <w:t xml:space="preserve">showed </w:t>
      </w:r>
      <w:r w:rsidR="00FF1FB6">
        <w:rPr>
          <w:rFonts w:ascii="Times New Roman" w:hAnsi="Times New Roman"/>
        </w:rPr>
        <w:t xml:space="preserve">pooled sensitivity </w:t>
      </w:r>
      <w:r w:rsidR="005474FE">
        <w:rPr>
          <w:rFonts w:ascii="Times New Roman" w:hAnsi="Times New Roman"/>
        </w:rPr>
        <w:t xml:space="preserve">of POC-CCA </w:t>
      </w:r>
      <w:r w:rsidR="004C6323">
        <w:rPr>
          <w:rFonts w:ascii="Times New Roman" w:hAnsi="Times New Roman"/>
        </w:rPr>
        <w:t>to be 0.91</w:t>
      </w:r>
      <w:r w:rsidR="00F51889">
        <w:rPr>
          <w:rFonts w:ascii="Times New Roman" w:hAnsi="Times New Roman"/>
        </w:rPr>
        <w:t xml:space="preserve"> [</w:t>
      </w:r>
      <w:r w:rsidR="004C6323">
        <w:rPr>
          <w:rFonts w:ascii="Times New Roman" w:hAnsi="Times New Roman"/>
        </w:rPr>
        <w:t>95% CI 0.84 to 0.95</w:t>
      </w:r>
      <w:r w:rsidR="00F51889">
        <w:rPr>
          <w:rFonts w:ascii="Times New Roman" w:hAnsi="Times New Roman"/>
        </w:rPr>
        <w:t>]</w:t>
      </w:r>
      <w:r w:rsidR="00AF08F1">
        <w:rPr>
          <w:rFonts w:ascii="Times New Roman" w:hAnsi="Times New Roman"/>
        </w:rPr>
        <w:t xml:space="preserve"> and specificity 0.56 [95% CI 0.39 to 0.72</w:t>
      </w:r>
      <w:r w:rsidR="00A1619D">
        <w:rPr>
          <w:rFonts w:ascii="Times New Roman" w:hAnsi="Times New Roman"/>
        </w:rPr>
        <w:t>]</w:t>
      </w:r>
      <w:r w:rsidR="007A777E">
        <w:rPr>
          <w:rFonts w:ascii="Times New Roman" w:hAnsi="Times New Roman"/>
        </w:rPr>
        <w:t xml:space="preserve"> (</w:t>
      </w:r>
      <w:r w:rsidR="00B075B5" w:rsidRPr="00B075B5">
        <w:rPr>
          <w:rFonts w:ascii="Times New Roman" w:hAnsi="Times New Roman"/>
          <w:color w:val="0000CC"/>
        </w:rPr>
        <w:t>Fig</w:t>
      </w:r>
      <w:ins w:id="757" w:author="Danso-Appiah" w:date="2015-09-23T18:04:00Z">
        <w:r w:rsidR="0012778D">
          <w:rPr>
            <w:rFonts w:ascii="Times New Roman" w:hAnsi="Times New Roman"/>
            <w:color w:val="0000CC"/>
          </w:rPr>
          <w:t>.</w:t>
        </w:r>
      </w:ins>
      <w:del w:id="758" w:author="Danso-Appiah" w:date="2015-09-23T18:04:00Z">
        <w:r w:rsidR="00B075B5" w:rsidRPr="00B075B5" w:rsidDel="0012778D">
          <w:rPr>
            <w:rFonts w:ascii="Times New Roman" w:hAnsi="Times New Roman"/>
            <w:color w:val="0000CC"/>
          </w:rPr>
          <w:delText>ure</w:delText>
        </w:r>
      </w:del>
      <w:r w:rsidR="00B075B5" w:rsidRPr="00B075B5">
        <w:rPr>
          <w:rFonts w:ascii="Times New Roman" w:hAnsi="Times New Roman"/>
          <w:color w:val="0000CC"/>
        </w:rPr>
        <w:t xml:space="preserve"> </w:t>
      </w:r>
      <w:r w:rsidR="0034777F">
        <w:rPr>
          <w:rFonts w:ascii="Times New Roman" w:hAnsi="Times New Roman"/>
          <w:color w:val="0000CC"/>
        </w:rPr>
        <w:t>5</w:t>
      </w:r>
      <w:r w:rsidR="007A777E">
        <w:rPr>
          <w:rFonts w:ascii="Times New Roman" w:hAnsi="Times New Roman"/>
        </w:rPr>
        <w:t>)</w:t>
      </w:r>
      <w:r w:rsidR="00F51889">
        <w:rPr>
          <w:rFonts w:ascii="Times New Roman" w:hAnsi="Times New Roman"/>
        </w:rPr>
        <w:t xml:space="preserve">. </w:t>
      </w:r>
      <w:r w:rsidR="00F7027F">
        <w:rPr>
          <w:rFonts w:ascii="Times New Roman" w:hAnsi="Times New Roman"/>
        </w:rPr>
        <w:t xml:space="preserve">Sensitivity </w:t>
      </w:r>
      <w:r w:rsidR="005B2C2A">
        <w:rPr>
          <w:rFonts w:ascii="Times New Roman" w:hAnsi="Times New Roman"/>
        </w:rPr>
        <w:t xml:space="preserve">showed to be </w:t>
      </w:r>
      <w:r w:rsidR="00F7027F">
        <w:rPr>
          <w:rFonts w:ascii="Times New Roman" w:hAnsi="Times New Roman"/>
        </w:rPr>
        <w:t xml:space="preserve">fairly </w:t>
      </w:r>
      <w:r w:rsidR="005B2C2A">
        <w:rPr>
          <w:rFonts w:ascii="Times New Roman" w:hAnsi="Times New Roman"/>
        </w:rPr>
        <w:t xml:space="preserve">consistent </w:t>
      </w:r>
      <w:r w:rsidR="00F7027F">
        <w:rPr>
          <w:rFonts w:ascii="Times New Roman" w:hAnsi="Times New Roman"/>
        </w:rPr>
        <w:t xml:space="preserve">across </w:t>
      </w:r>
      <w:r w:rsidR="00B75E9E">
        <w:rPr>
          <w:rFonts w:ascii="Times New Roman" w:hAnsi="Times New Roman"/>
        </w:rPr>
        <w:t xml:space="preserve">studies but </w:t>
      </w:r>
      <w:r w:rsidR="007124C7">
        <w:rPr>
          <w:rFonts w:ascii="Times New Roman" w:hAnsi="Times New Roman"/>
        </w:rPr>
        <w:t xml:space="preserve">pooled </w:t>
      </w:r>
      <w:r w:rsidR="003227DB">
        <w:rPr>
          <w:rFonts w:ascii="Times New Roman" w:hAnsi="Times New Roman"/>
        </w:rPr>
        <w:t>specificit</w:t>
      </w:r>
      <w:r w:rsidR="007124C7">
        <w:rPr>
          <w:rFonts w:ascii="Times New Roman" w:hAnsi="Times New Roman"/>
        </w:rPr>
        <w:t xml:space="preserve">y </w:t>
      </w:r>
      <w:r w:rsidR="00C918B0">
        <w:rPr>
          <w:rFonts w:ascii="Times New Roman" w:hAnsi="Times New Roman"/>
        </w:rPr>
        <w:t xml:space="preserve">showed </w:t>
      </w:r>
      <w:r w:rsidR="005E70E0">
        <w:rPr>
          <w:rFonts w:ascii="Times New Roman" w:hAnsi="Times New Roman"/>
        </w:rPr>
        <w:t>wide</w:t>
      </w:r>
      <w:r w:rsidR="00C918B0">
        <w:rPr>
          <w:rFonts w:ascii="Times New Roman" w:hAnsi="Times New Roman"/>
        </w:rPr>
        <w:t xml:space="preserve"> CIs</w:t>
      </w:r>
      <w:r w:rsidR="005E70E0">
        <w:rPr>
          <w:rFonts w:ascii="Times New Roman" w:hAnsi="Times New Roman"/>
        </w:rPr>
        <w:t xml:space="preserve"> </w:t>
      </w:r>
      <w:r w:rsidR="007124C7">
        <w:rPr>
          <w:rFonts w:ascii="Times New Roman" w:hAnsi="Times New Roman"/>
        </w:rPr>
        <w:t xml:space="preserve">and </w:t>
      </w:r>
      <w:r w:rsidR="00B75E9E">
        <w:rPr>
          <w:rFonts w:ascii="Times New Roman" w:hAnsi="Times New Roman"/>
        </w:rPr>
        <w:t>variab</w:t>
      </w:r>
      <w:r w:rsidR="007A777E">
        <w:rPr>
          <w:rFonts w:ascii="Times New Roman" w:hAnsi="Times New Roman"/>
        </w:rPr>
        <w:t>ility</w:t>
      </w:r>
      <w:r w:rsidR="00B75E9E">
        <w:rPr>
          <w:rFonts w:ascii="Times New Roman" w:hAnsi="Times New Roman"/>
        </w:rPr>
        <w:t xml:space="preserve"> </w:t>
      </w:r>
      <w:r w:rsidR="00764803">
        <w:rPr>
          <w:rFonts w:ascii="Times New Roman" w:hAnsi="Times New Roman"/>
        </w:rPr>
        <w:t>across studies.</w:t>
      </w:r>
      <w:r w:rsidR="003227DB">
        <w:rPr>
          <w:rFonts w:ascii="Times New Roman" w:hAnsi="Times New Roman"/>
        </w:rPr>
        <w:t xml:space="preserve"> </w:t>
      </w:r>
    </w:p>
    <w:p w14:paraId="6B54B1A3" w14:textId="77777777" w:rsidR="00B075B5" w:rsidRDefault="00B075B5" w:rsidP="003227DB">
      <w:pPr>
        <w:spacing w:line="276" w:lineRule="auto"/>
        <w:rPr>
          <w:rFonts w:ascii="Times New Roman" w:hAnsi="Times New Roman"/>
          <w:color w:val="FF0000"/>
        </w:rPr>
      </w:pPr>
    </w:p>
    <w:p w14:paraId="2B2F9E8C" w14:textId="600D959F" w:rsidR="00D731C6" w:rsidRPr="009A516D" w:rsidDel="001B33F5" w:rsidRDefault="000D150E" w:rsidP="00D731C6">
      <w:pPr>
        <w:rPr>
          <w:del w:id="759" w:author="Danso-Appiah" w:date="2015-10-06T12:57:00Z"/>
          <w:rFonts w:ascii="Times New Roman" w:hAnsi="Times New Roman"/>
        </w:rPr>
      </w:pPr>
      <w:del w:id="760" w:author="Danso-Appiah" w:date="2015-10-06T12:57:00Z">
        <w:r w:rsidRPr="002C1E9B" w:rsidDel="001B33F5">
          <w:rPr>
            <w:rFonts w:ascii="Times New Roman" w:hAnsi="Times New Roman"/>
            <w:rPrChange w:id="761" w:author="Danso-Appiah" w:date="2015-09-23T17:47:00Z">
              <w:rPr>
                <w:rFonts w:ascii="Times New Roman" w:hAnsi="Times New Roman"/>
                <w:b/>
              </w:rPr>
            </w:rPrChange>
          </w:rPr>
          <w:delText>Fig</w:delText>
        </w:r>
        <w:r w:rsidR="00B439C1" w:rsidRPr="002C1E9B" w:rsidDel="001B33F5">
          <w:rPr>
            <w:rFonts w:ascii="Times New Roman" w:hAnsi="Times New Roman"/>
            <w:rPrChange w:id="762" w:author="Danso-Appiah" w:date="2015-09-23T17:47:00Z">
              <w:rPr>
                <w:rFonts w:ascii="Times New Roman" w:hAnsi="Times New Roman"/>
                <w:b/>
              </w:rPr>
            </w:rPrChange>
          </w:rPr>
          <w:delText xml:space="preserve">. </w:delText>
        </w:r>
        <w:r w:rsidRPr="002C1E9B" w:rsidDel="001B33F5">
          <w:rPr>
            <w:rFonts w:ascii="Times New Roman" w:hAnsi="Times New Roman"/>
            <w:rPrChange w:id="763" w:author="Danso-Appiah" w:date="2015-09-23T17:47:00Z">
              <w:rPr>
                <w:rFonts w:ascii="Times New Roman" w:hAnsi="Times New Roman"/>
                <w:b/>
              </w:rPr>
            </w:rPrChange>
          </w:rPr>
          <w:delText>5</w:delText>
        </w:r>
        <w:r w:rsidR="00D731C6" w:rsidRPr="009A516D" w:rsidDel="001B33F5">
          <w:rPr>
            <w:rFonts w:ascii="Times New Roman" w:hAnsi="Times New Roman"/>
            <w:b/>
          </w:rPr>
          <w:delText xml:space="preserve"> </w:delText>
        </w:r>
        <w:r w:rsidR="006A7924" w:rsidRPr="002C1E9B" w:rsidDel="001B33F5">
          <w:rPr>
            <w:rFonts w:ascii="Times New Roman" w:hAnsi="Times New Roman"/>
            <w:b/>
          </w:rPr>
          <w:delText>T</w:delText>
        </w:r>
        <w:r w:rsidR="00D731C6" w:rsidRPr="002C1E9B" w:rsidDel="001B33F5">
          <w:rPr>
            <w:rFonts w:ascii="Times New Roman" w:hAnsi="Times New Roman"/>
            <w:b/>
            <w:rPrChange w:id="764" w:author="Danso-Appiah" w:date="2015-09-23T17:47:00Z">
              <w:rPr>
                <w:rFonts w:ascii="Times New Roman" w:hAnsi="Times New Roman"/>
              </w:rPr>
            </w:rPrChange>
          </w:rPr>
          <w:delText xml:space="preserve">hree POC-CCA tests </w:delText>
        </w:r>
        <w:r w:rsidR="006A7924" w:rsidRPr="002C1E9B" w:rsidDel="001B33F5">
          <w:rPr>
            <w:rFonts w:ascii="Times New Roman" w:hAnsi="Times New Roman"/>
            <w:b/>
            <w:rPrChange w:id="765" w:author="Danso-Appiah" w:date="2015-09-23T17:47:00Z">
              <w:rPr>
                <w:rFonts w:ascii="Times New Roman" w:hAnsi="Times New Roman"/>
              </w:rPr>
            </w:rPrChange>
          </w:rPr>
          <w:delText xml:space="preserve">versus </w:delText>
        </w:r>
        <w:r w:rsidR="00D731C6" w:rsidRPr="002C1E9B" w:rsidDel="001B33F5">
          <w:rPr>
            <w:rFonts w:ascii="Times New Roman" w:hAnsi="Times New Roman"/>
            <w:b/>
            <w:rPrChange w:id="766" w:author="Danso-Appiah" w:date="2015-09-23T17:47:00Z">
              <w:rPr>
                <w:rFonts w:ascii="Times New Roman" w:hAnsi="Times New Roman"/>
              </w:rPr>
            </w:rPrChange>
          </w:rPr>
          <w:delText xml:space="preserve">Kato-Katz from three consecutive stools for the detection of </w:delText>
        </w:r>
        <w:r w:rsidR="00D731C6" w:rsidRPr="002C1E9B" w:rsidDel="001B33F5">
          <w:rPr>
            <w:rFonts w:ascii="Times New Roman" w:hAnsi="Times New Roman"/>
            <w:b/>
            <w:i/>
            <w:rPrChange w:id="767" w:author="Danso-Appiah" w:date="2015-09-23T17:47:00Z">
              <w:rPr>
                <w:rFonts w:ascii="Times New Roman" w:hAnsi="Times New Roman"/>
                <w:i/>
              </w:rPr>
            </w:rPrChange>
          </w:rPr>
          <w:delText>S. mansoni</w:delText>
        </w:r>
        <w:r w:rsidR="00D731C6" w:rsidRPr="002C1E9B" w:rsidDel="001B33F5">
          <w:rPr>
            <w:rFonts w:ascii="Times New Roman" w:hAnsi="Times New Roman"/>
            <w:b/>
            <w:rPrChange w:id="768" w:author="Danso-Appiah" w:date="2015-09-23T17:47:00Z">
              <w:rPr>
                <w:rFonts w:ascii="Times New Roman" w:hAnsi="Times New Roman"/>
              </w:rPr>
            </w:rPrChange>
          </w:rPr>
          <w:delText xml:space="preserve"> infection</w:delText>
        </w:r>
      </w:del>
      <w:del w:id="769" w:author="Danso-Appiah" w:date="2015-09-23T17:47:00Z">
        <w:r w:rsidR="00D731C6" w:rsidRPr="002C1E9B" w:rsidDel="002C1E9B">
          <w:rPr>
            <w:rFonts w:ascii="Times New Roman" w:hAnsi="Times New Roman"/>
            <w:b/>
            <w:rPrChange w:id="770" w:author="Danso-Appiah" w:date="2015-09-23T17:47:00Z">
              <w:rPr>
                <w:rFonts w:ascii="Times New Roman" w:hAnsi="Times New Roman"/>
              </w:rPr>
            </w:rPrChange>
          </w:rPr>
          <w:delText>.</w:delText>
        </w:r>
      </w:del>
      <w:del w:id="771" w:author="Danso-Appiah" w:date="2015-10-06T12:57:00Z">
        <w:r w:rsidR="00D731C6" w:rsidRPr="002C1E9B" w:rsidDel="001B33F5">
          <w:rPr>
            <w:rFonts w:ascii="Times New Roman" w:hAnsi="Times New Roman"/>
          </w:rPr>
          <w:delText xml:space="preserve"> </w:delText>
        </w:r>
      </w:del>
    </w:p>
    <w:p w14:paraId="5CE21CBA" w14:textId="09509345" w:rsidR="00D731C6" w:rsidRPr="005B52E4" w:rsidDel="001B33F5" w:rsidRDefault="00D731C6" w:rsidP="00D731C6">
      <w:pPr>
        <w:rPr>
          <w:del w:id="772" w:author="Danso-Appiah" w:date="2015-10-06T12:57:00Z"/>
        </w:rPr>
      </w:pPr>
      <w:del w:id="773" w:author="Danso-Appiah" w:date="2015-10-06T12:57:00Z">
        <w:r w:rsidDel="001B33F5">
          <w:rPr>
            <w:noProof/>
            <w:lang w:eastAsia="en-GB"/>
          </w:rPr>
          <w:drawing>
            <wp:inline distT="0" distB="0" distL="0" distR="0" wp14:anchorId="1C0A68FE" wp14:editId="566A8DC5">
              <wp:extent cx="5655310" cy="1959610"/>
              <wp:effectExtent l="0" t="0" r="2540" b="2540"/>
              <wp:docPr id="108" name="Picture 108" descr="C:\Users\DANSO-~1\AppData\Local\Temp\Forest_A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SO-~1\AppData\Local\Temp\Forest_A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10" cy="1959610"/>
                      </a:xfrm>
                      <a:prstGeom prst="rect">
                        <a:avLst/>
                      </a:prstGeom>
                      <a:noFill/>
                      <a:ln>
                        <a:noFill/>
                      </a:ln>
                    </pic:spPr>
                  </pic:pic>
                </a:graphicData>
              </a:graphic>
            </wp:inline>
          </w:drawing>
        </w:r>
      </w:del>
    </w:p>
    <w:p w14:paraId="6974EA6D" w14:textId="732E83AC" w:rsidR="00D731C6" w:rsidRPr="005B52E4" w:rsidDel="001B33F5" w:rsidRDefault="00D731C6" w:rsidP="00D731C6">
      <w:pPr>
        <w:spacing w:after="0"/>
        <w:rPr>
          <w:del w:id="774" w:author="Danso-Appiah" w:date="2015-10-06T12:57:00Z"/>
          <w:rFonts w:ascii="Times New Roman" w:hAnsi="Times New Roman"/>
          <w:sz w:val="18"/>
          <w:szCs w:val="20"/>
        </w:rPr>
      </w:pPr>
    </w:p>
    <w:p w14:paraId="02BFE7FE" w14:textId="2A49E81D" w:rsidR="00D731C6" w:rsidRPr="005B52E4" w:rsidRDefault="003574AE">
      <w:pPr>
        <w:pBdr>
          <w:top w:val="single" w:sz="4" w:space="1" w:color="auto"/>
        </w:pBdr>
        <w:spacing w:after="0" w:line="276" w:lineRule="auto"/>
        <w:ind w:right="-46"/>
        <w:rPr>
          <w:rFonts w:ascii="Times New Roman" w:hAnsi="Times New Roman"/>
          <w:sz w:val="18"/>
          <w:szCs w:val="20"/>
        </w:rPr>
        <w:pPrChange w:id="775" w:author="Danso-Appiah" w:date="2015-09-23T17:48:00Z">
          <w:pPr>
            <w:pBdr>
              <w:bottom w:val="single" w:sz="4" w:space="1" w:color="auto"/>
            </w:pBdr>
            <w:spacing w:after="0" w:line="276" w:lineRule="auto"/>
            <w:ind w:right="96"/>
          </w:pPr>
        </w:pPrChange>
      </w:pPr>
      <w:ins w:id="776" w:author="D B" w:date="2015-09-26T19:08:00Z">
        <w:del w:id="777" w:author="Danso-Appiah" w:date="2015-10-06T12:57:00Z">
          <w:r w:rsidDel="001B33F5">
            <w:rPr>
              <w:rFonts w:ascii="Times New Roman" w:hAnsi="Times New Roman"/>
              <w:color w:val="0000CC"/>
              <w:sz w:val="18"/>
              <w:szCs w:val="20"/>
            </w:rPr>
            <w:delText>One study</w:delText>
          </w:r>
        </w:del>
      </w:ins>
      <w:ins w:id="778" w:author="D B" w:date="2015-09-26T19:09:00Z">
        <w:del w:id="779" w:author="Danso-Appiah" w:date="2015-10-06T12:57:00Z">
          <w:r w:rsidRPr="003574AE" w:rsidDel="001B33F5">
            <w:rPr>
              <w:rFonts w:ascii="Times New Roman" w:hAnsi="Times New Roman"/>
              <w:color w:val="0000CC"/>
              <w:sz w:val="18"/>
              <w:szCs w:val="20"/>
              <w:vertAlign w:val="superscript"/>
              <w:rPrChange w:id="780" w:author="D B" w:date="2015-09-26T19:09:00Z">
                <w:rPr>
                  <w:rFonts w:ascii="Times New Roman" w:hAnsi="Times New Roman"/>
                  <w:color w:val="0000CC"/>
                  <w:sz w:val="18"/>
                  <w:szCs w:val="20"/>
                </w:rPr>
              </w:rPrChange>
            </w:rPr>
            <w:delText>37</w:delText>
          </w:r>
        </w:del>
      </w:ins>
      <w:ins w:id="781" w:author="D B" w:date="2015-09-26T19:08:00Z">
        <w:del w:id="782" w:author="Danso-Appiah" w:date="2015-10-06T12:57:00Z">
          <w:r w:rsidDel="001B33F5">
            <w:rPr>
              <w:rFonts w:ascii="Times New Roman" w:hAnsi="Times New Roman"/>
              <w:color w:val="0000CC"/>
              <w:sz w:val="18"/>
              <w:szCs w:val="20"/>
            </w:rPr>
            <w:delText xml:space="preserve"> </w:delText>
          </w:r>
        </w:del>
      </w:ins>
      <w:del w:id="783" w:author="Danso-Appiah" w:date="2015-10-06T12:57:00Z">
        <w:r w:rsidR="00D731C6" w:rsidRPr="00E51DD7" w:rsidDel="001B33F5">
          <w:rPr>
            <w:rFonts w:ascii="Times New Roman" w:hAnsi="Times New Roman"/>
            <w:color w:val="0000CC"/>
            <w:sz w:val="18"/>
            <w:szCs w:val="20"/>
          </w:rPr>
          <w:delText>Coulibaly 2013</w:delText>
        </w:r>
        <w:r w:rsidR="00D731C6" w:rsidRPr="00FF32A9" w:rsidDel="001B33F5">
          <w:rPr>
            <w:rFonts w:ascii="Times New Roman" w:hAnsi="Times New Roman"/>
            <w:sz w:val="18"/>
            <w:szCs w:val="20"/>
          </w:rPr>
          <w:delText xml:space="preserve"> used duplicate </w:delText>
        </w:r>
        <w:r w:rsidR="00D731C6" w:rsidDel="001B33F5">
          <w:rPr>
            <w:rFonts w:ascii="Times New Roman" w:hAnsi="Times New Roman"/>
            <w:sz w:val="18"/>
            <w:szCs w:val="20"/>
          </w:rPr>
          <w:delText xml:space="preserve">instead of three </w:delText>
        </w:r>
        <w:r w:rsidR="00D731C6" w:rsidRPr="00FF32A9" w:rsidDel="001B33F5">
          <w:rPr>
            <w:rFonts w:ascii="Times New Roman" w:hAnsi="Times New Roman"/>
            <w:sz w:val="18"/>
            <w:szCs w:val="20"/>
          </w:rPr>
          <w:delText>POC-CCA cassette</w:delText>
        </w:r>
        <w:r w:rsidR="00D731C6" w:rsidDel="001B33F5">
          <w:rPr>
            <w:rFonts w:ascii="Times New Roman" w:hAnsi="Times New Roman"/>
            <w:sz w:val="18"/>
            <w:szCs w:val="20"/>
          </w:rPr>
          <w:delText xml:space="preserve"> tests</w:delText>
        </w:r>
        <w:r w:rsidR="00D731C6" w:rsidRPr="00FF32A9" w:rsidDel="001B33F5">
          <w:rPr>
            <w:rFonts w:ascii="Times New Roman" w:hAnsi="Times New Roman"/>
            <w:sz w:val="18"/>
            <w:szCs w:val="20"/>
          </w:rPr>
          <w:delText xml:space="preserve">, the rest </w:delText>
        </w:r>
        <w:r w:rsidR="00D731C6" w:rsidDel="001B33F5">
          <w:rPr>
            <w:rFonts w:ascii="Times New Roman" w:hAnsi="Times New Roman"/>
            <w:sz w:val="18"/>
            <w:szCs w:val="20"/>
          </w:rPr>
          <w:delText>of the studies assessed three POC-CCA tests</w:delText>
        </w:r>
      </w:del>
      <w:ins w:id="784" w:author="D B" w:date="2015-09-26T19:10:00Z">
        <w:del w:id="785" w:author="Danso-Appiah" w:date="2015-10-06T12:57:00Z">
          <w:r w:rsidR="00323BF0" w:rsidDel="001B33F5">
            <w:rPr>
              <w:rFonts w:ascii="Times New Roman" w:hAnsi="Times New Roman"/>
              <w:sz w:val="18"/>
              <w:szCs w:val="20"/>
            </w:rPr>
            <w:delText>the s</w:delText>
          </w:r>
          <w:r w:rsidR="00D548EA" w:rsidDel="001B33F5">
            <w:rPr>
              <w:rFonts w:ascii="Times New Roman" w:hAnsi="Times New Roman"/>
              <w:sz w:val="18"/>
              <w:szCs w:val="20"/>
            </w:rPr>
            <w:delText xml:space="preserve">ame study </w:delText>
          </w:r>
        </w:del>
      </w:ins>
      <w:del w:id="786" w:author="Danso-Appiah" w:date="2015-10-06T12:57:00Z">
        <w:r w:rsidR="00D731C6" w:rsidRPr="0010612D" w:rsidDel="001B33F5">
          <w:rPr>
            <w:rFonts w:ascii="Times New Roman" w:hAnsi="Times New Roman"/>
            <w:color w:val="0000CC"/>
            <w:sz w:val="18"/>
            <w:szCs w:val="20"/>
          </w:rPr>
          <w:delText>Coulibaly 2013</w:delText>
        </w:r>
        <w:r w:rsidR="00D731C6" w:rsidRPr="00FF32A9" w:rsidDel="001B33F5">
          <w:rPr>
            <w:rFonts w:ascii="Times New Roman" w:hAnsi="Times New Roman"/>
            <w:sz w:val="18"/>
            <w:szCs w:val="20"/>
          </w:rPr>
          <w:delText xml:space="preserve"> also used two </w:delText>
        </w:r>
        <w:r w:rsidR="00D731C6" w:rsidDel="001B33F5">
          <w:rPr>
            <w:rFonts w:ascii="Times New Roman" w:hAnsi="Times New Roman"/>
            <w:sz w:val="18"/>
            <w:szCs w:val="20"/>
          </w:rPr>
          <w:delText xml:space="preserve">consecutive </w:delText>
        </w:r>
        <w:r w:rsidR="00D731C6" w:rsidRPr="00FF32A9" w:rsidDel="001B33F5">
          <w:rPr>
            <w:rFonts w:ascii="Times New Roman" w:hAnsi="Times New Roman"/>
            <w:sz w:val="18"/>
            <w:szCs w:val="20"/>
          </w:rPr>
          <w:delText xml:space="preserve">stools </w:delText>
        </w:r>
        <w:r w:rsidR="00D731C6" w:rsidDel="001B33F5">
          <w:rPr>
            <w:rFonts w:ascii="Times New Roman" w:hAnsi="Times New Roman"/>
            <w:sz w:val="18"/>
            <w:szCs w:val="20"/>
          </w:rPr>
          <w:delText xml:space="preserve">for </w:delText>
        </w:r>
        <w:r w:rsidR="00D731C6" w:rsidRPr="00FF32A9" w:rsidDel="001B33F5">
          <w:rPr>
            <w:rFonts w:ascii="Times New Roman" w:hAnsi="Times New Roman"/>
            <w:sz w:val="18"/>
            <w:szCs w:val="20"/>
          </w:rPr>
          <w:delText>Kato-Katz</w:delText>
        </w:r>
        <w:r w:rsidR="00D731C6" w:rsidDel="001B33F5">
          <w:rPr>
            <w:rFonts w:ascii="Times New Roman" w:hAnsi="Times New Roman"/>
            <w:sz w:val="18"/>
            <w:szCs w:val="20"/>
          </w:rPr>
          <w:delText xml:space="preserve"> tests</w:delText>
        </w:r>
        <w:r w:rsidR="00D731C6" w:rsidRPr="00FF32A9" w:rsidDel="001B33F5">
          <w:rPr>
            <w:rFonts w:ascii="Times New Roman" w:hAnsi="Times New Roman"/>
            <w:sz w:val="18"/>
            <w:szCs w:val="20"/>
          </w:rPr>
          <w:delText xml:space="preserve">, the rest of the studies used three </w:delText>
        </w:r>
        <w:r w:rsidR="00D731C6" w:rsidDel="001B33F5">
          <w:rPr>
            <w:rFonts w:ascii="Times New Roman" w:hAnsi="Times New Roman"/>
            <w:sz w:val="18"/>
            <w:szCs w:val="20"/>
          </w:rPr>
          <w:delText xml:space="preserve">consecutive </w:delText>
        </w:r>
        <w:r w:rsidR="00D731C6" w:rsidRPr="00FF32A9" w:rsidDel="001B33F5">
          <w:rPr>
            <w:rFonts w:ascii="Times New Roman" w:hAnsi="Times New Roman"/>
            <w:sz w:val="18"/>
            <w:szCs w:val="20"/>
          </w:rPr>
          <w:delText>stools</w:delText>
        </w:r>
        <w:r w:rsidR="00D731C6" w:rsidDel="001B33F5">
          <w:rPr>
            <w:rFonts w:ascii="Times New Roman" w:hAnsi="Times New Roman"/>
            <w:sz w:val="18"/>
            <w:szCs w:val="20"/>
          </w:rPr>
          <w:delText xml:space="preserve">For </w:delText>
        </w:r>
        <w:r w:rsidR="00D731C6" w:rsidRPr="00FF32A9" w:rsidDel="001B33F5">
          <w:rPr>
            <w:rFonts w:ascii="Times New Roman" w:hAnsi="Times New Roman"/>
            <w:sz w:val="18"/>
            <w:szCs w:val="20"/>
          </w:rPr>
          <w:delText xml:space="preserve">POC-CCA </w:delText>
        </w:r>
        <w:r w:rsidR="00D731C6" w:rsidRPr="005B52E4" w:rsidDel="001B33F5">
          <w:rPr>
            <w:rFonts w:ascii="Times New Roman" w:hAnsi="Times New Roman"/>
            <w:sz w:val="18"/>
            <w:szCs w:val="20"/>
          </w:rPr>
          <w:delText>test, trace was considered as positive test</w:delText>
        </w:r>
      </w:del>
    </w:p>
    <w:p w14:paraId="1733BC3D" w14:textId="77777777" w:rsidR="00B075B5" w:rsidRDefault="00B075B5" w:rsidP="00E43F69">
      <w:pPr>
        <w:spacing w:after="0" w:line="276" w:lineRule="auto"/>
        <w:rPr>
          <w:rFonts w:ascii="Times New Roman" w:hAnsi="Times New Roman"/>
        </w:rPr>
      </w:pPr>
    </w:p>
    <w:p w14:paraId="36C93625" w14:textId="77777777" w:rsidR="00E43F69" w:rsidRPr="005B52E4" w:rsidRDefault="00E43F69" w:rsidP="00E43F69">
      <w:pPr>
        <w:spacing w:after="0" w:line="276" w:lineRule="auto"/>
        <w:rPr>
          <w:rFonts w:ascii="Times New Roman" w:hAnsi="Times New Roman"/>
        </w:rPr>
      </w:pPr>
    </w:p>
    <w:p w14:paraId="602F0CF2" w14:textId="06575F76" w:rsidR="000669F0" w:rsidRPr="00E77215" w:rsidDel="00556A71" w:rsidRDefault="00B76A12" w:rsidP="00704E3C">
      <w:pPr>
        <w:rPr>
          <w:del w:id="787" w:author="Danso-Appiah" w:date="2015-10-19T20:48:00Z"/>
          <w:rFonts w:ascii="Times New Roman" w:hAnsi="Times New Roman"/>
          <w:b/>
        </w:rPr>
      </w:pPr>
      <w:del w:id="788" w:author="Danso-Appiah" w:date="2015-10-19T20:48:00Z">
        <w:r w:rsidRPr="00E77215" w:rsidDel="00556A71">
          <w:rPr>
            <w:rFonts w:ascii="Times New Roman" w:hAnsi="Times New Roman"/>
            <w:b/>
          </w:rPr>
          <w:delText xml:space="preserve">POC-CCA REAGENT STRIP </w:delText>
        </w:r>
        <w:r w:rsidDel="00556A71">
          <w:rPr>
            <w:rFonts w:ascii="Times New Roman" w:hAnsi="Times New Roman"/>
            <w:b/>
          </w:rPr>
          <w:delText xml:space="preserve">TEST </w:delText>
        </w:r>
        <w:r w:rsidRPr="00E77215" w:rsidDel="00556A71">
          <w:rPr>
            <w:rFonts w:ascii="Times New Roman" w:hAnsi="Times New Roman"/>
            <w:b/>
          </w:rPr>
          <w:delText xml:space="preserve">VERSUS 10 </w:delText>
        </w:r>
        <w:r w:rsidDel="00556A71">
          <w:rPr>
            <w:rFonts w:ascii="Times New Roman" w:hAnsi="Times New Roman"/>
            <w:b/>
          </w:rPr>
          <w:delText>M</w:delText>
        </w:r>
        <w:r w:rsidRPr="00E77215" w:rsidDel="00556A71">
          <w:rPr>
            <w:rFonts w:ascii="Times New Roman" w:hAnsi="Times New Roman"/>
            <w:b/>
          </w:rPr>
          <w:delText xml:space="preserve">L URINE FILTRATION </w:delText>
        </w:r>
        <w:r w:rsidDel="00556A71">
          <w:rPr>
            <w:rFonts w:ascii="Times New Roman" w:hAnsi="Times New Roman"/>
            <w:b/>
          </w:rPr>
          <w:delText>TEST</w:delText>
        </w:r>
      </w:del>
    </w:p>
    <w:p w14:paraId="08108226" w14:textId="4DE194D4" w:rsidR="00A03573" w:rsidDel="00556A71" w:rsidRDefault="00F27FDD">
      <w:pPr>
        <w:spacing w:after="240" w:line="276" w:lineRule="auto"/>
        <w:jc w:val="both"/>
        <w:rPr>
          <w:del w:id="789" w:author="Danso-Appiah" w:date="2015-10-19T20:48:00Z"/>
          <w:rFonts w:ascii="Times New Roman" w:hAnsi="Times New Roman"/>
          <w:b/>
          <w:bCs/>
          <w:color w:val="000000"/>
          <w:szCs w:val="20"/>
          <w:lang w:eastAsia="en-GB"/>
        </w:rPr>
        <w:pPrChange w:id="790" w:author="D B" w:date="2015-09-26T19:25:00Z">
          <w:pPr>
            <w:spacing w:line="276" w:lineRule="auto"/>
          </w:pPr>
        </w:pPrChange>
      </w:pPr>
      <w:del w:id="791" w:author="Danso-Appiah" w:date="2015-10-19T20:48:00Z">
        <w:r w:rsidRPr="007108BB" w:rsidDel="00556A71">
          <w:rPr>
            <w:rFonts w:ascii="Times New Roman" w:hAnsi="Times New Roman"/>
            <w:noProof/>
            <w:lang w:eastAsia="en-GB"/>
          </w:rPr>
          <w:delText xml:space="preserve">The performance of POC-CCA was assessed for the detection of </w:delText>
        </w:r>
        <w:r w:rsidRPr="00725A30" w:rsidDel="00556A71">
          <w:rPr>
            <w:rFonts w:ascii="Times New Roman" w:hAnsi="Times New Roman"/>
            <w:i/>
            <w:noProof/>
            <w:lang w:eastAsia="en-GB"/>
          </w:rPr>
          <w:delText>S. haematobium</w:delText>
        </w:r>
        <w:r w:rsidRPr="007108BB" w:rsidDel="00556A71">
          <w:rPr>
            <w:rFonts w:ascii="Times New Roman" w:hAnsi="Times New Roman"/>
            <w:noProof/>
            <w:lang w:eastAsia="en-GB"/>
          </w:rPr>
          <w:delText xml:space="preserve"> </w:delText>
        </w:r>
        <w:r w:rsidR="00F244DC" w:rsidRPr="007108BB" w:rsidDel="00556A71">
          <w:rPr>
            <w:rFonts w:ascii="Times New Roman" w:hAnsi="Times New Roman"/>
            <w:noProof/>
            <w:lang w:eastAsia="en-GB"/>
          </w:rPr>
          <w:delText xml:space="preserve">infection in two locations in Ethiopia and Zimbabwe </w:delText>
        </w:r>
        <w:r w:rsidR="00725A30" w:rsidDel="00556A71">
          <w:rPr>
            <w:rFonts w:ascii="Times New Roman" w:hAnsi="Times New Roman"/>
            <w:noProof/>
            <w:lang w:eastAsia="en-GB"/>
          </w:rPr>
          <w:delText>with mixed results</w:delText>
        </w:r>
        <w:r w:rsidR="00FE51B2" w:rsidDel="00556A71">
          <w:rPr>
            <w:rFonts w:ascii="Times New Roman" w:hAnsi="Times New Roman"/>
            <w:noProof/>
            <w:lang w:eastAsia="en-GB"/>
          </w:rPr>
          <w:delText>,</w:delText>
        </w:r>
        <w:r w:rsidR="008A3974" w:rsidDel="00556A71">
          <w:rPr>
            <w:rFonts w:ascii="Times New Roman" w:hAnsi="Times New Roman"/>
            <w:noProof/>
            <w:lang w:eastAsia="en-GB"/>
          </w:rPr>
          <w:delText xml:space="preserve"> but </w:delText>
        </w:r>
        <w:r w:rsidR="002F19CD" w:rsidDel="00556A71">
          <w:rPr>
            <w:rFonts w:ascii="Times New Roman" w:hAnsi="Times New Roman"/>
            <w:noProof/>
            <w:lang w:eastAsia="en-GB"/>
          </w:rPr>
          <w:delText xml:space="preserve">the meta-analysis </w:delText>
        </w:r>
        <w:r w:rsidR="008A3974" w:rsidDel="00556A71">
          <w:rPr>
            <w:rFonts w:ascii="Times New Roman" w:hAnsi="Times New Roman"/>
            <w:noProof/>
            <w:lang w:eastAsia="en-GB"/>
          </w:rPr>
          <w:delText>involved only two studies</w:delText>
        </w:r>
        <w:r w:rsidR="008A0FF5" w:rsidDel="00556A71">
          <w:rPr>
            <w:rFonts w:ascii="Times New Roman" w:hAnsi="Times New Roman"/>
            <w:noProof/>
            <w:lang w:eastAsia="en-GB"/>
          </w:rPr>
          <w:delText xml:space="preserve">. Therefore, </w:delText>
        </w:r>
        <w:r w:rsidR="00CF04BF" w:rsidDel="00556A71">
          <w:rPr>
            <w:rFonts w:ascii="Times New Roman" w:hAnsi="Times New Roman"/>
            <w:noProof/>
            <w:lang w:eastAsia="en-GB"/>
          </w:rPr>
          <w:delText>pooled estimates should be treated with some caution</w:delText>
        </w:r>
        <w:r w:rsidR="00142CA7" w:rsidDel="00556A71">
          <w:rPr>
            <w:rFonts w:ascii="Times New Roman" w:hAnsi="Times New Roman"/>
            <w:noProof/>
            <w:lang w:eastAsia="en-GB"/>
          </w:rPr>
          <w:delText xml:space="preserve">. </w:delText>
        </w:r>
        <w:r w:rsidR="00E92E7C" w:rsidRPr="007108BB" w:rsidDel="00556A71">
          <w:rPr>
            <w:rFonts w:ascii="Times New Roman" w:hAnsi="Times New Roman"/>
            <w:noProof/>
            <w:lang w:eastAsia="en-GB"/>
          </w:rPr>
          <w:delText xml:space="preserve"> </w:delText>
        </w:r>
        <w:r w:rsidR="00FE51B2" w:rsidDel="00556A71">
          <w:rPr>
            <w:rFonts w:ascii="Times New Roman" w:hAnsi="Times New Roman"/>
            <w:noProof/>
            <w:lang w:eastAsia="en-GB"/>
          </w:rPr>
          <w:delText xml:space="preserve">POC-CCA </w:delText>
        </w:r>
        <w:r w:rsidR="00AD7F1F" w:rsidDel="00556A71">
          <w:rPr>
            <w:rFonts w:ascii="Times New Roman" w:hAnsi="Times New Roman"/>
            <w:noProof/>
            <w:lang w:eastAsia="en-GB"/>
          </w:rPr>
          <w:delText xml:space="preserve">showed </w:delText>
        </w:r>
        <w:r w:rsidR="00CA2546" w:rsidDel="00556A71">
          <w:rPr>
            <w:rFonts w:ascii="Times New Roman" w:hAnsi="Times New Roman"/>
            <w:noProof/>
            <w:lang w:eastAsia="en-GB"/>
          </w:rPr>
          <w:delText>p</w:delText>
        </w:r>
        <w:r w:rsidR="00E92E7C" w:rsidRPr="007108BB" w:rsidDel="00556A71">
          <w:rPr>
            <w:rFonts w:ascii="Times New Roman" w:hAnsi="Times New Roman"/>
            <w:noProof/>
            <w:lang w:eastAsia="en-GB"/>
          </w:rPr>
          <w:delText xml:space="preserve">ooled sensitivity </w:delText>
        </w:r>
        <w:r w:rsidR="00E36D91" w:rsidDel="00556A71">
          <w:rPr>
            <w:rFonts w:ascii="Times New Roman" w:hAnsi="Times New Roman"/>
            <w:noProof/>
            <w:lang w:eastAsia="en-GB"/>
          </w:rPr>
          <w:delText>of</w:delText>
        </w:r>
        <w:r w:rsidR="007D0600" w:rsidDel="00556A71">
          <w:rPr>
            <w:rFonts w:ascii="Times New Roman" w:hAnsi="Times New Roman"/>
            <w:noProof/>
            <w:lang w:eastAsia="en-GB"/>
          </w:rPr>
          <w:delText xml:space="preserve"> </w:delText>
        </w:r>
        <w:r w:rsidR="00E92E7C" w:rsidRPr="007108BB" w:rsidDel="00556A71">
          <w:rPr>
            <w:rFonts w:ascii="Times New Roman" w:hAnsi="Times New Roman"/>
            <w:noProof/>
            <w:lang w:eastAsia="en-GB"/>
          </w:rPr>
          <w:delText>0.66</w:delText>
        </w:r>
        <w:r w:rsidR="00E36D91" w:rsidDel="00556A71">
          <w:rPr>
            <w:rFonts w:ascii="Times New Roman" w:hAnsi="Times New Roman"/>
            <w:noProof/>
            <w:lang w:eastAsia="en-GB"/>
          </w:rPr>
          <w:delText xml:space="preserve"> [</w:delText>
        </w:r>
        <w:r w:rsidR="00E92E7C" w:rsidRPr="007108BB" w:rsidDel="00556A71">
          <w:rPr>
            <w:rFonts w:ascii="Times New Roman" w:hAnsi="Times New Roman"/>
            <w:noProof/>
            <w:lang w:eastAsia="en-GB"/>
          </w:rPr>
          <w:delText>95%</w:delText>
        </w:r>
        <w:r w:rsidR="00CA2546" w:rsidDel="00556A71">
          <w:rPr>
            <w:rFonts w:ascii="Times New Roman" w:hAnsi="Times New Roman"/>
            <w:noProof/>
            <w:lang w:eastAsia="en-GB"/>
          </w:rPr>
          <w:delText xml:space="preserve"> </w:delText>
        </w:r>
        <w:r w:rsidR="00E92E7C" w:rsidRPr="007108BB" w:rsidDel="00556A71">
          <w:rPr>
            <w:rFonts w:ascii="Times New Roman" w:hAnsi="Times New Roman"/>
            <w:noProof/>
            <w:lang w:eastAsia="en-GB"/>
          </w:rPr>
          <w:delText>CI 0.37 to 0.87</w:delText>
        </w:r>
        <w:r w:rsidR="00E36D91" w:rsidDel="00556A71">
          <w:rPr>
            <w:rFonts w:ascii="Times New Roman" w:hAnsi="Times New Roman"/>
            <w:noProof/>
            <w:lang w:eastAsia="en-GB"/>
          </w:rPr>
          <w:delText>]</w:delText>
        </w:r>
        <w:r w:rsidR="00E92E7C" w:rsidRPr="007108BB" w:rsidDel="00556A71">
          <w:rPr>
            <w:rFonts w:ascii="Times New Roman" w:hAnsi="Times New Roman"/>
            <w:noProof/>
            <w:lang w:eastAsia="en-GB"/>
          </w:rPr>
          <w:delText xml:space="preserve"> and </w:delText>
        </w:r>
        <w:r w:rsidR="00AD7F1F" w:rsidDel="00556A71">
          <w:rPr>
            <w:rFonts w:ascii="Times New Roman" w:hAnsi="Times New Roman"/>
            <w:noProof/>
            <w:lang w:eastAsia="en-GB"/>
          </w:rPr>
          <w:delText xml:space="preserve">pooled </w:delText>
        </w:r>
        <w:r w:rsidR="00E92E7C" w:rsidRPr="007108BB" w:rsidDel="00556A71">
          <w:rPr>
            <w:rFonts w:ascii="Times New Roman" w:hAnsi="Times New Roman"/>
            <w:noProof/>
            <w:lang w:eastAsia="en-GB"/>
          </w:rPr>
          <w:delText xml:space="preserve">specificity </w:delText>
        </w:r>
        <w:r w:rsidR="00AD7F1F" w:rsidDel="00556A71">
          <w:rPr>
            <w:rFonts w:ascii="Times New Roman" w:hAnsi="Times New Roman"/>
            <w:noProof/>
            <w:lang w:eastAsia="en-GB"/>
          </w:rPr>
          <w:delText xml:space="preserve">of </w:delText>
        </w:r>
        <w:r w:rsidR="00EC6390" w:rsidRPr="007108BB" w:rsidDel="00556A71">
          <w:rPr>
            <w:rFonts w:ascii="Times New Roman" w:hAnsi="Times New Roman"/>
            <w:noProof/>
            <w:lang w:eastAsia="en-GB"/>
          </w:rPr>
          <w:delText>0.54</w:delText>
        </w:r>
        <w:r w:rsidR="00E36D91" w:rsidDel="00556A71">
          <w:rPr>
            <w:rFonts w:ascii="Times New Roman" w:hAnsi="Times New Roman"/>
            <w:noProof/>
            <w:lang w:eastAsia="en-GB"/>
          </w:rPr>
          <w:delText xml:space="preserve"> [</w:delText>
        </w:r>
        <w:r w:rsidR="00EC6390" w:rsidRPr="007108BB" w:rsidDel="00556A71">
          <w:rPr>
            <w:rFonts w:ascii="Times New Roman" w:hAnsi="Times New Roman"/>
            <w:noProof/>
            <w:lang w:eastAsia="en-GB"/>
          </w:rPr>
          <w:delText>95% CI 0.34 to 0.73</w:delText>
        </w:r>
        <w:r w:rsidR="00E36D91" w:rsidDel="00556A71">
          <w:rPr>
            <w:rFonts w:ascii="Times New Roman" w:hAnsi="Times New Roman"/>
            <w:noProof/>
            <w:lang w:eastAsia="en-GB"/>
          </w:rPr>
          <w:delText>]</w:delText>
        </w:r>
        <w:r w:rsidR="00EC6390" w:rsidRPr="007108BB" w:rsidDel="00556A71">
          <w:rPr>
            <w:rFonts w:ascii="Times New Roman" w:hAnsi="Times New Roman"/>
            <w:noProof/>
            <w:lang w:eastAsia="en-GB"/>
          </w:rPr>
          <w:delText xml:space="preserve"> </w:delText>
        </w:r>
        <w:r w:rsidR="009124DD" w:rsidDel="00556A71">
          <w:rPr>
            <w:rFonts w:ascii="Times New Roman" w:hAnsi="Times New Roman"/>
            <w:noProof/>
            <w:lang w:eastAsia="en-GB"/>
          </w:rPr>
          <w:delText xml:space="preserve">with wide </w:delText>
        </w:r>
        <w:r w:rsidR="0077309D" w:rsidRPr="007108BB" w:rsidDel="00556A71">
          <w:rPr>
            <w:rFonts w:ascii="Times New Roman" w:hAnsi="Times New Roman"/>
            <w:noProof/>
            <w:lang w:eastAsia="en-GB"/>
          </w:rPr>
          <w:delText xml:space="preserve">confidence intervals </w:delText>
        </w:r>
        <w:r w:rsidR="00CA2546" w:rsidDel="00556A71">
          <w:rPr>
            <w:rFonts w:ascii="Times New Roman" w:hAnsi="Times New Roman"/>
            <w:noProof/>
            <w:lang w:eastAsia="en-GB"/>
          </w:rPr>
          <w:delText>around the pooled estimates</w:delText>
        </w:r>
        <w:r w:rsidR="0077309D" w:rsidRPr="007108BB" w:rsidDel="00556A71">
          <w:rPr>
            <w:rFonts w:ascii="Times New Roman" w:hAnsi="Times New Roman"/>
            <w:noProof/>
            <w:lang w:eastAsia="en-GB"/>
          </w:rPr>
          <w:delText xml:space="preserve">. </w:delText>
        </w:r>
        <w:r w:rsidR="005E0E0C" w:rsidDel="00556A71">
          <w:rPr>
            <w:rFonts w:ascii="Times New Roman" w:hAnsi="Times New Roman"/>
            <w:noProof/>
            <w:lang w:eastAsia="en-GB"/>
          </w:rPr>
          <w:delText>The</w:delText>
        </w:r>
        <w:r w:rsidR="00F7257F" w:rsidDel="00556A71">
          <w:rPr>
            <w:rFonts w:ascii="Times New Roman" w:hAnsi="Times New Roman"/>
            <w:noProof/>
            <w:lang w:eastAsia="en-GB"/>
          </w:rPr>
          <w:delText xml:space="preserve"> evidence </w:delText>
        </w:r>
        <w:r w:rsidR="005E0E0C" w:rsidDel="00556A71">
          <w:rPr>
            <w:rFonts w:ascii="Times New Roman" w:hAnsi="Times New Roman"/>
            <w:noProof/>
            <w:lang w:eastAsia="en-GB"/>
          </w:rPr>
          <w:delText>appears to conflict</w:delText>
        </w:r>
        <w:r w:rsidR="00F7257F" w:rsidDel="00556A71">
          <w:rPr>
            <w:rFonts w:ascii="Times New Roman" w:hAnsi="Times New Roman"/>
            <w:noProof/>
            <w:lang w:eastAsia="en-GB"/>
          </w:rPr>
          <w:delText xml:space="preserve"> as the</w:delText>
        </w:r>
        <w:r w:rsidR="005E0E0C" w:rsidDel="00556A71">
          <w:rPr>
            <w:rFonts w:ascii="Times New Roman" w:hAnsi="Times New Roman"/>
            <w:noProof/>
            <w:lang w:eastAsia="en-GB"/>
          </w:rPr>
          <w:delText xml:space="preserve"> study in Zimbabwe</w:delText>
        </w:r>
      </w:del>
      <w:ins w:id="792" w:author="D B" w:date="2015-09-26T19:12:00Z">
        <w:del w:id="793" w:author="Danso-Appiah" w:date="2015-10-19T20:48:00Z">
          <w:r w:rsidR="00821145" w:rsidRPr="00187F17" w:rsidDel="00556A71">
            <w:rPr>
              <w:rFonts w:ascii="Times New Roman" w:hAnsi="Times New Roman"/>
              <w:noProof/>
              <w:vertAlign w:val="superscript"/>
              <w:lang w:eastAsia="en-GB"/>
              <w:rPrChange w:id="794" w:author="D B" w:date="2015-09-26T19:20:00Z">
                <w:rPr>
                  <w:rFonts w:ascii="Times New Roman" w:hAnsi="Times New Roman"/>
                  <w:noProof/>
                  <w:lang w:eastAsia="en-GB"/>
                </w:rPr>
              </w:rPrChange>
            </w:rPr>
            <w:delText>39</w:delText>
          </w:r>
        </w:del>
      </w:ins>
      <w:del w:id="795" w:author="Danso-Appiah" w:date="2015-10-19T20:48:00Z">
        <w:r w:rsidR="005E0E0C" w:rsidDel="00556A71">
          <w:rPr>
            <w:rFonts w:ascii="Times New Roman" w:hAnsi="Times New Roman"/>
            <w:noProof/>
            <w:lang w:eastAsia="en-GB"/>
          </w:rPr>
          <w:delText xml:space="preserve"> (</w:delText>
        </w:r>
        <w:r w:rsidR="005E0E0C" w:rsidRPr="005D72F7" w:rsidDel="00556A71">
          <w:rPr>
            <w:rFonts w:ascii="Times New Roman" w:hAnsi="Times New Roman"/>
            <w:noProof/>
            <w:color w:val="0000CC"/>
            <w:lang w:eastAsia="en-GB"/>
          </w:rPr>
          <w:delText>Midzi 2009</w:delText>
        </w:r>
        <w:r w:rsidR="005E0E0C" w:rsidDel="00556A71">
          <w:rPr>
            <w:rFonts w:ascii="Times New Roman" w:hAnsi="Times New Roman"/>
            <w:noProof/>
            <w:lang w:eastAsia="en-GB"/>
          </w:rPr>
          <w:delText xml:space="preserve">) produced </w:delText>
        </w:r>
        <w:r w:rsidR="00F7257F" w:rsidDel="00556A71">
          <w:rPr>
            <w:rFonts w:ascii="Times New Roman" w:hAnsi="Times New Roman"/>
            <w:noProof/>
            <w:lang w:eastAsia="en-GB"/>
          </w:rPr>
          <w:delText xml:space="preserve">a </w:delText>
        </w:r>
        <w:r w:rsidR="005E0E0C" w:rsidDel="00556A71">
          <w:rPr>
            <w:rFonts w:ascii="Times New Roman" w:hAnsi="Times New Roman"/>
            <w:noProof/>
            <w:lang w:eastAsia="en-GB"/>
          </w:rPr>
          <w:delText>reasonably higher sensitivity (0.79, 95% CI 0.70 to 0.85) but the study in Ethiopia</w:delText>
        </w:r>
      </w:del>
      <w:ins w:id="796" w:author="D B" w:date="2015-09-26T19:11:00Z">
        <w:del w:id="797" w:author="Danso-Appiah" w:date="2015-10-19T20:48:00Z">
          <w:r w:rsidR="00821145" w:rsidRPr="00821145" w:rsidDel="00556A71">
            <w:rPr>
              <w:rFonts w:ascii="Times New Roman" w:hAnsi="Times New Roman"/>
              <w:noProof/>
              <w:vertAlign w:val="superscript"/>
              <w:lang w:eastAsia="en-GB"/>
              <w:rPrChange w:id="798" w:author="D B" w:date="2015-09-26T19:11:00Z">
                <w:rPr>
                  <w:rFonts w:ascii="Times New Roman" w:hAnsi="Times New Roman"/>
                  <w:noProof/>
                  <w:lang w:eastAsia="en-GB"/>
                </w:rPr>
              </w:rPrChange>
            </w:rPr>
            <w:delText>22</w:delText>
          </w:r>
        </w:del>
      </w:ins>
      <w:del w:id="799" w:author="Danso-Appiah" w:date="2015-10-19T20:48:00Z">
        <w:r w:rsidR="005E0E0C" w:rsidDel="00556A71">
          <w:rPr>
            <w:rFonts w:ascii="Times New Roman" w:hAnsi="Times New Roman"/>
            <w:noProof/>
            <w:lang w:eastAsia="en-GB"/>
          </w:rPr>
          <w:delText xml:space="preserve"> (</w:delText>
        </w:r>
        <w:r w:rsidR="005E0E0C" w:rsidRPr="001E2993" w:rsidDel="00556A71">
          <w:rPr>
            <w:rFonts w:ascii="Times New Roman" w:hAnsi="Times New Roman"/>
            <w:noProof/>
            <w:color w:val="0000CC"/>
            <w:lang w:eastAsia="en-GB"/>
          </w:rPr>
          <w:delText>Ayele 2008</w:delText>
        </w:r>
        <w:r w:rsidR="005E0E0C" w:rsidDel="00556A71">
          <w:rPr>
            <w:rFonts w:ascii="Times New Roman" w:hAnsi="Times New Roman"/>
            <w:noProof/>
            <w:lang w:eastAsia="en-GB"/>
          </w:rPr>
          <w:delText>) showed very low sensitivity (0.52, 95% CI 0.42 to 0.62)</w:delText>
        </w:r>
      </w:del>
      <w:ins w:id="800" w:author="D B" w:date="2015-09-26T19:21:00Z">
        <w:del w:id="801" w:author="Danso-Appiah" w:date="2015-10-19T20:48:00Z">
          <w:r w:rsidR="00187F17" w:rsidDel="00556A71">
            <w:rPr>
              <w:rFonts w:ascii="Times New Roman" w:hAnsi="Times New Roman"/>
              <w:noProof/>
              <w:lang w:eastAsia="en-GB"/>
            </w:rPr>
            <w:delText xml:space="preserve"> </w:delText>
          </w:r>
        </w:del>
      </w:ins>
      <w:del w:id="802" w:author="Danso-Appiah" w:date="2015-10-19T20:48:00Z">
        <w:r w:rsidR="00E75AB2" w:rsidDel="00556A71">
          <w:rPr>
            <w:rFonts w:ascii="Times New Roman" w:hAnsi="Times New Roman"/>
            <w:noProof/>
            <w:lang w:eastAsia="en-GB"/>
          </w:rPr>
          <w:delText>(</w:delText>
        </w:r>
        <w:r w:rsidR="00E75AB2" w:rsidRPr="00E75AB2" w:rsidDel="00556A71">
          <w:rPr>
            <w:rFonts w:ascii="Times New Roman" w:hAnsi="Times New Roman"/>
            <w:noProof/>
            <w:color w:val="0000CC"/>
            <w:lang w:eastAsia="en-GB"/>
          </w:rPr>
          <w:delText>Fig. 6</w:delText>
        </w:r>
        <w:r w:rsidR="00E75AB2" w:rsidDel="00556A71">
          <w:rPr>
            <w:rFonts w:ascii="Times New Roman" w:hAnsi="Times New Roman"/>
            <w:noProof/>
            <w:lang w:eastAsia="en-GB"/>
          </w:rPr>
          <w:delText>).</w:delText>
        </w:r>
        <w:r w:rsidR="00002F12" w:rsidDel="00556A71">
          <w:rPr>
            <w:rFonts w:ascii="Times New Roman" w:hAnsi="Times New Roman"/>
            <w:noProof/>
            <w:lang w:eastAsia="en-GB"/>
          </w:rPr>
          <w:delText xml:space="preserve"> Specificity from the individual studies also appears to be variable</w:delText>
        </w:r>
        <w:r w:rsidR="000D2DD1" w:rsidDel="00556A71">
          <w:rPr>
            <w:rFonts w:ascii="Times New Roman" w:hAnsi="Times New Roman"/>
            <w:noProof/>
            <w:lang w:eastAsia="en-GB"/>
          </w:rPr>
          <w:delText xml:space="preserve">, very low in Zimbabwe </w:delText>
        </w:r>
        <w:r w:rsidR="00F36434" w:rsidDel="00556A71">
          <w:rPr>
            <w:rFonts w:ascii="Times New Roman" w:hAnsi="Times New Roman"/>
            <w:noProof/>
            <w:lang w:eastAsia="en-GB"/>
          </w:rPr>
          <w:delText xml:space="preserve">(0.44, 95% CI 0.37 to 0.52) </w:delText>
        </w:r>
        <w:r w:rsidR="005E0E0C" w:rsidDel="00556A71">
          <w:rPr>
            <w:rFonts w:ascii="Times New Roman" w:hAnsi="Times New Roman"/>
            <w:noProof/>
            <w:lang w:eastAsia="en-GB"/>
          </w:rPr>
          <w:delText xml:space="preserve">but relatively higher </w:delText>
        </w:r>
        <w:r w:rsidR="002638C1" w:rsidDel="00556A71">
          <w:rPr>
            <w:rFonts w:ascii="Times New Roman" w:hAnsi="Times New Roman"/>
            <w:noProof/>
            <w:lang w:eastAsia="en-GB"/>
          </w:rPr>
          <w:delText xml:space="preserve">in </w:delText>
        </w:r>
        <w:r w:rsidR="000D2DD1" w:rsidDel="00556A71">
          <w:rPr>
            <w:rFonts w:ascii="Times New Roman" w:hAnsi="Times New Roman"/>
            <w:noProof/>
            <w:lang w:eastAsia="en-GB"/>
          </w:rPr>
          <w:delText xml:space="preserve">Ethiopia </w:delText>
        </w:r>
        <w:r w:rsidR="005E0E0C" w:rsidDel="00556A71">
          <w:rPr>
            <w:rFonts w:ascii="Times New Roman" w:hAnsi="Times New Roman"/>
            <w:noProof/>
            <w:lang w:eastAsia="en-GB"/>
          </w:rPr>
          <w:delText xml:space="preserve">(0.64, 95% CI 0.54 to 0.72). </w:delText>
        </w:r>
        <w:r w:rsidR="005E0E0C" w:rsidRPr="00CD0208" w:rsidDel="00556A71">
          <w:rPr>
            <w:rFonts w:ascii="Times New Roman" w:hAnsi="Times New Roman"/>
            <w:noProof/>
            <w:lang w:eastAsia="en-GB"/>
          </w:rPr>
          <w:delText xml:space="preserve">The studies were conducted before 2007 and used relatively older version of </w:delText>
        </w:r>
        <w:r w:rsidR="00A22778" w:rsidDel="00556A71">
          <w:rPr>
            <w:rFonts w:ascii="Times New Roman" w:hAnsi="Times New Roman"/>
            <w:noProof/>
            <w:lang w:eastAsia="en-GB"/>
          </w:rPr>
          <w:delText>POC-</w:delText>
        </w:r>
        <w:r w:rsidR="005E0E0C" w:rsidRPr="00CD0208" w:rsidDel="00556A71">
          <w:rPr>
            <w:rFonts w:ascii="Times New Roman" w:hAnsi="Times New Roman"/>
            <w:noProof/>
            <w:lang w:eastAsia="en-GB"/>
          </w:rPr>
          <w:delText xml:space="preserve">CCA </w:delText>
        </w:r>
        <w:r w:rsidR="00A22778" w:rsidDel="00556A71">
          <w:rPr>
            <w:rFonts w:ascii="Times New Roman" w:hAnsi="Times New Roman"/>
            <w:noProof/>
            <w:lang w:eastAsia="en-GB"/>
          </w:rPr>
          <w:delText xml:space="preserve">reagent strips </w:delText>
        </w:r>
        <w:r w:rsidR="00467EF0" w:rsidDel="00556A71">
          <w:rPr>
            <w:rFonts w:ascii="Times New Roman" w:hAnsi="Times New Roman"/>
            <w:noProof/>
            <w:lang w:eastAsia="en-GB"/>
          </w:rPr>
          <w:delText>(</w:delText>
        </w:r>
        <w:r w:rsidR="005E0E0C" w:rsidRPr="00CD0208" w:rsidDel="00556A71">
          <w:rPr>
            <w:rFonts w:ascii="Times New Roman" w:hAnsi="Times New Roman"/>
            <w:noProof/>
            <w:lang w:eastAsia="en-GB"/>
          </w:rPr>
          <w:delText>develped by the European Vertinary Laboratory, Woerden, Holland</w:delText>
        </w:r>
        <w:r w:rsidR="00467EF0" w:rsidDel="00556A71">
          <w:rPr>
            <w:rFonts w:ascii="Times New Roman" w:hAnsi="Times New Roman"/>
            <w:noProof/>
            <w:lang w:eastAsia="en-GB"/>
          </w:rPr>
          <w:delText>)</w:delText>
        </w:r>
        <w:r w:rsidR="005E0E0C" w:rsidRPr="00CD0208" w:rsidDel="00556A71">
          <w:rPr>
            <w:rFonts w:ascii="Times New Roman" w:hAnsi="Times New Roman"/>
            <w:noProof/>
            <w:lang w:eastAsia="en-GB"/>
          </w:rPr>
          <w:delText>.</w:delText>
        </w:r>
        <w:r w:rsidR="00A03573" w:rsidRPr="00A03573" w:rsidDel="00556A71">
          <w:rPr>
            <w:rFonts w:ascii="Times New Roman" w:hAnsi="Times New Roman"/>
            <w:b/>
            <w:bCs/>
            <w:color w:val="000000"/>
            <w:szCs w:val="20"/>
            <w:lang w:eastAsia="en-GB"/>
          </w:rPr>
          <w:delText xml:space="preserve"> </w:delText>
        </w:r>
      </w:del>
    </w:p>
    <w:p w14:paraId="7C5DA44C" w14:textId="3144DFC5" w:rsidR="00FE3947" w:rsidRDefault="00B41950">
      <w:pPr>
        <w:suppressAutoHyphens w:val="0"/>
        <w:autoSpaceDE w:val="0"/>
        <w:adjustRightInd w:val="0"/>
        <w:spacing w:after="0"/>
        <w:jc w:val="both"/>
        <w:textAlignment w:val="auto"/>
        <w:rPr>
          <w:rFonts w:ascii="Times New Roman" w:hAnsi="Times New Roman"/>
          <w:noProof/>
          <w:lang w:eastAsia="en-GB"/>
        </w:rPr>
        <w:pPrChange w:id="803" w:author="D B" w:date="2015-09-26T19:25:00Z">
          <w:pPr>
            <w:suppressAutoHyphens w:val="0"/>
            <w:autoSpaceDE w:val="0"/>
            <w:adjustRightInd w:val="0"/>
            <w:spacing w:after="0"/>
            <w:textAlignment w:val="auto"/>
          </w:pPr>
        </w:pPrChange>
      </w:pPr>
      <w:del w:id="804" w:author="Danso-Appiah" w:date="2015-10-19T20:48:00Z">
        <w:r w:rsidRPr="00D55D96" w:rsidDel="00556A71">
          <w:rPr>
            <w:rFonts w:ascii="Times New Roman" w:hAnsi="Times New Roman"/>
            <w:bCs/>
            <w:color w:val="000000"/>
            <w:szCs w:val="20"/>
            <w:lang w:eastAsia="en-GB"/>
          </w:rPr>
          <w:delText>In the study from Zimbabwe</w:delText>
        </w:r>
        <w:r w:rsidR="00F04FA4" w:rsidDel="00556A71">
          <w:rPr>
            <w:rFonts w:ascii="Times New Roman" w:hAnsi="Times New Roman"/>
            <w:bCs/>
            <w:color w:val="000000"/>
            <w:szCs w:val="20"/>
            <w:lang w:eastAsia="en-GB"/>
          </w:rPr>
          <w:delText xml:space="preserve"> </w:delText>
        </w:r>
        <w:r w:rsidR="00F04FA4" w:rsidRPr="00D55D96" w:rsidDel="00556A71">
          <w:rPr>
            <w:rFonts w:ascii="Times New Roman" w:hAnsi="Times New Roman"/>
            <w:noProof/>
            <w:lang w:eastAsia="en-GB"/>
          </w:rPr>
          <w:delText>(</w:delText>
        </w:r>
        <w:r w:rsidR="00F04FA4" w:rsidRPr="00D55D96" w:rsidDel="00556A71">
          <w:rPr>
            <w:rFonts w:ascii="Times New Roman" w:hAnsi="Times New Roman"/>
            <w:noProof/>
            <w:color w:val="0000CC"/>
            <w:lang w:eastAsia="en-GB"/>
          </w:rPr>
          <w:delText>Midzi 2009</w:delText>
        </w:r>
        <w:r w:rsidR="00F04FA4" w:rsidRPr="00D55D96" w:rsidDel="00556A71">
          <w:rPr>
            <w:rFonts w:ascii="Times New Roman" w:hAnsi="Times New Roman"/>
            <w:noProof/>
            <w:lang w:eastAsia="en-GB"/>
          </w:rPr>
          <w:delText>)</w:delText>
        </w:r>
        <w:r w:rsidRPr="00D55D96" w:rsidDel="00556A71">
          <w:rPr>
            <w:rFonts w:ascii="Times New Roman" w:hAnsi="Times New Roman"/>
            <w:bCs/>
            <w:color w:val="000000"/>
            <w:szCs w:val="20"/>
            <w:lang w:eastAsia="en-GB"/>
          </w:rPr>
          <w:delText>,</w:delText>
        </w:r>
      </w:del>
      <w:ins w:id="805" w:author="D B" w:date="2015-09-26T19:22:00Z">
        <w:del w:id="806" w:author="Danso-Appiah" w:date="2015-10-19T20:48:00Z">
          <w:r w:rsidR="00187F17" w:rsidRPr="00187F17" w:rsidDel="00556A71">
            <w:rPr>
              <w:rFonts w:ascii="Times New Roman" w:hAnsi="Times New Roman"/>
              <w:bCs/>
              <w:color w:val="000000"/>
              <w:szCs w:val="20"/>
              <w:vertAlign w:val="superscript"/>
              <w:lang w:eastAsia="en-GB"/>
              <w:rPrChange w:id="807" w:author="D B" w:date="2015-09-26T19:22:00Z">
                <w:rPr>
                  <w:rFonts w:ascii="Times New Roman" w:hAnsi="Times New Roman"/>
                  <w:bCs/>
                  <w:color w:val="000000"/>
                  <w:szCs w:val="20"/>
                  <w:lang w:eastAsia="en-GB"/>
                </w:rPr>
              </w:rPrChange>
            </w:rPr>
            <w:delText>39</w:delText>
          </w:r>
        </w:del>
      </w:ins>
      <w:del w:id="808" w:author="Danso-Appiah" w:date="2015-10-19T20:48:00Z">
        <w:r w:rsidRPr="00D55D96" w:rsidDel="00556A71">
          <w:rPr>
            <w:rFonts w:ascii="Times New Roman" w:hAnsi="Times New Roman"/>
            <w:bCs/>
            <w:color w:val="000000"/>
            <w:szCs w:val="20"/>
            <w:lang w:eastAsia="en-GB"/>
          </w:rPr>
          <w:delText xml:space="preserve"> </w:delText>
        </w:r>
        <w:r w:rsidR="00AF79DC" w:rsidDel="00556A71">
          <w:rPr>
            <w:rFonts w:ascii="Times New Roman" w:hAnsi="Times New Roman"/>
            <w:bCs/>
            <w:color w:val="000000"/>
            <w:szCs w:val="20"/>
            <w:lang w:eastAsia="en-GB"/>
          </w:rPr>
          <w:delText xml:space="preserve">the </w:delText>
        </w:r>
        <w:r w:rsidR="00A03573" w:rsidRPr="00D55D96" w:rsidDel="00556A71">
          <w:rPr>
            <w:rFonts w:ascii="Times New Roman" w:hAnsi="Times New Roman"/>
            <w:bCs/>
            <w:color w:val="000000"/>
            <w:szCs w:val="20"/>
            <w:lang w:eastAsia="en-GB"/>
          </w:rPr>
          <w:delText xml:space="preserve">combined </w:delText>
        </w:r>
        <w:r w:rsidR="00463CF0" w:rsidRPr="00D55D96" w:rsidDel="00556A71">
          <w:rPr>
            <w:rFonts w:ascii="Times New Roman" w:hAnsi="Times New Roman"/>
            <w:bCs/>
            <w:color w:val="000000"/>
            <w:szCs w:val="20"/>
            <w:lang w:eastAsia="en-GB"/>
          </w:rPr>
          <w:delText>CCA</w:delText>
        </w:r>
        <w:r w:rsidR="00C3392A" w:rsidDel="00556A71">
          <w:rPr>
            <w:rFonts w:ascii="Times New Roman" w:hAnsi="Times New Roman"/>
            <w:bCs/>
            <w:color w:val="000000"/>
            <w:szCs w:val="20"/>
            <w:lang w:eastAsia="en-GB"/>
          </w:rPr>
          <w:delText>/</w:delText>
        </w:r>
        <w:r w:rsidR="00A03573" w:rsidRPr="00D55D96" w:rsidDel="00556A71">
          <w:rPr>
            <w:rFonts w:ascii="Times New Roman" w:hAnsi="Times New Roman"/>
            <w:bCs/>
            <w:color w:val="000000"/>
            <w:szCs w:val="20"/>
            <w:lang w:eastAsia="en-GB"/>
          </w:rPr>
          <w:delText>urine filtration</w:delText>
        </w:r>
        <w:r w:rsidR="00734F68" w:rsidRPr="00D55D96" w:rsidDel="00556A71">
          <w:rPr>
            <w:rFonts w:ascii="Times New Roman" w:hAnsi="Times New Roman"/>
            <w:bCs/>
            <w:color w:val="000000"/>
            <w:szCs w:val="20"/>
            <w:lang w:eastAsia="en-GB"/>
          </w:rPr>
          <w:delText xml:space="preserve"> </w:delText>
        </w:r>
        <w:r w:rsidR="00AF79DC" w:rsidDel="00556A71">
          <w:rPr>
            <w:rFonts w:ascii="Times New Roman" w:hAnsi="Times New Roman"/>
            <w:bCs/>
            <w:color w:val="000000"/>
            <w:szCs w:val="20"/>
            <w:lang w:eastAsia="en-GB"/>
          </w:rPr>
          <w:delText xml:space="preserve">was used as </w:delText>
        </w:r>
        <w:r w:rsidR="00AF79DC" w:rsidRPr="00D55D96" w:rsidDel="00556A71">
          <w:rPr>
            <w:rFonts w:ascii="Times New Roman" w:hAnsi="Times New Roman"/>
            <w:bCs/>
            <w:color w:val="000000"/>
            <w:szCs w:val="20"/>
            <w:lang w:eastAsia="en-GB"/>
          </w:rPr>
          <w:delText xml:space="preserve">gold standard </w:delText>
        </w:r>
        <w:r w:rsidR="009071E1" w:rsidDel="00556A71">
          <w:rPr>
            <w:rFonts w:ascii="Times New Roman" w:hAnsi="Times New Roman"/>
            <w:bCs/>
            <w:color w:val="000000"/>
            <w:szCs w:val="20"/>
            <w:lang w:eastAsia="en-GB"/>
          </w:rPr>
          <w:delText xml:space="preserve">for </w:delText>
        </w:r>
        <w:r w:rsidR="00E14243" w:rsidRPr="00D55D96" w:rsidDel="00556A71">
          <w:rPr>
            <w:rFonts w:ascii="Times New Roman" w:hAnsi="Times New Roman"/>
            <w:bCs/>
            <w:color w:val="000000"/>
            <w:szCs w:val="20"/>
            <w:lang w:eastAsia="en-GB"/>
          </w:rPr>
          <w:delText>assess</w:delText>
        </w:r>
        <w:r w:rsidR="009071E1" w:rsidDel="00556A71">
          <w:rPr>
            <w:rFonts w:ascii="Times New Roman" w:hAnsi="Times New Roman"/>
            <w:bCs/>
            <w:color w:val="000000"/>
            <w:szCs w:val="20"/>
            <w:lang w:eastAsia="en-GB"/>
          </w:rPr>
          <w:delText>ing</w:delText>
        </w:r>
        <w:r w:rsidR="00E14243" w:rsidRPr="00D55D96" w:rsidDel="00556A71">
          <w:rPr>
            <w:rFonts w:ascii="Times New Roman" w:hAnsi="Times New Roman"/>
            <w:bCs/>
            <w:color w:val="000000"/>
            <w:szCs w:val="20"/>
            <w:lang w:eastAsia="en-GB"/>
          </w:rPr>
          <w:delText xml:space="preserve"> accuracy of CCA</w:delText>
        </w:r>
        <w:r w:rsidR="005C5CD1" w:rsidDel="00556A71">
          <w:rPr>
            <w:rFonts w:ascii="Times New Roman" w:hAnsi="Times New Roman"/>
            <w:bCs/>
            <w:color w:val="000000"/>
            <w:szCs w:val="20"/>
            <w:lang w:eastAsia="en-GB"/>
          </w:rPr>
          <w:delText>. T</w:delText>
        </w:r>
        <w:r w:rsidR="00E14243" w:rsidRPr="00D55D96" w:rsidDel="00556A71">
          <w:rPr>
            <w:rFonts w:ascii="Times New Roman" w:hAnsi="Times New Roman"/>
            <w:noProof/>
            <w:lang w:eastAsia="en-GB"/>
          </w:rPr>
          <w:delText>he results showed an improve</w:delText>
        </w:r>
        <w:r w:rsidR="00AA7060" w:rsidDel="00556A71">
          <w:rPr>
            <w:rFonts w:ascii="Times New Roman" w:hAnsi="Times New Roman"/>
            <w:noProof/>
            <w:lang w:eastAsia="en-GB"/>
          </w:rPr>
          <w:delText>d</w:delText>
        </w:r>
        <w:r w:rsidR="00E14243" w:rsidRPr="00D55D96" w:rsidDel="00556A71">
          <w:rPr>
            <w:rFonts w:ascii="Times New Roman" w:hAnsi="Times New Roman"/>
            <w:noProof/>
            <w:lang w:eastAsia="en-GB"/>
          </w:rPr>
          <w:delText xml:space="preserve"> </w:delText>
        </w:r>
        <w:r w:rsidR="00463CF0" w:rsidRPr="00D55D96" w:rsidDel="00556A71">
          <w:rPr>
            <w:rFonts w:ascii="Times New Roman" w:hAnsi="Times New Roman"/>
            <w:bCs/>
            <w:color w:val="000000"/>
            <w:szCs w:val="20"/>
            <w:lang w:eastAsia="en-GB"/>
          </w:rPr>
          <w:delText xml:space="preserve">sensitivity </w:delText>
        </w:r>
        <w:r w:rsidR="00DA69A3" w:rsidDel="00556A71">
          <w:rPr>
            <w:rFonts w:ascii="Times New Roman" w:hAnsi="Times New Roman"/>
            <w:bCs/>
            <w:color w:val="000000"/>
            <w:szCs w:val="20"/>
            <w:lang w:eastAsia="en-GB"/>
          </w:rPr>
          <w:delText xml:space="preserve">of CCA </w:delText>
        </w:r>
        <w:r w:rsidR="00F04FA4" w:rsidDel="00556A71">
          <w:rPr>
            <w:rFonts w:ascii="Times New Roman" w:hAnsi="Times New Roman"/>
            <w:bCs/>
            <w:color w:val="000000"/>
            <w:szCs w:val="20"/>
            <w:lang w:eastAsia="en-GB"/>
          </w:rPr>
          <w:delText xml:space="preserve">by </w:delText>
        </w:r>
        <w:r w:rsidR="00F04FA4" w:rsidRPr="00AD7139" w:rsidDel="00556A71">
          <w:rPr>
            <w:rFonts w:ascii="Times New Roman" w:hAnsi="Times New Roman"/>
            <w:bCs/>
            <w:color w:val="000000"/>
            <w:lang w:eastAsia="en-GB"/>
          </w:rPr>
          <w:delText xml:space="preserve">about 10% from </w:delText>
        </w:r>
        <w:r w:rsidR="00F04FA4" w:rsidRPr="00F56E83" w:rsidDel="00556A71">
          <w:rPr>
            <w:rFonts w:ascii="Times New Roman" w:hAnsi="Times New Roman"/>
            <w:noProof/>
            <w:lang w:eastAsia="en-GB"/>
          </w:rPr>
          <w:delText xml:space="preserve">79% </w:delText>
        </w:r>
        <w:r w:rsidR="00463534" w:rsidRPr="00F56E83" w:rsidDel="00556A71">
          <w:rPr>
            <w:rFonts w:ascii="Times New Roman" w:hAnsi="Times New Roman"/>
            <w:bCs/>
            <w:color w:val="000000"/>
            <w:lang w:eastAsia="en-GB"/>
          </w:rPr>
          <w:delText xml:space="preserve">to </w:delText>
        </w:r>
        <w:r w:rsidR="00463534" w:rsidRPr="009071E1" w:rsidDel="00556A71">
          <w:rPr>
            <w:rFonts w:ascii="Times New Roman" w:hAnsi="Times New Roman"/>
            <w:lang w:eastAsia="en-GB"/>
          </w:rPr>
          <w:delText>88.2%</w:delText>
        </w:r>
        <w:r w:rsidR="00A1536B" w:rsidRPr="009071E1" w:rsidDel="00556A71">
          <w:rPr>
            <w:rFonts w:ascii="Times New Roman" w:hAnsi="Times New Roman"/>
            <w:lang w:eastAsia="en-GB"/>
          </w:rPr>
          <w:delText xml:space="preserve"> when compared with </w:delText>
        </w:r>
        <w:r w:rsidR="00F33AFC" w:rsidDel="00556A71">
          <w:rPr>
            <w:rFonts w:ascii="Times New Roman" w:hAnsi="Times New Roman"/>
            <w:lang w:eastAsia="en-GB"/>
          </w:rPr>
          <w:delText xml:space="preserve">the </w:delText>
        </w:r>
        <w:r w:rsidR="00A1536B" w:rsidRPr="009071E1" w:rsidDel="00556A71">
          <w:rPr>
            <w:rFonts w:ascii="Times New Roman" w:hAnsi="Times New Roman"/>
            <w:lang w:eastAsia="en-GB"/>
          </w:rPr>
          <w:delText xml:space="preserve">combined </w:delText>
        </w:r>
        <w:r w:rsidR="000B1460" w:rsidDel="00556A71">
          <w:rPr>
            <w:rFonts w:ascii="Times New Roman" w:hAnsi="Times New Roman"/>
            <w:lang w:eastAsia="en-GB"/>
          </w:rPr>
          <w:delText xml:space="preserve">‘gold </w:delText>
        </w:r>
        <w:r w:rsidR="00A1536B" w:rsidRPr="009071E1" w:rsidDel="00556A71">
          <w:rPr>
            <w:rFonts w:ascii="Times New Roman" w:hAnsi="Times New Roman"/>
            <w:lang w:eastAsia="en-GB"/>
          </w:rPr>
          <w:delText>standard</w:delText>
        </w:r>
        <w:r w:rsidR="000B1460" w:rsidDel="00556A71">
          <w:rPr>
            <w:rFonts w:ascii="Times New Roman" w:hAnsi="Times New Roman"/>
            <w:lang w:eastAsia="en-GB"/>
          </w:rPr>
          <w:delText>’</w:delText>
        </w:r>
        <w:r w:rsidR="00D55D96" w:rsidRPr="00AD7139" w:rsidDel="00556A71">
          <w:rPr>
            <w:rFonts w:ascii="Times New Roman" w:hAnsi="Times New Roman"/>
            <w:noProof/>
            <w:lang w:eastAsia="en-GB"/>
          </w:rPr>
          <w:delText>.</w:delText>
        </w:r>
        <w:r w:rsidR="00AA7060" w:rsidDel="00556A71">
          <w:rPr>
            <w:rFonts w:ascii="Times New Roman" w:hAnsi="Times New Roman"/>
            <w:noProof/>
            <w:lang w:eastAsia="en-GB"/>
          </w:rPr>
          <w:delText xml:space="preserve"> </w:delText>
        </w:r>
        <w:r w:rsidR="00FE3947" w:rsidDel="00556A71">
          <w:rPr>
            <w:rFonts w:ascii="Times New Roman" w:hAnsi="Times New Roman"/>
            <w:noProof/>
            <w:lang w:eastAsia="en-GB"/>
          </w:rPr>
          <w:delText>The accuracy of POC-CCA assessed from SROC curve show</w:delText>
        </w:r>
        <w:r w:rsidR="00A0010F" w:rsidDel="00556A71">
          <w:rPr>
            <w:rFonts w:ascii="Times New Roman" w:hAnsi="Times New Roman"/>
            <w:noProof/>
            <w:lang w:eastAsia="en-GB"/>
          </w:rPr>
          <w:delText>ed</w:delText>
        </w:r>
        <w:r w:rsidR="00FE3947" w:rsidDel="00556A71">
          <w:rPr>
            <w:rFonts w:ascii="Times New Roman" w:hAnsi="Times New Roman"/>
            <w:noProof/>
            <w:lang w:eastAsia="en-GB"/>
          </w:rPr>
          <w:delText xml:space="preserve"> low performanace</w:delText>
        </w:r>
        <w:r w:rsidR="00D003FB" w:rsidDel="00556A71">
          <w:rPr>
            <w:rFonts w:ascii="Times New Roman" w:hAnsi="Times New Roman"/>
            <w:noProof/>
            <w:lang w:eastAsia="en-GB"/>
          </w:rPr>
          <w:delText>,</w:delText>
        </w:r>
        <w:r w:rsidR="00FE3947" w:rsidDel="00556A71">
          <w:rPr>
            <w:rFonts w:ascii="Times New Roman" w:hAnsi="Times New Roman"/>
            <w:noProof/>
            <w:lang w:eastAsia="en-GB"/>
          </w:rPr>
          <w:delText xml:space="preserve"> </w:delText>
        </w:r>
        <w:r w:rsidR="00D003FB" w:rsidDel="00556A71">
          <w:rPr>
            <w:rFonts w:ascii="Times New Roman" w:hAnsi="Times New Roman"/>
            <w:noProof/>
            <w:lang w:eastAsia="en-GB"/>
          </w:rPr>
          <w:delText>demonstra</w:delText>
        </w:r>
        <w:r w:rsidR="00FE3947" w:rsidDel="00556A71">
          <w:rPr>
            <w:rFonts w:ascii="Times New Roman" w:hAnsi="Times New Roman"/>
            <w:noProof/>
            <w:lang w:eastAsia="en-GB"/>
          </w:rPr>
          <w:delText xml:space="preserve">ble </w:delText>
        </w:r>
        <w:r w:rsidR="00D003FB" w:rsidDel="00556A71">
          <w:rPr>
            <w:rFonts w:ascii="Times New Roman" w:hAnsi="Times New Roman"/>
            <w:noProof/>
            <w:lang w:eastAsia="en-GB"/>
          </w:rPr>
          <w:delText xml:space="preserve">from </w:delText>
        </w:r>
        <w:r w:rsidR="00FE3947" w:rsidDel="00556A71">
          <w:rPr>
            <w:rFonts w:ascii="Times New Roman" w:hAnsi="Times New Roman"/>
            <w:noProof/>
            <w:lang w:eastAsia="en-GB"/>
          </w:rPr>
          <w:delText xml:space="preserve">AUC curve </w:delText>
        </w:r>
        <w:r w:rsidR="00D003FB" w:rsidDel="00556A71">
          <w:rPr>
            <w:rFonts w:ascii="Times New Roman" w:hAnsi="Times New Roman"/>
            <w:noProof/>
            <w:lang w:eastAsia="en-GB"/>
          </w:rPr>
          <w:delText xml:space="preserve">of </w:delText>
        </w:r>
        <w:r w:rsidR="00FE3947" w:rsidDel="00556A71">
          <w:rPr>
            <w:rFonts w:ascii="Times New Roman" w:hAnsi="Times New Roman"/>
            <w:noProof/>
            <w:lang w:eastAsia="en-GB"/>
          </w:rPr>
          <w:delText>0.62 (</w:delText>
        </w:r>
        <w:r w:rsidR="00D003FB" w:rsidRPr="00D003FB" w:rsidDel="00556A71">
          <w:rPr>
            <w:rFonts w:ascii="Times New Roman" w:hAnsi="Times New Roman"/>
            <w:noProof/>
            <w:color w:val="0000CC"/>
            <w:lang w:eastAsia="en-GB"/>
          </w:rPr>
          <w:delText>Fig</w:delText>
        </w:r>
      </w:del>
      <w:del w:id="809" w:author="Danso-Appiah" w:date="2015-09-23T17:50:00Z">
        <w:r w:rsidR="00D003FB" w:rsidRPr="00D003FB" w:rsidDel="00975FEC">
          <w:rPr>
            <w:rFonts w:ascii="Times New Roman" w:hAnsi="Times New Roman"/>
            <w:noProof/>
            <w:color w:val="0000CC"/>
            <w:lang w:eastAsia="en-GB"/>
          </w:rPr>
          <w:delText xml:space="preserve">ure </w:delText>
        </w:r>
      </w:del>
      <w:del w:id="810" w:author="Danso-Appiah" w:date="2015-10-19T20:48:00Z">
        <w:r w:rsidR="00D003FB" w:rsidRPr="00D003FB" w:rsidDel="00556A71">
          <w:rPr>
            <w:rFonts w:ascii="Times New Roman" w:hAnsi="Times New Roman"/>
            <w:noProof/>
            <w:color w:val="0000CC"/>
            <w:lang w:eastAsia="en-GB"/>
          </w:rPr>
          <w:delText>6</w:delText>
        </w:r>
        <w:r w:rsidR="00FE3947" w:rsidDel="00556A71">
          <w:rPr>
            <w:rFonts w:ascii="Times New Roman" w:hAnsi="Times New Roman"/>
            <w:noProof/>
            <w:lang w:eastAsia="en-GB"/>
          </w:rPr>
          <w:delText>).</w:delText>
        </w:r>
      </w:del>
    </w:p>
    <w:p w14:paraId="2F74F62A" w14:textId="77777777" w:rsidR="00A0010F" w:rsidRDefault="00A0010F">
      <w:pPr>
        <w:suppressAutoHyphens w:val="0"/>
        <w:autoSpaceDN/>
        <w:spacing w:after="0"/>
        <w:textAlignment w:val="auto"/>
        <w:rPr>
          <w:rFonts w:ascii="Times New Roman" w:hAnsi="Times New Roman"/>
          <w:b/>
          <w:noProof/>
          <w:lang w:eastAsia="en-GB"/>
        </w:rPr>
      </w:pPr>
      <w:r>
        <w:rPr>
          <w:rFonts w:ascii="Times New Roman" w:hAnsi="Times New Roman"/>
          <w:b/>
          <w:noProof/>
          <w:lang w:eastAsia="en-GB"/>
        </w:rPr>
        <w:br w:type="page"/>
      </w:r>
    </w:p>
    <w:p w14:paraId="35147B28" w14:textId="1AA13074" w:rsidR="00FE3947" w:rsidDel="0034567B" w:rsidRDefault="003044BF" w:rsidP="00FE3947">
      <w:pPr>
        <w:spacing w:after="240" w:line="276" w:lineRule="auto"/>
        <w:rPr>
          <w:del w:id="811" w:author="Danso-Appiah" w:date="2015-10-06T13:01:00Z"/>
          <w:rFonts w:ascii="Times New Roman" w:hAnsi="Times New Roman"/>
        </w:rPr>
      </w:pPr>
      <w:del w:id="812" w:author="Danso-Appiah" w:date="2015-10-06T13:01:00Z">
        <w:r w:rsidRPr="00975FEC" w:rsidDel="0034567B">
          <w:rPr>
            <w:rFonts w:ascii="Times New Roman" w:hAnsi="Times New Roman"/>
            <w:noProof/>
            <w:lang w:eastAsia="en-GB"/>
            <w:rPrChange w:id="813" w:author="Danso-Appiah" w:date="2015-09-23T17:50:00Z">
              <w:rPr>
                <w:rFonts w:ascii="Times New Roman" w:hAnsi="Times New Roman"/>
                <w:b/>
                <w:noProof/>
                <w:lang w:eastAsia="en-GB"/>
              </w:rPr>
            </w:rPrChange>
          </w:rPr>
          <w:lastRenderedPageBreak/>
          <w:delText>Fig</w:delText>
        </w:r>
        <w:r w:rsidR="00B439C1" w:rsidRPr="00975FEC" w:rsidDel="0034567B">
          <w:rPr>
            <w:rFonts w:ascii="Times New Roman" w:hAnsi="Times New Roman"/>
            <w:noProof/>
            <w:lang w:eastAsia="en-GB"/>
            <w:rPrChange w:id="814" w:author="Danso-Appiah" w:date="2015-09-23T17:50:00Z">
              <w:rPr>
                <w:rFonts w:ascii="Times New Roman" w:hAnsi="Times New Roman"/>
                <w:b/>
                <w:noProof/>
                <w:lang w:eastAsia="en-GB"/>
              </w:rPr>
            </w:rPrChange>
          </w:rPr>
          <w:delText>.</w:delText>
        </w:r>
        <w:r w:rsidRPr="00975FEC" w:rsidDel="0034567B">
          <w:rPr>
            <w:rFonts w:ascii="Times New Roman" w:hAnsi="Times New Roman"/>
            <w:noProof/>
            <w:lang w:eastAsia="en-GB"/>
            <w:rPrChange w:id="815" w:author="Danso-Appiah" w:date="2015-09-23T17:50:00Z">
              <w:rPr>
                <w:rFonts w:ascii="Times New Roman" w:hAnsi="Times New Roman"/>
                <w:b/>
                <w:noProof/>
                <w:lang w:eastAsia="en-GB"/>
              </w:rPr>
            </w:rPrChange>
          </w:rPr>
          <w:delText xml:space="preserve"> 6</w:delText>
        </w:r>
        <w:r w:rsidR="00FE3947" w:rsidDel="0034567B">
          <w:rPr>
            <w:rFonts w:ascii="Times New Roman" w:hAnsi="Times New Roman"/>
            <w:noProof/>
            <w:lang w:eastAsia="en-GB"/>
          </w:rPr>
          <w:delText xml:space="preserve"> </w:delText>
        </w:r>
        <w:r w:rsidR="00FE3947" w:rsidRPr="00975FEC" w:rsidDel="0034567B">
          <w:rPr>
            <w:rFonts w:ascii="Times New Roman" w:hAnsi="Times New Roman"/>
            <w:b/>
            <w:noProof/>
            <w:lang w:eastAsia="en-GB"/>
            <w:rPrChange w:id="816" w:author="Danso-Appiah" w:date="2015-09-23T17:50:00Z">
              <w:rPr>
                <w:rFonts w:ascii="Times New Roman" w:hAnsi="Times New Roman"/>
                <w:noProof/>
                <w:lang w:eastAsia="en-GB"/>
              </w:rPr>
            </w:rPrChange>
          </w:rPr>
          <w:delText xml:space="preserve">Performance of POC-CCA </w:delText>
        </w:r>
        <w:r w:rsidR="00FE3947" w:rsidRPr="00975FEC" w:rsidDel="0034567B">
          <w:rPr>
            <w:rFonts w:ascii="Times New Roman" w:hAnsi="Times New Roman"/>
            <w:b/>
            <w:rPrChange w:id="817" w:author="Danso-Appiah" w:date="2015-09-23T17:50:00Z">
              <w:rPr>
                <w:rFonts w:ascii="Times New Roman" w:hAnsi="Times New Roman"/>
              </w:rPr>
            </w:rPrChange>
          </w:rPr>
          <w:delText>strips versus standard 10 mL urine filtration for the diagnosis of urinary schistosomiasis</w:delText>
        </w:r>
      </w:del>
    </w:p>
    <w:p w14:paraId="6DC57576" w14:textId="28E64544" w:rsidR="00FE3947" w:rsidDel="0034567B" w:rsidRDefault="00FE3947" w:rsidP="00FE3947">
      <w:pPr>
        <w:spacing w:after="240" w:line="276" w:lineRule="auto"/>
        <w:jc w:val="center"/>
        <w:rPr>
          <w:del w:id="818" w:author="Danso-Appiah" w:date="2015-10-06T13:01:00Z"/>
          <w:rFonts w:ascii="Times New Roman" w:hAnsi="Times New Roman"/>
        </w:rPr>
      </w:pPr>
      <w:del w:id="819" w:author="Danso-Appiah" w:date="2015-10-06T13:01:00Z">
        <w:r w:rsidDel="0034567B">
          <w:rPr>
            <w:noProof/>
            <w:lang w:eastAsia="en-GB"/>
          </w:rPr>
          <w:drawing>
            <wp:inline distT="0" distB="0" distL="0" distR="0" wp14:anchorId="50CDB2EE" wp14:editId="7E5631AB">
              <wp:extent cx="4810125" cy="4810125"/>
              <wp:effectExtent l="0" t="0" r="9525" b="9525"/>
              <wp:docPr id="109" name="Picture 109" descr="C:\Users\DANSO-~1\AppData\Local\Temp\SROC_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SO-~1\AppData\Local\Temp\SROC_A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del>
    </w:p>
    <w:p w14:paraId="4B381818" w14:textId="72A632B9" w:rsidR="00FE3947" w:rsidRPr="00D82A30" w:rsidRDefault="00FE3947" w:rsidP="00A0010F">
      <w:pPr>
        <w:pBdr>
          <w:top w:val="single" w:sz="4" w:space="1" w:color="auto"/>
          <w:bottom w:val="single" w:sz="4" w:space="9" w:color="auto"/>
        </w:pBdr>
        <w:spacing w:before="120" w:after="0"/>
        <w:rPr>
          <w:rFonts w:ascii="Times New Roman" w:hAnsi="Times New Roman"/>
          <w:color w:val="000000"/>
          <w:sz w:val="18"/>
          <w:szCs w:val="18"/>
        </w:rPr>
      </w:pPr>
      <w:del w:id="820" w:author="Danso-Appiah" w:date="2015-10-06T13:01:00Z">
        <w:r w:rsidRPr="001F6BA5" w:rsidDel="0034567B">
          <w:rPr>
            <w:rFonts w:ascii="Times New Roman" w:hAnsi="Times New Roman"/>
            <w:color w:val="000000"/>
            <w:sz w:val="18"/>
            <w:szCs w:val="18"/>
          </w:rPr>
          <w:delText xml:space="preserve">POC-CCA reagent strips </w:delText>
        </w:r>
      </w:del>
      <w:ins w:id="821" w:author="D B" w:date="2015-09-26T19:25:00Z">
        <w:del w:id="822" w:author="Danso-Appiah" w:date="2015-10-06T13:01:00Z">
          <w:r w:rsidR="000E7013" w:rsidDel="0034567B">
            <w:rPr>
              <w:rFonts w:ascii="Times New Roman" w:hAnsi="Times New Roman"/>
              <w:color w:val="000000"/>
              <w:sz w:val="18"/>
              <w:szCs w:val="18"/>
            </w:rPr>
            <w:delText>study</w:delText>
          </w:r>
          <w:r w:rsidR="000E7013" w:rsidRPr="000E7013" w:rsidDel="0034567B">
            <w:rPr>
              <w:rFonts w:ascii="Times New Roman" w:hAnsi="Times New Roman"/>
              <w:color w:val="000000"/>
              <w:sz w:val="18"/>
              <w:szCs w:val="18"/>
              <w:vertAlign w:val="superscript"/>
              <w:rPrChange w:id="823" w:author="D B" w:date="2015-09-26T19:25:00Z">
                <w:rPr>
                  <w:rFonts w:ascii="Times New Roman" w:hAnsi="Times New Roman"/>
                  <w:color w:val="000000"/>
                  <w:sz w:val="18"/>
                  <w:szCs w:val="18"/>
                </w:rPr>
              </w:rPrChange>
            </w:rPr>
            <w:delText>11</w:delText>
          </w:r>
          <w:r w:rsidR="000E7013" w:rsidDel="0034567B">
            <w:rPr>
              <w:rFonts w:ascii="Times New Roman" w:hAnsi="Times New Roman"/>
              <w:color w:val="000000"/>
              <w:sz w:val="18"/>
              <w:szCs w:val="18"/>
              <w:vertAlign w:val="superscript"/>
            </w:rPr>
            <w:delText xml:space="preserve"> </w:delText>
          </w:r>
        </w:del>
      </w:ins>
      <w:del w:id="824" w:author="Danso-Appiah" w:date="2015-10-06T13:01:00Z">
        <w:r w:rsidRPr="001F6BA5" w:rsidDel="0034567B">
          <w:rPr>
            <w:rFonts w:ascii="Times New Roman" w:hAnsi="Times New Roman"/>
            <w:color w:val="000000"/>
            <w:sz w:val="18"/>
            <w:szCs w:val="18"/>
          </w:rPr>
          <w:delText xml:space="preserve">based on </w:delText>
        </w:r>
        <w:r w:rsidRPr="0019405A" w:rsidDel="0034567B">
          <w:rPr>
            <w:rFonts w:ascii="Times New Roman" w:hAnsi="Times New Roman"/>
            <w:color w:val="0000CC"/>
            <w:sz w:val="18"/>
            <w:szCs w:val="18"/>
          </w:rPr>
          <w:delText xml:space="preserve">van </w:delText>
        </w:r>
        <w:r w:rsidRPr="00F43668" w:rsidDel="0034567B">
          <w:rPr>
            <w:rFonts w:ascii="Times New Roman" w:hAnsi="Times New Roman"/>
            <w:color w:val="0000CC"/>
            <w:sz w:val="18"/>
            <w:szCs w:val="18"/>
          </w:rPr>
          <w:delText>Dam</w:delText>
        </w:r>
        <w:r w:rsidDel="0034567B">
          <w:rPr>
            <w:rFonts w:ascii="Times New Roman" w:hAnsi="Times New Roman"/>
            <w:color w:val="0000CC"/>
            <w:sz w:val="18"/>
            <w:szCs w:val="18"/>
          </w:rPr>
          <w:delText xml:space="preserve"> </w:delText>
        </w:r>
        <w:r w:rsidRPr="00F43668" w:rsidDel="0034567B">
          <w:rPr>
            <w:rFonts w:ascii="Times New Roman" w:hAnsi="Times New Roman"/>
            <w:color w:val="0000CC"/>
            <w:sz w:val="18"/>
            <w:szCs w:val="18"/>
          </w:rPr>
          <w:delText>2004</w:delText>
        </w:r>
        <w:r w:rsidRPr="001F6BA5" w:rsidDel="0034567B">
          <w:rPr>
            <w:rFonts w:ascii="Times New Roman" w:hAnsi="Times New Roman"/>
            <w:color w:val="000000"/>
            <w:sz w:val="18"/>
            <w:szCs w:val="18"/>
          </w:rPr>
          <w:delText xml:space="preserve"> with trace </w:delText>
        </w:r>
        <w:r w:rsidDel="0034567B">
          <w:rPr>
            <w:rFonts w:ascii="Times New Roman" w:hAnsi="Times New Roman"/>
            <w:color w:val="000000"/>
            <w:sz w:val="18"/>
            <w:szCs w:val="18"/>
          </w:rPr>
          <w:delText xml:space="preserve">counted </w:delText>
        </w:r>
        <w:r w:rsidRPr="001F6BA5" w:rsidDel="0034567B">
          <w:rPr>
            <w:rFonts w:ascii="Times New Roman" w:hAnsi="Times New Roman"/>
            <w:color w:val="000000"/>
            <w:sz w:val="18"/>
            <w:szCs w:val="18"/>
          </w:rPr>
          <w:delText xml:space="preserve">as </w:delText>
        </w:r>
        <w:r w:rsidDel="0034567B">
          <w:rPr>
            <w:rFonts w:ascii="Times New Roman" w:hAnsi="Times New Roman"/>
            <w:color w:val="000000"/>
            <w:sz w:val="18"/>
            <w:szCs w:val="18"/>
          </w:rPr>
          <w:delText>positive test</w:delText>
        </w:r>
      </w:del>
    </w:p>
    <w:p w14:paraId="42011DAC" w14:textId="77777777" w:rsidR="00FE3947" w:rsidRDefault="00FE3947" w:rsidP="00D82A30">
      <w:pPr>
        <w:suppressAutoHyphens w:val="0"/>
        <w:autoSpaceDN/>
        <w:spacing w:after="0"/>
        <w:textAlignment w:val="auto"/>
        <w:rPr>
          <w:rFonts w:ascii="Times New Roman" w:hAnsi="Times New Roman"/>
          <w:noProof/>
          <w:lang w:eastAsia="en-GB"/>
        </w:rPr>
      </w:pPr>
    </w:p>
    <w:p w14:paraId="3FDC17DE" w14:textId="77777777" w:rsidR="00C21BD9" w:rsidRPr="00030D93" w:rsidRDefault="00C21BD9" w:rsidP="00027F2C">
      <w:pPr>
        <w:spacing w:after="0" w:line="276" w:lineRule="auto"/>
        <w:rPr>
          <w:rFonts w:ascii="Times New Roman" w:hAnsi="Times New Roman"/>
          <w:noProof/>
          <w:lang w:eastAsia="en-GB"/>
        </w:rPr>
      </w:pPr>
    </w:p>
    <w:p w14:paraId="798C64F4" w14:textId="5C06E0EE" w:rsidR="0059788E" w:rsidRPr="003E6DDB" w:rsidRDefault="00C41810">
      <w:pPr>
        <w:pStyle w:val="NormalWeb"/>
        <w:tabs>
          <w:tab w:val="left" w:pos="426"/>
        </w:tabs>
        <w:spacing w:before="0" w:after="240" w:line="276" w:lineRule="auto"/>
        <w:rPr>
          <w:b/>
          <w:sz w:val="22"/>
          <w:szCs w:val="22"/>
        </w:rPr>
        <w:pPrChange w:id="825" w:author="Danso-Appiah" w:date="2015-10-19T19:15:00Z">
          <w:pPr>
            <w:pStyle w:val="NormalWeb"/>
            <w:spacing w:before="0" w:after="240" w:line="276" w:lineRule="auto"/>
          </w:pPr>
        </w:pPrChange>
      </w:pPr>
      <w:ins w:id="826" w:author="Danso-Appiah" w:date="2015-10-19T19:13:00Z">
        <w:r>
          <w:rPr>
            <w:i/>
            <w:sz w:val="22"/>
            <w:szCs w:val="22"/>
          </w:rPr>
          <w:t>d)</w:t>
        </w:r>
        <w:r>
          <w:rPr>
            <w:i/>
            <w:sz w:val="22"/>
            <w:szCs w:val="22"/>
          </w:rPr>
          <w:tab/>
        </w:r>
      </w:ins>
      <w:ins w:id="827" w:author="Danso-Appiah" w:date="2015-10-06T13:32:00Z">
        <w:r w:rsidR="003550B7" w:rsidRPr="000301F4">
          <w:rPr>
            <w:b/>
            <w:i/>
            <w:sz w:val="22"/>
            <w:szCs w:val="22"/>
            <w:rPrChange w:id="828" w:author="Danso-Appiah" w:date="2015-10-19T19:15:00Z">
              <w:rPr>
                <w:i/>
                <w:sz w:val="22"/>
                <w:szCs w:val="22"/>
              </w:rPr>
            </w:rPrChange>
          </w:rPr>
          <w:t>G</w:t>
        </w:r>
      </w:ins>
      <w:del w:id="829" w:author="Danso-Appiah" w:date="2015-10-06T13:32:00Z">
        <w:r w:rsidR="003550B7" w:rsidRPr="000301F4" w:rsidDel="003550B7">
          <w:rPr>
            <w:b/>
            <w:i/>
            <w:sz w:val="22"/>
            <w:szCs w:val="22"/>
            <w:rPrChange w:id="830" w:author="Danso-Appiah" w:date="2015-10-19T19:15:00Z">
              <w:rPr>
                <w:b/>
                <w:sz w:val="22"/>
                <w:szCs w:val="22"/>
              </w:rPr>
            </w:rPrChange>
          </w:rPr>
          <w:delText>g</w:delText>
        </w:r>
      </w:del>
      <w:r w:rsidR="003550B7" w:rsidRPr="000301F4">
        <w:rPr>
          <w:b/>
          <w:i/>
          <w:sz w:val="22"/>
          <w:szCs w:val="22"/>
          <w:rPrChange w:id="831" w:author="Danso-Appiah" w:date="2015-10-19T19:15:00Z">
            <w:rPr>
              <w:b/>
              <w:sz w:val="22"/>
              <w:szCs w:val="22"/>
            </w:rPr>
          </w:rPrChange>
        </w:rPr>
        <w:t xml:space="preserve">lobal performance of </w:t>
      </w:r>
      <w:del w:id="832" w:author="Danso-Appiah" w:date="2015-10-06T13:32:00Z">
        <w:r w:rsidR="003550B7" w:rsidRPr="000301F4" w:rsidDel="003550B7">
          <w:rPr>
            <w:b/>
            <w:i/>
            <w:sz w:val="22"/>
            <w:szCs w:val="22"/>
            <w:rPrChange w:id="833" w:author="Danso-Appiah" w:date="2015-10-19T19:15:00Z">
              <w:rPr>
                <w:b/>
                <w:sz w:val="22"/>
                <w:szCs w:val="22"/>
              </w:rPr>
            </w:rPrChange>
          </w:rPr>
          <w:delText>poc-cca</w:delText>
        </w:r>
      </w:del>
      <w:ins w:id="834" w:author="Danso-Appiah" w:date="2015-10-06T13:32:00Z">
        <w:r w:rsidR="003550B7" w:rsidRPr="000301F4">
          <w:rPr>
            <w:b/>
            <w:i/>
            <w:sz w:val="22"/>
            <w:szCs w:val="22"/>
            <w:rPrChange w:id="835" w:author="Danso-Appiah" w:date="2015-10-19T19:15:00Z">
              <w:rPr>
                <w:i/>
                <w:sz w:val="22"/>
                <w:szCs w:val="22"/>
              </w:rPr>
            </w:rPrChange>
          </w:rPr>
          <w:t>POC-CCA</w:t>
        </w:r>
      </w:ins>
      <w:r w:rsidR="003550B7" w:rsidRPr="000301F4">
        <w:rPr>
          <w:b/>
          <w:sz w:val="22"/>
          <w:szCs w:val="22"/>
        </w:rPr>
        <w:t xml:space="preserve"> </w:t>
      </w:r>
      <w:r w:rsidR="000301F4" w:rsidRPr="000301F4">
        <w:rPr>
          <w:b/>
          <w:sz w:val="22"/>
          <w:szCs w:val="22"/>
        </w:rPr>
        <w:t xml:space="preserve">versus </w:t>
      </w:r>
      <w:r w:rsidR="00222842" w:rsidRPr="000301F4">
        <w:rPr>
          <w:b/>
          <w:sz w:val="22"/>
          <w:szCs w:val="22"/>
        </w:rPr>
        <w:t>KATO-KATZ</w:t>
      </w:r>
      <w:r w:rsidR="00222842">
        <w:rPr>
          <w:b/>
          <w:sz w:val="22"/>
          <w:szCs w:val="22"/>
        </w:rPr>
        <w:t xml:space="preserve"> </w:t>
      </w:r>
    </w:p>
    <w:p w14:paraId="1A09E585" w14:textId="77777777" w:rsidR="00B76A2A" w:rsidRDefault="00955076">
      <w:pPr>
        <w:spacing w:after="240" w:line="276" w:lineRule="auto"/>
        <w:jc w:val="both"/>
        <w:rPr>
          <w:rFonts w:ascii="Times New Roman" w:hAnsi="Times New Roman"/>
          <w:color w:val="000000"/>
        </w:rPr>
        <w:pPrChange w:id="836" w:author="Danso-Appiah" w:date="2015-10-06T13:34:00Z">
          <w:pPr>
            <w:spacing w:line="276" w:lineRule="auto"/>
          </w:pPr>
        </w:pPrChange>
      </w:pPr>
      <w:r>
        <w:rPr>
          <w:rFonts w:ascii="Times New Roman" w:hAnsi="Times New Roman"/>
          <w:color w:val="000000"/>
        </w:rPr>
        <w:t xml:space="preserve">Nineteen studies were </w:t>
      </w:r>
      <w:r w:rsidR="005B31AF">
        <w:rPr>
          <w:rFonts w:ascii="Times New Roman" w:hAnsi="Times New Roman"/>
          <w:color w:val="000000"/>
        </w:rPr>
        <w:t xml:space="preserve">combined in the meta-analysis </w:t>
      </w:r>
      <w:r>
        <w:rPr>
          <w:rFonts w:ascii="Times New Roman" w:hAnsi="Times New Roman"/>
          <w:color w:val="000000"/>
        </w:rPr>
        <w:t xml:space="preserve">for the assessment of </w:t>
      </w:r>
      <w:r w:rsidR="003E6DDB">
        <w:rPr>
          <w:rFonts w:ascii="Times New Roman" w:hAnsi="Times New Roman"/>
          <w:color w:val="000000"/>
        </w:rPr>
        <w:t xml:space="preserve">single and multiple </w:t>
      </w:r>
      <w:r w:rsidR="00B76A2A" w:rsidRPr="003E6DDB">
        <w:rPr>
          <w:rFonts w:ascii="Times New Roman" w:hAnsi="Times New Roman"/>
          <w:color w:val="000000"/>
        </w:rPr>
        <w:t xml:space="preserve">POC-CCA </w:t>
      </w:r>
      <w:r w:rsidR="005652C2">
        <w:rPr>
          <w:rFonts w:ascii="Times New Roman" w:hAnsi="Times New Roman"/>
          <w:color w:val="000000"/>
        </w:rPr>
        <w:t xml:space="preserve">(up to three tests) </w:t>
      </w:r>
      <w:r w:rsidR="00771DDA">
        <w:rPr>
          <w:rFonts w:ascii="Times New Roman" w:hAnsi="Times New Roman"/>
          <w:color w:val="000000"/>
        </w:rPr>
        <w:t xml:space="preserve">versus </w:t>
      </w:r>
      <w:r w:rsidR="005B31AF">
        <w:rPr>
          <w:rFonts w:ascii="Times New Roman" w:hAnsi="Times New Roman"/>
          <w:color w:val="000000"/>
        </w:rPr>
        <w:t xml:space="preserve">single and multiple </w:t>
      </w:r>
      <w:r w:rsidR="00B76A2A" w:rsidRPr="003E6DDB">
        <w:rPr>
          <w:rFonts w:ascii="Times New Roman" w:hAnsi="Times New Roman"/>
          <w:color w:val="000000"/>
        </w:rPr>
        <w:t xml:space="preserve">Kato-Katz </w:t>
      </w:r>
      <w:r w:rsidR="005652C2">
        <w:rPr>
          <w:rFonts w:ascii="Times New Roman" w:hAnsi="Times New Roman"/>
          <w:color w:val="000000"/>
        </w:rPr>
        <w:t xml:space="preserve">(up to three tests) </w:t>
      </w:r>
      <w:r w:rsidR="00B76A2A" w:rsidRPr="003E6DDB">
        <w:rPr>
          <w:rFonts w:ascii="Times New Roman" w:hAnsi="Times New Roman"/>
          <w:color w:val="000000"/>
        </w:rPr>
        <w:t xml:space="preserve">for the diagnosis of </w:t>
      </w:r>
      <w:r w:rsidR="00B76A2A" w:rsidRPr="003E6DDB">
        <w:rPr>
          <w:rFonts w:ascii="Times New Roman" w:hAnsi="Times New Roman"/>
          <w:i/>
          <w:color w:val="000000"/>
        </w:rPr>
        <w:t>S. mansoni</w:t>
      </w:r>
      <w:r w:rsidR="00B76A2A" w:rsidRPr="003E6DDB">
        <w:rPr>
          <w:rFonts w:ascii="Times New Roman" w:hAnsi="Times New Roman"/>
          <w:color w:val="000000"/>
        </w:rPr>
        <w:t xml:space="preserve"> infection</w:t>
      </w:r>
      <w:r w:rsidR="00250D95">
        <w:rPr>
          <w:rFonts w:ascii="Times New Roman" w:hAnsi="Times New Roman"/>
          <w:color w:val="000000"/>
        </w:rPr>
        <w:t xml:space="preserve"> and the results showed </w:t>
      </w:r>
      <w:r w:rsidR="00EA2F1B">
        <w:rPr>
          <w:rFonts w:ascii="Times New Roman" w:hAnsi="Times New Roman"/>
          <w:color w:val="000000"/>
        </w:rPr>
        <w:t xml:space="preserve">pooled </w:t>
      </w:r>
      <w:r w:rsidR="00066DE3">
        <w:rPr>
          <w:rFonts w:ascii="Times New Roman" w:hAnsi="Times New Roman"/>
          <w:color w:val="000000"/>
        </w:rPr>
        <w:t xml:space="preserve">sensitivity and specificity </w:t>
      </w:r>
      <w:r w:rsidR="00315876">
        <w:rPr>
          <w:rFonts w:ascii="Times New Roman" w:hAnsi="Times New Roman"/>
          <w:color w:val="000000"/>
        </w:rPr>
        <w:t xml:space="preserve">of </w:t>
      </w:r>
      <w:r w:rsidR="00FF11D3">
        <w:rPr>
          <w:rFonts w:ascii="Times New Roman" w:hAnsi="Times New Roman"/>
          <w:color w:val="000000"/>
        </w:rPr>
        <w:t>0.85</w:t>
      </w:r>
      <w:r w:rsidR="00D21A92">
        <w:rPr>
          <w:rFonts w:ascii="Times New Roman" w:hAnsi="Times New Roman"/>
          <w:color w:val="000000"/>
        </w:rPr>
        <w:t xml:space="preserve"> [</w:t>
      </w:r>
      <w:r w:rsidR="00FF11D3">
        <w:rPr>
          <w:rFonts w:ascii="Times New Roman" w:hAnsi="Times New Roman"/>
          <w:color w:val="000000"/>
        </w:rPr>
        <w:t>95% CI 0.80 to 0.88</w:t>
      </w:r>
      <w:r w:rsidR="00D21A92">
        <w:rPr>
          <w:rFonts w:ascii="Times New Roman" w:hAnsi="Times New Roman"/>
          <w:color w:val="000000"/>
        </w:rPr>
        <w:t>]</w:t>
      </w:r>
      <w:r w:rsidR="00FF11D3">
        <w:rPr>
          <w:rFonts w:ascii="Times New Roman" w:hAnsi="Times New Roman"/>
          <w:color w:val="000000"/>
        </w:rPr>
        <w:t xml:space="preserve"> and 0.60</w:t>
      </w:r>
      <w:r w:rsidR="00D21A92">
        <w:rPr>
          <w:rFonts w:ascii="Times New Roman" w:hAnsi="Times New Roman"/>
          <w:color w:val="000000"/>
        </w:rPr>
        <w:t xml:space="preserve"> [</w:t>
      </w:r>
      <w:r w:rsidR="00FF11D3">
        <w:rPr>
          <w:rFonts w:ascii="Times New Roman" w:hAnsi="Times New Roman"/>
          <w:color w:val="000000"/>
        </w:rPr>
        <w:t>95% CI 0.50 to 0.69</w:t>
      </w:r>
      <w:r w:rsidR="00D21A92">
        <w:rPr>
          <w:rFonts w:ascii="Times New Roman" w:hAnsi="Times New Roman"/>
          <w:color w:val="000000"/>
        </w:rPr>
        <w:t>], respectively</w:t>
      </w:r>
      <w:r w:rsidR="003A7324">
        <w:rPr>
          <w:rFonts w:ascii="Times New Roman" w:hAnsi="Times New Roman"/>
          <w:color w:val="000000"/>
        </w:rPr>
        <w:t>.</w:t>
      </w:r>
      <w:r w:rsidR="00BA7D74">
        <w:rPr>
          <w:rFonts w:ascii="Times New Roman" w:hAnsi="Times New Roman"/>
          <w:color w:val="000000"/>
        </w:rPr>
        <w:t xml:space="preserve"> </w:t>
      </w:r>
      <w:r w:rsidR="006336A2">
        <w:rPr>
          <w:rFonts w:ascii="Times New Roman" w:hAnsi="Times New Roman"/>
          <w:color w:val="000000"/>
        </w:rPr>
        <w:t>C</w:t>
      </w:r>
      <w:r w:rsidR="00BA7D74">
        <w:rPr>
          <w:rFonts w:ascii="Times New Roman" w:hAnsi="Times New Roman"/>
          <w:color w:val="000000"/>
        </w:rPr>
        <w:t xml:space="preserve">onfidence intervals </w:t>
      </w:r>
      <w:r w:rsidR="00BA31B8">
        <w:rPr>
          <w:rFonts w:ascii="Times New Roman" w:hAnsi="Times New Roman"/>
          <w:color w:val="000000"/>
        </w:rPr>
        <w:t xml:space="preserve">of </w:t>
      </w:r>
      <w:r w:rsidR="00BA7D74">
        <w:rPr>
          <w:rFonts w:ascii="Times New Roman" w:hAnsi="Times New Roman"/>
          <w:color w:val="000000"/>
        </w:rPr>
        <w:t xml:space="preserve">most of the </w:t>
      </w:r>
      <w:r w:rsidR="00BA31B8">
        <w:rPr>
          <w:rFonts w:ascii="Times New Roman" w:hAnsi="Times New Roman"/>
          <w:color w:val="000000"/>
        </w:rPr>
        <w:t xml:space="preserve">study </w:t>
      </w:r>
      <w:r w:rsidR="00BA7D74">
        <w:rPr>
          <w:rFonts w:ascii="Times New Roman" w:hAnsi="Times New Roman"/>
          <w:color w:val="000000"/>
        </w:rPr>
        <w:t>estimates are wide</w:t>
      </w:r>
      <w:r w:rsidR="007648A3">
        <w:rPr>
          <w:rFonts w:ascii="Times New Roman" w:hAnsi="Times New Roman"/>
          <w:color w:val="000000"/>
        </w:rPr>
        <w:t xml:space="preserve"> reflect</w:t>
      </w:r>
      <w:r w:rsidR="00BA31B8">
        <w:rPr>
          <w:rFonts w:ascii="Times New Roman" w:hAnsi="Times New Roman"/>
          <w:color w:val="000000"/>
        </w:rPr>
        <w:t>ing</w:t>
      </w:r>
      <w:r w:rsidR="007648A3">
        <w:rPr>
          <w:rFonts w:ascii="Times New Roman" w:hAnsi="Times New Roman"/>
          <w:color w:val="000000"/>
        </w:rPr>
        <w:t xml:space="preserve"> possible small </w:t>
      </w:r>
      <w:r w:rsidR="00982BC9">
        <w:rPr>
          <w:rFonts w:ascii="Times New Roman" w:hAnsi="Times New Roman"/>
          <w:color w:val="000000"/>
        </w:rPr>
        <w:t xml:space="preserve">sample </w:t>
      </w:r>
      <w:r w:rsidR="007648A3">
        <w:rPr>
          <w:rFonts w:ascii="Times New Roman" w:hAnsi="Times New Roman"/>
          <w:color w:val="000000"/>
        </w:rPr>
        <w:t>sizes</w:t>
      </w:r>
      <w:r w:rsidR="006336A2">
        <w:rPr>
          <w:rFonts w:ascii="Times New Roman" w:hAnsi="Times New Roman"/>
          <w:color w:val="000000"/>
        </w:rPr>
        <w:t xml:space="preserve">. </w:t>
      </w:r>
      <w:r w:rsidR="00C97591">
        <w:rPr>
          <w:rFonts w:ascii="Times New Roman" w:hAnsi="Times New Roman"/>
          <w:color w:val="000000"/>
        </w:rPr>
        <w:t xml:space="preserve">The plot </w:t>
      </w:r>
      <w:r w:rsidR="00E70854">
        <w:rPr>
          <w:rFonts w:ascii="Times New Roman" w:hAnsi="Times New Roman"/>
          <w:color w:val="000000"/>
        </w:rPr>
        <w:t xml:space="preserve">shows </w:t>
      </w:r>
      <w:r w:rsidR="006336A2">
        <w:rPr>
          <w:rFonts w:ascii="Times New Roman" w:hAnsi="Times New Roman"/>
          <w:color w:val="000000"/>
        </w:rPr>
        <w:t xml:space="preserve">sensitivity to be fairly </w:t>
      </w:r>
      <w:r w:rsidR="00B02CF5">
        <w:rPr>
          <w:rFonts w:ascii="Times New Roman" w:hAnsi="Times New Roman"/>
          <w:color w:val="000000"/>
        </w:rPr>
        <w:t>consistent across studies</w:t>
      </w:r>
      <w:r w:rsidR="00BA7D74">
        <w:rPr>
          <w:rFonts w:ascii="Times New Roman" w:hAnsi="Times New Roman"/>
          <w:color w:val="000000"/>
        </w:rPr>
        <w:t xml:space="preserve">, </w:t>
      </w:r>
      <w:r w:rsidR="00D662C1">
        <w:rPr>
          <w:rFonts w:ascii="Times New Roman" w:hAnsi="Times New Roman"/>
          <w:color w:val="000000"/>
        </w:rPr>
        <w:t xml:space="preserve">but </w:t>
      </w:r>
      <w:r w:rsidR="00037202">
        <w:rPr>
          <w:rFonts w:ascii="Times New Roman" w:hAnsi="Times New Roman"/>
          <w:color w:val="000000"/>
        </w:rPr>
        <w:t xml:space="preserve">specificity </w:t>
      </w:r>
      <w:r w:rsidR="00E70854">
        <w:rPr>
          <w:rFonts w:ascii="Times New Roman" w:hAnsi="Times New Roman"/>
          <w:color w:val="000000"/>
        </w:rPr>
        <w:t xml:space="preserve">appears to </w:t>
      </w:r>
      <w:r w:rsidR="00D662C1">
        <w:rPr>
          <w:rFonts w:ascii="Times New Roman" w:hAnsi="Times New Roman"/>
          <w:color w:val="000000"/>
        </w:rPr>
        <w:t>show</w:t>
      </w:r>
      <w:r w:rsidR="00E70854">
        <w:rPr>
          <w:rFonts w:ascii="Times New Roman" w:hAnsi="Times New Roman"/>
          <w:color w:val="000000"/>
        </w:rPr>
        <w:t xml:space="preserve"> a considerable </w:t>
      </w:r>
      <w:r w:rsidR="00D662C1">
        <w:rPr>
          <w:rFonts w:ascii="Times New Roman" w:hAnsi="Times New Roman"/>
          <w:color w:val="000000"/>
        </w:rPr>
        <w:t>degree of variability</w:t>
      </w:r>
      <w:r w:rsidR="00F340AB">
        <w:rPr>
          <w:rFonts w:ascii="Times New Roman" w:hAnsi="Times New Roman"/>
          <w:color w:val="000000"/>
        </w:rPr>
        <w:t xml:space="preserve"> across the studies</w:t>
      </w:r>
      <w:r w:rsidR="00D662C1">
        <w:rPr>
          <w:rFonts w:ascii="Times New Roman" w:hAnsi="Times New Roman"/>
          <w:color w:val="000000"/>
        </w:rPr>
        <w:t xml:space="preserve"> </w:t>
      </w:r>
      <w:r w:rsidR="00B5045F">
        <w:rPr>
          <w:rFonts w:ascii="Times New Roman" w:hAnsi="Times New Roman"/>
          <w:color w:val="000000"/>
        </w:rPr>
        <w:t>(</w:t>
      </w:r>
      <w:r w:rsidR="007971FB" w:rsidRPr="007971FB">
        <w:rPr>
          <w:rFonts w:ascii="Times New Roman" w:hAnsi="Times New Roman"/>
          <w:color w:val="0000CC"/>
        </w:rPr>
        <w:t>Fig</w:t>
      </w:r>
      <w:ins w:id="837" w:author="Danso-Appiah" w:date="2015-09-23T18:15:00Z">
        <w:r w:rsidR="00AF50F6">
          <w:rPr>
            <w:rFonts w:ascii="Times New Roman" w:hAnsi="Times New Roman"/>
            <w:color w:val="0000CC"/>
          </w:rPr>
          <w:t>.</w:t>
        </w:r>
      </w:ins>
      <w:del w:id="838" w:author="Danso-Appiah" w:date="2015-09-23T18:15:00Z">
        <w:r w:rsidR="007971FB" w:rsidRPr="007971FB" w:rsidDel="00AF50F6">
          <w:rPr>
            <w:rFonts w:ascii="Times New Roman" w:hAnsi="Times New Roman"/>
            <w:color w:val="0000CC"/>
          </w:rPr>
          <w:delText>ure</w:delText>
        </w:r>
      </w:del>
      <w:r w:rsidR="007971FB" w:rsidRPr="007971FB">
        <w:rPr>
          <w:rFonts w:ascii="Times New Roman" w:hAnsi="Times New Roman"/>
          <w:color w:val="0000CC"/>
        </w:rPr>
        <w:t xml:space="preserve"> </w:t>
      </w:r>
      <w:r w:rsidR="003044BF">
        <w:rPr>
          <w:rFonts w:ascii="Times New Roman" w:hAnsi="Times New Roman"/>
          <w:color w:val="0000CC"/>
        </w:rPr>
        <w:t>7</w:t>
      </w:r>
      <w:r w:rsidR="003044BF" w:rsidRPr="00531F6E">
        <w:rPr>
          <w:rFonts w:ascii="Times New Roman" w:hAnsi="Times New Roman"/>
        </w:rPr>
        <w:t>)</w:t>
      </w:r>
      <w:r w:rsidR="00A9210C">
        <w:rPr>
          <w:rFonts w:ascii="Times New Roman" w:hAnsi="Times New Roman"/>
          <w:color w:val="000000"/>
        </w:rPr>
        <w:t>.</w:t>
      </w:r>
    </w:p>
    <w:p w14:paraId="62BD1377" w14:textId="7D6FA6EC" w:rsidR="003550B7" w:rsidRPr="000301F4" w:rsidRDefault="000301F4">
      <w:pPr>
        <w:pStyle w:val="NormalWeb"/>
        <w:tabs>
          <w:tab w:val="left" w:pos="426"/>
        </w:tabs>
        <w:spacing w:before="0" w:after="120" w:line="276" w:lineRule="auto"/>
        <w:rPr>
          <w:ins w:id="839" w:author="Danso-Appiah" w:date="2015-10-06T13:32:00Z"/>
          <w:b/>
          <w:i/>
          <w:sz w:val="22"/>
          <w:szCs w:val="22"/>
          <w:rPrChange w:id="840" w:author="Danso-Appiah" w:date="2015-10-19T19:16:00Z">
            <w:rPr>
              <w:ins w:id="841" w:author="Danso-Appiah" w:date="2015-10-06T13:32:00Z"/>
              <w:b/>
              <w:sz w:val="22"/>
              <w:szCs w:val="22"/>
            </w:rPr>
          </w:rPrChange>
        </w:rPr>
        <w:pPrChange w:id="842" w:author="Danso-Appiah" w:date="2015-10-19T19:15:00Z">
          <w:pPr>
            <w:pStyle w:val="NormalWeb"/>
            <w:spacing w:before="0" w:after="120" w:line="276" w:lineRule="auto"/>
          </w:pPr>
        </w:pPrChange>
      </w:pPr>
      <w:ins w:id="843" w:author="Danso-Appiah" w:date="2015-10-19T19:15:00Z">
        <w:r w:rsidRPr="000301F4">
          <w:rPr>
            <w:b/>
            <w:i/>
            <w:color w:val="000000"/>
            <w:sz w:val="22"/>
            <w:szCs w:val="22"/>
            <w:rPrChange w:id="844" w:author="Danso-Appiah" w:date="2015-10-19T19:16:00Z">
              <w:rPr>
                <w:i/>
                <w:color w:val="000000"/>
                <w:sz w:val="22"/>
                <w:szCs w:val="22"/>
              </w:rPr>
            </w:rPrChange>
          </w:rPr>
          <w:t>e)</w:t>
        </w:r>
        <w:r w:rsidRPr="000301F4">
          <w:rPr>
            <w:b/>
            <w:i/>
            <w:color w:val="000000"/>
            <w:sz w:val="22"/>
            <w:szCs w:val="22"/>
            <w:rPrChange w:id="845" w:author="Danso-Appiah" w:date="2015-10-19T19:16:00Z">
              <w:rPr>
                <w:i/>
                <w:color w:val="000000"/>
                <w:sz w:val="22"/>
                <w:szCs w:val="22"/>
              </w:rPr>
            </w:rPrChange>
          </w:rPr>
          <w:tab/>
        </w:r>
      </w:ins>
      <w:ins w:id="846" w:author="Danso-Appiah" w:date="2015-10-06T13:32:00Z">
        <w:r w:rsidR="003550B7" w:rsidRPr="000301F4">
          <w:rPr>
            <w:b/>
            <w:i/>
            <w:color w:val="000000"/>
            <w:sz w:val="22"/>
            <w:szCs w:val="22"/>
            <w:rPrChange w:id="847" w:author="Danso-Appiah" w:date="2015-10-19T19:16:00Z">
              <w:rPr>
                <w:b/>
                <w:color w:val="000000"/>
                <w:sz w:val="22"/>
                <w:szCs w:val="22"/>
              </w:rPr>
            </w:rPrChange>
          </w:rPr>
          <w:t xml:space="preserve">POC-CCA </w:t>
        </w:r>
        <w:r w:rsidR="005E65CD" w:rsidRPr="000301F4">
          <w:rPr>
            <w:b/>
            <w:i/>
            <w:color w:val="000000"/>
            <w:sz w:val="22"/>
            <w:szCs w:val="22"/>
            <w:rPrChange w:id="848" w:author="Danso-Appiah" w:date="2015-10-19T19:16:00Z">
              <w:rPr>
                <w:b/>
                <w:color w:val="000000"/>
                <w:sz w:val="22"/>
                <w:szCs w:val="22"/>
              </w:rPr>
            </w:rPrChange>
          </w:rPr>
          <w:t>versus combined</w:t>
        </w:r>
        <w:r w:rsidR="003550B7" w:rsidRPr="000301F4">
          <w:rPr>
            <w:b/>
            <w:i/>
            <w:color w:val="000000"/>
            <w:sz w:val="22"/>
            <w:szCs w:val="22"/>
            <w:rPrChange w:id="849" w:author="Danso-Appiah" w:date="2015-10-19T19:16:00Z">
              <w:rPr>
                <w:b/>
                <w:color w:val="000000"/>
                <w:sz w:val="22"/>
                <w:szCs w:val="22"/>
              </w:rPr>
            </w:rPrChange>
          </w:rPr>
          <w:t xml:space="preserve"> POC-CCA/K</w:t>
        </w:r>
        <w:r w:rsidR="005E65CD" w:rsidRPr="000301F4">
          <w:rPr>
            <w:b/>
            <w:i/>
            <w:color w:val="000000"/>
            <w:sz w:val="22"/>
            <w:szCs w:val="22"/>
            <w:rPrChange w:id="850" w:author="Danso-Appiah" w:date="2015-10-19T19:16:00Z">
              <w:rPr>
                <w:b/>
                <w:color w:val="000000"/>
                <w:sz w:val="22"/>
                <w:szCs w:val="22"/>
              </w:rPr>
            </w:rPrChange>
          </w:rPr>
          <w:t>ato</w:t>
        </w:r>
        <w:r w:rsidR="003550B7" w:rsidRPr="000301F4">
          <w:rPr>
            <w:b/>
            <w:i/>
            <w:color w:val="000000"/>
            <w:sz w:val="22"/>
            <w:szCs w:val="22"/>
            <w:rPrChange w:id="851" w:author="Danso-Appiah" w:date="2015-10-19T19:16:00Z">
              <w:rPr>
                <w:b/>
                <w:color w:val="000000"/>
                <w:sz w:val="22"/>
                <w:szCs w:val="22"/>
              </w:rPr>
            </w:rPrChange>
          </w:rPr>
          <w:t>-K</w:t>
        </w:r>
        <w:r w:rsidR="005E65CD" w:rsidRPr="000301F4">
          <w:rPr>
            <w:b/>
            <w:i/>
            <w:color w:val="000000"/>
            <w:sz w:val="22"/>
            <w:szCs w:val="22"/>
            <w:rPrChange w:id="852" w:author="Danso-Appiah" w:date="2015-10-19T19:16:00Z">
              <w:rPr>
                <w:b/>
                <w:color w:val="000000"/>
                <w:sz w:val="22"/>
                <w:szCs w:val="22"/>
              </w:rPr>
            </w:rPrChange>
          </w:rPr>
          <w:t>atz</w:t>
        </w:r>
        <w:r w:rsidR="003550B7" w:rsidRPr="000301F4">
          <w:rPr>
            <w:b/>
            <w:i/>
            <w:sz w:val="22"/>
            <w:szCs w:val="22"/>
            <w:rPrChange w:id="853" w:author="Danso-Appiah" w:date="2015-10-19T19:16:00Z">
              <w:rPr>
                <w:b/>
                <w:sz w:val="22"/>
                <w:szCs w:val="22"/>
              </w:rPr>
            </w:rPrChange>
          </w:rPr>
          <w:t xml:space="preserve"> </w:t>
        </w:r>
      </w:ins>
    </w:p>
    <w:p w14:paraId="0AA097F2" w14:textId="77777777" w:rsidR="003550B7" w:rsidRDefault="003550B7" w:rsidP="003550B7">
      <w:pPr>
        <w:pStyle w:val="NormalWeb"/>
        <w:spacing w:before="0" w:after="0" w:line="276" w:lineRule="auto"/>
        <w:rPr>
          <w:ins w:id="854" w:author="Danso-Appiah" w:date="2015-10-06T13:32:00Z"/>
          <w:sz w:val="22"/>
          <w:szCs w:val="22"/>
        </w:rPr>
      </w:pPr>
      <w:ins w:id="855" w:author="Danso-Appiah" w:date="2015-10-06T13:32:00Z">
        <w:r w:rsidRPr="007A6E40">
          <w:rPr>
            <w:sz w:val="22"/>
            <w:szCs w:val="22"/>
          </w:rPr>
          <w:t>Only one study</w:t>
        </w:r>
        <w:r w:rsidRPr="00806972">
          <w:rPr>
            <w:sz w:val="22"/>
            <w:szCs w:val="22"/>
            <w:vertAlign w:val="superscript"/>
          </w:rPr>
          <w:t>24</w:t>
        </w:r>
        <w:r w:rsidRPr="007A6E40">
          <w:rPr>
            <w:sz w:val="22"/>
            <w:szCs w:val="22"/>
          </w:rPr>
          <w:t xml:space="preserve"> has </w:t>
        </w:r>
        <w:r w:rsidRPr="004663F9">
          <w:rPr>
            <w:sz w:val="22"/>
            <w:szCs w:val="22"/>
          </w:rPr>
          <w:t xml:space="preserve">investigated </w:t>
        </w:r>
        <w:r w:rsidRPr="004663F9">
          <w:rPr>
            <w:color w:val="000000"/>
            <w:sz w:val="22"/>
            <w:szCs w:val="22"/>
          </w:rPr>
          <w:t xml:space="preserve">POC-CCA versus combined POC-CCA/Kato-Katz </w:t>
        </w:r>
        <w:r>
          <w:rPr>
            <w:color w:val="000000"/>
            <w:sz w:val="22"/>
            <w:szCs w:val="22"/>
          </w:rPr>
          <w:t>as ‘</w:t>
        </w:r>
        <w:r w:rsidRPr="004663F9">
          <w:rPr>
            <w:color w:val="000000"/>
            <w:sz w:val="22"/>
            <w:szCs w:val="22"/>
          </w:rPr>
          <w:t xml:space="preserve">gold </w:t>
        </w:r>
        <w:r>
          <w:rPr>
            <w:color w:val="000000"/>
            <w:sz w:val="22"/>
            <w:szCs w:val="22"/>
          </w:rPr>
          <w:t xml:space="preserve">standard’ </w:t>
        </w:r>
        <w:r w:rsidRPr="004663F9">
          <w:rPr>
            <w:sz w:val="22"/>
            <w:szCs w:val="22"/>
          </w:rPr>
          <w:t xml:space="preserve">for the diagnosis of </w:t>
        </w:r>
        <w:r w:rsidRPr="004663F9">
          <w:rPr>
            <w:i/>
            <w:sz w:val="22"/>
            <w:szCs w:val="22"/>
          </w:rPr>
          <w:t>S. mansoni</w:t>
        </w:r>
        <w:r w:rsidRPr="004663F9">
          <w:rPr>
            <w:sz w:val="22"/>
            <w:szCs w:val="22"/>
          </w:rPr>
          <w:t xml:space="preserve"> infection. </w:t>
        </w:r>
        <w:r w:rsidRPr="007A6E40">
          <w:rPr>
            <w:color w:val="000000"/>
            <w:sz w:val="22"/>
            <w:szCs w:val="22"/>
          </w:rPr>
          <w:t>When a s</w:t>
        </w:r>
        <w:r w:rsidRPr="007A6E40">
          <w:rPr>
            <w:sz w:val="22"/>
            <w:szCs w:val="22"/>
          </w:rPr>
          <w:t xml:space="preserve">ingle POC-CCA was </w:t>
        </w:r>
        <w:r>
          <w:rPr>
            <w:sz w:val="22"/>
            <w:szCs w:val="22"/>
          </w:rPr>
          <w:t xml:space="preserve">compared with the </w:t>
        </w:r>
        <w:r w:rsidRPr="007A6E40">
          <w:rPr>
            <w:sz w:val="22"/>
            <w:szCs w:val="22"/>
          </w:rPr>
          <w:t xml:space="preserve">combined POC-CCA plus Kato-Katz </w:t>
        </w:r>
        <w:r>
          <w:rPr>
            <w:sz w:val="22"/>
            <w:szCs w:val="22"/>
          </w:rPr>
          <w:t>gold standard</w:t>
        </w:r>
        <w:r w:rsidRPr="007A6E40">
          <w:rPr>
            <w:sz w:val="22"/>
            <w:szCs w:val="22"/>
          </w:rPr>
          <w:t xml:space="preserve">, sensitivity </w:t>
        </w:r>
        <w:r>
          <w:rPr>
            <w:sz w:val="22"/>
            <w:szCs w:val="22"/>
          </w:rPr>
          <w:t xml:space="preserve">of POC-CCA </w:t>
        </w:r>
        <w:r w:rsidRPr="007A6E40">
          <w:rPr>
            <w:sz w:val="22"/>
            <w:szCs w:val="22"/>
          </w:rPr>
          <w:t xml:space="preserve">was </w:t>
        </w:r>
        <w:r>
          <w:rPr>
            <w:sz w:val="22"/>
            <w:szCs w:val="22"/>
          </w:rPr>
          <w:t>found to be high (</w:t>
        </w:r>
        <w:r w:rsidRPr="007A6E40">
          <w:rPr>
            <w:sz w:val="22"/>
            <w:szCs w:val="22"/>
          </w:rPr>
          <w:t>90%</w:t>
        </w:r>
        <w:r>
          <w:rPr>
            <w:sz w:val="22"/>
            <w:szCs w:val="22"/>
          </w:rPr>
          <w:t>)</w:t>
        </w:r>
        <w:r w:rsidRPr="007A6E40">
          <w:rPr>
            <w:sz w:val="22"/>
            <w:szCs w:val="22"/>
          </w:rPr>
          <w:t xml:space="preserve"> </w:t>
        </w:r>
        <w:r>
          <w:rPr>
            <w:sz w:val="22"/>
            <w:szCs w:val="22"/>
          </w:rPr>
          <w:t xml:space="preserve">with </w:t>
        </w:r>
        <w:r w:rsidRPr="007A6E40">
          <w:rPr>
            <w:sz w:val="22"/>
            <w:szCs w:val="22"/>
          </w:rPr>
          <w:t>no false positives detected</w:t>
        </w:r>
        <w:r>
          <w:rPr>
            <w:sz w:val="22"/>
            <w:szCs w:val="22"/>
          </w:rPr>
          <w:t>,</w:t>
        </w:r>
        <w:r w:rsidRPr="007A6E40">
          <w:rPr>
            <w:sz w:val="22"/>
            <w:szCs w:val="22"/>
          </w:rPr>
          <w:t xml:space="preserve"> </w:t>
        </w:r>
        <w:r>
          <w:rPr>
            <w:sz w:val="22"/>
            <w:szCs w:val="22"/>
          </w:rPr>
          <w:t>giving a s</w:t>
        </w:r>
        <w:r w:rsidRPr="007A6E40">
          <w:rPr>
            <w:sz w:val="22"/>
            <w:szCs w:val="22"/>
          </w:rPr>
          <w:t>pecificity</w:t>
        </w:r>
        <w:r>
          <w:rPr>
            <w:sz w:val="22"/>
            <w:szCs w:val="22"/>
          </w:rPr>
          <w:t xml:space="preserve"> of </w:t>
        </w:r>
        <w:r w:rsidRPr="007A6E40">
          <w:rPr>
            <w:sz w:val="22"/>
            <w:szCs w:val="22"/>
          </w:rPr>
          <w:t>100%</w:t>
        </w:r>
        <w:r>
          <w:rPr>
            <w:sz w:val="22"/>
            <w:szCs w:val="22"/>
          </w:rPr>
          <w:t xml:space="preserve"> (</w:t>
        </w:r>
        <w:r w:rsidRPr="000B6D1F">
          <w:rPr>
            <w:color w:val="0000CC"/>
            <w:sz w:val="22"/>
            <w:szCs w:val="22"/>
          </w:rPr>
          <w:t>Table not shown</w:t>
        </w:r>
        <w:r>
          <w:rPr>
            <w:sz w:val="22"/>
            <w:szCs w:val="22"/>
          </w:rPr>
          <w:t>)</w:t>
        </w:r>
        <w:r w:rsidRPr="007A6E40">
          <w:rPr>
            <w:sz w:val="22"/>
            <w:szCs w:val="22"/>
          </w:rPr>
          <w:t xml:space="preserve">. When the number of POC-CCA was increased to </w:t>
        </w:r>
        <w:r>
          <w:rPr>
            <w:sz w:val="22"/>
            <w:szCs w:val="22"/>
          </w:rPr>
          <w:t>three consecutive urines</w:t>
        </w:r>
        <w:r w:rsidRPr="007A6E40">
          <w:rPr>
            <w:sz w:val="22"/>
            <w:szCs w:val="22"/>
          </w:rPr>
          <w:t xml:space="preserve">, sensitivity increased to 96% </w:t>
        </w:r>
        <w:r>
          <w:rPr>
            <w:sz w:val="22"/>
            <w:szCs w:val="22"/>
          </w:rPr>
          <w:t xml:space="preserve">(only </w:t>
        </w:r>
        <w:r w:rsidRPr="007A6E40">
          <w:rPr>
            <w:sz w:val="22"/>
            <w:szCs w:val="22"/>
          </w:rPr>
          <w:t>marginally</w:t>
        </w:r>
        <w:r>
          <w:rPr>
            <w:sz w:val="22"/>
            <w:szCs w:val="22"/>
          </w:rPr>
          <w:t xml:space="preserve"> over single POC-CCA)</w:t>
        </w:r>
        <w:r w:rsidRPr="007A6E40">
          <w:rPr>
            <w:sz w:val="22"/>
            <w:szCs w:val="22"/>
          </w:rPr>
          <w:t xml:space="preserve"> </w:t>
        </w:r>
        <w:r>
          <w:rPr>
            <w:sz w:val="22"/>
            <w:szCs w:val="22"/>
          </w:rPr>
          <w:t xml:space="preserve">and </w:t>
        </w:r>
        <w:r w:rsidRPr="007A6E40">
          <w:rPr>
            <w:sz w:val="22"/>
            <w:szCs w:val="22"/>
          </w:rPr>
          <w:t>specificity remained unchanged (100%).</w:t>
        </w:r>
        <w:r>
          <w:rPr>
            <w:sz w:val="22"/>
            <w:szCs w:val="22"/>
          </w:rPr>
          <w:t xml:space="preserve"> The results should be treated with caution though as it came from only study.</w:t>
        </w:r>
      </w:ins>
    </w:p>
    <w:p w14:paraId="08B6E2FB" w14:textId="77777777" w:rsidR="00A65996" w:rsidRDefault="00A65996" w:rsidP="00947C0C">
      <w:pPr>
        <w:spacing w:line="276" w:lineRule="auto"/>
        <w:rPr>
          <w:rFonts w:ascii="Times New Roman" w:hAnsi="Times New Roman"/>
          <w:color w:val="000000"/>
        </w:rPr>
      </w:pPr>
    </w:p>
    <w:p w14:paraId="6EDE45A4" w14:textId="3D39D3BD" w:rsidR="00631C22" w:rsidRPr="00F11C79" w:rsidDel="0034567B" w:rsidRDefault="00631C22">
      <w:pPr>
        <w:suppressAutoHyphens w:val="0"/>
        <w:autoSpaceDN/>
        <w:spacing w:after="0"/>
        <w:textAlignment w:val="auto"/>
        <w:rPr>
          <w:del w:id="856" w:author="Danso-Appiah" w:date="2015-10-06T13:01:00Z"/>
          <w:rFonts w:ascii="Times New Roman" w:hAnsi="Times New Roman"/>
        </w:rPr>
        <w:pPrChange w:id="857" w:author="Danso-Appiah" w:date="2015-10-06T13:34:00Z">
          <w:pPr>
            <w:spacing w:line="276" w:lineRule="auto"/>
          </w:pPr>
        </w:pPrChange>
      </w:pPr>
      <w:del w:id="858" w:author="Danso-Appiah" w:date="2015-10-06T13:01:00Z">
        <w:r w:rsidRPr="00B2478D" w:rsidDel="0034567B">
          <w:rPr>
            <w:rFonts w:ascii="Times New Roman" w:hAnsi="Times New Roman"/>
            <w:color w:val="000000"/>
            <w:rPrChange w:id="859" w:author="Danso-Appiah" w:date="2015-09-23T17:51:00Z">
              <w:rPr>
                <w:rFonts w:ascii="Times New Roman" w:hAnsi="Times New Roman"/>
                <w:b/>
                <w:color w:val="000000"/>
              </w:rPr>
            </w:rPrChange>
          </w:rPr>
          <w:delText>Fig</w:delText>
        </w:r>
      </w:del>
      <w:del w:id="860" w:author="Danso-Appiah" w:date="2015-09-23T17:51:00Z">
        <w:r w:rsidRPr="00B2478D" w:rsidDel="00B2478D">
          <w:rPr>
            <w:rFonts w:ascii="Times New Roman" w:hAnsi="Times New Roman"/>
            <w:color w:val="000000"/>
            <w:rPrChange w:id="861" w:author="Danso-Appiah" w:date="2015-09-23T17:51:00Z">
              <w:rPr>
                <w:rFonts w:ascii="Times New Roman" w:hAnsi="Times New Roman"/>
                <w:b/>
                <w:color w:val="000000"/>
              </w:rPr>
            </w:rPrChange>
          </w:rPr>
          <w:delText>ure</w:delText>
        </w:r>
      </w:del>
      <w:del w:id="862" w:author="Danso-Appiah" w:date="2015-10-06T13:01:00Z">
        <w:r w:rsidRPr="00B2478D" w:rsidDel="0034567B">
          <w:rPr>
            <w:rFonts w:ascii="Times New Roman" w:hAnsi="Times New Roman"/>
            <w:color w:val="000000"/>
            <w:rPrChange w:id="863" w:author="Danso-Appiah" w:date="2015-09-23T17:51:00Z">
              <w:rPr>
                <w:rFonts w:ascii="Times New Roman" w:hAnsi="Times New Roman"/>
                <w:b/>
                <w:color w:val="000000"/>
              </w:rPr>
            </w:rPrChange>
          </w:rPr>
          <w:delText xml:space="preserve"> 7</w:delText>
        </w:r>
        <w:r w:rsidRPr="00F11C79" w:rsidDel="0034567B">
          <w:rPr>
            <w:rFonts w:ascii="Times New Roman" w:hAnsi="Times New Roman"/>
            <w:color w:val="000000"/>
          </w:rPr>
          <w:delText xml:space="preserve"> </w:delText>
        </w:r>
        <w:r w:rsidRPr="00B2478D" w:rsidDel="0034567B">
          <w:rPr>
            <w:rFonts w:ascii="Times New Roman" w:hAnsi="Times New Roman"/>
            <w:b/>
            <w:color w:val="000000"/>
            <w:rPrChange w:id="864" w:author="Danso-Appiah" w:date="2015-09-23T17:51:00Z">
              <w:rPr>
                <w:rFonts w:ascii="Times New Roman" w:hAnsi="Times New Roman"/>
                <w:color w:val="000000"/>
              </w:rPr>
            </w:rPrChange>
          </w:rPr>
          <w:delText xml:space="preserve">Assessment of diagnostic accuracy between single and multiple POC-CCA and single and multiple Kato-Katz tests for the diagnosis of </w:delText>
        </w:r>
        <w:r w:rsidRPr="00B2478D" w:rsidDel="0034567B">
          <w:rPr>
            <w:rFonts w:ascii="Times New Roman" w:hAnsi="Times New Roman"/>
            <w:b/>
            <w:i/>
            <w:color w:val="000000"/>
            <w:rPrChange w:id="865" w:author="Danso-Appiah" w:date="2015-09-23T17:51:00Z">
              <w:rPr>
                <w:rFonts w:ascii="Times New Roman" w:hAnsi="Times New Roman"/>
                <w:i/>
                <w:color w:val="000000"/>
              </w:rPr>
            </w:rPrChange>
          </w:rPr>
          <w:delText>S. mansoni</w:delText>
        </w:r>
        <w:r w:rsidRPr="00B2478D" w:rsidDel="0034567B">
          <w:rPr>
            <w:rFonts w:ascii="Times New Roman" w:hAnsi="Times New Roman"/>
            <w:b/>
            <w:color w:val="000000"/>
            <w:rPrChange w:id="866" w:author="Danso-Appiah" w:date="2015-09-23T17:51:00Z">
              <w:rPr>
                <w:rFonts w:ascii="Times New Roman" w:hAnsi="Times New Roman"/>
                <w:color w:val="000000"/>
              </w:rPr>
            </w:rPrChange>
          </w:rPr>
          <w:delText xml:space="preserve"> infection</w:delText>
        </w:r>
      </w:del>
    </w:p>
    <w:p w14:paraId="60229D70" w14:textId="4668C00F" w:rsidR="00631C22" w:rsidDel="0034567B" w:rsidRDefault="00631C22" w:rsidP="00631C22">
      <w:pPr>
        <w:rPr>
          <w:del w:id="867" w:author="Danso-Appiah" w:date="2015-10-06T13:01:00Z"/>
        </w:rPr>
      </w:pPr>
      <w:del w:id="868" w:author="Danso-Appiah" w:date="2015-10-06T13:01:00Z">
        <w:r w:rsidDel="0034567B">
          <w:rPr>
            <w:noProof/>
            <w:lang w:eastAsia="en-GB"/>
          </w:rPr>
          <w:drawing>
            <wp:inline distT="0" distB="0" distL="0" distR="0" wp14:anchorId="4BBC6BD3" wp14:editId="16815D7D">
              <wp:extent cx="5732145" cy="3265805"/>
              <wp:effectExtent l="0" t="0" r="1905" b="0"/>
              <wp:docPr id="110" name="Picture 110" descr="C:\Users\DANSO-~1\AppData\Local\Temp\Forest_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SO-~1\AppData\Local\Temp\Forest_A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65805"/>
                      </a:xfrm>
                      <a:prstGeom prst="rect">
                        <a:avLst/>
                      </a:prstGeom>
                      <a:noFill/>
                      <a:ln>
                        <a:noFill/>
                      </a:ln>
                    </pic:spPr>
                  </pic:pic>
                </a:graphicData>
              </a:graphic>
            </wp:inline>
          </w:drawing>
        </w:r>
      </w:del>
    </w:p>
    <w:p w14:paraId="2AFEAB14" w14:textId="3B9CDC70" w:rsidR="00631C22" w:rsidDel="0034567B" w:rsidRDefault="00631C22" w:rsidP="00631C22">
      <w:pPr>
        <w:spacing w:after="120"/>
        <w:rPr>
          <w:del w:id="869" w:author="Danso-Appiah" w:date="2015-10-06T13:01:00Z"/>
          <w:rFonts w:ascii="Times New Roman" w:hAnsi="Times New Roman"/>
          <w:sz w:val="18"/>
          <w:szCs w:val="20"/>
        </w:rPr>
      </w:pPr>
    </w:p>
    <w:p w14:paraId="06F5EC7F" w14:textId="3B71CF9C" w:rsidR="00631C22" w:rsidRPr="00323BF0" w:rsidDel="0034567B" w:rsidRDefault="00631C22" w:rsidP="00631C22">
      <w:pPr>
        <w:pBdr>
          <w:top w:val="single" w:sz="4" w:space="1" w:color="auto"/>
          <w:bottom w:val="single" w:sz="4" w:space="1" w:color="auto"/>
        </w:pBdr>
        <w:spacing w:after="0" w:line="276" w:lineRule="auto"/>
        <w:rPr>
          <w:del w:id="870" w:author="Danso-Appiah" w:date="2015-10-06T13:01:00Z"/>
          <w:rFonts w:ascii="Times New Roman" w:hAnsi="Times New Roman"/>
          <w:sz w:val="18"/>
          <w:szCs w:val="18"/>
        </w:rPr>
      </w:pPr>
      <w:del w:id="871" w:author="Danso-Appiah" w:date="2015-10-06T13:01:00Z">
        <w:r w:rsidRPr="00323BF0" w:rsidDel="0034567B">
          <w:rPr>
            <w:rFonts w:ascii="Times New Roman" w:hAnsi="Times New Roman"/>
            <w:sz w:val="18"/>
            <w:szCs w:val="18"/>
          </w:rPr>
          <w:delText xml:space="preserve">Studies included in this analysis had both index and reference tests examined in the same participants at the same time </w:delText>
        </w:r>
      </w:del>
    </w:p>
    <w:p w14:paraId="237E6987" w14:textId="24432338" w:rsidR="00631C22" w:rsidRPr="00B05C12" w:rsidDel="0034567B" w:rsidRDefault="00631C22" w:rsidP="00631C22">
      <w:pPr>
        <w:pBdr>
          <w:top w:val="single" w:sz="4" w:space="1" w:color="auto"/>
          <w:bottom w:val="single" w:sz="4" w:space="1" w:color="auto"/>
        </w:pBdr>
        <w:spacing w:after="0" w:line="276" w:lineRule="auto"/>
        <w:rPr>
          <w:del w:id="872" w:author="Danso-Appiah" w:date="2015-10-06T13:01:00Z"/>
          <w:rFonts w:ascii="Times New Roman" w:hAnsi="Times New Roman"/>
          <w:sz w:val="18"/>
          <w:szCs w:val="20"/>
          <w:highlight w:val="cyan"/>
          <w:lang w:eastAsia="en-GB"/>
          <w:rPrChange w:id="873" w:author="D B" w:date="2015-09-26T19:26:00Z">
            <w:rPr>
              <w:del w:id="874" w:author="Danso-Appiah" w:date="2015-10-06T13:01:00Z"/>
              <w:rFonts w:ascii="Times New Roman" w:hAnsi="Times New Roman"/>
              <w:sz w:val="18"/>
              <w:szCs w:val="20"/>
              <w:lang w:eastAsia="en-GB"/>
            </w:rPr>
          </w:rPrChange>
        </w:rPr>
      </w:pPr>
      <w:del w:id="875" w:author="Danso-Appiah" w:date="2015-10-06T13:01:00Z">
        <w:r w:rsidRPr="00323BF0" w:rsidDel="0034567B">
          <w:rPr>
            <w:rFonts w:ascii="Times New Roman" w:hAnsi="Times New Roman"/>
            <w:sz w:val="18"/>
            <w:szCs w:val="18"/>
          </w:rPr>
          <w:delText xml:space="preserve">Where a study assessed single, two, or three POC-CCA, the results of the single POC-CCA was. Single POC-CCA test were </w:delText>
        </w:r>
        <w:commentRangeStart w:id="876"/>
        <w:r w:rsidRPr="00B05C12" w:rsidDel="0034567B">
          <w:rPr>
            <w:rFonts w:ascii="Times New Roman" w:hAnsi="Times New Roman"/>
            <w:sz w:val="18"/>
            <w:szCs w:val="18"/>
            <w:highlight w:val="cyan"/>
            <w:rPrChange w:id="877" w:author="D B" w:date="2015-09-26T19:26:00Z">
              <w:rPr>
                <w:rFonts w:ascii="Times New Roman" w:hAnsi="Times New Roman"/>
                <w:sz w:val="18"/>
                <w:szCs w:val="18"/>
              </w:rPr>
            </w:rPrChange>
          </w:rPr>
          <w:delText xml:space="preserve">chosen for the analysis from </w:delText>
        </w:r>
        <w:r w:rsidRPr="00B05C12" w:rsidDel="0034567B">
          <w:rPr>
            <w:rFonts w:ascii="Times New Roman" w:hAnsi="Times New Roman"/>
            <w:color w:val="0000CC"/>
            <w:sz w:val="18"/>
            <w:szCs w:val="20"/>
            <w:highlight w:val="cyan"/>
            <w:lang w:eastAsia="en-GB"/>
            <w:rPrChange w:id="878" w:author="D B" w:date="2015-09-26T19:26:00Z">
              <w:rPr>
                <w:rFonts w:ascii="Times New Roman" w:hAnsi="Times New Roman"/>
                <w:color w:val="0000CC"/>
                <w:sz w:val="18"/>
                <w:szCs w:val="20"/>
                <w:lang w:eastAsia="en-GB"/>
              </w:rPr>
            </w:rPrChange>
          </w:rPr>
          <w:delText>Erko 2013</w:delText>
        </w:r>
        <w:r w:rsidRPr="00B05C12" w:rsidDel="0034567B">
          <w:rPr>
            <w:rFonts w:ascii="Times New Roman" w:hAnsi="Times New Roman"/>
            <w:sz w:val="18"/>
            <w:szCs w:val="20"/>
            <w:highlight w:val="cyan"/>
            <w:lang w:eastAsia="en-GB"/>
            <w:rPrChange w:id="879" w:author="D B" w:date="2015-09-26T19:26:00Z">
              <w:rPr>
                <w:rFonts w:ascii="Times New Roman" w:hAnsi="Times New Roman"/>
                <w:sz w:val="18"/>
                <w:szCs w:val="20"/>
                <w:lang w:eastAsia="en-GB"/>
              </w:rPr>
            </w:rPrChange>
          </w:rPr>
          <w:delText xml:space="preserve"> and </w:delText>
        </w:r>
        <w:r w:rsidRPr="00B05C12" w:rsidDel="0034567B">
          <w:rPr>
            <w:rFonts w:ascii="Times New Roman" w:hAnsi="Times New Roman"/>
            <w:color w:val="0000CC"/>
            <w:sz w:val="18"/>
            <w:szCs w:val="20"/>
            <w:highlight w:val="cyan"/>
            <w:lang w:eastAsia="en-GB"/>
            <w:rPrChange w:id="880" w:author="D B" w:date="2015-09-26T19:26:00Z">
              <w:rPr>
                <w:rFonts w:ascii="Times New Roman" w:hAnsi="Times New Roman"/>
                <w:color w:val="0000CC"/>
                <w:sz w:val="18"/>
                <w:szCs w:val="20"/>
                <w:lang w:eastAsia="en-GB"/>
              </w:rPr>
            </w:rPrChange>
          </w:rPr>
          <w:delText>Tchuem Tchuente 2012 study1</w:delText>
        </w:r>
        <w:r w:rsidRPr="00B05C12" w:rsidDel="0034567B">
          <w:rPr>
            <w:rFonts w:ascii="Times New Roman" w:hAnsi="Times New Roman"/>
            <w:sz w:val="18"/>
            <w:szCs w:val="20"/>
            <w:highlight w:val="cyan"/>
            <w:lang w:eastAsia="en-GB"/>
            <w:rPrChange w:id="881" w:author="D B" w:date="2015-09-26T19:26:00Z">
              <w:rPr>
                <w:rFonts w:ascii="Times New Roman" w:hAnsi="Times New Roman"/>
                <w:sz w:val="18"/>
                <w:szCs w:val="20"/>
                <w:lang w:eastAsia="en-GB"/>
              </w:rPr>
            </w:rPrChange>
          </w:rPr>
          <w:delText xml:space="preserve">; </w:delText>
        </w:r>
        <w:r w:rsidRPr="00B05C12" w:rsidDel="0034567B">
          <w:rPr>
            <w:rFonts w:ascii="Times New Roman" w:hAnsi="Times New Roman"/>
            <w:color w:val="0000CC"/>
            <w:sz w:val="18"/>
            <w:szCs w:val="20"/>
            <w:highlight w:val="cyan"/>
            <w:lang w:eastAsia="en-GB"/>
            <w:rPrChange w:id="882" w:author="D B" w:date="2015-09-26T19:26:00Z">
              <w:rPr>
                <w:rFonts w:ascii="Times New Roman" w:hAnsi="Times New Roman"/>
                <w:color w:val="0000CC"/>
                <w:sz w:val="18"/>
                <w:szCs w:val="20"/>
                <w:lang w:eastAsia="en-GB"/>
              </w:rPr>
            </w:rPrChange>
          </w:rPr>
          <w:delText>Tchuem Tchuente 2012 study 2</w:delText>
        </w:r>
        <w:r w:rsidRPr="00B05C12" w:rsidDel="0034567B">
          <w:rPr>
            <w:rFonts w:ascii="Times New Roman" w:hAnsi="Times New Roman"/>
            <w:sz w:val="18"/>
            <w:szCs w:val="20"/>
            <w:highlight w:val="cyan"/>
            <w:lang w:eastAsia="en-GB"/>
            <w:rPrChange w:id="883" w:author="D B" w:date="2015-09-26T19:26:00Z">
              <w:rPr>
                <w:rFonts w:ascii="Times New Roman" w:hAnsi="Times New Roman"/>
                <w:sz w:val="18"/>
                <w:szCs w:val="20"/>
                <w:lang w:eastAsia="en-GB"/>
              </w:rPr>
            </w:rPrChange>
          </w:rPr>
          <w:delText xml:space="preserve">; </w:delText>
        </w:r>
        <w:r w:rsidRPr="00B05C12" w:rsidDel="0034567B">
          <w:rPr>
            <w:rFonts w:ascii="Times New Roman" w:hAnsi="Times New Roman"/>
            <w:color w:val="0000CC"/>
            <w:sz w:val="18"/>
            <w:szCs w:val="20"/>
            <w:highlight w:val="cyan"/>
            <w:lang w:eastAsia="en-GB"/>
            <w:rPrChange w:id="884" w:author="D B" w:date="2015-09-26T19:26:00Z">
              <w:rPr>
                <w:rFonts w:ascii="Times New Roman" w:hAnsi="Times New Roman"/>
                <w:color w:val="0000CC"/>
                <w:sz w:val="18"/>
                <w:szCs w:val="20"/>
                <w:lang w:eastAsia="en-GB"/>
              </w:rPr>
            </w:rPrChange>
          </w:rPr>
          <w:delText>Tchuem Tchuente 2012 study3</w:delText>
        </w:r>
      </w:del>
    </w:p>
    <w:p w14:paraId="43A32C05" w14:textId="370B43E5" w:rsidR="00631C22" w:rsidRPr="00323BF0" w:rsidDel="0034567B" w:rsidRDefault="00631C22" w:rsidP="00631C22">
      <w:pPr>
        <w:pBdr>
          <w:top w:val="single" w:sz="4" w:space="1" w:color="auto"/>
          <w:bottom w:val="single" w:sz="4" w:space="1" w:color="auto"/>
        </w:pBdr>
        <w:spacing w:after="0" w:line="276" w:lineRule="auto"/>
        <w:rPr>
          <w:del w:id="885" w:author="Danso-Appiah" w:date="2015-10-06T13:01:00Z"/>
          <w:rFonts w:ascii="Times New Roman" w:hAnsi="Times New Roman"/>
          <w:sz w:val="18"/>
          <w:szCs w:val="18"/>
        </w:rPr>
      </w:pPr>
      <w:del w:id="886" w:author="Danso-Appiah" w:date="2015-10-06T13:01:00Z">
        <w:r w:rsidRPr="00323BF0" w:rsidDel="0034567B">
          <w:rPr>
            <w:rFonts w:ascii="Times New Roman" w:hAnsi="Times New Roman"/>
            <w:sz w:val="18"/>
            <w:szCs w:val="20"/>
          </w:rPr>
          <w:delText xml:space="preserve">For POC-CCA test, trace was considered as positive  </w:delText>
        </w:r>
      </w:del>
    </w:p>
    <w:p w14:paraId="65DC9CB2" w14:textId="466434C9" w:rsidR="00631C22" w:rsidRPr="00B05C12" w:rsidDel="0034567B" w:rsidRDefault="00631C22" w:rsidP="00631C22">
      <w:pPr>
        <w:pBdr>
          <w:top w:val="single" w:sz="4" w:space="1" w:color="auto"/>
          <w:bottom w:val="single" w:sz="4" w:space="1" w:color="auto"/>
        </w:pBdr>
        <w:spacing w:after="0" w:line="276" w:lineRule="auto"/>
        <w:rPr>
          <w:del w:id="887" w:author="Danso-Appiah" w:date="2015-10-06T13:01:00Z"/>
          <w:rFonts w:ascii="Times New Roman" w:hAnsi="Times New Roman"/>
          <w:sz w:val="18"/>
          <w:szCs w:val="20"/>
          <w:highlight w:val="cyan"/>
          <w:lang w:eastAsia="en-GB"/>
          <w:rPrChange w:id="888" w:author="D B" w:date="2015-09-26T19:26:00Z">
            <w:rPr>
              <w:del w:id="889" w:author="Danso-Appiah" w:date="2015-10-06T13:01:00Z"/>
              <w:rFonts w:ascii="Times New Roman" w:hAnsi="Times New Roman"/>
              <w:sz w:val="18"/>
              <w:szCs w:val="20"/>
              <w:lang w:eastAsia="en-GB"/>
            </w:rPr>
          </w:rPrChange>
        </w:rPr>
      </w:pPr>
      <w:del w:id="890" w:author="Danso-Appiah" w:date="2015-10-06T13:01:00Z">
        <w:r w:rsidRPr="00323BF0" w:rsidDel="0034567B">
          <w:rPr>
            <w:rFonts w:ascii="Times New Roman" w:hAnsi="Times New Roman"/>
            <w:sz w:val="18"/>
            <w:szCs w:val="18"/>
          </w:rPr>
          <w:delText xml:space="preserve">Where a study assessed single, two or three Kato-Katz, single Kato-Katz (duplicate 41.7 mg) was chosen as reference standard in conformity with what WHO recommends within the MDA/PC Strategy. Single Kato-Katz was chosen for the </w:delText>
        </w:r>
        <w:r w:rsidRPr="00B05C12" w:rsidDel="0034567B">
          <w:rPr>
            <w:rFonts w:ascii="Times New Roman" w:hAnsi="Times New Roman"/>
            <w:sz w:val="18"/>
            <w:szCs w:val="18"/>
            <w:highlight w:val="cyan"/>
            <w:rPrChange w:id="891" w:author="D B" w:date="2015-09-26T19:26:00Z">
              <w:rPr>
                <w:rFonts w:ascii="Times New Roman" w:hAnsi="Times New Roman"/>
                <w:sz w:val="18"/>
                <w:szCs w:val="18"/>
              </w:rPr>
            </w:rPrChange>
          </w:rPr>
          <w:delText xml:space="preserve">analysis from </w:delText>
        </w:r>
        <w:r w:rsidRPr="00B05C12" w:rsidDel="0034567B">
          <w:rPr>
            <w:rFonts w:ascii="Times New Roman" w:hAnsi="Times New Roman"/>
            <w:color w:val="0000CC"/>
            <w:sz w:val="18"/>
            <w:szCs w:val="20"/>
            <w:highlight w:val="cyan"/>
            <w:lang w:eastAsia="en-GB"/>
            <w:rPrChange w:id="892" w:author="D B" w:date="2015-09-26T19:26:00Z">
              <w:rPr>
                <w:rFonts w:ascii="Times New Roman" w:hAnsi="Times New Roman"/>
                <w:color w:val="0000CC"/>
                <w:sz w:val="18"/>
                <w:szCs w:val="20"/>
                <w:lang w:eastAsia="en-GB"/>
              </w:rPr>
            </w:rPrChange>
          </w:rPr>
          <w:delText>Erko 2013</w:delText>
        </w:r>
      </w:del>
    </w:p>
    <w:p w14:paraId="5B74538C" w14:textId="7D8E9ACA" w:rsidR="00631C22" w:rsidRPr="00B05C12" w:rsidDel="0034567B" w:rsidRDefault="00631C22" w:rsidP="00631C22">
      <w:pPr>
        <w:pBdr>
          <w:top w:val="single" w:sz="4" w:space="1" w:color="auto"/>
          <w:bottom w:val="single" w:sz="4" w:space="1" w:color="auto"/>
        </w:pBdr>
        <w:spacing w:after="0" w:line="276" w:lineRule="auto"/>
        <w:rPr>
          <w:del w:id="893" w:author="Danso-Appiah" w:date="2015-10-06T13:01:00Z"/>
          <w:rFonts w:ascii="Times New Roman" w:hAnsi="Times New Roman"/>
          <w:sz w:val="18"/>
          <w:szCs w:val="20"/>
          <w:highlight w:val="cyan"/>
          <w:lang w:eastAsia="en-GB"/>
          <w:rPrChange w:id="894" w:author="D B" w:date="2015-09-26T19:26:00Z">
            <w:rPr>
              <w:del w:id="895" w:author="Danso-Appiah" w:date="2015-10-06T13:01:00Z"/>
              <w:rFonts w:ascii="Times New Roman" w:hAnsi="Times New Roman"/>
              <w:sz w:val="18"/>
              <w:szCs w:val="20"/>
              <w:lang w:eastAsia="en-GB"/>
            </w:rPr>
          </w:rPrChange>
        </w:rPr>
      </w:pPr>
      <w:del w:id="896" w:author="Danso-Appiah" w:date="2015-10-06T13:01:00Z">
        <w:r w:rsidRPr="00323BF0" w:rsidDel="0034567B">
          <w:rPr>
            <w:rFonts w:ascii="Times New Roman" w:hAnsi="Times New Roman"/>
            <w:sz w:val="18"/>
            <w:szCs w:val="18"/>
          </w:rPr>
          <w:delText xml:space="preserve">If different settings were involved in a study published as one article but reported results for the separate settings, the different settings were included as separate data points. </w:delText>
        </w:r>
        <w:r w:rsidRPr="00B05C12" w:rsidDel="0034567B">
          <w:rPr>
            <w:rFonts w:ascii="Times New Roman" w:hAnsi="Times New Roman"/>
            <w:color w:val="0000CC"/>
            <w:sz w:val="18"/>
            <w:szCs w:val="20"/>
            <w:highlight w:val="cyan"/>
            <w:lang w:eastAsia="en-GB"/>
            <w:rPrChange w:id="897" w:author="D B" w:date="2015-09-26T19:26:00Z">
              <w:rPr>
                <w:rFonts w:ascii="Times New Roman" w:hAnsi="Times New Roman"/>
                <w:color w:val="0000CC"/>
                <w:sz w:val="18"/>
                <w:szCs w:val="20"/>
                <w:lang w:eastAsia="en-GB"/>
              </w:rPr>
            </w:rPrChange>
          </w:rPr>
          <w:delText>Coulibaly 2011</w:delText>
        </w:r>
        <w:r w:rsidRPr="00B05C12" w:rsidDel="0034567B">
          <w:rPr>
            <w:rFonts w:ascii="Times New Roman" w:hAnsi="Times New Roman"/>
            <w:sz w:val="18"/>
            <w:szCs w:val="20"/>
            <w:highlight w:val="cyan"/>
            <w:lang w:eastAsia="en-GB"/>
            <w:rPrChange w:id="898" w:author="D B" w:date="2015-09-26T19:26:00Z">
              <w:rPr>
                <w:rFonts w:ascii="Times New Roman" w:hAnsi="Times New Roman"/>
                <w:sz w:val="18"/>
                <w:szCs w:val="20"/>
                <w:lang w:eastAsia="en-GB"/>
              </w:rPr>
            </w:rPrChange>
          </w:rPr>
          <w:delText xml:space="preserve"> was classified as </w:delText>
        </w:r>
        <w:r w:rsidRPr="00B05C12" w:rsidDel="0034567B">
          <w:rPr>
            <w:rFonts w:ascii="Times New Roman" w:hAnsi="Times New Roman"/>
            <w:color w:val="0000CC"/>
            <w:sz w:val="18"/>
            <w:szCs w:val="20"/>
            <w:highlight w:val="cyan"/>
            <w:lang w:eastAsia="en-GB"/>
            <w:rPrChange w:id="899" w:author="D B" w:date="2015-09-26T19:26:00Z">
              <w:rPr>
                <w:rFonts w:ascii="Times New Roman" w:hAnsi="Times New Roman"/>
                <w:color w:val="0000CC"/>
                <w:sz w:val="18"/>
                <w:szCs w:val="20"/>
                <w:lang w:eastAsia="en-GB"/>
              </w:rPr>
            </w:rPrChange>
          </w:rPr>
          <w:delText>Coulibaly 2011 -study 1</w:delText>
        </w:r>
        <w:r w:rsidRPr="00B05C12" w:rsidDel="0034567B">
          <w:rPr>
            <w:rFonts w:ascii="Times New Roman" w:hAnsi="Times New Roman"/>
            <w:sz w:val="18"/>
            <w:szCs w:val="20"/>
            <w:highlight w:val="cyan"/>
            <w:lang w:eastAsia="en-GB"/>
            <w:rPrChange w:id="900" w:author="D B" w:date="2015-09-26T19:26:00Z">
              <w:rPr>
                <w:rFonts w:ascii="Times New Roman" w:hAnsi="Times New Roman"/>
                <w:sz w:val="18"/>
                <w:szCs w:val="20"/>
                <w:lang w:eastAsia="en-GB"/>
              </w:rPr>
            </w:rPrChange>
          </w:rPr>
          <w:delText xml:space="preserve">; </w:delText>
        </w:r>
        <w:r w:rsidRPr="00B05C12" w:rsidDel="0034567B">
          <w:rPr>
            <w:rFonts w:ascii="Times New Roman" w:hAnsi="Times New Roman"/>
            <w:color w:val="0000CC"/>
            <w:sz w:val="18"/>
            <w:szCs w:val="20"/>
            <w:highlight w:val="cyan"/>
            <w:lang w:eastAsia="en-GB"/>
            <w:rPrChange w:id="901" w:author="D B" w:date="2015-09-26T19:26:00Z">
              <w:rPr>
                <w:rFonts w:ascii="Times New Roman" w:hAnsi="Times New Roman"/>
                <w:color w:val="0000CC"/>
                <w:sz w:val="18"/>
                <w:szCs w:val="20"/>
                <w:lang w:eastAsia="en-GB"/>
              </w:rPr>
            </w:rPrChange>
          </w:rPr>
          <w:delText>Coulibaly 2011 -study 2</w:delText>
        </w:r>
        <w:r w:rsidRPr="00B05C12" w:rsidDel="0034567B">
          <w:rPr>
            <w:rFonts w:ascii="Times New Roman" w:hAnsi="Times New Roman"/>
            <w:sz w:val="18"/>
            <w:szCs w:val="20"/>
            <w:highlight w:val="cyan"/>
            <w:lang w:eastAsia="en-GB"/>
            <w:rPrChange w:id="902" w:author="D B" w:date="2015-09-26T19:26:00Z">
              <w:rPr>
                <w:rFonts w:ascii="Times New Roman" w:hAnsi="Times New Roman"/>
                <w:sz w:val="18"/>
                <w:szCs w:val="20"/>
                <w:lang w:eastAsia="en-GB"/>
              </w:rPr>
            </w:rPrChange>
          </w:rPr>
          <w:delText xml:space="preserve">; </w:delText>
        </w:r>
        <w:r w:rsidRPr="00B05C12" w:rsidDel="0034567B">
          <w:rPr>
            <w:rFonts w:ascii="Times New Roman" w:hAnsi="Times New Roman"/>
            <w:color w:val="0000CC"/>
            <w:sz w:val="18"/>
            <w:szCs w:val="20"/>
            <w:highlight w:val="cyan"/>
            <w:lang w:eastAsia="en-GB"/>
            <w:rPrChange w:id="903" w:author="D B" w:date="2015-09-26T19:26:00Z">
              <w:rPr>
                <w:rFonts w:ascii="Times New Roman" w:hAnsi="Times New Roman"/>
                <w:color w:val="0000CC"/>
                <w:sz w:val="18"/>
                <w:szCs w:val="20"/>
                <w:lang w:eastAsia="en-GB"/>
              </w:rPr>
            </w:rPrChange>
          </w:rPr>
          <w:delText>Coulibaly 2011 -study 3</w:delText>
        </w:r>
        <w:r w:rsidRPr="00B05C12" w:rsidDel="0034567B">
          <w:rPr>
            <w:rFonts w:ascii="Times New Roman" w:hAnsi="Times New Roman"/>
            <w:sz w:val="18"/>
            <w:szCs w:val="20"/>
            <w:highlight w:val="cyan"/>
            <w:lang w:eastAsia="en-GB"/>
            <w:rPrChange w:id="904" w:author="D B" w:date="2015-09-26T19:26:00Z">
              <w:rPr>
                <w:rFonts w:ascii="Times New Roman" w:hAnsi="Times New Roman"/>
                <w:sz w:val="18"/>
                <w:szCs w:val="20"/>
                <w:lang w:eastAsia="en-GB"/>
              </w:rPr>
            </w:rPrChange>
          </w:rPr>
          <w:delText xml:space="preserve"> and </w:delText>
        </w:r>
        <w:r w:rsidRPr="00B05C12" w:rsidDel="0034567B">
          <w:rPr>
            <w:rFonts w:ascii="Times New Roman" w:hAnsi="Times New Roman"/>
            <w:color w:val="0000CC"/>
            <w:sz w:val="18"/>
            <w:szCs w:val="20"/>
            <w:highlight w:val="cyan"/>
            <w:lang w:eastAsia="en-GB"/>
            <w:rPrChange w:id="905" w:author="D B" w:date="2015-09-26T19:26:00Z">
              <w:rPr>
                <w:rFonts w:ascii="Times New Roman" w:hAnsi="Times New Roman"/>
                <w:color w:val="0000CC"/>
                <w:sz w:val="18"/>
                <w:szCs w:val="20"/>
                <w:lang w:eastAsia="en-GB"/>
              </w:rPr>
            </w:rPrChange>
          </w:rPr>
          <w:delText>Tchuem Tchuente 2012</w:delText>
        </w:r>
        <w:r w:rsidRPr="00B05C12" w:rsidDel="0034567B">
          <w:rPr>
            <w:rFonts w:ascii="Times New Roman" w:hAnsi="Times New Roman"/>
            <w:sz w:val="18"/>
            <w:szCs w:val="20"/>
            <w:highlight w:val="cyan"/>
            <w:lang w:eastAsia="en-GB"/>
            <w:rPrChange w:id="906" w:author="D B" w:date="2015-09-26T19:26:00Z">
              <w:rPr>
                <w:rFonts w:ascii="Times New Roman" w:hAnsi="Times New Roman"/>
                <w:sz w:val="18"/>
                <w:szCs w:val="20"/>
                <w:lang w:eastAsia="en-GB"/>
              </w:rPr>
            </w:rPrChange>
          </w:rPr>
          <w:delText xml:space="preserve"> as </w:delText>
        </w:r>
        <w:r w:rsidRPr="00B05C12" w:rsidDel="0034567B">
          <w:rPr>
            <w:rFonts w:ascii="Times New Roman" w:hAnsi="Times New Roman"/>
            <w:color w:val="0000CC"/>
            <w:sz w:val="18"/>
            <w:szCs w:val="20"/>
            <w:highlight w:val="cyan"/>
            <w:lang w:eastAsia="en-GB"/>
            <w:rPrChange w:id="907" w:author="D B" w:date="2015-09-26T19:26:00Z">
              <w:rPr>
                <w:rFonts w:ascii="Times New Roman" w:hAnsi="Times New Roman"/>
                <w:color w:val="0000CC"/>
                <w:sz w:val="18"/>
                <w:szCs w:val="20"/>
                <w:lang w:eastAsia="en-GB"/>
              </w:rPr>
            </w:rPrChange>
          </w:rPr>
          <w:delText>Tchuem Tchuente 2012 -study 1;</w:delText>
        </w:r>
        <w:r w:rsidRPr="00B05C12" w:rsidDel="0034567B">
          <w:rPr>
            <w:rFonts w:ascii="Times New Roman" w:hAnsi="Times New Roman"/>
            <w:sz w:val="18"/>
            <w:szCs w:val="20"/>
            <w:highlight w:val="cyan"/>
            <w:lang w:eastAsia="en-GB"/>
            <w:rPrChange w:id="908" w:author="D B" w:date="2015-09-26T19:26:00Z">
              <w:rPr>
                <w:rFonts w:ascii="Times New Roman" w:hAnsi="Times New Roman"/>
                <w:sz w:val="18"/>
                <w:szCs w:val="20"/>
                <w:lang w:eastAsia="en-GB"/>
              </w:rPr>
            </w:rPrChange>
          </w:rPr>
          <w:delText xml:space="preserve"> </w:delText>
        </w:r>
        <w:r w:rsidRPr="00B05C12" w:rsidDel="0034567B">
          <w:rPr>
            <w:rFonts w:ascii="Times New Roman" w:hAnsi="Times New Roman"/>
            <w:color w:val="0000CC"/>
            <w:sz w:val="18"/>
            <w:szCs w:val="20"/>
            <w:highlight w:val="cyan"/>
            <w:lang w:eastAsia="en-GB"/>
            <w:rPrChange w:id="909" w:author="D B" w:date="2015-09-26T19:26:00Z">
              <w:rPr>
                <w:rFonts w:ascii="Times New Roman" w:hAnsi="Times New Roman"/>
                <w:color w:val="0000CC"/>
                <w:sz w:val="18"/>
                <w:szCs w:val="20"/>
                <w:lang w:eastAsia="en-GB"/>
              </w:rPr>
            </w:rPrChange>
          </w:rPr>
          <w:delText>Tchuem Tchuente 2012 -study 2; Tchuem Tchuente 2012 -study 3</w:delText>
        </w:r>
        <w:r w:rsidRPr="00B05C12" w:rsidDel="0034567B">
          <w:rPr>
            <w:rFonts w:ascii="Times New Roman" w:hAnsi="Times New Roman"/>
            <w:sz w:val="18"/>
            <w:szCs w:val="20"/>
            <w:highlight w:val="cyan"/>
            <w:lang w:eastAsia="en-GB"/>
            <w:rPrChange w:id="910" w:author="D B" w:date="2015-09-26T19:26:00Z">
              <w:rPr>
                <w:rFonts w:ascii="Times New Roman" w:hAnsi="Times New Roman"/>
                <w:sz w:val="18"/>
                <w:szCs w:val="20"/>
                <w:lang w:eastAsia="en-GB"/>
              </w:rPr>
            </w:rPrChange>
          </w:rPr>
          <w:delText xml:space="preserve">) </w:delText>
        </w:r>
      </w:del>
    </w:p>
    <w:p w14:paraId="18B5F781" w14:textId="67211DC8" w:rsidR="00631C22" w:rsidRPr="00771DDA" w:rsidRDefault="00631C22" w:rsidP="00631C22">
      <w:pPr>
        <w:pBdr>
          <w:top w:val="single" w:sz="4" w:space="1" w:color="auto"/>
          <w:bottom w:val="single" w:sz="4" w:space="1" w:color="auto"/>
        </w:pBdr>
        <w:spacing w:after="0" w:line="276" w:lineRule="auto"/>
        <w:rPr>
          <w:rFonts w:ascii="Times New Roman" w:hAnsi="Times New Roman"/>
        </w:rPr>
      </w:pPr>
      <w:del w:id="911" w:author="Danso-Appiah" w:date="2015-10-06T13:01:00Z">
        <w:r w:rsidRPr="00B05C12" w:rsidDel="0034567B">
          <w:rPr>
            <w:rFonts w:ascii="Times New Roman" w:hAnsi="Times New Roman"/>
            <w:sz w:val="18"/>
            <w:szCs w:val="18"/>
            <w:highlight w:val="cyan"/>
            <w:rPrChange w:id="912" w:author="D B" w:date="2015-09-26T19:26:00Z">
              <w:rPr>
                <w:rFonts w:ascii="Times New Roman" w:hAnsi="Times New Roman"/>
                <w:sz w:val="18"/>
                <w:szCs w:val="18"/>
              </w:rPr>
            </w:rPrChange>
          </w:rPr>
          <w:delText>Children and adults data reported separately were considered as separate datapoints in this analysis (</w:delText>
        </w:r>
        <w:r w:rsidRPr="00B05C12" w:rsidDel="0034567B">
          <w:rPr>
            <w:rFonts w:ascii="Times New Roman" w:hAnsi="Times New Roman"/>
            <w:color w:val="0000CC"/>
            <w:sz w:val="18"/>
            <w:szCs w:val="20"/>
            <w:highlight w:val="cyan"/>
            <w:lang w:eastAsia="en-GB"/>
            <w:rPrChange w:id="913" w:author="D B" w:date="2015-09-26T19:26:00Z">
              <w:rPr>
                <w:rFonts w:ascii="Times New Roman" w:hAnsi="Times New Roman"/>
                <w:color w:val="0000CC"/>
                <w:sz w:val="18"/>
                <w:szCs w:val="20"/>
                <w:lang w:eastAsia="en-GB"/>
              </w:rPr>
            </w:rPrChange>
          </w:rPr>
          <w:delText>Koukounari 2013</w:delText>
        </w:r>
        <w:r w:rsidRPr="00B05C12" w:rsidDel="0034567B">
          <w:rPr>
            <w:rFonts w:ascii="Times New Roman" w:hAnsi="Times New Roman"/>
            <w:sz w:val="18"/>
            <w:szCs w:val="18"/>
            <w:highlight w:val="cyan"/>
            <w:rPrChange w:id="914" w:author="D B" w:date="2015-09-26T19:26:00Z">
              <w:rPr>
                <w:rFonts w:ascii="Times New Roman" w:hAnsi="Times New Roman"/>
                <w:sz w:val="18"/>
                <w:szCs w:val="18"/>
              </w:rPr>
            </w:rPrChange>
          </w:rPr>
          <w:delText>)</w:delText>
        </w:r>
      </w:del>
    </w:p>
    <w:commentRangeEnd w:id="876"/>
    <w:p w14:paraId="17E4DAF2" w14:textId="77777777" w:rsidR="00631C22" w:rsidRDefault="00323BF0" w:rsidP="00631C22">
      <w:pPr>
        <w:pStyle w:val="NormalWeb"/>
        <w:rPr>
          <w:b/>
          <w:sz w:val="22"/>
          <w:szCs w:val="22"/>
        </w:rPr>
      </w:pPr>
      <w:r>
        <w:rPr>
          <w:rStyle w:val="CommentReference"/>
          <w:rFonts w:ascii="Calibri" w:eastAsia="Calibri" w:hAnsi="Calibri"/>
          <w:lang w:eastAsia="x-none"/>
        </w:rPr>
        <w:commentReference w:id="876"/>
      </w:r>
    </w:p>
    <w:p w14:paraId="439611EF" w14:textId="77777777" w:rsidR="00C55DBB" w:rsidRDefault="00C55DBB" w:rsidP="00C55DBB">
      <w:pPr>
        <w:rPr>
          <w:ins w:id="915" w:author="Danso-Appiah" w:date="2015-10-19T20:54:00Z"/>
          <w:rFonts w:ascii="Times New Roman" w:hAnsi="Times New Roman"/>
          <w:b/>
        </w:rPr>
      </w:pPr>
    </w:p>
    <w:p w14:paraId="4E8ED582" w14:textId="77777777" w:rsidR="00C55DBB" w:rsidRPr="00E77215" w:rsidRDefault="00C55DBB" w:rsidP="00C55DBB">
      <w:pPr>
        <w:rPr>
          <w:ins w:id="916" w:author="Danso-Appiah" w:date="2015-10-19T20:54:00Z"/>
          <w:rFonts w:ascii="Times New Roman" w:hAnsi="Times New Roman"/>
          <w:b/>
        </w:rPr>
      </w:pPr>
      <w:ins w:id="917" w:author="Danso-Appiah" w:date="2015-10-19T20:54:00Z">
        <w:r w:rsidRPr="00E77215">
          <w:rPr>
            <w:rFonts w:ascii="Times New Roman" w:hAnsi="Times New Roman"/>
            <w:b/>
          </w:rPr>
          <w:t xml:space="preserve">POC-CCA REAGENT STRIP VERSUS 10 </w:t>
        </w:r>
        <w:r>
          <w:rPr>
            <w:rFonts w:ascii="Times New Roman" w:hAnsi="Times New Roman"/>
            <w:b/>
          </w:rPr>
          <w:t>M</w:t>
        </w:r>
        <w:r w:rsidRPr="00E77215">
          <w:rPr>
            <w:rFonts w:ascii="Times New Roman" w:hAnsi="Times New Roman"/>
            <w:b/>
          </w:rPr>
          <w:t xml:space="preserve">L URINE FILTRATION </w:t>
        </w:r>
        <w:r>
          <w:rPr>
            <w:rFonts w:ascii="Times New Roman" w:hAnsi="Times New Roman"/>
            <w:b/>
          </w:rPr>
          <w:t>TEST</w:t>
        </w:r>
      </w:ins>
    </w:p>
    <w:p w14:paraId="58A1B610" w14:textId="77777777" w:rsidR="00C55DBB" w:rsidRDefault="00C55DBB" w:rsidP="00C55DBB">
      <w:pPr>
        <w:spacing w:after="240" w:line="276" w:lineRule="auto"/>
        <w:jc w:val="both"/>
        <w:rPr>
          <w:ins w:id="918" w:author="Danso-Appiah" w:date="2015-10-19T20:54:00Z"/>
          <w:rFonts w:ascii="Times New Roman" w:hAnsi="Times New Roman"/>
          <w:b/>
          <w:bCs/>
          <w:color w:val="000000"/>
          <w:szCs w:val="20"/>
          <w:lang w:eastAsia="en-GB"/>
        </w:rPr>
      </w:pPr>
      <w:ins w:id="919" w:author="Danso-Appiah" w:date="2015-10-19T20:54:00Z">
        <w:r w:rsidRPr="007108BB">
          <w:rPr>
            <w:rFonts w:ascii="Times New Roman" w:hAnsi="Times New Roman"/>
            <w:noProof/>
            <w:lang w:eastAsia="en-GB"/>
          </w:rPr>
          <w:t xml:space="preserve">The performance of POC-CCA was assessed for the detection of </w:t>
        </w:r>
        <w:r w:rsidRPr="00725A30">
          <w:rPr>
            <w:rFonts w:ascii="Times New Roman" w:hAnsi="Times New Roman"/>
            <w:i/>
            <w:noProof/>
            <w:lang w:eastAsia="en-GB"/>
          </w:rPr>
          <w:t>S. haematobium</w:t>
        </w:r>
        <w:r w:rsidRPr="007108BB">
          <w:rPr>
            <w:rFonts w:ascii="Times New Roman" w:hAnsi="Times New Roman"/>
            <w:noProof/>
            <w:lang w:eastAsia="en-GB"/>
          </w:rPr>
          <w:t xml:space="preserve"> infection in two locations in Ethiopia and Zimbabwe </w:t>
        </w:r>
        <w:r>
          <w:rPr>
            <w:rFonts w:ascii="Times New Roman" w:hAnsi="Times New Roman"/>
            <w:noProof/>
            <w:lang w:eastAsia="en-GB"/>
          </w:rPr>
          <w:t xml:space="preserve">with mixed results, but the meta-analysis involved only two studies. Therefore, pooled estimates should be treated with some caution. </w:t>
        </w:r>
        <w:r w:rsidRPr="007108BB">
          <w:rPr>
            <w:rFonts w:ascii="Times New Roman" w:hAnsi="Times New Roman"/>
            <w:noProof/>
            <w:lang w:eastAsia="en-GB"/>
          </w:rPr>
          <w:t xml:space="preserve"> </w:t>
        </w:r>
        <w:r>
          <w:rPr>
            <w:rFonts w:ascii="Times New Roman" w:hAnsi="Times New Roman"/>
            <w:noProof/>
            <w:lang w:eastAsia="en-GB"/>
          </w:rPr>
          <w:t>POC-CCA showed p</w:t>
        </w:r>
        <w:r w:rsidRPr="007108BB">
          <w:rPr>
            <w:rFonts w:ascii="Times New Roman" w:hAnsi="Times New Roman"/>
            <w:noProof/>
            <w:lang w:eastAsia="en-GB"/>
          </w:rPr>
          <w:t xml:space="preserve">ooled sensitivity </w:t>
        </w:r>
        <w:r>
          <w:rPr>
            <w:rFonts w:ascii="Times New Roman" w:hAnsi="Times New Roman"/>
            <w:noProof/>
            <w:lang w:eastAsia="en-GB"/>
          </w:rPr>
          <w:t xml:space="preserve">of </w:t>
        </w:r>
        <w:r w:rsidRPr="007108BB">
          <w:rPr>
            <w:rFonts w:ascii="Times New Roman" w:hAnsi="Times New Roman"/>
            <w:noProof/>
            <w:lang w:eastAsia="en-GB"/>
          </w:rPr>
          <w:t>0.66</w:t>
        </w:r>
        <w:r>
          <w:rPr>
            <w:rFonts w:ascii="Times New Roman" w:hAnsi="Times New Roman"/>
            <w:noProof/>
            <w:lang w:eastAsia="en-GB"/>
          </w:rPr>
          <w:t xml:space="preserve"> [</w:t>
        </w:r>
        <w:r w:rsidRPr="007108BB">
          <w:rPr>
            <w:rFonts w:ascii="Times New Roman" w:hAnsi="Times New Roman"/>
            <w:noProof/>
            <w:lang w:eastAsia="en-GB"/>
          </w:rPr>
          <w:t>95%</w:t>
        </w:r>
        <w:r>
          <w:rPr>
            <w:rFonts w:ascii="Times New Roman" w:hAnsi="Times New Roman"/>
            <w:noProof/>
            <w:lang w:eastAsia="en-GB"/>
          </w:rPr>
          <w:t xml:space="preserve"> </w:t>
        </w:r>
        <w:r w:rsidRPr="007108BB">
          <w:rPr>
            <w:rFonts w:ascii="Times New Roman" w:hAnsi="Times New Roman"/>
            <w:noProof/>
            <w:lang w:eastAsia="en-GB"/>
          </w:rPr>
          <w:t>CI 0.37 to 0.87</w:t>
        </w:r>
        <w:r>
          <w:rPr>
            <w:rFonts w:ascii="Times New Roman" w:hAnsi="Times New Roman"/>
            <w:noProof/>
            <w:lang w:eastAsia="en-GB"/>
          </w:rPr>
          <w:t>]</w:t>
        </w:r>
        <w:r w:rsidRPr="007108BB">
          <w:rPr>
            <w:rFonts w:ascii="Times New Roman" w:hAnsi="Times New Roman"/>
            <w:noProof/>
            <w:lang w:eastAsia="en-GB"/>
          </w:rPr>
          <w:t xml:space="preserve"> and </w:t>
        </w:r>
        <w:r>
          <w:rPr>
            <w:rFonts w:ascii="Times New Roman" w:hAnsi="Times New Roman"/>
            <w:noProof/>
            <w:lang w:eastAsia="en-GB"/>
          </w:rPr>
          <w:t xml:space="preserve">pooled </w:t>
        </w:r>
        <w:r w:rsidRPr="007108BB">
          <w:rPr>
            <w:rFonts w:ascii="Times New Roman" w:hAnsi="Times New Roman"/>
            <w:noProof/>
            <w:lang w:eastAsia="en-GB"/>
          </w:rPr>
          <w:t xml:space="preserve">specificity </w:t>
        </w:r>
        <w:r>
          <w:rPr>
            <w:rFonts w:ascii="Times New Roman" w:hAnsi="Times New Roman"/>
            <w:noProof/>
            <w:lang w:eastAsia="en-GB"/>
          </w:rPr>
          <w:t xml:space="preserve">of </w:t>
        </w:r>
        <w:r w:rsidRPr="007108BB">
          <w:rPr>
            <w:rFonts w:ascii="Times New Roman" w:hAnsi="Times New Roman"/>
            <w:noProof/>
            <w:lang w:eastAsia="en-GB"/>
          </w:rPr>
          <w:t>0.54</w:t>
        </w:r>
        <w:r>
          <w:rPr>
            <w:rFonts w:ascii="Times New Roman" w:hAnsi="Times New Roman"/>
            <w:noProof/>
            <w:lang w:eastAsia="en-GB"/>
          </w:rPr>
          <w:t xml:space="preserve"> [</w:t>
        </w:r>
        <w:r w:rsidRPr="007108BB">
          <w:rPr>
            <w:rFonts w:ascii="Times New Roman" w:hAnsi="Times New Roman"/>
            <w:noProof/>
            <w:lang w:eastAsia="en-GB"/>
          </w:rPr>
          <w:t>95% CI 0.34 to 0.73</w:t>
        </w:r>
        <w:r>
          <w:rPr>
            <w:rFonts w:ascii="Times New Roman" w:hAnsi="Times New Roman"/>
            <w:noProof/>
            <w:lang w:eastAsia="en-GB"/>
          </w:rPr>
          <w:t>]</w:t>
        </w:r>
        <w:r w:rsidRPr="007108BB">
          <w:rPr>
            <w:rFonts w:ascii="Times New Roman" w:hAnsi="Times New Roman"/>
            <w:noProof/>
            <w:lang w:eastAsia="en-GB"/>
          </w:rPr>
          <w:t xml:space="preserve"> </w:t>
        </w:r>
        <w:r>
          <w:rPr>
            <w:rFonts w:ascii="Times New Roman" w:hAnsi="Times New Roman"/>
            <w:noProof/>
            <w:lang w:eastAsia="en-GB"/>
          </w:rPr>
          <w:t xml:space="preserve">with wide </w:t>
        </w:r>
        <w:r w:rsidRPr="007108BB">
          <w:rPr>
            <w:rFonts w:ascii="Times New Roman" w:hAnsi="Times New Roman"/>
            <w:noProof/>
            <w:lang w:eastAsia="en-GB"/>
          </w:rPr>
          <w:t xml:space="preserve">confidence intervals </w:t>
        </w:r>
        <w:r>
          <w:rPr>
            <w:rFonts w:ascii="Times New Roman" w:hAnsi="Times New Roman"/>
            <w:noProof/>
            <w:lang w:eastAsia="en-GB"/>
          </w:rPr>
          <w:t>around the pooled estimates</w:t>
        </w:r>
        <w:r w:rsidRPr="007108BB">
          <w:rPr>
            <w:rFonts w:ascii="Times New Roman" w:hAnsi="Times New Roman"/>
            <w:noProof/>
            <w:lang w:eastAsia="en-GB"/>
          </w:rPr>
          <w:t xml:space="preserve">. </w:t>
        </w:r>
        <w:r>
          <w:rPr>
            <w:rFonts w:ascii="Times New Roman" w:hAnsi="Times New Roman"/>
            <w:noProof/>
            <w:lang w:eastAsia="en-GB"/>
          </w:rPr>
          <w:t>The evidence appears to conflict as the study in Zimbabwe</w:t>
        </w:r>
        <w:r w:rsidRPr="00FA4E55">
          <w:rPr>
            <w:rFonts w:ascii="Times New Roman" w:hAnsi="Times New Roman"/>
            <w:noProof/>
            <w:vertAlign w:val="superscript"/>
            <w:lang w:eastAsia="en-GB"/>
          </w:rPr>
          <w:t>39</w:t>
        </w:r>
        <w:r>
          <w:rPr>
            <w:rFonts w:ascii="Times New Roman" w:hAnsi="Times New Roman"/>
            <w:noProof/>
            <w:lang w:eastAsia="en-GB"/>
          </w:rPr>
          <w:t xml:space="preserve"> produced a reasonably higher sensitivity (0.79, 95% CI 0.70 to 0.85) but the study in Ethiopia</w:t>
        </w:r>
        <w:r w:rsidRPr="00FA4E55">
          <w:rPr>
            <w:rFonts w:ascii="Times New Roman" w:hAnsi="Times New Roman"/>
            <w:noProof/>
            <w:vertAlign w:val="superscript"/>
            <w:lang w:eastAsia="en-GB"/>
          </w:rPr>
          <w:t>22</w:t>
        </w:r>
        <w:r>
          <w:rPr>
            <w:rFonts w:ascii="Times New Roman" w:hAnsi="Times New Roman"/>
            <w:noProof/>
            <w:lang w:eastAsia="en-GB"/>
          </w:rPr>
          <w:t xml:space="preserve"> showed very low sensitivity (0.52, 95% CI 0.42 to 0.62) (</w:t>
        </w:r>
        <w:r w:rsidRPr="00E75AB2">
          <w:rPr>
            <w:rFonts w:ascii="Times New Roman" w:hAnsi="Times New Roman"/>
            <w:noProof/>
            <w:color w:val="0000CC"/>
            <w:lang w:eastAsia="en-GB"/>
          </w:rPr>
          <w:t>Fig. 6</w:t>
        </w:r>
        <w:r>
          <w:rPr>
            <w:rFonts w:ascii="Times New Roman" w:hAnsi="Times New Roman"/>
            <w:noProof/>
            <w:lang w:eastAsia="en-GB"/>
          </w:rPr>
          <w:t xml:space="preserve">). Specificity from the individual studies also appears to be variable, very low in Zimbabwe (0.44, 95% CI 0.37 to 0.52) but relatively higher in Ethiopia (0.64, 95% CI 0.54 to 0.72). </w:t>
        </w:r>
        <w:r w:rsidRPr="00CD0208">
          <w:rPr>
            <w:rFonts w:ascii="Times New Roman" w:hAnsi="Times New Roman"/>
            <w:noProof/>
            <w:lang w:eastAsia="en-GB"/>
          </w:rPr>
          <w:t xml:space="preserve">The studies were conducted before 2007 and used relatively older version of </w:t>
        </w:r>
        <w:r>
          <w:rPr>
            <w:rFonts w:ascii="Times New Roman" w:hAnsi="Times New Roman"/>
            <w:noProof/>
            <w:lang w:eastAsia="en-GB"/>
          </w:rPr>
          <w:t>POC-</w:t>
        </w:r>
        <w:r w:rsidRPr="00CD0208">
          <w:rPr>
            <w:rFonts w:ascii="Times New Roman" w:hAnsi="Times New Roman"/>
            <w:noProof/>
            <w:lang w:eastAsia="en-GB"/>
          </w:rPr>
          <w:t xml:space="preserve">CCA </w:t>
        </w:r>
        <w:r>
          <w:rPr>
            <w:rFonts w:ascii="Times New Roman" w:hAnsi="Times New Roman"/>
            <w:noProof/>
            <w:lang w:eastAsia="en-GB"/>
          </w:rPr>
          <w:t>reagent strips (</w:t>
        </w:r>
        <w:r w:rsidRPr="00CD0208">
          <w:rPr>
            <w:rFonts w:ascii="Times New Roman" w:hAnsi="Times New Roman"/>
            <w:noProof/>
            <w:lang w:eastAsia="en-GB"/>
          </w:rPr>
          <w:t>develped by the European Vertinary Laboratory, Woerden, Holland</w:t>
        </w:r>
        <w:r>
          <w:rPr>
            <w:rFonts w:ascii="Times New Roman" w:hAnsi="Times New Roman"/>
            <w:noProof/>
            <w:lang w:eastAsia="en-GB"/>
          </w:rPr>
          <w:t>)</w:t>
        </w:r>
        <w:r w:rsidRPr="00CD0208">
          <w:rPr>
            <w:rFonts w:ascii="Times New Roman" w:hAnsi="Times New Roman"/>
            <w:noProof/>
            <w:lang w:eastAsia="en-GB"/>
          </w:rPr>
          <w:t>.</w:t>
        </w:r>
        <w:r w:rsidRPr="00A03573">
          <w:rPr>
            <w:rFonts w:ascii="Times New Roman" w:hAnsi="Times New Roman"/>
            <w:b/>
            <w:bCs/>
            <w:color w:val="000000"/>
            <w:szCs w:val="20"/>
            <w:lang w:eastAsia="en-GB"/>
          </w:rPr>
          <w:t xml:space="preserve"> </w:t>
        </w:r>
      </w:ins>
    </w:p>
    <w:p w14:paraId="41B0298A" w14:textId="3D53FEBE" w:rsidR="00540172" w:rsidRDefault="00C55DBB" w:rsidP="00C55DBB">
      <w:pPr>
        <w:rPr>
          <w:ins w:id="920" w:author="Danso-Appiah" w:date="2015-10-19T20:54:00Z"/>
          <w:rFonts w:ascii="Times New Roman" w:hAnsi="Times New Roman"/>
          <w:noProof/>
          <w:lang w:eastAsia="en-GB"/>
        </w:rPr>
      </w:pPr>
      <w:ins w:id="921" w:author="Danso-Appiah" w:date="2015-10-19T20:54:00Z">
        <w:r w:rsidRPr="00D55D96">
          <w:rPr>
            <w:rFonts w:ascii="Times New Roman" w:hAnsi="Times New Roman"/>
            <w:bCs/>
            <w:color w:val="000000"/>
            <w:szCs w:val="20"/>
            <w:lang w:eastAsia="en-GB"/>
          </w:rPr>
          <w:t>In the study from Zimbabwe</w:t>
        </w:r>
        <w:proofErr w:type="gramStart"/>
        <w:r w:rsidRPr="00D55D96">
          <w:rPr>
            <w:rFonts w:ascii="Times New Roman" w:hAnsi="Times New Roman"/>
            <w:bCs/>
            <w:color w:val="000000"/>
            <w:szCs w:val="20"/>
            <w:lang w:eastAsia="en-GB"/>
          </w:rPr>
          <w:t>,</w:t>
        </w:r>
        <w:r w:rsidRPr="00FA4E55">
          <w:rPr>
            <w:rFonts w:ascii="Times New Roman" w:hAnsi="Times New Roman"/>
            <w:bCs/>
            <w:color w:val="000000"/>
            <w:szCs w:val="20"/>
            <w:vertAlign w:val="superscript"/>
            <w:lang w:eastAsia="en-GB"/>
          </w:rPr>
          <w:t>39</w:t>
        </w:r>
        <w:proofErr w:type="gramEnd"/>
        <w:r w:rsidRPr="00D55D96">
          <w:rPr>
            <w:rFonts w:ascii="Times New Roman" w:hAnsi="Times New Roman"/>
            <w:bCs/>
            <w:color w:val="000000"/>
            <w:szCs w:val="20"/>
            <w:lang w:eastAsia="en-GB"/>
          </w:rPr>
          <w:t xml:space="preserve"> </w:t>
        </w:r>
        <w:r>
          <w:rPr>
            <w:rFonts w:ascii="Times New Roman" w:hAnsi="Times New Roman"/>
            <w:bCs/>
            <w:color w:val="000000"/>
            <w:szCs w:val="20"/>
            <w:lang w:eastAsia="en-GB"/>
          </w:rPr>
          <w:t xml:space="preserve">the </w:t>
        </w:r>
        <w:r w:rsidRPr="00D55D96">
          <w:rPr>
            <w:rFonts w:ascii="Times New Roman" w:hAnsi="Times New Roman"/>
            <w:bCs/>
            <w:color w:val="000000"/>
            <w:szCs w:val="20"/>
            <w:lang w:eastAsia="en-GB"/>
          </w:rPr>
          <w:t>combined CCA</w:t>
        </w:r>
        <w:r>
          <w:rPr>
            <w:rFonts w:ascii="Times New Roman" w:hAnsi="Times New Roman"/>
            <w:bCs/>
            <w:color w:val="000000"/>
            <w:szCs w:val="20"/>
            <w:lang w:eastAsia="en-GB"/>
          </w:rPr>
          <w:t>/</w:t>
        </w:r>
        <w:r w:rsidRPr="00D55D96">
          <w:rPr>
            <w:rFonts w:ascii="Times New Roman" w:hAnsi="Times New Roman"/>
            <w:bCs/>
            <w:color w:val="000000"/>
            <w:szCs w:val="20"/>
            <w:lang w:eastAsia="en-GB"/>
          </w:rPr>
          <w:t xml:space="preserve">urine filtration </w:t>
        </w:r>
        <w:r>
          <w:rPr>
            <w:rFonts w:ascii="Times New Roman" w:hAnsi="Times New Roman"/>
            <w:bCs/>
            <w:color w:val="000000"/>
            <w:szCs w:val="20"/>
            <w:lang w:eastAsia="en-GB"/>
          </w:rPr>
          <w:t xml:space="preserve">was used as </w:t>
        </w:r>
        <w:r w:rsidRPr="00D55D96">
          <w:rPr>
            <w:rFonts w:ascii="Times New Roman" w:hAnsi="Times New Roman"/>
            <w:bCs/>
            <w:color w:val="000000"/>
            <w:szCs w:val="20"/>
            <w:lang w:eastAsia="en-GB"/>
          </w:rPr>
          <w:t xml:space="preserve">gold standard </w:t>
        </w:r>
        <w:r>
          <w:rPr>
            <w:rFonts w:ascii="Times New Roman" w:hAnsi="Times New Roman"/>
            <w:bCs/>
            <w:color w:val="000000"/>
            <w:szCs w:val="20"/>
            <w:lang w:eastAsia="en-GB"/>
          </w:rPr>
          <w:t xml:space="preserve">for </w:t>
        </w:r>
        <w:r w:rsidRPr="00D55D96">
          <w:rPr>
            <w:rFonts w:ascii="Times New Roman" w:hAnsi="Times New Roman"/>
            <w:bCs/>
            <w:color w:val="000000"/>
            <w:szCs w:val="20"/>
            <w:lang w:eastAsia="en-GB"/>
          </w:rPr>
          <w:t>assess</w:t>
        </w:r>
        <w:r>
          <w:rPr>
            <w:rFonts w:ascii="Times New Roman" w:hAnsi="Times New Roman"/>
            <w:bCs/>
            <w:color w:val="000000"/>
            <w:szCs w:val="20"/>
            <w:lang w:eastAsia="en-GB"/>
          </w:rPr>
          <w:t>ing</w:t>
        </w:r>
        <w:r w:rsidRPr="00D55D96">
          <w:rPr>
            <w:rFonts w:ascii="Times New Roman" w:hAnsi="Times New Roman"/>
            <w:bCs/>
            <w:color w:val="000000"/>
            <w:szCs w:val="20"/>
            <w:lang w:eastAsia="en-GB"/>
          </w:rPr>
          <w:t xml:space="preserve"> accuracy of CCA</w:t>
        </w:r>
        <w:r>
          <w:rPr>
            <w:rFonts w:ascii="Times New Roman" w:hAnsi="Times New Roman"/>
            <w:bCs/>
            <w:color w:val="000000"/>
            <w:szCs w:val="20"/>
            <w:lang w:eastAsia="en-GB"/>
          </w:rPr>
          <w:t>. T</w:t>
        </w:r>
        <w:r w:rsidRPr="00D55D96">
          <w:rPr>
            <w:rFonts w:ascii="Times New Roman" w:hAnsi="Times New Roman"/>
            <w:noProof/>
            <w:lang w:eastAsia="en-GB"/>
          </w:rPr>
          <w:t>he results showed an improve</w:t>
        </w:r>
        <w:r>
          <w:rPr>
            <w:rFonts w:ascii="Times New Roman" w:hAnsi="Times New Roman"/>
            <w:noProof/>
            <w:lang w:eastAsia="en-GB"/>
          </w:rPr>
          <w:t>d</w:t>
        </w:r>
        <w:r w:rsidRPr="00D55D96">
          <w:rPr>
            <w:rFonts w:ascii="Times New Roman" w:hAnsi="Times New Roman"/>
            <w:noProof/>
            <w:lang w:eastAsia="en-GB"/>
          </w:rPr>
          <w:t xml:space="preserve"> </w:t>
        </w:r>
        <w:r w:rsidRPr="00D55D96">
          <w:rPr>
            <w:rFonts w:ascii="Times New Roman" w:hAnsi="Times New Roman"/>
            <w:bCs/>
            <w:color w:val="000000"/>
            <w:szCs w:val="20"/>
            <w:lang w:eastAsia="en-GB"/>
          </w:rPr>
          <w:t xml:space="preserve">sensitivity </w:t>
        </w:r>
        <w:r>
          <w:rPr>
            <w:rFonts w:ascii="Times New Roman" w:hAnsi="Times New Roman"/>
            <w:bCs/>
            <w:color w:val="000000"/>
            <w:szCs w:val="20"/>
            <w:lang w:eastAsia="en-GB"/>
          </w:rPr>
          <w:t xml:space="preserve">of CCA by </w:t>
        </w:r>
        <w:r w:rsidRPr="00AD7139">
          <w:rPr>
            <w:rFonts w:ascii="Times New Roman" w:hAnsi="Times New Roman"/>
            <w:bCs/>
            <w:color w:val="000000"/>
            <w:lang w:eastAsia="en-GB"/>
          </w:rPr>
          <w:t xml:space="preserve">about 10% from </w:t>
        </w:r>
        <w:r w:rsidRPr="00F56E83">
          <w:rPr>
            <w:rFonts w:ascii="Times New Roman" w:hAnsi="Times New Roman"/>
            <w:noProof/>
            <w:lang w:eastAsia="en-GB"/>
          </w:rPr>
          <w:t xml:space="preserve">79% </w:t>
        </w:r>
        <w:r w:rsidRPr="00F56E83">
          <w:rPr>
            <w:rFonts w:ascii="Times New Roman" w:hAnsi="Times New Roman"/>
            <w:bCs/>
            <w:color w:val="000000"/>
            <w:lang w:eastAsia="en-GB"/>
          </w:rPr>
          <w:t xml:space="preserve">to </w:t>
        </w:r>
        <w:r w:rsidRPr="009071E1">
          <w:rPr>
            <w:rFonts w:ascii="Times New Roman" w:hAnsi="Times New Roman"/>
            <w:lang w:eastAsia="en-GB"/>
          </w:rPr>
          <w:t xml:space="preserve">88.2% when compared with </w:t>
        </w:r>
        <w:r>
          <w:rPr>
            <w:rFonts w:ascii="Times New Roman" w:hAnsi="Times New Roman"/>
            <w:lang w:eastAsia="en-GB"/>
          </w:rPr>
          <w:t xml:space="preserve">the </w:t>
        </w:r>
        <w:r w:rsidRPr="009071E1">
          <w:rPr>
            <w:rFonts w:ascii="Times New Roman" w:hAnsi="Times New Roman"/>
            <w:lang w:eastAsia="en-GB"/>
          </w:rPr>
          <w:t xml:space="preserve">combined </w:t>
        </w:r>
        <w:r>
          <w:rPr>
            <w:rFonts w:ascii="Times New Roman" w:hAnsi="Times New Roman"/>
            <w:lang w:eastAsia="en-GB"/>
          </w:rPr>
          <w:t xml:space="preserve">‘gold </w:t>
        </w:r>
        <w:r w:rsidRPr="009071E1">
          <w:rPr>
            <w:rFonts w:ascii="Times New Roman" w:hAnsi="Times New Roman"/>
            <w:lang w:eastAsia="en-GB"/>
          </w:rPr>
          <w:t>standard</w:t>
        </w:r>
        <w:r>
          <w:rPr>
            <w:rFonts w:ascii="Times New Roman" w:hAnsi="Times New Roman"/>
            <w:lang w:eastAsia="en-GB"/>
          </w:rPr>
          <w:t>’</w:t>
        </w:r>
        <w:r w:rsidRPr="00AD7139">
          <w:rPr>
            <w:rFonts w:ascii="Times New Roman" w:hAnsi="Times New Roman"/>
            <w:noProof/>
            <w:lang w:eastAsia="en-GB"/>
          </w:rPr>
          <w:t>.</w:t>
        </w:r>
        <w:r>
          <w:rPr>
            <w:rFonts w:ascii="Times New Roman" w:hAnsi="Times New Roman"/>
            <w:noProof/>
            <w:lang w:eastAsia="en-GB"/>
          </w:rPr>
          <w:t xml:space="preserve"> The accuracy of POC-CCA assessed from SROC curve showed low performanace, demonstrable from AUC curve of 0.62 (</w:t>
        </w:r>
        <w:r w:rsidRPr="00C55DBB">
          <w:rPr>
            <w:rFonts w:ascii="Times New Roman" w:hAnsi="Times New Roman"/>
            <w:noProof/>
            <w:color w:val="0000CC"/>
            <w:lang w:eastAsia="en-GB"/>
            <w:rPrChange w:id="922" w:author="Danso-Appiah" w:date="2015-10-19T20:55:00Z">
              <w:rPr>
                <w:rFonts w:ascii="Times New Roman" w:hAnsi="Times New Roman"/>
                <w:noProof/>
                <w:color w:val="0000CC"/>
                <w:highlight w:val="yellow"/>
                <w:lang w:eastAsia="en-GB"/>
              </w:rPr>
            </w:rPrChange>
          </w:rPr>
          <w:t xml:space="preserve">Fig. </w:t>
        </w:r>
      </w:ins>
      <w:ins w:id="923" w:author="Danso-Appiah" w:date="2015-10-19T20:55:00Z">
        <w:r w:rsidRPr="00C55DBB">
          <w:rPr>
            <w:rFonts w:ascii="Times New Roman" w:hAnsi="Times New Roman"/>
            <w:noProof/>
            <w:color w:val="0000CC"/>
            <w:lang w:eastAsia="en-GB"/>
            <w:rPrChange w:id="924" w:author="Danso-Appiah" w:date="2015-10-19T20:55:00Z">
              <w:rPr>
                <w:rFonts w:ascii="Times New Roman" w:hAnsi="Times New Roman"/>
                <w:noProof/>
                <w:color w:val="0000CC"/>
                <w:highlight w:val="yellow"/>
                <w:lang w:eastAsia="en-GB"/>
              </w:rPr>
            </w:rPrChange>
          </w:rPr>
          <w:t>3</w:t>
        </w:r>
      </w:ins>
      <w:ins w:id="925" w:author="Danso-Appiah" w:date="2015-10-19T20:54:00Z">
        <w:r w:rsidRPr="00C55DBB">
          <w:rPr>
            <w:rFonts w:ascii="Times New Roman" w:hAnsi="Times New Roman"/>
            <w:noProof/>
            <w:lang w:eastAsia="en-GB"/>
          </w:rPr>
          <w:t>).</w:t>
        </w:r>
      </w:ins>
    </w:p>
    <w:p w14:paraId="7BE60D38" w14:textId="77777777" w:rsidR="00C55DBB" w:rsidRDefault="00C55DBB" w:rsidP="00C55DBB">
      <w:pPr>
        <w:rPr>
          <w:rFonts w:ascii="Times New Roman" w:hAnsi="Times New Roman"/>
          <w:b/>
          <w:color w:val="000000"/>
        </w:rPr>
      </w:pPr>
    </w:p>
    <w:p w14:paraId="4835A72D" w14:textId="6CE7ECFF" w:rsidR="00857ACF" w:rsidRPr="00243D69" w:rsidRDefault="00857ACF" w:rsidP="00F27C00">
      <w:pPr>
        <w:rPr>
          <w:ins w:id="926" w:author="Danso-Appiah" w:date="2015-10-06T13:26:00Z"/>
          <w:rFonts w:ascii="Times New Roman" w:hAnsi="Times New Roman"/>
          <w:b/>
          <w:color w:val="000000"/>
        </w:rPr>
      </w:pPr>
      <w:ins w:id="927" w:author="Danso-Appiah" w:date="2015-10-06T13:26:00Z">
        <w:r w:rsidRPr="00857ACF">
          <w:rPr>
            <w:rFonts w:ascii="Times New Roman" w:hAnsi="Times New Roman"/>
            <w:b/>
            <w:sz w:val="24"/>
            <w:szCs w:val="24"/>
            <w:lang w:eastAsia="en-GB"/>
            <w:rPrChange w:id="928" w:author="Danso-Appiah" w:date="2015-10-06T13:27:00Z">
              <w:rPr>
                <w:rFonts w:ascii="Times New Roman" w:hAnsi="Times New Roman"/>
                <w:sz w:val="24"/>
                <w:szCs w:val="24"/>
                <w:lang w:eastAsia="en-GB"/>
              </w:rPr>
            </w:rPrChange>
          </w:rPr>
          <w:lastRenderedPageBreak/>
          <w:t>THE EFFECT OF ENDEMICITY, THRESHOLD AND AGE ON PERFORMANCES OF POC-CCA</w:t>
        </w:r>
        <w:r w:rsidRPr="00857ACF">
          <w:rPr>
            <w:rFonts w:ascii="Times New Roman" w:hAnsi="Times New Roman"/>
            <w:b/>
            <w:color w:val="000000"/>
          </w:rPr>
          <w:t xml:space="preserve"> </w:t>
        </w:r>
      </w:ins>
    </w:p>
    <w:p w14:paraId="1E3672BE" w14:textId="1CCF0F68" w:rsidR="004B2726" w:rsidRPr="00243D69" w:rsidRDefault="00243D69">
      <w:pPr>
        <w:tabs>
          <w:tab w:val="left" w:pos="2410"/>
        </w:tabs>
        <w:rPr>
          <w:rFonts w:ascii="Times New Roman" w:hAnsi="Times New Roman"/>
          <w:color w:val="000000"/>
          <w:szCs w:val="18"/>
          <w:rPrChange w:id="929" w:author="Danso-Appiah" w:date="2015-10-06T13:27:00Z">
            <w:rPr>
              <w:rFonts w:ascii="Times New Roman" w:hAnsi="Times New Roman"/>
              <w:b/>
              <w:color w:val="000000"/>
              <w:szCs w:val="18"/>
            </w:rPr>
          </w:rPrChange>
        </w:rPr>
        <w:pPrChange w:id="930" w:author="Danso-Appiah" w:date="2015-10-19T20:53:00Z">
          <w:pPr/>
        </w:pPrChange>
      </w:pPr>
      <w:del w:id="931" w:author="Danso-Appiah" w:date="2015-10-06T13:27:00Z">
        <w:r w:rsidRPr="00243D69" w:rsidDel="00243D69">
          <w:rPr>
            <w:rFonts w:ascii="Times New Roman" w:hAnsi="Times New Roman"/>
            <w:color w:val="000000"/>
            <w:rPrChange w:id="932" w:author="Danso-Appiah" w:date="2015-10-06T13:27:00Z">
              <w:rPr>
                <w:rFonts w:ascii="Times New Roman" w:hAnsi="Times New Roman"/>
                <w:b/>
                <w:color w:val="000000"/>
              </w:rPr>
            </w:rPrChange>
          </w:rPr>
          <w:delText>a</w:delText>
        </w:r>
      </w:del>
      <w:del w:id="933" w:author="Danso-Appiah" w:date="2015-10-06T13:28:00Z">
        <w:r w:rsidRPr="00243D69" w:rsidDel="00243D69">
          <w:rPr>
            <w:rFonts w:ascii="Times New Roman" w:hAnsi="Times New Roman"/>
            <w:color w:val="000000"/>
            <w:rPrChange w:id="934" w:author="Danso-Appiah" w:date="2015-10-06T13:27:00Z">
              <w:rPr>
                <w:rFonts w:ascii="Times New Roman" w:hAnsi="Times New Roman"/>
                <w:b/>
                <w:color w:val="000000"/>
              </w:rPr>
            </w:rPrChange>
          </w:rPr>
          <w:delText>ssessment o</w:delText>
        </w:r>
        <w:r w:rsidRPr="00243D69" w:rsidDel="00243D69">
          <w:rPr>
            <w:rFonts w:ascii="Times New Roman" w:hAnsi="Times New Roman"/>
            <w:color w:val="000000"/>
            <w:szCs w:val="18"/>
            <w:rPrChange w:id="935" w:author="Danso-Appiah" w:date="2015-10-06T13:27:00Z">
              <w:rPr>
                <w:rFonts w:ascii="Times New Roman" w:hAnsi="Times New Roman"/>
                <w:b/>
                <w:color w:val="000000"/>
                <w:szCs w:val="18"/>
              </w:rPr>
            </w:rPrChange>
          </w:rPr>
          <w:delText xml:space="preserve">f </w:delText>
        </w:r>
      </w:del>
      <w:del w:id="936" w:author="Danso-Appiah" w:date="2015-10-06T13:27:00Z">
        <w:r w:rsidRPr="00243D69" w:rsidDel="00243D69">
          <w:rPr>
            <w:rFonts w:ascii="Times New Roman" w:hAnsi="Times New Roman"/>
            <w:color w:val="000000"/>
            <w:szCs w:val="18"/>
            <w:rPrChange w:id="937" w:author="Danso-Appiah" w:date="2015-10-06T13:27:00Z">
              <w:rPr>
                <w:rFonts w:ascii="Times New Roman" w:hAnsi="Times New Roman"/>
                <w:b/>
                <w:color w:val="000000"/>
                <w:szCs w:val="18"/>
              </w:rPr>
            </w:rPrChange>
          </w:rPr>
          <w:delText>poc-</w:delText>
        </w:r>
        <w:r w:rsidRPr="00B6251D" w:rsidDel="00243D69">
          <w:rPr>
            <w:rFonts w:ascii="Times New Roman" w:hAnsi="Times New Roman"/>
            <w:b/>
            <w:color w:val="000000"/>
            <w:szCs w:val="18"/>
          </w:rPr>
          <w:delText>cca</w:delText>
        </w:r>
      </w:del>
      <w:del w:id="938" w:author="Danso-Appiah" w:date="2015-10-06T13:28:00Z">
        <w:r w:rsidRPr="003C04AA" w:rsidDel="00243D69">
          <w:rPr>
            <w:rFonts w:ascii="Times New Roman" w:hAnsi="Times New Roman"/>
            <w:b/>
            <w:color w:val="000000"/>
            <w:szCs w:val="18"/>
          </w:rPr>
          <w:delText xml:space="preserve"> </w:delText>
        </w:r>
      </w:del>
      <w:ins w:id="939" w:author="Danso-Appiah" w:date="2015-10-19T20:53:00Z">
        <w:r w:rsidR="00C55DBB" w:rsidRPr="00B6251D">
          <w:rPr>
            <w:rFonts w:ascii="Times New Roman" w:hAnsi="Times New Roman"/>
            <w:b/>
            <w:color w:val="000000"/>
            <w:szCs w:val="18"/>
            <w:rPrChange w:id="940" w:author="Danso-Appiah" w:date="2015-10-20T19:27:00Z">
              <w:rPr>
                <w:rFonts w:ascii="Times New Roman" w:hAnsi="Times New Roman"/>
                <w:color w:val="000000"/>
                <w:szCs w:val="18"/>
              </w:rPr>
            </w:rPrChange>
          </w:rPr>
          <w:t>a)</w:t>
        </w:r>
        <w:r w:rsidR="00C55DBB" w:rsidRPr="00B6251D">
          <w:rPr>
            <w:rFonts w:ascii="Times New Roman" w:hAnsi="Times New Roman"/>
            <w:b/>
            <w:color w:val="000000"/>
            <w:szCs w:val="18"/>
            <w:rPrChange w:id="941" w:author="Danso-Appiah" w:date="2015-10-20T19:27:00Z">
              <w:rPr>
                <w:rFonts w:ascii="Times New Roman" w:hAnsi="Times New Roman"/>
                <w:color w:val="000000"/>
                <w:szCs w:val="18"/>
              </w:rPr>
            </w:rPrChange>
          </w:rPr>
          <w:tab/>
        </w:r>
      </w:ins>
      <w:ins w:id="942" w:author="Danso-Appiah" w:date="2015-10-06T13:29:00Z">
        <w:r w:rsidR="00BD32A1" w:rsidRPr="00B6251D">
          <w:rPr>
            <w:rFonts w:ascii="Times New Roman" w:hAnsi="Times New Roman"/>
            <w:b/>
            <w:i/>
            <w:color w:val="000000"/>
            <w:szCs w:val="18"/>
            <w:rPrChange w:id="943" w:author="Danso-Appiah" w:date="2015-10-20T19:27:00Z">
              <w:rPr>
                <w:rFonts w:ascii="Times New Roman" w:hAnsi="Times New Roman"/>
                <w:i/>
                <w:color w:val="000000"/>
                <w:szCs w:val="18"/>
              </w:rPr>
            </w:rPrChange>
          </w:rPr>
          <w:t>B</w:t>
        </w:r>
      </w:ins>
      <w:del w:id="944" w:author="Danso-Appiah" w:date="2015-10-06T13:28:00Z">
        <w:r w:rsidRPr="00B6251D" w:rsidDel="00243D69">
          <w:rPr>
            <w:rFonts w:ascii="Times New Roman" w:hAnsi="Times New Roman"/>
            <w:b/>
            <w:i/>
            <w:color w:val="000000"/>
            <w:szCs w:val="18"/>
            <w:rPrChange w:id="945" w:author="Danso-Appiah" w:date="2015-10-20T19:27:00Z">
              <w:rPr>
                <w:rFonts w:ascii="Times New Roman" w:hAnsi="Times New Roman"/>
                <w:b/>
                <w:color w:val="000000"/>
                <w:szCs w:val="18"/>
              </w:rPr>
            </w:rPrChange>
          </w:rPr>
          <w:delText>b</w:delText>
        </w:r>
      </w:del>
      <w:del w:id="946" w:author="Danso-Appiah" w:date="2015-10-06T13:29:00Z">
        <w:r w:rsidRPr="00B6251D" w:rsidDel="00BD32A1">
          <w:rPr>
            <w:rFonts w:ascii="Times New Roman" w:hAnsi="Times New Roman"/>
            <w:b/>
            <w:i/>
            <w:color w:val="000000"/>
            <w:szCs w:val="18"/>
            <w:rPrChange w:id="947" w:author="Danso-Appiah" w:date="2015-10-20T19:27:00Z">
              <w:rPr>
                <w:rFonts w:ascii="Times New Roman" w:hAnsi="Times New Roman"/>
                <w:b/>
                <w:color w:val="000000"/>
                <w:szCs w:val="18"/>
              </w:rPr>
            </w:rPrChange>
          </w:rPr>
          <w:delText>y b</w:delText>
        </w:r>
      </w:del>
      <w:r w:rsidRPr="00B6251D">
        <w:rPr>
          <w:rFonts w:ascii="Times New Roman" w:hAnsi="Times New Roman"/>
          <w:b/>
          <w:i/>
          <w:color w:val="000000"/>
          <w:szCs w:val="18"/>
          <w:rPrChange w:id="948" w:author="Danso-Appiah" w:date="2015-10-20T19:27:00Z">
            <w:rPr>
              <w:rFonts w:ascii="Times New Roman" w:hAnsi="Times New Roman"/>
              <w:b/>
              <w:color w:val="000000"/>
              <w:szCs w:val="18"/>
            </w:rPr>
          </w:rPrChange>
        </w:rPr>
        <w:t>ackground endemicity</w:t>
      </w:r>
      <w:r w:rsidRPr="00243D69">
        <w:rPr>
          <w:rFonts w:ascii="Times New Roman" w:hAnsi="Times New Roman"/>
          <w:color w:val="000000"/>
          <w:szCs w:val="18"/>
          <w:rPrChange w:id="949" w:author="Danso-Appiah" w:date="2015-10-06T13:27:00Z">
            <w:rPr>
              <w:rFonts w:ascii="Times New Roman" w:hAnsi="Times New Roman"/>
              <w:b/>
              <w:color w:val="000000"/>
              <w:szCs w:val="18"/>
            </w:rPr>
          </w:rPrChange>
        </w:rPr>
        <w:t xml:space="preserve"> </w:t>
      </w:r>
    </w:p>
    <w:p w14:paraId="29DCB42C" w14:textId="31BFC2A7" w:rsidR="001C4C38" w:rsidRDefault="00EA2EDC">
      <w:pPr>
        <w:spacing w:after="360" w:line="276" w:lineRule="auto"/>
        <w:rPr>
          <w:rFonts w:ascii="Times New Roman" w:hAnsi="Times New Roman"/>
          <w:color w:val="000000"/>
          <w:szCs w:val="18"/>
        </w:rPr>
        <w:pPrChange w:id="950" w:author="Danso-Appiah" w:date="2015-10-20T19:27:00Z">
          <w:pPr>
            <w:spacing w:line="276" w:lineRule="auto"/>
          </w:pPr>
        </w:pPrChange>
      </w:pPr>
      <w:r>
        <w:rPr>
          <w:rFonts w:ascii="Times New Roman" w:hAnsi="Times New Roman"/>
          <w:color w:val="000000"/>
          <w:szCs w:val="18"/>
        </w:rPr>
        <w:t xml:space="preserve">Four studies </w:t>
      </w:r>
      <w:ins w:id="951" w:author="D B" w:date="2015-09-26T19:39:00Z">
        <w:r w:rsidR="00EC4194" w:rsidRPr="007C0F18">
          <w:rPr>
            <w:rFonts w:ascii="Times New Roman" w:hAnsi="Times New Roman"/>
            <w:vertAlign w:val="superscript"/>
            <w:rPrChange w:id="952" w:author="D B" w:date="2015-09-26T19:40:00Z">
              <w:rPr/>
            </w:rPrChange>
          </w:rPr>
          <w:t>21,30,36,38</w:t>
        </w:r>
      </w:ins>
      <w:del w:id="953" w:author="D B" w:date="2015-09-26T19:40:00Z">
        <w:r w:rsidRPr="007C0F18" w:rsidDel="007C0F18">
          <w:rPr>
            <w:rFonts w:ascii="Times New Roman" w:hAnsi="Times New Roman"/>
            <w:color w:val="000000"/>
            <w:szCs w:val="18"/>
            <w:vertAlign w:val="superscript"/>
            <w:rPrChange w:id="954" w:author="D B" w:date="2015-09-26T19:40:00Z">
              <w:rPr>
                <w:rFonts w:ascii="Times New Roman" w:hAnsi="Times New Roman"/>
                <w:color w:val="000000"/>
                <w:szCs w:val="18"/>
              </w:rPr>
            </w:rPrChange>
          </w:rPr>
          <w:delText>(</w:delText>
        </w:r>
        <w:r w:rsidRPr="007C0F18" w:rsidDel="007C0F18">
          <w:rPr>
            <w:rFonts w:ascii="Times New Roman" w:hAnsi="Times New Roman"/>
            <w:color w:val="0000CC"/>
            <w:szCs w:val="18"/>
            <w:vertAlign w:val="superscript"/>
            <w:rPrChange w:id="955" w:author="D B" w:date="2015-09-26T19:40:00Z">
              <w:rPr>
                <w:rFonts w:ascii="Times New Roman" w:hAnsi="Times New Roman"/>
                <w:color w:val="0000CC"/>
                <w:szCs w:val="18"/>
              </w:rPr>
            </w:rPrChange>
          </w:rPr>
          <w:delText>Adriko 2014</w:delText>
        </w:r>
        <w:r w:rsidRPr="007C0F18" w:rsidDel="007C0F18">
          <w:rPr>
            <w:rFonts w:ascii="Times New Roman" w:hAnsi="Times New Roman"/>
            <w:color w:val="000000"/>
            <w:szCs w:val="18"/>
            <w:vertAlign w:val="superscript"/>
            <w:rPrChange w:id="956" w:author="D B" w:date="2015-09-26T19:40:00Z">
              <w:rPr>
                <w:rFonts w:ascii="Times New Roman" w:hAnsi="Times New Roman"/>
                <w:color w:val="000000"/>
                <w:szCs w:val="18"/>
              </w:rPr>
            </w:rPrChange>
          </w:rPr>
          <w:delText xml:space="preserve">, </w:delText>
        </w:r>
        <w:r w:rsidR="00394BBA" w:rsidRPr="007C0F18" w:rsidDel="007C0F18">
          <w:rPr>
            <w:rFonts w:ascii="Times New Roman" w:hAnsi="Times New Roman"/>
            <w:color w:val="0000CC"/>
            <w:szCs w:val="18"/>
            <w:vertAlign w:val="superscript"/>
            <w:rPrChange w:id="957" w:author="D B" w:date="2015-09-26T19:40:00Z">
              <w:rPr>
                <w:rFonts w:ascii="Times New Roman" w:hAnsi="Times New Roman"/>
                <w:color w:val="0000CC"/>
                <w:szCs w:val="18"/>
              </w:rPr>
            </w:rPrChange>
          </w:rPr>
          <w:delText>Sousa-Figueiredo 2013</w:delText>
        </w:r>
        <w:r w:rsidR="00394BBA" w:rsidRPr="007C0F18" w:rsidDel="007C0F18">
          <w:rPr>
            <w:rFonts w:ascii="Times New Roman" w:hAnsi="Times New Roman"/>
            <w:color w:val="000000"/>
            <w:szCs w:val="18"/>
            <w:vertAlign w:val="superscript"/>
            <w:rPrChange w:id="958" w:author="D B" w:date="2015-09-26T19:40:00Z">
              <w:rPr>
                <w:rFonts w:ascii="Times New Roman" w:hAnsi="Times New Roman"/>
                <w:color w:val="000000"/>
                <w:szCs w:val="18"/>
              </w:rPr>
            </w:rPrChange>
          </w:rPr>
          <w:delText xml:space="preserve">, </w:delText>
        </w:r>
        <w:r w:rsidR="00394BBA" w:rsidRPr="007C0F18" w:rsidDel="007C0F18">
          <w:rPr>
            <w:rFonts w:ascii="Times New Roman" w:hAnsi="Times New Roman"/>
            <w:color w:val="0000CC"/>
            <w:szCs w:val="18"/>
            <w:vertAlign w:val="superscript"/>
            <w:rPrChange w:id="959" w:author="D B" w:date="2015-09-26T19:40:00Z">
              <w:rPr>
                <w:rFonts w:ascii="Times New Roman" w:hAnsi="Times New Roman"/>
                <w:color w:val="0000CC"/>
                <w:szCs w:val="18"/>
              </w:rPr>
            </w:rPrChange>
          </w:rPr>
          <w:delText>Tc</w:delText>
        </w:r>
        <w:r w:rsidR="00A96164" w:rsidRPr="007C0F18" w:rsidDel="007C0F18">
          <w:rPr>
            <w:rFonts w:ascii="Times New Roman" w:hAnsi="Times New Roman"/>
            <w:color w:val="0000CC"/>
            <w:szCs w:val="18"/>
            <w:vertAlign w:val="superscript"/>
            <w:rPrChange w:id="960" w:author="D B" w:date="2015-09-26T19:40:00Z">
              <w:rPr>
                <w:rFonts w:ascii="Times New Roman" w:hAnsi="Times New Roman"/>
                <w:color w:val="0000CC"/>
                <w:szCs w:val="18"/>
              </w:rPr>
            </w:rPrChange>
          </w:rPr>
          <w:delText>huem Tchu</w:delText>
        </w:r>
        <w:r w:rsidR="00394BBA" w:rsidRPr="007C0F18" w:rsidDel="007C0F18">
          <w:rPr>
            <w:rFonts w:ascii="Times New Roman" w:hAnsi="Times New Roman"/>
            <w:color w:val="0000CC"/>
            <w:szCs w:val="18"/>
            <w:vertAlign w:val="superscript"/>
            <w:rPrChange w:id="961" w:author="D B" w:date="2015-09-26T19:40:00Z">
              <w:rPr>
                <w:rFonts w:ascii="Times New Roman" w:hAnsi="Times New Roman"/>
                <w:color w:val="0000CC"/>
                <w:szCs w:val="18"/>
              </w:rPr>
            </w:rPrChange>
          </w:rPr>
          <w:delText>ente 2012</w:delText>
        </w:r>
        <w:r w:rsidR="00394BBA" w:rsidRPr="007C0F18" w:rsidDel="007C0F18">
          <w:rPr>
            <w:rFonts w:ascii="Times New Roman" w:hAnsi="Times New Roman"/>
            <w:color w:val="000000"/>
            <w:szCs w:val="18"/>
            <w:vertAlign w:val="superscript"/>
            <w:rPrChange w:id="962" w:author="D B" w:date="2015-09-26T19:40:00Z">
              <w:rPr>
                <w:rFonts w:ascii="Times New Roman" w:hAnsi="Times New Roman"/>
                <w:color w:val="000000"/>
                <w:szCs w:val="18"/>
              </w:rPr>
            </w:rPrChange>
          </w:rPr>
          <w:delText xml:space="preserve">, </w:delText>
        </w:r>
        <w:r w:rsidR="00394BBA" w:rsidRPr="007C0F18" w:rsidDel="007C0F18">
          <w:rPr>
            <w:rFonts w:ascii="Times New Roman" w:hAnsi="Times New Roman"/>
            <w:color w:val="0000CC"/>
            <w:szCs w:val="18"/>
            <w:vertAlign w:val="superscript"/>
            <w:rPrChange w:id="963" w:author="D B" w:date="2015-09-26T19:40:00Z">
              <w:rPr>
                <w:rFonts w:ascii="Times New Roman" w:hAnsi="Times New Roman"/>
                <w:color w:val="0000CC"/>
                <w:szCs w:val="18"/>
              </w:rPr>
            </w:rPrChange>
          </w:rPr>
          <w:delText>Coulibaly 2011</w:delText>
        </w:r>
        <w:r w:rsidR="00394BBA" w:rsidRPr="007C0F18" w:rsidDel="007C0F18">
          <w:rPr>
            <w:rFonts w:ascii="Times New Roman" w:hAnsi="Times New Roman"/>
            <w:color w:val="000000"/>
            <w:szCs w:val="18"/>
            <w:vertAlign w:val="superscript"/>
            <w:rPrChange w:id="964" w:author="D B" w:date="2015-09-26T19:40:00Z">
              <w:rPr>
                <w:rFonts w:ascii="Times New Roman" w:hAnsi="Times New Roman"/>
                <w:color w:val="000000"/>
                <w:szCs w:val="18"/>
              </w:rPr>
            </w:rPrChange>
          </w:rPr>
          <w:delText>)</w:delText>
        </w:r>
      </w:del>
      <w:r w:rsidR="00394BBA" w:rsidRPr="007C0F18">
        <w:rPr>
          <w:rFonts w:ascii="Times New Roman" w:hAnsi="Times New Roman"/>
          <w:color w:val="000000"/>
          <w:szCs w:val="18"/>
          <w:vertAlign w:val="superscript"/>
          <w:rPrChange w:id="965" w:author="D B" w:date="2015-09-26T19:40:00Z">
            <w:rPr>
              <w:rFonts w:ascii="Times New Roman" w:hAnsi="Times New Roman"/>
              <w:color w:val="000000"/>
              <w:szCs w:val="18"/>
            </w:rPr>
          </w:rPrChange>
        </w:rPr>
        <w:t xml:space="preserve"> </w:t>
      </w:r>
      <w:r w:rsidR="00F55530" w:rsidRPr="00AA0219">
        <w:rPr>
          <w:rFonts w:ascii="Times New Roman" w:hAnsi="Times New Roman"/>
          <w:color w:val="000000"/>
          <w:szCs w:val="18"/>
        </w:rPr>
        <w:t>assess</w:t>
      </w:r>
      <w:r w:rsidR="00394BBA">
        <w:rPr>
          <w:rFonts w:ascii="Times New Roman" w:hAnsi="Times New Roman"/>
          <w:color w:val="000000"/>
          <w:szCs w:val="18"/>
        </w:rPr>
        <w:t>ed</w:t>
      </w:r>
      <w:r w:rsidR="00F55530" w:rsidRPr="00AA0219">
        <w:rPr>
          <w:rFonts w:ascii="Times New Roman" w:hAnsi="Times New Roman"/>
          <w:color w:val="000000"/>
          <w:szCs w:val="18"/>
        </w:rPr>
        <w:t xml:space="preserve"> the effect of endemicity</w:t>
      </w:r>
      <w:r w:rsidR="00B300A4">
        <w:rPr>
          <w:rFonts w:ascii="Times New Roman" w:hAnsi="Times New Roman"/>
          <w:color w:val="000000"/>
          <w:szCs w:val="18"/>
        </w:rPr>
        <w:t xml:space="preserve"> </w:t>
      </w:r>
      <w:r w:rsidR="00240C43">
        <w:rPr>
          <w:rFonts w:ascii="Times New Roman" w:hAnsi="Times New Roman"/>
          <w:color w:val="000000"/>
          <w:szCs w:val="18"/>
        </w:rPr>
        <w:t xml:space="preserve">(low </w:t>
      </w:r>
      <w:r w:rsidR="00C475DE">
        <w:rPr>
          <w:rFonts w:ascii="Times New Roman" w:hAnsi="Times New Roman"/>
          <w:color w:val="000000"/>
          <w:szCs w:val="18"/>
        </w:rPr>
        <w:t xml:space="preserve">versus </w:t>
      </w:r>
      <w:r w:rsidR="00240C43">
        <w:rPr>
          <w:rFonts w:ascii="Times New Roman" w:hAnsi="Times New Roman"/>
          <w:color w:val="000000"/>
          <w:szCs w:val="18"/>
        </w:rPr>
        <w:t>moderate</w:t>
      </w:r>
      <w:r w:rsidR="00194976">
        <w:rPr>
          <w:rFonts w:ascii="Times New Roman" w:hAnsi="Times New Roman"/>
          <w:color w:val="000000"/>
          <w:szCs w:val="18"/>
        </w:rPr>
        <w:t>-</w:t>
      </w:r>
      <w:r w:rsidR="00C475DE">
        <w:rPr>
          <w:rFonts w:ascii="Times New Roman" w:hAnsi="Times New Roman"/>
          <w:color w:val="000000"/>
          <w:szCs w:val="18"/>
        </w:rPr>
        <w:t>to-</w:t>
      </w:r>
      <w:r w:rsidR="00240C43">
        <w:rPr>
          <w:rFonts w:ascii="Times New Roman" w:hAnsi="Times New Roman"/>
          <w:color w:val="000000"/>
          <w:szCs w:val="18"/>
        </w:rPr>
        <w:t xml:space="preserve">high) </w:t>
      </w:r>
      <w:r w:rsidR="00B300A4">
        <w:rPr>
          <w:rFonts w:ascii="Times New Roman" w:hAnsi="Times New Roman"/>
          <w:color w:val="000000"/>
          <w:szCs w:val="18"/>
        </w:rPr>
        <w:t>on diagnostic performance of POC-CCA</w:t>
      </w:r>
      <w:r w:rsidR="00DB2616">
        <w:rPr>
          <w:rFonts w:ascii="Times New Roman" w:hAnsi="Times New Roman"/>
          <w:color w:val="000000"/>
          <w:szCs w:val="18"/>
        </w:rPr>
        <w:t>.</w:t>
      </w:r>
      <w:r w:rsidR="00AA0219">
        <w:rPr>
          <w:rFonts w:ascii="Times New Roman" w:hAnsi="Times New Roman"/>
          <w:color w:val="000000"/>
          <w:szCs w:val="18"/>
        </w:rPr>
        <w:t xml:space="preserve"> </w:t>
      </w:r>
      <w:r w:rsidR="00DB2616">
        <w:rPr>
          <w:rFonts w:ascii="Times New Roman" w:hAnsi="Times New Roman"/>
          <w:color w:val="000000"/>
          <w:szCs w:val="18"/>
        </w:rPr>
        <w:t>A</w:t>
      </w:r>
      <w:r w:rsidR="00A96164">
        <w:rPr>
          <w:rFonts w:ascii="Times New Roman" w:hAnsi="Times New Roman"/>
          <w:color w:val="000000"/>
          <w:szCs w:val="18"/>
        </w:rPr>
        <w:t xml:space="preserve">fter </w:t>
      </w:r>
      <w:r w:rsidR="008534D4">
        <w:rPr>
          <w:rFonts w:ascii="Times New Roman" w:hAnsi="Times New Roman"/>
          <w:color w:val="000000"/>
          <w:szCs w:val="18"/>
        </w:rPr>
        <w:t xml:space="preserve">combining </w:t>
      </w:r>
      <w:r w:rsidR="0033585F">
        <w:rPr>
          <w:rFonts w:ascii="Times New Roman" w:hAnsi="Times New Roman"/>
          <w:color w:val="000000"/>
          <w:szCs w:val="18"/>
        </w:rPr>
        <w:t>the</w:t>
      </w:r>
      <w:r w:rsidR="00E5607C">
        <w:rPr>
          <w:rFonts w:ascii="Times New Roman" w:hAnsi="Times New Roman"/>
          <w:color w:val="000000"/>
          <w:szCs w:val="18"/>
        </w:rPr>
        <w:t xml:space="preserve"> </w:t>
      </w:r>
      <w:r w:rsidR="0033585F">
        <w:rPr>
          <w:rFonts w:ascii="Times New Roman" w:hAnsi="Times New Roman"/>
          <w:color w:val="000000"/>
          <w:szCs w:val="18"/>
        </w:rPr>
        <w:t xml:space="preserve">studies </w:t>
      </w:r>
      <w:r w:rsidR="00A96164">
        <w:rPr>
          <w:rFonts w:ascii="Times New Roman" w:hAnsi="Times New Roman"/>
          <w:color w:val="000000"/>
          <w:szCs w:val="18"/>
        </w:rPr>
        <w:t>in a meta-analysis</w:t>
      </w:r>
      <w:r w:rsidR="0033585F">
        <w:rPr>
          <w:rFonts w:ascii="Times New Roman" w:hAnsi="Times New Roman"/>
          <w:color w:val="000000"/>
          <w:szCs w:val="18"/>
        </w:rPr>
        <w:t>,</w:t>
      </w:r>
      <w:r w:rsidR="00A96164">
        <w:rPr>
          <w:rFonts w:ascii="Times New Roman" w:hAnsi="Times New Roman"/>
          <w:color w:val="000000"/>
          <w:szCs w:val="18"/>
        </w:rPr>
        <w:t xml:space="preserve"> </w:t>
      </w:r>
      <w:r w:rsidR="008534D4">
        <w:rPr>
          <w:rFonts w:ascii="Times New Roman" w:hAnsi="Times New Roman"/>
          <w:color w:val="000000"/>
          <w:szCs w:val="18"/>
        </w:rPr>
        <w:t xml:space="preserve">the </w:t>
      </w:r>
      <w:r w:rsidR="004622FE">
        <w:rPr>
          <w:rFonts w:ascii="Times New Roman" w:hAnsi="Times New Roman"/>
          <w:color w:val="000000"/>
          <w:szCs w:val="18"/>
        </w:rPr>
        <w:t xml:space="preserve">pooled sensitivity of </w:t>
      </w:r>
      <w:r w:rsidR="00E5607C">
        <w:rPr>
          <w:rFonts w:ascii="Times New Roman" w:hAnsi="Times New Roman"/>
          <w:color w:val="000000"/>
          <w:szCs w:val="18"/>
        </w:rPr>
        <w:t>POC-</w:t>
      </w:r>
      <w:r w:rsidR="008D5681">
        <w:rPr>
          <w:rFonts w:ascii="Times New Roman" w:hAnsi="Times New Roman"/>
          <w:color w:val="000000"/>
          <w:szCs w:val="18"/>
        </w:rPr>
        <w:t xml:space="preserve">CCA </w:t>
      </w:r>
      <w:r w:rsidR="00A04BEA">
        <w:rPr>
          <w:rFonts w:ascii="Times New Roman" w:hAnsi="Times New Roman"/>
          <w:color w:val="000000"/>
          <w:szCs w:val="18"/>
        </w:rPr>
        <w:t xml:space="preserve">for low endemicity </w:t>
      </w:r>
      <w:r w:rsidR="002A1638">
        <w:rPr>
          <w:rFonts w:ascii="Times New Roman" w:hAnsi="Times New Roman"/>
          <w:color w:val="000000"/>
          <w:szCs w:val="18"/>
        </w:rPr>
        <w:t xml:space="preserve">was </w:t>
      </w:r>
      <w:r w:rsidR="004622FE">
        <w:rPr>
          <w:rFonts w:ascii="Times New Roman" w:hAnsi="Times New Roman"/>
          <w:color w:val="000000"/>
          <w:szCs w:val="18"/>
        </w:rPr>
        <w:t>0.69</w:t>
      </w:r>
      <w:r w:rsidR="00E5607C">
        <w:rPr>
          <w:rFonts w:ascii="Times New Roman" w:hAnsi="Times New Roman"/>
          <w:color w:val="000000"/>
          <w:szCs w:val="18"/>
        </w:rPr>
        <w:t xml:space="preserve"> [</w:t>
      </w:r>
      <w:r w:rsidR="004622FE">
        <w:rPr>
          <w:rFonts w:ascii="Times New Roman" w:hAnsi="Times New Roman"/>
          <w:color w:val="000000"/>
          <w:szCs w:val="18"/>
        </w:rPr>
        <w:t>95% CI 0.56 to 0.79</w:t>
      </w:r>
      <w:r w:rsidR="005A70EA">
        <w:rPr>
          <w:rFonts w:ascii="Times New Roman" w:hAnsi="Times New Roman"/>
          <w:color w:val="000000"/>
          <w:szCs w:val="18"/>
        </w:rPr>
        <w:t>]</w:t>
      </w:r>
      <w:r w:rsidR="004622FE">
        <w:rPr>
          <w:rFonts w:ascii="Times New Roman" w:hAnsi="Times New Roman"/>
          <w:color w:val="000000"/>
          <w:szCs w:val="18"/>
        </w:rPr>
        <w:t xml:space="preserve"> </w:t>
      </w:r>
      <w:r w:rsidR="00C475DE">
        <w:rPr>
          <w:rFonts w:ascii="Times New Roman" w:hAnsi="Times New Roman"/>
          <w:color w:val="000000"/>
          <w:szCs w:val="18"/>
        </w:rPr>
        <w:t xml:space="preserve">and </w:t>
      </w:r>
      <w:r w:rsidR="004622FE">
        <w:rPr>
          <w:rFonts w:ascii="Times New Roman" w:hAnsi="Times New Roman"/>
          <w:color w:val="000000"/>
          <w:szCs w:val="18"/>
        </w:rPr>
        <w:t xml:space="preserve">specificity </w:t>
      </w:r>
      <w:r w:rsidR="00FA2474">
        <w:rPr>
          <w:rFonts w:ascii="Times New Roman" w:hAnsi="Times New Roman"/>
          <w:color w:val="000000"/>
          <w:szCs w:val="18"/>
        </w:rPr>
        <w:t>0.78</w:t>
      </w:r>
      <w:r w:rsidR="005A70EA">
        <w:rPr>
          <w:rFonts w:ascii="Times New Roman" w:hAnsi="Times New Roman"/>
          <w:color w:val="000000"/>
          <w:szCs w:val="18"/>
        </w:rPr>
        <w:t xml:space="preserve"> [</w:t>
      </w:r>
      <w:r w:rsidR="00FA2474">
        <w:rPr>
          <w:rFonts w:ascii="Times New Roman" w:hAnsi="Times New Roman"/>
          <w:color w:val="000000"/>
          <w:szCs w:val="18"/>
        </w:rPr>
        <w:t>95% CI 0.54 to 0.91</w:t>
      </w:r>
      <w:r w:rsidR="005A70EA">
        <w:rPr>
          <w:rFonts w:ascii="Times New Roman" w:hAnsi="Times New Roman"/>
          <w:color w:val="000000"/>
          <w:szCs w:val="18"/>
        </w:rPr>
        <w:t>]</w:t>
      </w:r>
      <w:r w:rsidR="00642AC9">
        <w:rPr>
          <w:rFonts w:ascii="Times New Roman" w:hAnsi="Times New Roman"/>
          <w:color w:val="000000"/>
          <w:szCs w:val="18"/>
        </w:rPr>
        <w:t xml:space="preserve">. </w:t>
      </w:r>
      <w:r w:rsidR="004B141E">
        <w:rPr>
          <w:rFonts w:ascii="Times New Roman" w:hAnsi="Times New Roman"/>
          <w:color w:val="000000"/>
          <w:szCs w:val="18"/>
        </w:rPr>
        <w:t>T</w:t>
      </w:r>
      <w:r w:rsidR="005A70EA">
        <w:rPr>
          <w:rFonts w:ascii="Times New Roman" w:hAnsi="Times New Roman"/>
          <w:color w:val="000000"/>
          <w:szCs w:val="18"/>
        </w:rPr>
        <w:t xml:space="preserve">he </w:t>
      </w:r>
      <w:r w:rsidR="00FD36E1">
        <w:rPr>
          <w:rFonts w:ascii="Times New Roman" w:hAnsi="Times New Roman"/>
          <w:color w:val="000000"/>
          <w:szCs w:val="18"/>
        </w:rPr>
        <w:t>CIs</w:t>
      </w:r>
      <w:r w:rsidR="005A70EA">
        <w:rPr>
          <w:rFonts w:ascii="Times New Roman" w:hAnsi="Times New Roman"/>
          <w:color w:val="000000"/>
          <w:szCs w:val="18"/>
        </w:rPr>
        <w:t xml:space="preserve"> of </w:t>
      </w:r>
      <w:r w:rsidR="004B141E">
        <w:rPr>
          <w:rFonts w:ascii="Times New Roman" w:hAnsi="Times New Roman"/>
          <w:color w:val="000000"/>
          <w:szCs w:val="18"/>
        </w:rPr>
        <w:t xml:space="preserve">the pooled sensitivity and specificity are </w:t>
      </w:r>
      <w:r w:rsidR="005A70EA">
        <w:rPr>
          <w:rFonts w:ascii="Times New Roman" w:hAnsi="Times New Roman"/>
          <w:color w:val="000000"/>
          <w:szCs w:val="18"/>
        </w:rPr>
        <w:t>somehow wide</w:t>
      </w:r>
      <w:r w:rsidR="001F2C51">
        <w:rPr>
          <w:rFonts w:ascii="Times New Roman" w:hAnsi="Times New Roman"/>
          <w:color w:val="000000"/>
          <w:szCs w:val="18"/>
        </w:rPr>
        <w:t xml:space="preserve">, particularly for </w:t>
      </w:r>
      <w:r w:rsidR="00C74465">
        <w:rPr>
          <w:rFonts w:ascii="Times New Roman" w:hAnsi="Times New Roman"/>
          <w:color w:val="000000"/>
          <w:szCs w:val="18"/>
        </w:rPr>
        <w:t>specificity</w:t>
      </w:r>
      <w:r w:rsidR="00EB5097">
        <w:rPr>
          <w:rFonts w:ascii="Times New Roman" w:hAnsi="Times New Roman"/>
          <w:color w:val="000000"/>
          <w:szCs w:val="18"/>
        </w:rPr>
        <w:t>.</w:t>
      </w:r>
      <w:r w:rsidR="002A1638">
        <w:rPr>
          <w:rFonts w:ascii="Times New Roman" w:hAnsi="Times New Roman"/>
          <w:color w:val="000000"/>
          <w:szCs w:val="18"/>
        </w:rPr>
        <w:t xml:space="preserve"> </w:t>
      </w:r>
      <w:r w:rsidR="00194976">
        <w:rPr>
          <w:rFonts w:ascii="Times New Roman" w:hAnsi="Times New Roman"/>
          <w:color w:val="000000"/>
          <w:szCs w:val="18"/>
        </w:rPr>
        <w:t xml:space="preserve">The </w:t>
      </w:r>
      <w:r w:rsidR="002B054B">
        <w:rPr>
          <w:rFonts w:ascii="Times New Roman" w:hAnsi="Times New Roman"/>
          <w:color w:val="000000"/>
          <w:szCs w:val="18"/>
        </w:rPr>
        <w:t>effect of moderate to high endemicity on POC-CCA performance</w:t>
      </w:r>
      <w:r w:rsidR="002F691C">
        <w:rPr>
          <w:rFonts w:ascii="Times New Roman" w:hAnsi="Times New Roman"/>
          <w:color w:val="000000"/>
          <w:szCs w:val="18"/>
        </w:rPr>
        <w:t xml:space="preserve"> show</w:t>
      </w:r>
      <w:r w:rsidR="00194976">
        <w:rPr>
          <w:rFonts w:ascii="Times New Roman" w:hAnsi="Times New Roman"/>
          <w:color w:val="000000"/>
          <w:szCs w:val="18"/>
        </w:rPr>
        <w:t>ed</w:t>
      </w:r>
      <w:r w:rsidR="002F691C">
        <w:rPr>
          <w:rFonts w:ascii="Times New Roman" w:hAnsi="Times New Roman"/>
          <w:color w:val="000000"/>
          <w:szCs w:val="18"/>
        </w:rPr>
        <w:t xml:space="preserve"> </w:t>
      </w:r>
      <w:r w:rsidR="00E55A28">
        <w:rPr>
          <w:rFonts w:ascii="Times New Roman" w:hAnsi="Times New Roman"/>
          <w:color w:val="000000"/>
          <w:szCs w:val="18"/>
        </w:rPr>
        <w:t xml:space="preserve">relatively higher </w:t>
      </w:r>
      <w:r w:rsidR="002F691C">
        <w:rPr>
          <w:rFonts w:ascii="Times New Roman" w:hAnsi="Times New Roman"/>
          <w:color w:val="000000"/>
          <w:szCs w:val="18"/>
        </w:rPr>
        <w:t>pooled sensitivity of 0.81 [95% CI 0.76 to 0.</w:t>
      </w:r>
      <w:r w:rsidR="00087E03">
        <w:rPr>
          <w:rFonts w:ascii="Times New Roman" w:hAnsi="Times New Roman"/>
          <w:color w:val="000000"/>
          <w:szCs w:val="18"/>
        </w:rPr>
        <w:t>85] and specificity of 0.74 [95% CI 0.55 to 0.87</w:t>
      </w:r>
      <w:r w:rsidR="00AB5223">
        <w:rPr>
          <w:rFonts w:ascii="Times New Roman" w:hAnsi="Times New Roman"/>
          <w:color w:val="000000"/>
          <w:szCs w:val="18"/>
        </w:rPr>
        <w:t>]</w:t>
      </w:r>
      <w:r w:rsidR="00194976">
        <w:rPr>
          <w:rFonts w:ascii="Times New Roman" w:hAnsi="Times New Roman"/>
          <w:color w:val="000000"/>
          <w:szCs w:val="18"/>
        </w:rPr>
        <w:t xml:space="preserve">, with </w:t>
      </w:r>
      <w:r w:rsidR="00296094">
        <w:rPr>
          <w:rFonts w:ascii="Times New Roman" w:hAnsi="Times New Roman"/>
          <w:color w:val="000000"/>
          <w:szCs w:val="18"/>
        </w:rPr>
        <w:t>s</w:t>
      </w:r>
      <w:r w:rsidR="00AB5223">
        <w:rPr>
          <w:rFonts w:ascii="Times New Roman" w:hAnsi="Times New Roman"/>
          <w:color w:val="000000"/>
          <w:szCs w:val="18"/>
        </w:rPr>
        <w:t xml:space="preserve">ensitivity </w:t>
      </w:r>
      <w:r w:rsidR="008C1F0B">
        <w:rPr>
          <w:rFonts w:ascii="Times New Roman" w:hAnsi="Times New Roman"/>
          <w:color w:val="000000"/>
          <w:szCs w:val="18"/>
        </w:rPr>
        <w:t xml:space="preserve">being </w:t>
      </w:r>
      <w:r w:rsidR="00AB5223">
        <w:rPr>
          <w:rFonts w:ascii="Times New Roman" w:hAnsi="Times New Roman"/>
          <w:color w:val="000000"/>
          <w:szCs w:val="18"/>
        </w:rPr>
        <w:t>consistent across studies</w:t>
      </w:r>
      <w:r w:rsidR="008C1F0B">
        <w:rPr>
          <w:rFonts w:ascii="Times New Roman" w:hAnsi="Times New Roman"/>
          <w:color w:val="000000"/>
          <w:szCs w:val="18"/>
        </w:rPr>
        <w:t xml:space="preserve"> whereas </w:t>
      </w:r>
      <w:r w:rsidR="005D4AB3">
        <w:rPr>
          <w:rFonts w:ascii="Times New Roman" w:hAnsi="Times New Roman"/>
          <w:color w:val="000000"/>
          <w:szCs w:val="18"/>
        </w:rPr>
        <w:t>specificity show</w:t>
      </w:r>
      <w:r w:rsidR="008C1F0B">
        <w:rPr>
          <w:rFonts w:ascii="Times New Roman" w:hAnsi="Times New Roman"/>
          <w:color w:val="000000"/>
          <w:szCs w:val="18"/>
        </w:rPr>
        <w:t>ed</w:t>
      </w:r>
      <w:r w:rsidR="005D4AB3">
        <w:rPr>
          <w:rFonts w:ascii="Times New Roman" w:hAnsi="Times New Roman"/>
          <w:color w:val="000000"/>
          <w:szCs w:val="18"/>
        </w:rPr>
        <w:t xml:space="preserve"> </w:t>
      </w:r>
      <w:r w:rsidR="00433167">
        <w:rPr>
          <w:rFonts w:ascii="Times New Roman" w:hAnsi="Times New Roman"/>
          <w:color w:val="000000"/>
          <w:szCs w:val="18"/>
        </w:rPr>
        <w:t xml:space="preserve">to be </w:t>
      </w:r>
      <w:r w:rsidR="005D4AB3">
        <w:rPr>
          <w:rFonts w:ascii="Times New Roman" w:hAnsi="Times New Roman"/>
          <w:color w:val="000000"/>
          <w:szCs w:val="18"/>
        </w:rPr>
        <w:t>varia</w:t>
      </w:r>
      <w:r w:rsidR="00433167">
        <w:rPr>
          <w:rFonts w:ascii="Times New Roman" w:hAnsi="Times New Roman"/>
          <w:color w:val="000000"/>
          <w:szCs w:val="18"/>
        </w:rPr>
        <w:t>ble</w:t>
      </w:r>
      <w:r w:rsidR="00FD2060">
        <w:rPr>
          <w:rFonts w:ascii="Times New Roman" w:hAnsi="Times New Roman"/>
          <w:color w:val="000000"/>
          <w:szCs w:val="18"/>
        </w:rPr>
        <w:t xml:space="preserve"> and somehow</w:t>
      </w:r>
      <w:r w:rsidR="00A81789">
        <w:rPr>
          <w:rFonts w:ascii="Times New Roman" w:hAnsi="Times New Roman"/>
          <w:color w:val="000000"/>
          <w:szCs w:val="18"/>
        </w:rPr>
        <w:t xml:space="preserve"> wide </w:t>
      </w:r>
      <w:r w:rsidR="004A24C7">
        <w:rPr>
          <w:rFonts w:ascii="Times New Roman" w:hAnsi="Times New Roman"/>
          <w:color w:val="000000"/>
          <w:szCs w:val="18"/>
        </w:rPr>
        <w:t>CI</w:t>
      </w:r>
      <w:r w:rsidR="00A81789">
        <w:rPr>
          <w:rFonts w:ascii="Times New Roman" w:hAnsi="Times New Roman"/>
          <w:color w:val="000000"/>
          <w:szCs w:val="18"/>
        </w:rPr>
        <w:t xml:space="preserve"> </w:t>
      </w:r>
      <w:r w:rsidR="00FD2060">
        <w:rPr>
          <w:rFonts w:ascii="Times New Roman" w:hAnsi="Times New Roman"/>
          <w:color w:val="000000"/>
          <w:szCs w:val="18"/>
        </w:rPr>
        <w:t xml:space="preserve">around the pooled estimate </w:t>
      </w:r>
      <w:r w:rsidR="005D4AB3">
        <w:rPr>
          <w:rFonts w:ascii="Times New Roman" w:hAnsi="Times New Roman"/>
          <w:color w:val="000000"/>
          <w:szCs w:val="18"/>
        </w:rPr>
        <w:t>(</w:t>
      </w:r>
      <w:r w:rsidR="008C1F0B" w:rsidRPr="00B95AEC">
        <w:rPr>
          <w:rFonts w:ascii="Times New Roman" w:hAnsi="Times New Roman"/>
          <w:color w:val="0000CC"/>
          <w:szCs w:val="18"/>
        </w:rPr>
        <w:t>Fig</w:t>
      </w:r>
      <w:r w:rsidR="000520BD">
        <w:rPr>
          <w:rFonts w:ascii="Times New Roman" w:hAnsi="Times New Roman"/>
          <w:color w:val="0000CC"/>
          <w:szCs w:val="18"/>
        </w:rPr>
        <w:t xml:space="preserve">. </w:t>
      </w:r>
      <w:r w:rsidR="003D7D7E">
        <w:rPr>
          <w:rFonts w:ascii="Times New Roman" w:hAnsi="Times New Roman"/>
          <w:color w:val="0000CC"/>
          <w:szCs w:val="18"/>
        </w:rPr>
        <w:t>not shown</w:t>
      </w:r>
      <w:r w:rsidR="003D7D7E" w:rsidRPr="003D7D7E">
        <w:rPr>
          <w:rFonts w:ascii="Times New Roman" w:hAnsi="Times New Roman"/>
          <w:color w:val="000000" w:themeColor="text1"/>
          <w:szCs w:val="18"/>
        </w:rPr>
        <w:t>)</w:t>
      </w:r>
      <w:r w:rsidR="005D4AB3">
        <w:rPr>
          <w:rFonts w:ascii="Times New Roman" w:hAnsi="Times New Roman"/>
          <w:color w:val="000000"/>
          <w:szCs w:val="18"/>
        </w:rPr>
        <w:t xml:space="preserve">. </w:t>
      </w:r>
      <w:r w:rsidR="00A836A6" w:rsidRPr="00D977C2">
        <w:rPr>
          <w:rFonts w:ascii="Times New Roman" w:hAnsi="Times New Roman"/>
        </w:rPr>
        <w:t xml:space="preserve">The diagnostic accuracy as measured by AUC under the ROC space </w:t>
      </w:r>
      <w:r w:rsidR="00BA64C7">
        <w:rPr>
          <w:rFonts w:ascii="Times New Roman" w:hAnsi="Times New Roman"/>
        </w:rPr>
        <w:t xml:space="preserve">was </w:t>
      </w:r>
      <w:r w:rsidR="00A836A6" w:rsidRPr="00D977C2">
        <w:rPr>
          <w:rFonts w:ascii="Times New Roman" w:hAnsi="Times New Roman"/>
        </w:rPr>
        <w:t>0.76</w:t>
      </w:r>
      <w:r w:rsidR="00BA64C7">
        <w:rPr>
          <w:rFonts w:ascii="Times New Roman" w:hAnsi="Times New Roman"/>
        </w:rPr>
        <w:t xml:space="preserve"> (</w:t>
      </w:r>
      <w:r w:rsidR="00BA64C7" w:rsidRPr="00BA64C7">
        <w:rPr>
          <w:rFonts w:ascii="Times New Roman" w:hAnsi="Times New Roman"/>
          <w:color w:val="0000CC"/>
        </w:rPr>
        <w:t>Fig</w:t>
      </w:r>
      <w:r w:rsidR="000520BD">
        <w:rPr>
          <w:rFonts w:ascii="Times New Roman" w:hAnsi="Times New Roman"/>
          <w:color w:val="0000CC"/>
        </w:rPr>
        <w:t>.</w:t>
      </w:r>
      <w:r w:rsidR="00BA64C7" w:rsidRPr="00BA64C7">
        <w:rPr>
          <w:rFonts w:ascii="Times New Roman" w:hAnsi="Times New Roman"/>
          <w:color w:val="0000CC"/>
        </w:rPr>
        <w:t xml:space="preserve"> not shown</w:t>
      </w:r>
      <w:r w:rsidR="00BA64C7">
        <w:rPr>
          <w:rFonts w:ascii="Times New Roman" w:hAnsi="Times New Roman"/>
          <w:color w:val="0000CC"/>
        </w:rPr>
        <w:t>)</w:t>
      </w:r>
      <w:r w:rsidR="00A836A6" w:rsidRPr="00D977C2">
        <w:rPr>
          <w:rFonts w:ascii="Times New Roman" w:hAnsi="Times New Roman"/>
        </w:rPr>
        <w:t>.</w:t>
      </w:r>
    </w:p>
    <w:p w14:paraId="12F8CAF6" w14:textId="251B5149" w:rsidR="0013232B" w:rsidRPr="00BD32A1" w:rsidRDefault="003C04AA">
      <w:pPr>
        <w:pStyle w:val="NormalWeb"/>
        <w:tabs>
          <w:tab w:val="left" w:pos="426"/>
        </w:tabs>
        <w:spacing w:before="120" w:after="120" w:line="276" w:lineRule="auto"/>
        <w:rPr>
          <w:i/>
          <w:color w:val="000000"/>
          <w:sz w:val="22"/>
          <w:szCs w:val="22"/>
          <w:rPrChange w:id="966" w:author="Danso-Appiah" w:date="2015-10-06T13:29:00Z">
            <w:rPr>
              <w:b/>
              <w:color w:val="000000"/>
              <w:sz w:val="22"/>
              <w:szCs w:val="22"/>
            </w:rPr>
          </w:rPrChange>
        </w:rPr>
        <w:pPrChange w:id="967" w:author="Danso-Appiah" w:date="2015-10-20T19:27:00Z">
          <w:pPr>
            <w:pStyle w:val="NormalWeb"/>
            <w:spacing w:before="120" w:after="120" w:line="276" w:lineRule="auto"/>
          </w:pPr>
        </w:pPrChange>
      </w:pPr>
      <w:ins w:id="968" w:author="Danso-Appiah" w:date="2015-10-20T19:27:00Z">
        <w:r>
          <w:rPr>
            <w:b/>
            <w:i/>
            <w:sz w:val="22"/>
            <w:szCs w:val="22"/>
          </w:rPr>
          <w:t>b)</w:t>
        </w:r>
        <w:r>
          <w:rPr>
            <w:b/>
            <w:i/>
            <w:sz w:val="22"/>
            <w:szCs w:val="22"/>
          </w:rPr>
          <w:tab/>
        </w:r>
      </w:ins>
      <w:ins w:id="969" w:author="Danso-Appiah" w:date="2015-10-06T13:29:00Z">
        <w:r w:rsidR="00BD32A1" w:rsidRPr="00B6251D">
          <w:rPr>
            <w:b/>
            <w:i/>
            <w:sz w:val="22"/>
            <w:szCs w:val="22"/>
            <w:rPrChange w:id="970" w:author="Danso-Appiah" w:date="2015-10-20T19:27:00Z">
              <w:rPr>
                <w:i/>
                <w:sz w:val="22"/>
                <w:szCs w:val="22"/>
              </w:rPr>
            </w:rPrChange>
          </w:rPr>
          <w:t>T</w:t>
        </w:r>
      </w:ins>
      <w:del w:id="971" w:author="Danso-Appiah" w:date="2015-10-06T13:29:00Z">
        <w:r w:rsidR="00BD32A1" w:rsidRPr="00B6251D" w:rsidDel="00BD32A1">
          <w:rPr>
            <w:b/>
            <w:i/>
            <w:sz w:val="22"/>
            <w:szCs w:val="22"/>
            <w:rPrChange w:id="972" w:author="Danso-Appiah" w:date="2015-10-20T19:27:00Z">
              <w:rPr>
                <w:sz w:val="22"/>
                <w:szCs w:val="22"/>
              </w:rPr>
            </w:rPrChange>
          </w:rPr>
          <w:delText>t</w:delText>
        </w:r>
      </w:del>
      <w:r w:rsidR="00BD32A1" w:rsidRPr="00B6251D">
        <w:rPr>
          <w:b/>
          <w:i/>
          <w:sz w:val="22"/>
          <w:szCs w:val="22"/>
          <w:rPrChange w:id="973" w:author="Danso-Appiah" w:date="2015-10-20T19:27:00Z">
            <w:rPr>
              <w:sz w:val="22"/>
              <w:szCs w:val="22"/>
            </w:rPr>
          </w:rPrChange>
        </w:rPr>
        <w:t xml:space="preserve">hreshold effect of </w:t>
      </w:r>
      <w:r w:rsidR="00BD32A1" w:rsidRPr="00B6251D">
        <w:rPr>
          <w:b/>
          <w:i/>
          <w:color w:val="000000"/>
          <w:sz w:val="22"/>
          <w:szCs w:val="22"/>
          <w:rPrChange w:id="974" w:author="Danso-Appiah" w:date="2015-10-20T19:27:00Z">
            <w:rPr>
              <w:i/>
              <w:color w:val="000000"/>
              <w:sz w:val="22"/>
              <w:szCs w:val="22"/>
            </w:rPr>
          </w:rPrChange>
        </w:rPr>
        <w:t>POC-CCA</w:t>
      </w:r>
      <w:del w:id="975" w:author="Danso-Appiah" w:date="2015-10-06T13:29:00Z">
        <w:r w:rsidR="00BD32A1" w:rsidRPr="00BD32A1" w:rsidDel="00BD32A1">
          <w:rPr>
            <w:i/>
            <w:color w:val="000000"/>
            <w:sz w:val="22"/>
            <w:szCs w:val="22"/>
          </w:rPr>
          <w:delText xml:space="preserve"> </w:delText>
        </w:r>
        <w:r w:rsidR="00BD32A1" w:rsidRPr="00BD32A1" w:rsidDel="00BD32A1">
          <w:rPr>
            <w:i/>
            <w:color w:val="000000"/>
            <w:sz w:val="22"/>
            <w:szCs w:val="22"/>
            <w:rPrChange w:id="976" w:author="Danso-Appiah" w:date="2015-10-06T13:29:00Z">
              <w:rPr>
                <w:color w:val="000000"/>
                <w:sz w:val="22"/>
                <w:szCs w:val="22"/>
              </w:rPr>
            </w:rPrChange>
          </w:rPr>
          <w:delText>test</w:delText>
        </w:r>
      </w:del>
    </w:p>
    <w:p w14:paraId="6D8F0413" w14:textId="32BFA9B6" w:rsidR="000C3029" w:rsidRDefault="00DB6168" w:rsidP="007609B4">
      <w:pPr>
        <w:pStyle w:val="NormalWeb"/>
        <w:spacing w:line="276" w:lineRule="auto"/>
        <w:rPr>
          <w:color w:val="000000"/>
          <w:sz w:val="22"/>
          <w:szCs w:val="22"/>
        </w:rPr>
      </w:pPr>
      <w:r w:rsidRPr="00DB6168">
        <w:rPr>
          <w:color w:val="000000"/>
          <w:sz w:val="22"/>
          <w:szCs w:val="22"/>
        </w:rPr>
        <w:t>The four studies</w:t>
      </w:r>
      <w:r w:rsidR="0078772E">
        <w:rPr>
          <w:color w:val="000000"/>
          <w:sz w:val="22"/>
          <w:szCs w:val="22"/>
        </w:rPr>
        <w:t xml:space="preserve"> conducted between 20</w:t>
      </w:r>
      <w:r w:rsidR="006B5253">
        <w:rPr>
          <w:color w:val="000000"/>
          <w:sz w:val="22"/>
          <w:szCs w:val="22"/>
        </w:rPr>
        <w:t>09</w:t>
      </w:r>
      <w:r w:rsidR="0078772E">
        <w:rPr>
          <w:color w:val="000000"/>
          <w:sz w:val="22"/>
          <w:szCs w:val="22"/>
        </w:rPr>
        <w:t xml:space="preserve"> and </w:t>
      </w:r>
      <w:r w:rsidR="006B5253">
        <w:rPr>
          <w:color w:val="000000"/>
          <w:sz w:val="22"/>
          <w:szCs w:val="22"/>
        </w:rPr>
        <w:t>2011</w:t>
      </w:r>
      <w:r w:rsidR="00533D67">
        <w:rPr>
          <w:color w:val="000000"/>
          <w:sz w:val="22"/>
          <w:szCs w:val="22"/>
        </w:rPr>
        <w:t>, two from Uganda</w:t>
      </w:r>
      <w:del w:id="977" w:author="D B" w:date="2015-09-26T19:41:00Z">
        <w:r w:rsidR="00533D67" w:rsidDel="007C0F18">
          <w:rPr>
            <w:color w:val="000000"/>
            <w:sz w:val="22"/>
            <w:szCs w:val="22"/>
          </w:rPr>
          <w:delText xml:space="preserve"> </w:delText>
        </w:r>
        <w:r w:rsidR="00870CAA" w:rsidRPr="00DB6168" w:rsidDel="007C0F18">
          <w:rPr>
            <w:color w:val="000000"/>
            <w:sz w:val="22"/>
            <w:szCs w:val="22"/>
          </w:rPr>
          <w:delText>(</w:delText>
        </w:r>
        <w:r w:rsidR="00870CAA" w:rsidRPr="00DB6168" w:rsidDel="007C0F18">
          <w:rPr>
            <w:color w:val="0000CC"/>
            <w:sz w:val="22"/>
            <w:szCs w:val="22"/>
          </w:rPr>
          <w:delText>Adriko 2014</w:delText>
        </w:r>
        <w:r w:rsidR="00870CAA" w:rsidRPr="00DB6168" w:rsidDel="007C0F18">
          <w:rPr>
            <w:color w:val="000000"/>
            <w:sz w:val="22"/>
            <w:szCs w:val="22"/>
          </w:rPr>
          <w:delText xml:space="preserve">, </w:delText>
        </w:r>
        <w:r w:rsidR="00870CAA" w:rsidRPr="00DB6168" w:rsidDel="007C0F18">
          <w:rPr>
            <w:color w:val="0000CC"/>
            <w:sz w:val="22"/>
            <w:szCs w:val="22"/>
          </w:rPr>
          <w:delText>Sousa-Figueiredo 2013</w:delText>
        </w:r>
        <w:r w:rsidR="00064D21" w:rsidDel="007C0F18">
          <w:rPr>
            <w:color w:val="0000CC"/>
            <w:sz w:val="22"/>
            <w:szCs w:val="22"/>
          </w:rPr>
          <w:delText>)</w:delText>
        </w:r>
      </w:del>
      <w:proofErr w:type="gramStart"/>
      <w:r w:rsidR="00870CAA" w:rsidRPr="00DB6168">
        <w:rPr>
          <w:color w:val="000000"/>
          <w:sz w:val="22"/>
          <w:szCs w:val="22"/>
        </w:rPr>
        <w:t>,</w:t>
      </w:r>
      <w:ins w:id="978" w:author="D B" w:date="2015-09-26T19:40:00Z">
        <w:r w:rsidR="007C0F18" w:rsidRPr="007C0F18">
          <w:rPr>
            <w:color w:val="000000"/>
            <w:sz w:val="22"/>
            <w:szCs w:val="22"/>
            <w:vertAlign w:val="superscript"/>
            <w:rPrChange w:id="979" w:author="D B" w:date="2015-09-26T19:41:00Z">
              <w:rPr>
                <w:color w:val="000000"/>
                <w:sz w:val="22"/>
                <w:szCs w:val="22"/>
              </w:rPr>
            </w:rPrChange>
          </w:rPr>
          <w:t>21,30</w:t>
        </w:r>
      </w:ins>
      <w:proofErr w:type="gramEnd"/>
      <w:r w:rsidR="00064D21">
        <w:rPr>
          <w:color w:val="000000"/>
          <w:sz w:val="22"/>
          <w:szCs w:val="22"/>
        </w:rPr>
        <w:t xml:space="preserve"> one from </w:t>
      </w:r>
      <w:r w:rsidR="006B5253">
        <w:rPr>
          <w:color w:val="000000"/>
          <w:sz w:val="22"/>
          <w:szCs w:val="22"/>
        </w:rPr>
        <w:t xml:space="preserve">a village along </w:t>
      </w:r>
      <w:r w:rsidR="00906726">
        <w:rPr>
          <w:color w:val="000000"/>
          <w:sz w:val="22"/>
          <w:szCs w:val="22"/>
        </w:rPr>
        <w:t xml:space="preserve">the </w:t>
      </w:r>
      <w:r w:rsidR="00064D21">
        <w:rPr>
          <w:color w:val="000000"/>
          <w:sz w:val="22"/>
          <w:szCs w:val="22"/>
        </w:rPr>
        <w:t>Tanzania</w:t>
      </w:r>
      <w:r w:rsidR="00906726">
        <w:rPr>
          <w:color w:val="000000"/>
          <w:sz w:val="22"/>
          <w:szCs w:val="22"/>
        </w:rPr>
        <w:t>n</w:t>
      </w:r>
      <w:r w:rsidR="00064D21">
        <w:rPr>
          <w:color w:val="000000"/>
          <w:sz w:val="22"/>
          <w:szCs w:val="22"/>
        </w:rPr>
        <w:t>-Kenya</w:t>
      </w:r>
      <w:r w:rsidR="00906726">
        <w:rPr>
          <w:color w:val="000000"/>
          <w:sz w:val="22"/>
          <w:szCs w:val="22"/>
        </w:rPr>
        <w:t>n</w:t>
      </w:r>
      <w:r w:rsidR="00064D21">
        <w:rPr>
          <w:color w:val="000000"/>
          <w:sz w:val="22"/>
          <w:szCs w:val="22"/>
        </w:rPr>
        <w:t xml:space="preserve"> border</w:t>
      </w:r>
      <w:ins w:id="980" w:author="D B" w:date="2015-09-26T19:43:00Z">
        <w:r w:rsidR="007C0F18" w:rsidRPr="007C0F18">
          <w:rPr>
            <w:color w:val="000000"/>
            <w:sz w:val="22"/>
            <w:szCs w:val="22"/>
            <w:vertAlign w:val="superscript"/>
            <w:rPrChange w:id="981" w:author="D B" w:date="2015-09-26T19:43:00Z">
              <w:rPr>
                <w:color w:val="000000"/>
                <w:sz w:val="22"/>
                <w:szCs w:val="22"/>
              </w:rPr>
            </w:rPrChange>
          </w:rPr>
          <w:t>31</w:t>
        </w:r>
      </w:ins>
      <w:del w:id="982" w:author="D B" w:date="2015-09-26T19:44:00Z">
        <w:r w:rsidR="00064D21" w:rsidDel="007C0F18">
          <w:rPr>
            <w:color w:val="000000"/>
            <w:sz w:val="22"/>
            <w:szCs w:val="22"/>
          </w:rPr>
          <w:delText xml:space="preserve"> (</w:delText>
        </w:r>
      </w:del>
      <w:del w:id="983" w:author="D B" w:date="2015-09-26T19:43:00Z">
        <w:r w:rsidR="00533D67" w:rsidRPr="00533D67" w:rsidDel="007C0F18">
          <w:rPr>
            <w:color w:val="0000CC"/>
            <w:sz w:val="22"/>
            <w:szCs w:val="22"/>
          </w:rPr>
          <w:delText>Standley 2010</w:delText>
        </w:r>
        <w:r w:rsidR="00064D21" w:rsidDel="007C0F18">
          <w:rPr>
            <w:color w:val="0000CC"/>
            <w:sz w:val="22"/>
            <w:szCs w:val="22"/>
          </w:rPr>
          <w:delText>)</w:delText>
        </w:r>
      </w:del>
      <w:r w:rsidR="00064D21">
        <w:rPr>
          <w:color w:val="0000CC"/>
          <w:sz w:val="22"/>
          <w:szCs w:val="22"/>
        </w:rPr>
        <w:t xml:space="preserve"> </w:t>
      </w:r>
      <w:r w:rsidR="00064D21" w:rsidRPr="00906726">
        <w:rPr>
          <w:sz w:val="22"/>
          <w:szCs w:val="22"/>
        </w:rPr>
        <w:t xml:space="preserve">and </w:t>
      </w:r>
      <w:r w:rsidR="0078772E" w:rsidRPr="00906726">
        <w:rPr>
          <w:sz w:val="22"/>
          <w:szCs w:val="22"/>
        </w:rPr>
        <w:t xml:space="preserve">one </w:t>
      </w:r>
      <w:r w:rsidR="00906726">
        <w:rPr>
          <w:sz w:val="22"/>
          <w:szCs w:val="22"/>
        </w:rPr>
        <w:t xml:space="preserve">study </w:t>
      </w:r>
      <w:r w:rsidR="0078772E" w:rsidRPr="00906726">
        <w:rPr>
          <w:sz w:val="22"/>
          <w:szCs w:val="22"/>
        </w:rPr>
        <w:t>from Cote d’Ivoire</w:t>
      </w:r>
      <w:ins w:id="984" w:author="D B" w:date="2015-09-26T19:42:00Z">
        <w:r w:rsidR="007C0F18" w:rsidRPr="007C0F18">
          <w:rPr>
            <w:sz w:val="22"/>
            <w:szCs w:val="22"/>
            <w:vertAlign w:val="superscript"/>
            <w:rPrChange w:id="985" w:author="D B" w:date="2015-09-26T19:42:00Z">
              <w:rPr>
                <w:sz w:val="22"/>
                <w:szCs w:val="22"/>
              </w:rPr>
            </w:rPrChange>
          </w:rPr>
          <w:t>37</w:t>
        </w:r>
      </w:ins>
      <w:r w:rsidR="00533D67">
        <w:rPr>
          <w:color w:val="000000"/>
          <w:sz w:val="22"/>
          <w:szCs w:val="22"/>
        </w:rPr>
        <w:t xml:space="preserve"> </w:t>
      </w:r>
      <w:del w:id="986" w:author="D B" w:date="2015-09-26T19:42:00Z">
        <w:r w:rsidR="0078772E" w:rsidDel="007C0F18">
          <w:rPr>
            <w:color w:val="000000"/>
            <w:sz w:val="22"/>
            <w:szCs w:val="22"/>
          </w:rPr>
          <w:delText>(</w:delText>
        </w:r>
        <w:r w:rsidR="00870CAA" w:rsidRPr="00DB6168" w:rsidDel="007C0F18">
          <w:rPr>
            <w:color w:val="0000CC"/>
            <w:sz w:val="22"/>
            <w:szCs w:val="22"/>
          </w:rPr>
          <w:delText>Coulibaly 201</w:delText>
        </w:r>
        <w:r w:rsidR="00533D67" w:rsidDel="007C0F18">
          <w:rPr>
            <w:color w:val="0000CC"/>
            <w:sz w:val="22"/>
            <w:szCs w:val="22"/>
          </w:rPr>
          <w:delText>3</w:delText>
        </w:r>
        <w:r w:rsidR="00870CAA" w:rsidRPr="00DB6168" w:rsidDel="007C0F18">
          <w:rPr>
            <w:color w:val="000000"/>
            <w:sz w:val="22"/>
            <w:szCs w:val="22"/>
          </w:rPr>
          <w:delText>)</w:delText>
        </w:r>
        <w:r w:rsidR="00533D67" w:rsidDel="007C0F18">
          <w:rPr>
            <w:color w:val="000000"/>
            <w:sz w:val="22"/>
            <w:szCs w:val="22"/>
          </w:rPr>
          <w:delText xml:space="preserve"> </w:delText>
        </w:r>
      </w:del>
      <w:r w:rsidRPr="00DB6168">
        <w:rPr>
          <w:color w:val="000000"/>
          <w:sz w:val="22"/>
          <w:szCs w:val="22"/>
        </w:rPr>
        <w:t xml:space="preserve">assessed the </w:t>
      </w:r>
      <w:r w:rsidR="0017417F">
        <w:rPr>
          <w:color w:val="000000"/>
          <w:sz w:val="22"/>
          <w:szCs w:val="22"/>
        </w:rPr>
        <w:t xml:space="preserve">impact </w:t>
      </w:r>
      <w:r w:rsidR="00870CAA">
        <w:rPr>
          <w:color w:val="000000"/>
          <w:sz w:val="22"/>
          <w:szCs w:val="22"/>
        </w:rPr>
        <w:t xml:space="preserve">of POC-CCA test </w:t>
      </w:r>
      <w:r w:rsidR="007A386A">
        <w:rPr>
          <w:color w:val="000000"/>
          <w:sz w:val="22"/>
          <w:szCs w:val="22"/>
        </w:rPr>
        <w:t xml:space="preserve">when trace </w:t>
      </w:r>
      <w:r w:rsidR="00847B0C">
        <w:rPr>
          <w:color w:val="000000"/>
          <w:sz w:val="22"/>
          <w:szCs w:val="22"/>
        </w:rPr>
        <w:t>was</w:t>
      </w:r>
      <w:r w:rsidR="00604B02">
        <w:rPr>
          <w:color w:val="000000"/>
          <w:sz w:val="22"/>
          <w:szCs w:val="22"/>
        </w:rPr>
        <w:t xml:space="preserve"> considered </w:t>
      </w:r>
      <w:r w:rsidR="00870CAA">
        <w:rPr>
          <w:color w:val="000000"/>
          <w:sz w:val="22"/>
          <w:szCs w:val="22"/>
        </w:rPr>
        <w:t xml:space="preserve">as </w:t>
      </w:r>
      <w:r w:rsidR="0017417F">
        <w:rPr>
          <w:color w:val="000000"/>
          <w:sz w:val="22"/>
          <w:szCs w:val="22"/>
        </w:rPr>
        <w:t xml:space="preserve">positive </w:t>
      </w:r>
      <w:r w:rsidR="00847B0C">
        <w:rPr>
          <w:color w:val="000000"/>
          <w:sz w:val="22"/>
          <w:szCs w:val="22"/>
        </w:rPr>
        <w:t>for t</w:t>
      </w:r>
      <w:r w:rsidR="00C1648B">
        <w:rPr>
          <w:color w:val="000000"/>
          <w:sz w:val="22"/>
          <w:szCs w:val="22"/>
        </w:rPr>
        <w:t xml:space="preserve">he diagnosis of </w:t>
      </w:r>
      <w:r w:rsidR="00C1648B" w:rsidRPr="00C1648B">
        <w:rPr>
          <w:i/>
          <w:color w:val="000000"/>
          <w:sz w:val="22"/>
          <w:szCs w:val="22"/>
        </w:rPr>
        <w:t>S. mansoni</w:t>
      </w:r>
      <w:r w:rsidR="00C1648B">
        <w:rPr>
          <w:color w:val="000000"/>
          <w:sz w:val="22"/>
          <w:szCs w:val="22"/>
        </w:rPr>
        <w:t xml:space="preserve"> infection. </w:t>
      </w:r>
      <w:r w:rsidRPr="00DB6168">
        <w:rPr>
          <w:color w:val="000000"/>
          <w:sz w:val="22"/>
          <w:szCs w:val="22"/>
        </w:rPr>
        <w:t xml:space="preserve">The </w:t>
      </w:r>
      <w:r w:rsidR="00667945">
        <w:rPr>
          <w:color w:val="000000"/>
          <w:sz w:val="22"/>
          <w:szCs w:val="22"/>
        </w:rPr>
        <w:t xml:space="preserve">combined studies </w:t>
      </w:r>
      <w:r w:rsidRPr="00DB6168">
        <w:rPr>
          <w:color w:val="000000"/>
          <w:sz w:val="22"/>
          <w:szCs w:val="22"/>
        </w:rPr>
        <w:t>show</w:t>
      </w:r>
      <w:r w:rsidR="00667945">
        <w:rPr>
          <w:color w:val="000000"/>
          <w:sz w:val="22"/>
          <w:szCs w:val="22"/>
        </w:rPr>
        <w:t>ed</w:t>
      </w:r>
      <w:r w:rsidRPr="00DB6168">
        <w:rPr>
          <w:color w:val="000000"/>
          <w:sz w:val="22"/>
          <w:szCs w:val="22"/>
        </w:rPr>
        <w:t xml:space="preserve"> </w:t>
      </w:r>
      <w:r w:rsidR="00667945">
        <w:rPr>
          <w:color w:val="000000"/>
          <w:sz w:val="22"/>
          <w:szCs w:val="22"/>
        </w:rPr>
        <w:t xml:space="preserve">an overall </w:t>
      </w:r>
      <w:r w:rsidR="00917B5C">
        <w:rPr>
          <w:color w:val="000000"/>
          <w:sz w:val="22"/>
          <w:szCs w:val="22"/>
        </w:rPr>
        <w:t xml:space="preserve">high </w:t>
      </w:r>
      <w:r w:rsidRPr="00DB6168">
        <w:rPr>
          <w:color w:val="000000"/>
          <w:sz w:val="22"/>
          <w:szCs w:val="22"/>
        </w:rPr>
        <w:t>sensitivity 0.</w:t>
      </w:r>
      <w:r w:rsidR="00917B5C">
        <w:rPr>
          <w:color w:val="000000"/>
          <w:sz w:val="22"/>
          <w:szCs w:val="22"/>
        </w:rPr>
        <w:t>93</w:t>
      </w:r>
      <w:r w:rsidR="007A386A">
        <w:rPr>
          <w:color w:val="000000"/>
          <w:sz w:val="22"/>
          <w:szCs w:val="22"/>
        </w:rPr>
        <w:t xml:space="preserve"> [</w:t>
      </w:r>
      <w:r w:rsidRPr="00DB6168">
        <w:rPr>
          <w:color w:val="000000"/>
          <w:sz w:val="22"/>
          <w:szCs w:val="22"/>
        </w:rPr>
        <w:t>95% CI 0.7</w:t>
      </w:r>
      <w:r w:rsidR="00917B5C">
        <w:rPr>
          <w:color w:val="000000"/>
          <w:sz w:val="22"/>
          <w:szCs w:val="22"/>
        </w:rPr>
        <w:t>4</w:t>
      </w:r>
      <w:r w:rsidRPr="00DB6168">
        <w:rPr>
          <w:color w:val="000000"/>
          <w:sz w:val="22"/>
          <w:szCs w:val="22"/>
        </w:rPr>
        <w:t xml:space="preserve"> to 0.</w:t>
      </w:r>
      <w:r w:rsidR="00917B5C">
        <w:rPr>
          <w:color w:val="000000"/>
          <w:sz w:val="22"/>
          <w:szCs w:val="22"/>
        </w:rPr>
        <w:t>99</w:t>
      </w:r>
      <w:r w:rsidR="007A386A">
        <w:rPr>
          <w:color w:val="000000"/>
          <w:sz w:val="22"/>
          <w:szCs w:val="22"/>
        </w:rPr>
        <w:t>]</w:t>
      </w:r>
      <w:r w:rsidRPr="00DB6168">
        <w:rPr>
          <w:color w:val="000000"/>
          <w:sz w:val="22"/>
          <w:szCs w:val="22"/>
        </w:rPr>
        <w:t xml:space="preserve"> </w:t>
      </w:r>
      <w:r w:rsidR="001A54DF">
        <w:rPr>
          <w:color w:val="000000"/>
          <w:sz w:val="22"/>
          <w:szCs w:val="22"/>
        </w:rPr>
        <w:t xml:space="preserve">but very low </w:t>
      </w:r>
      <w:r w:rsidRPr="00DB6168">
        <w:rPr>
          <w:color w:val="000000"/>
          <w:sz w:val="22"/>
          <w:szCs w:val="22"/>
        </w:rPr>
        <w:t xml:space="preserve">specificity </w:t>
      </w:r>
      <w:r w:rsidR="00117A83">
        <w:rPr>
          <w:color w:val="000000"/>
          <w:sz w:val="22"/>
          <w:szCs w:val="22"/>
        </w:rPr>
        <w:t>0.42</w:t>
      </w:r>
      <w:r w:rsidR="007A386A">
        <w:rPr>
          <w:color w:val="000000"/>
          <w:sz w:val="22"/>
          <w:szCs w:val="22"/>
        </w:rPr>
        <w:t xml:space="preserve"> [</w:t>
      </w:r>
      <w:r w:rsidRPr="00DB6168">
        <w:rPr>
          <w:color w:val="000000"/>
          <w:sz w:val="22"/>
          <w:szCs w:val="22"/>
        </w:rPr>
        <w:t>95% CI 0.</w:t>
      </w:r>
      <w:r w:rsidR="00117A83">
        <w:rPr>
          <w:color w:val="000000"/>
          <w:sz w:val="22"/>
          <w:szCs w:val="22"/>
        </w:rPr>
        <w:t>28</w:t>
      </w:r>
      <w:r w:rsidRPr="00DB6168">
        <w:rPr>
          <w:color w:val="000000"/>
          <w:sz w:val="22"/>
          <w:szCs w:val="22"/>
        </w:rPr>
        <w:t xml:space="preserve"> to 0.</w:t>
      </w:r>
      <w:r w:rsidR="00117A83">
        <w:rPr>
          <w:color w:val="000000"/>
          <w:sz w:val="22"/>
          <w:szCs w:val="22"/>
        </w:rPr>
        <w:t>58</w:t>
      </w:r>
      <w:r w:rsidR="00113059">
        <w:rPr>
          <w:color w:val="000000"/>
          <w:sz w:val="22"/>
          <w:szCs w:val="22"/>
        </w:rPr>
        <w:t>]</w:t>
      </w:r>
      <w:r w:rsidRPr="00DB6168">
        <w:rPr>
          <w:color w:val="000000"/>
          <w:sz w:val="22"/>
          <w:szCs w:val="22"/>
        </w:rPr>
        <w:t xml:space="preserve">. </w:t>
      </w:r>
      <w:r w:rsidR="00117A83">
        <w:rPr>
          <w:color w:val="000000"/>
          <w:sz w:val="22"/>
          <w:szCs w:val="22"/>
        </w:rPr>
        <w:t xml:space="preserve">From </w:t>
      </w:r>
      <w:r w:rsidR="00903C4B">
        <w:rPr>
          <w:color w:val="000000"/>
          <w:sz w:val="22"/>
          <w:szCs w:val="22"/>
        </w:rPr>
        <w:t xml:space="preserve">inspection of </w:t>
      </w:r>
      <w:r w:rsidR="00117A83">
        <w:rPr>
          <w:color w:val="000000"/>
          <w:sz w:val="22"/>
          <w:szCs w:val="22"/>
        </w:rPr>
        <w:t xml:space="preserve">the </w:t>
      </w:r>
      <w:r w:rsidR="00113059">
        <w:rPr>
          <w:color w:val="000000"/>
          <w:sz w:val="22"/>
          <w:szCs w:val="22"/>
        </w:rPr>
        <w:t>CI</w:t>
      </w:r>
      <w:r w:rsidR="00117A83">
        <w:rPr>
          <w:color w:val="000000"/>
          <w:sz w:val="22"/>
          <w:szCs w:val="22"/>
        </w:rPr>
        <w:t xml:space="preserve">s, except the study by </w:t>
      </w:r>
      <w:r w:rsidR="00294EF0">
        <w:rPr>
          <w:color w:val="000000"/>
          <w:sz w:val="22"/>
          <w:szCs w:val="22"/>
        </w:rPr>
        <w:t>Sousa-</w:t>
      </w:r>
      <w:proofErr w:type="spellStart"/>
      <w:r w:rsidR="00294EF0">
        <w:rPr>
          <w:color w:val="000000"/>
          <w:sz w:val="22"/>
          <w:szCs w:val="22"/>
        </w:rPr>
        <w:t>Figueiredo</w:t>
      </w:r>
      <w:proofErr w:type="spellEnd"/>
      <w:r w:rsidR="00294EF0">
        <w:rPr>
          <w:color w:val="000000"/>
          <w:sz w:val="22"/>
          <w:szCs w:val="22"/>
        </w:rPr>
        <w:t xml:space="preserve"> 2013, sensitivity appeared to be consistent across studies.  </w:t>
      </w:r>
      <w:r w:rsidR="004B2283">
        <w:rPr>
          <w:color w:val="000000"/>
          <w:sz w:val="22"/>
          <w:szCs w:val="22"/>
        </w:rPr>
        <w:t xml:space="preserve">Although the overall pooled specificity was low, </w:t>
      </w:r>
      <w:r w:rsidR="007C0DE1">
        <w:rPr>
          <w:color w:val="000000"/>
          <w:sz w:val="22"/>
          <w:szCs w:val="22"/>
        </w:rPr>
        <w:t>one</w:t>
      </w:r>
      <w:r w:rsidR="004B2283">
        <w:rPr>
          <w:color w:val="000000"/>
          <w:sz w:val="22"/>
          <w:szCs w:val="22"/>
        </w:rPr>
        <w:t xml:space="preserve"> study</w:t>
      </w:r>
      <w:ins w:id="987" w:author="D B" w:date="2015-09-26T19:44:00Z">
        <w:r w:rsidR="007C0F18" w:rsidRPr="007C0F18">
          <w:rPr>
            <w:color w:val="000000"/>
            <w:sz w:val="22"/>
            <w:szCs w:val="22"/>
            <w:vertAlign w:val="superscript"/>
            <w:rPrChange w:id="988" w:author="D B" w:date="2015-09-26T19:44:00Z">
              <w:rPr>
                <w:color w:val="000000"/>
                <w:sz w:val="22"/>
                <w:szCs w:val="22"/>
              </w:rPr>
            </w:rPrChange>
          </w:rPr>
          <w:t>3</w:t>
        </w:r>
        <w:r w:rsidR="007C0F18" w:rsidRPr="007C0F18">
          <w:rPr>
            <w:color w:val="000000"/>
            <w:sz w:val="22"/>
            <w:szCs w:val="22"/>
            <w:vertAlign w:val="superscript"/>
          </w:rPr>
          <w:t>1</w:t>
        </w:r>
      </w:ins>
      <w:del w:id="989" w:author="D B" w:date="2015-09-26T19:44:00Z">
        <w:r w:rsidR="004B2283" w:rsidDel="007C0F18">
          <w:rPr>
            <w:color w:val="000000"/>
            <w:sz w:val="22"/>
            <w:szCs w:val="22"/>
          </w:rPr>
          <w:delText xml:space="preserve"> </w:delText>
        </w:r>
        <w:r w:rsidR="007C0DE1" w:rsidDel="007C0F18">
          <w:rPr>
            <w:color w:val="000000"/>
            <w:sz w:val="22"/>
            <w:szCs w:val="22"/>
          </w:rPr>
          <w:delText>(</w:delText>
        </w:r>
        <w:r w:rsidR="00B56DDE" w:rsidRPr="00061665" w:rsidDel="007C0F18">
          <w:rPr>
            <w:color w:val="0000CC"/>
            <w:sz w:val="22"/>
            <w:szCs w:val="22"/>
          </w:rPr>
          <w:delText>Standley 2010</w:delText>
        </w:r>
        <w:r w:rsidR="007C0DE1" w:rsidDel="007C0F18">
          <w:rPr>
            <w:color w:val="0000CC"/>
            <w:sz w:val="22"/>
            <w:szCs w:val="22"/>
          </w:rPr>
          <w:delText>)</w:delText>
        </w:r>
      </w:del>
      <w:r w:rsidR="00B56DDE">
        <w:rPr>
          <w:color w:val="000000"/>
          <w:sz w:val="22"/>
          <w:szCs w:val="22"/>
        </w:rPr>
        <w:t xml:space="preserve"> reported </w:t>
      </w:r>
      <w:r w:rsidR="007C0DE1" w:rsidRPr="007B3CBD">
        <w:rPr>
          <w:color w:val="000000"/>
          <w:sz w:val="22"/>
          <w:szCs w:val="22"/>
        </w:rPr>
        <w:t xml:space="preserve">unusually low </w:t>
      </w:r>
      <w:r w:rsidR="00B56DDE" w:rsidRPr="007B3CBD">
        <w:rPr>
          <w:color w:val="000000"/>
          <w:sz w:val="22"/>
          <w:szCs w:val="22"/>
        </w:rPr>
        <w:t xml:space="preserve">specificity </w:t>
      </w:r>
      <w:r w:rsidR="007C0DE1" w:rsidRPr="007B3CBD">
        <w:rPr>
          <w:color w:val="000000"/>
          <w:sz w:val="22"/>
          <w:szCs w:val="22"/>
        </w:rPr>
        <w:t>(</w:t>
      </w:r>
      <w:r w:rsidR="00B56DDE" w:rsidRPr="007B3CBD">
        <w:rPr>
          <w:color w:val="000000"/>
          <w:sz w:val="22"/>
          <w:szCs w:val="22"/>
        </w:rPr>
        <w:t>0.19</w:t>
      </w:r>
      <w:r w:rsidR="007C0DE1" w:rsidRPr="007B3CBD">
        <w:rPr>
          <w:color w:val="000000"/>
          <w:sz w:val="22"/>
          <w:szCs w:val="22"/>
        </w:rPr>
        <w:t xml:space="preserve">, </w:t>
      </w:r>
      <w:r w:rsidR="00B56DDE" w:rsidRPr="007B3CBD">
        <w:rPr>
          <w:color w:val="000000"/>
          <w:sz w:val="22"/>
          <w:szCs w:val="22"/>
        </w:rPr>
        <w:t>95% CI 0.10 to 0.33</w:t>
      </w:r>
      <w:r w:rsidR="007C0DE1" w:rsidRPr="007B3CBD">
        <w:rPr>
          <w:color w:val="000000"/>
          <w:sz w:val="22"/>
          <w:szCs w:val="22"/>
        </w:rPr>
        <w:t>)</w:t>
      </w:r>
      <w:r w:rsidR="00061665" w:rsidRPr="007B3CBD">
        <w:rPr>
          <w:color w:val="000000"/>
          <w:sz w:val="22"/>
          <w:szCs w:val="22"/>
        </w:rPr>
        <w:t>,</w:t>
      </w:r>
      <w:r w:rsidR="00FD6A88" w:rsidRPr="007B3CBD">
        <w:rPr>
          <w:color w:val="000000"/>
          <w:sz w:val="22"/>
          <w:szCs w:val="22"/>
        </w:rPr>
        <w:t xml:space="preserve"> but this </w:t>
      </w:r>
      <w:r w:rsidR="007C0DE1" w:rsidRPr="007B3CBD">
        <w:rPr>
          <w:color w:val="000000"/>
          <w:sz w:val="22"/>
          <w:szCs w:val="22"/>
        </w:rPr>
        <w:t xml:space="preserve">is not expected to </w:t>
      </w:r>
      <w:r w:rsidR="00FD6A88" w:rsidRPr="007B3CBD">
        <w:rPr>
          <w:color w:val="000000"/>
          <w:sz w:val="22"/>
          <w:szCs w:val="22"/>
        </w:rPr>
        <w:t xml:space="preserve">have affected the </w:t>
      </w:r>
      <w:r w:rsidR="0092779D" w:rsidRPr="007B3CBD">
        <w:rPr>
          <w:color w:val="000000"/>
          <w:sz w:val="22"/>
          <w:szCs w:val="22"/>
        </w:rPr>
        <w:t xml:space="preserve">magnitude of the </w:t>
      </w:r>
      <w:r w:rsidR="00FD6A88" w:rsidRPr="007B3CBD">
        <w:rPr>
          <w:color w:val="000000"/>
          <w:sz w:val="22"/>
          <w:szCs w:val="22"/>
        </w:rPr>
        <w:t xml:space="preserve">overall specificity as </w:t>
      </w:r>
      <w:r w:rsidR="0092779D" w:rsidRPr="007B3CBD">
        <w:rPr>
          <w:color w:val="000000"/>
          <w:sz w:val="22"/>
          <w:szCs w:val="22"/>
        </w:rPr>
        <w:t xml:space="preserve">the study </w:t>
      </w:r>
      <w:r w:rsidR="00FD6A88" w:rsidRPr="007B3CBD">
        <w:rPr>
          <w:color w:val="000000"/>
          <w:sz w:val="22"/>
          <w:szCs w:val="22"/>
        </w:rPr>
        <w:t xml:space="preserve">contributed only small </w:t>
      </w:r>
      <w:r w:rsidR="00061665" w:rsidRPr="007B3CBD">
        <w:rPr>
          <w:color w:val="000000"/>
          <w:sz w:val="22"/>
          <w:szCs w:val="22"/>
        </w:rPr>
        <w:t>weight</w:t>
      </w:r>
      <w:r w:rsidR="0092779D" w:rsidRPr="007B3CBD">
        <w:rPr>
          <w:color w:val="000000"/>
          <w:sz w:val="22"/>
          <w:szCs w:val="22"/>
        </w:rPr>
        <w:t xml:space="preserve"> to the pooled estimate</w:t>
      </w:r>
      <w:r w:rsidR="00061665" w:rsidRPr="007B3CBD">
        <w:rPr>
          <w:color w:val="000000"/>
          <w:sz w:val="22"/>
          <w:szCs w:val="22"/>
        </w:rPr>
        <w:t>.</w:t>
      </w:r>
      <w:r w:rsidR="00C018D2" w:rsidRPr="007B3CBD">
        <w:rPr>
          <w:sz w:val="22"/>
          <w:szCs w:val="22"/>
        </w:rPr>
        <w:t xml:space="preserve"> The diagnostic accuracy as measured by AUC under the ROC space was low 0.66. In fact, the ROC curves and AUC estimates seem model dependent.</w:t>
      </w:r>
      <w:r w:rsidR="007B3CBD">
        <w:rPr>
          <w:sz w:val="22"/>
          <w:szCs w:val="22"/>
        </w:rPr>
        <w:t xml:space="preserve"> </w:t>
      </w:r>
      <w:r w:rsidR="00447BDB">
        <w:rPr>
          <w:sz w:val="22"/>
          <w:szCs w:val="22"/>
        </w:rPr>
        <w:t xml:space="preserve">Considering </w:t>
      </w:r>
      <w:r w:rsidR="000C3029">
        <w:rPr>
          <w:color w:val="000000"/>
          <w:sz w:val="22"/>
          <w:szCs w:val="22"/>
        </w:rPr>
        <w:t xml:space="preserve">trace of POC-CCA test as </w:t>
      </w:r>
      <w:r w:rsidR="004D6724">
        <w:rPr>
          <w:color w:val="000000"/>
          <w:sz w:val="22"/>
          <w:szCs w:val="22"/>
        </w:rPr>
        <w:t xml:space="preserve">negative </w:t>
      </w:r>
      <w:r w:rsidR="00961DB5">
        <w:rPr>
          <w:color w:val="000000"/>
          <w:sz w:val="22"/>
          <w:szCs w:val="22"/>
        </w:rPr>
        <w:t>decrease</w:t>
      </w:r>
      <w:r w:rsidR="00604139">
        <w:rPr>
          <w:color w:val="000000"/>
          <w:sz w:val="22"/>
          <w:szCs w:val="22"/>
        </w:rPr>
        <w:t>d</w:t>
      </w:r>
      <w:r w:rsidR="00961DB5">
        <w:rPr>
          <w:color w:val="000000"/>
          <w:sz w:val="22"/>
          <w:szCs w:val="22"/>
        </w:rPr>
        <w:t xml:space="preserve"> </w:t>
      </w:r>
      <w:r w:rsidR="000C3029">
        <w:rPr>
          <w:color w:val="000000"/>
          <w:sz w:val="22"/>
          <w:szCs w:val="22"/>
        </w:rPr>
        <w:t>sensitivity</w:t>
      </w:r>
      <w:r w:rsidR="00181DE1">
        <w:rPr>
          <w:color w:val="000000"/>
          <w:sz w:val="22"/>
          <w:szCs w:val="22"/>
        </w:rPr>
        <w:t xml:space="preserve"> </w:t>
      </w:r>
      <w:r w:rsidR="00604139">
        <w:rPr>
          <w:color w:val="000000"/>
          <w:sz w:val="22"/>
          <w:szCs w:val="22"/>
        </w:rPr>
        <w:t xml:space="preserve">by about 18% to </w:t>
      </w:r>
      <w:r w:rsidR="00E54943">
        <w:rPr>
          <w:color w:val="000000"/>
          <w:sz w:val="22"/>
          <w:szCs w:val="22"/>
        </w:rPr>
        <w:t>0.75</w:t>
      </w:r>
      <w:r w:rsidR="00295A30">
        <w:rPr>
          <w:color w:val="000000"/>
          <w:sz w:val="22"/>
          <w:szCs w:val="22"/>
        </w:rPr>
        <w:t xml:space="preserve"> [</w:t>
      </w:r>
      <w:r w:rsidR="00E54943">
        <w:rPr>
          <w:color w:val="000000"/>
          <w:sz w:val="22"/>
          <w:szCs w:val="22"/>
        </w:rPr>
        <w:t>95% CI 0.58 to 0.86</w:t>
      </w:r>
      <w:r w:rsidR="00295A30">
        <w:rPr>
          <w:color w:val="000000"/>
          <w:sz w:val="22"/>
          <w:szCs w:val="22"/>
        </w:rPr>
        <w:t>]</w:t>
      </w:r>
      <w:r w:rsidR="00E54943">
        <w:rPr>
          <w:color w:val="000000"/>
          <w:sz w:val="22"/>
          <w:szCs w:val="22"/>
        </w:rPr>
        <w:t xml:space="preserve"> </w:t>
      </w:r>
      <w:r w:rsidR="00D87E83">
        <w:rPr>
          <w:color w:val="000000"/>
          <w:sz w:val="22"/>
          <w:szCs w:val="22"/>
        </w:rPr>
        <w:t>but improved specific</w:t>
      </w:r>
      <w:r w:rsidR="00D01071">
        <w:rPr>
          <w:color w:val="000000"/>
          <w:sz w:val="22"/>
          <w:szCs w:val="22"/>
        </w:rPr>
        <w:t xml:space="preserve">ity </w:t>
      </w:r>
      <w:r w:rsidR="0040708F">
        <w:rPr>
          <w:color w:val="000000"/>
          <w:sz w:val="22"/>
          <w:szCs w:val="22"/>
        </w:rPr>
        <w:t xml:space="preserve">by </w:t>
      </w:r>
      <w:r w:rsidR="00B43886">
        <w:rPr>
          <w:color w:val="000000"/>
          <w:sz w:val="22"/>
          <w:szCs w:val="22"/>
        </w:rPr>
        <w:t xml:space="preserve">about 37% to </w:t>
      </w:r>
      <w:r w:rsidR="00D01071">
        <w:rPr>
          <w:color w:val="000000"/>
          <w:sz w:val="22"/>
          <w:szCs w:val="22"/>
        </w:rPr>
        <w:t>0.79</w:t>
      </w:r>
      <w:r w:rsidR="00B43886">
        <w:rPr>
          <w:color w:val="000000"/>
          <w:sz w:val="22"/>
          <w:szCs w:val="22"/>
        </w:rPr>
        <w:t xml:space="preserve"> [</w:t>
      </w:r>
      <w:r w:rsidR="00D01071">
        <w:rPr>
          <w:color w:val="000000"/>
          <w:sz w:val="22"/>
          <w:szCs w:val="22"/>
        </w:rPr>
        <w:t>95% CI .073 to .085</w:t>
      </w:r>
      <w:r w:rsidR="00B43886">
        <w:rPr>
          <w:color w:val="000000"/>
          <w:sz w:val="22"/>
          <w:szCs w:val="22"/>
        </w:rPr>
        <w:t>]</w:t>
      </w:r>
      <w:r w:rsidR="00D01071">
        <w:rPr>
          <w:color w:val="000000"/>
          <w:sz w:val="22"/>
          <w:szCs w:val="22"/>
        </w:rPr>
        <w:t xml:space="preserve">. </w:t>
      </w:r>
      <w:r w:rsidR="000E638D">
        <w:rPr>
          <w:color w:val="000000"/>
          <w:sz w:val="22"/>
          <w:szCs w:val="22"/>
        </w:rPr>
        <w:t>T</w:t>
      </w:r>
      <w:r w:rsidR="00606942">
        <w:rPr>
          <w:color w:val="000000"/>
          <w:sz w:val="22"/>
          <w:szCs w:val="22"/>
        </w:rPr>
        <w:t xml:space="preserve">he </w:t>
      </w:r>
      <w:r w:rsidR="00B43886">
        <w:rPr>
          <w:color w:val="000000"/>
          <w:sz w:val="22"/>
          <w:szCs w:val="22"/>
        </w:rPr>
        <w:t xml:space="preserve">study from the </w:t>
      </w:r>
      <w:r w:rsidR="00606942">
        <w:rPr>
          <w:color w:val="000000"/>
          <w:sz w:val="22"/>
          <w:szCs w:val="22"/>
        </w:rPr>
        <w:t>Kenya-Tanzania shoreline district of Lake Victoria</w:t>
      </w:r>
      <w:ins w:id="990" w:author="D B" w:date="2015-09-26T19:44:00Z">
        <w:r w:rsidR="007C0F18" w:rsidRPr="007C0F18">
          <w:rPr>
            <w:color w:val="000000"/>
            <w:sz w:val="22"/>
            <w:szCs w:val="22"/>
            <w:vertAlign w:val="superscript"/>
            <w:rPrChange w:id="991" w:author="D B" w:date="2015-09-26T19:44:00Z">
              <w:rPr>
                <w:color w:val="000000"/>
                <w:sz w:val="22"/>
                <w:szCs w:val="22"/>
              </w:rPr>
            </w:rPrChange>
          </w:rPr>
          <w:t>31</w:t>
        </w:r>
      </w:ins>
      <w:del w:id="992" w:author="D B" w:date="2015-09-26T19:44:00Z">
        <w:r w:rsidR="00606942" w:rsidDel="007C0F18">
          <w:rPr>
            <w:color w:val="000000"/>
            <w:sz w:val="22"/>
            <w:szCs w:val="22"/>
          </w:rPr>
          <w:delText xml:space="preserve"> (</w:delText>
        </w:r>
        <w:r w:rsidR="00606942" w:rsidRPr="00D11B4A" w:rsidDel="007C0F18">
          <w:rPr>
            <w:color w:val="0000CC"/>
            <w:sz w:val="22"/>
            <w:szCs w:val="22"/>
          </w:rPr>
          <w:delText>Standley 2010</w:delText>
        </w:r>
        <w:r w:rsidR="00606942" w:rsidDel="007C0F18">
          <w:rPr>
            <w:color w:val="000000"/>
            <w:sz w:val="22"/>
            <w:szCs w:val="22"/>
          </w:rPr>
          <w:delText>)</w:delText>
        </w:r>
      </w:del>
      <w:r w:rsidR="00606942">
        <w:rPr>
          <w:color w:val="000000"/>
          <w:sz w:val="22"/>
          <w:szCs w:val="22"/>
        </w:rPr>
        <w:t xml:space="preserve"> showed the </w:t>
      </w:r>
      <w:r w:rsidR="00D11B4A">
        <w:rPr>
          <w:color w:val="000000"/>
          <w:sz w:val="22"/>
          <w:szCs w:val="22"/>
        </w:rPr>
        <w:t>biggest variation in both sensitivity and specific</w:t>
      </w:r>
      <w:r w:rsidR="00DE62AF">
        <w:rPr>
          <w:color w:val="000000"/>
          <w:sz w:val="22"/>
          <w:szCs w:val="22"/>
        </w:rPr>
        <w:t>i</w:t>
      </w:r>
      <w:r w:rsidR="00D11B4A">
        <w:rPr>
          <w:color w:val="000000"/>
          <w:sz w:val="22"/>
          <w:szCs w:val="22"/>
        </w:rPr>
        <w:t>ty.</w:t>
      </w:r>
    </w:p>
    <w:p w14:paraId="229C3C66" w14:textId="77777777" w:rsidR="00D11B4A" w:rsidRDefault="00D11B4A" w:rsidP="007E4873">
      <w:pPr>
        <w:pStyle w:val="NormalWeb"/>
        <w:spacing w:before="0" w:after="120" w:line="276" w:lineRule="auto"/>
        <w:rPr>
          <w:color w:val="000000"/>
          <w:sz w:val="22"/>
          <w:szCs w:val="22"/>
        </w:rPr>
      </w:pPr>
    </w:p>
    <w:p w14:paraId="3E7E6632" w14:textId="240A1472" w:rsidR="00B62755" w:rsidRPr="003C04AA" w:rsidRDefault="003C04AA">
      <w:pPr>
        <w:tabs>
          <w:tab w:val="left" w:pos="426"/>
        </w:tabs>
        <w:spacing w:after="120"/>
        <w:rPr>
          <w:ins w:id="993" w:author="Danso-Appiah" w:date="2015-10-06T13:30:00Z"/>
          <w:rFonts w:ascii="Times New Roman" w:hAnsi="Times New Roman"/>
          <w:b/>
          <w:i/>
          <w:color w:val="000000"/>
          <w:rPrChange w:id="994" w:author="Danso-Appiah" w:date="2015-10-20T19:28:00Z">
            <w:rPr>
              <w:ins w:id="995" w:author="Danso-Appiah" w:date="2015-10-06T13:30:00Z"/>
              <w:rFonts w:ascii="Times New Roman" w:hAnsi="Times New Roman"/>
              <w:b/>
              <w:color w:val="000000"/>
            </w:rPr>
          </w:rPrChange>
        </w:rPr>
        <w:pPrChange w:id="996" w:author="Danso-Appiah" w:date="2015-10-20T19:28:00Z">
          <w:pPr>
            <w:spacing w:after="120"/>
          </w:pPr>
        </w:pPrChange>
      </w:pPr>
      <w:ins w:id="997" w:author="Danso-Appiah" w:date="2015-10-20T19:28:00Z">
        <w:r w:rsidRPr="003C04AA">
          <w:rPr>
            <w:rFonts w:ascii="Times New Roman" w:hAnsi="Times New Roman"/>
            <w:b/>
            <w:i/>
            <w:color w:val="000000"/>
            <w:rPrChange w:id="998" w:author="Danso-Appiah" w:date="2015-10-20T19:28:00Z">
              <w:rPr>
                <w:rFonts w:ascii="Times New Roman" w:hAnsi="Times New Roman"/>
                <w:i/>
                <w:color w:val="000000"/>
              </w:rPr>
            </w:rPrChange>
          </w:rPr>
          <w:t>c)</w:t>
        </w:r>
        <w:r w:rsidRPr="003C04AA">
          <w:rPr>
            <w:rFonts w:ascii="Times New Roman" w:hAnsi="Times New Roman"/>
            <w:b/>
            <w:i/>
            <w:color w:val="000000"/>
            <w:rPrChange w:id="999" w:author="Danso-Appiah" w:date="2015-10-20T19:28:00Z">
              <w:rPr>
                <w:rFonts w:ascii="Times New Roman" w:hAnsi="Times New Roman"/>
                <w:i/>
                <w:color w:val="000000"/>
              </w:rPr>
            </w:rPrChange>
          </w:rPr>
          <w:tab/>
        </w:r>
      </w:ins>
      <w:ins w:id="1000" w:author="Danso-Appiah" w:date="2015-10-06T13:30:00Z">
        <w:r w:rsidR="00B62755" w:rsidRPr="003C04AA">
          <w:rPr>
            <w:rFonts w:ascii="Times New Roman" w:hAnsi="Times New Roman"/>
            <w:b/>
            <w:i/>
            <w:color w:val="000000"/>
            <w:rPrChange w:id="1001" w:author="Danso-Appiah" w:date="2015-10-20T19:28:00Z">
              <w:rPr>
                <w:rFonts w:ascii="Times New Roman" w:hAnsi="Times New Roman"/>
                <w:b/>
                <w:color w:val="000000"/>
              </w:rPr>
            </w:rPrChange>
          </w:rPr>
          <w:t>Effect of age on POC-CCA</w:t>
        </w:r>
      </w:ins>
    </w:p>
    <w:p w14:paraId="122373DD" w14:textId="77777777" w:rsidR="00B62755" w:rsidRDefault="00B62755" w:rsidP="00B62755">
      <w:pPr>
        <w:pStyle w:val="NormalWeb"/>
        <w:spacing w:before="0" w:after="360" w:line="276" w:lineRule="auto"/>
        <w:rPr>
          <w:ins w:id="1002" w:author="Danso-Appiah" w:date="2015-10-06T13:30:00Z"/>
          <w:color w:val="000000"/>
          <w:sz w:val="22"/>
          <w:szCs w:val="22"/>
        </w:rPr>
      </w:pPr>
      <w:ins w:id="1003" w:author="Danso-Appiah" w:date="2015-10-06T13:30:00Z">
        <w:r w:rsidRPr="008F5820">
          <w:rPr>
            <w:sz w:val="22"/>
            <w:szCs w:val="22"/>
          </w:rPr>
          <w:t>So far only one study</w:t>
        </w:r>
        <w:r w:rsidRPr="00A84CD0">
          <w:rPr>
            <w:sz w:val="22"/>
            <w:szCs w:val="22"/>
            <w:vertAlign w:val="superscript"/>
          </w:rPr>
          <w:t>25</w:t>
        </w:r>
        <w:r w:rsidRPr="008F5820">
          <w:rPr>
            <w:sz w:val="22"/>
            <w:szCs w:val="22"/>
          </w:rPr>
          <w:t xml:space="preserve"> has assessed the impact of age on accuracy </w:t>
        </w:r>
        <w:r>
          <w:rPr>
            <w:sz w:val="22"/>
            <w:szCs w:val="22"/>
          </w:rPr>
          <w:t xml:space="preserve">of </w:t>
        </w:r>
        <w:r w:rsidRPr="008F5820">
          <w:rPr>
            <w:sz w:val="22"/>
            <w:szCs w:val="22"/>
          </w:rPr>
          <w:t xml:space="preserve">POC-CCA. The study involved children aged 7-16 years and adults aged 17-76 years. </w:t>
        </w:r>
        <w:r w:rsidRPr="008F5820">
          <w:rPr>
            <w:color w:val="000000"/>
            <w:sz w:val="22"/>
            <w:szCs w:val="22"/>
          </w:rPr>
          <w:t>The standard Kato-Katz (two stools, 41.7 mg duplicate) was used as reference standard</w:t>
        </w:r>
        <w:r>
          <w:rPr>
            <w:color w:val="000000"/>
            <w:sz w:val="22"/>
            <w:szCs w:val="22"/>
          </w:rPr>
          <w:t xml:space="preserve"> and the </w:t>
        </w:r>
        <w:r w:rsidRPr="008F5820">
          <w:rPr>
            <w:color w:val="000000"/>
            <w:sz w:val="22"/>
            <w:szCs w:val="22"/>
          </w:rPr>
          <w:t>results showed that sensitivity (82%) and specificity (84%) were high for adults</w:t>
        </w:r>
        <w:r>
          <w:rPr>
            <w:color w:val="000000"/>
            <w:sz w:val="22"/>
            <w:szCs w:val="22"/>
          </w:rPr>
          <w:t xml:space="preserve"> </w:t>
        </w:r>
        <w:r>
          <w:rPr>
            <w:sz w:val="22"/>
            <w:szCs w:val="22"/>
          </w:rPr>
          <w:t>(</w:t>
        </w:r>
        <w:r w:rsidRPr="008F5820">
          <w:rPr>
            <w:color w:val="0000CC"/>
            <w:sz w:val="22"/>
            <w:szCs w:val="22"/>
          </w:rPr>
          <w:t xml:space="preserve">Table </w:t>
        </w:r>
        <w:r>
          <w:rPr>
            <w:color w:val="0000CC"/>
            <w:sz w:val="22"/>
            <w:szCs w:val="22"/>
          </w:rPr>
          <w:t>not shown</w:t>
        </w:r>
        <w:r w:rsidRPr="008F5820">
          <w:rPr>
            <w:sz w:val="22"/>
            <w:szCs w:val="22"/>
          </w:rPr>
          <w:t>)</w:t>
        </w:r>
        <w:r w:rsidRPr="008F5820">
          <w:rPr>
            <w:color w:val="000000"/>
            <w:sz w:val="22"/>
            <w:szCs w:val="22"/>
          </w:rPr>
          <w:t xml:space="preserve">. When </w:t>
        </w:r>
        <w:r>
          <w:rPr>
            <w:color w:val="000000"/>
            <w:sz w:val="22"/>
            <w:szCs w:val="22"/>
          </w:rPr>
          <w:t>POC-CCA</w:t>
        </w:r>
        <w:r w:rsidRPr="008F5820">
          <w:rPr>
            <w:color w:val="000000"/>
            <w:sz w:val="22"/>
            <w:szCs w:val="22"/>
          </w:rPr>
          <w:t xml:space="preserve"> was assessed in children, sensitivity improved by about 8% to 90% but specificity decreased considerably to 50%.</w:t>
        </w:r>
        <w:r>
          <w:rPr>
            <w:color w:val="000000"/>
            <w:sz w:val="22"/>
            <w:szCs w:val="22"/>
          </w:rPr>
          <w:t xml:space="preserve"> </w:t>
        </w:r>
        <w:r w:rsidRPr="008F5820">
          <w:rPr>
            <w:color w:val="000000"/>
            <w:sz w:val="22"/>
            <w:szCs w:val="22"/>
          </w:rPr>
          <w:t xml:space="preserve">  The results </w:t>
        </w:r>
        <w:r>
          <w:rPr>
            <w:color w:val="000000"/>
            <w:sz w:val="22"/>
            <w:szCs w:val="22"/>
          </w:rPr>
          <w:t xml:space="preserve">should be treated with caution </w:t>
        </w:r>
        <w:r w:rsidRPr="008F5820">
          <w:rPr>
            <w:color w:val="000000"/>
            <w:sz w:val="22"/>
            <w:szCs w:val="22"/>
          </w:rPr>
          <w:t xml:space="preserve">though </w:t>
        </w:r>
        <w:r>
          <w:rPr>
            <w:color w:val="000000"/>
            <w:sz w:val="22"/>
            <w:szCs w:val="22"/>
          </w:rPr>
          <w:t xml:space="preserve">as it </w:t>
        </w:r>
        <w:r w:rsidRPr="008F5820">
          <w:rPr>
            <w:color w:val="000000"/>
            <w:sz w:val="22"/>
            <w:szCs w:val="22"/>
          </w:rPr>
          <w:t>came from only one study with limited sample size.</w:t>
        </w:r>
      </w:ins>
    </w:p>
    <w:p w14:paraId="5EC5D352" w14:textId="2CDB85C8" w:rsidR="00DE62AF" w:rsidRPr="00F77950" w:rsidDel="003550B7" w:rsidRDefault="00BD2DB3" w:rsidP="000E638D">
      <w:pPr>
        <w:pStyle w:val="NormalWeb"/>
        <w:spacing w:before="0" w:after="120" w:line="276" w:lineRule="auto"/>
        <w:rPr>
          <w:del w:id="1004" w:author="Danso-Appiah" w:date="2015-10-06T13:32:00Z"/>
          <w:b/>
          <w:sz w:val="22"/>
          <w:szCs w:val="22"/>
        </w:rPr>
      </w:pPr>
      <w:del w:id="1005" w:author="Danso-Appiah" w:date="2015-10-06T13:32:00Z">
        <w:r w:rsidRPr="00F77950" w:rsidDel="003550B7">
          <w:rPr>
            <w:b/>
            <w:color w:val="000000"/>
            <w:sz w:val="22"/>
            <w:szCs w:val="22"/>
          </w:rPr>
          <w:delText xml:space="preserve">POC-CCA VERSUS </w:delText>
        </w:r>
        <w:r w:rsidDel="003550B7">
          <w:rPr>
            <w:b/>
            <w:color w:val="000000"/>
            <w:sz w:val="22"/>
            <w:szCs w:val="22"/>
          </w:rPr>
          <w:delText>COMBINED</w:delText>
        </w:r>
        <w:r w:rsidRPr="00F77950" w:rsidDel="003550B7">
          <w:rPr>
            <w:b/>
            <w:color w:val="000000"/>
            <w:sz w:val="22"/>
            <w:szCs w:val="22"/>
          </w:rPr>
          <w:delText xml:space="preserve"> POC-CCA</w:delText>
        </w:r>
        <w:r w:rsidDel="003550B7">
          <w:rPr>
            <w:b/>
            <w:color w:val="000000"/>
            <w:sz w:val="22"/>
            <w:szCs w:val="22"/>
          </w:rPr>
          <w:delText xml:space="preserve">/KATO-KATZ </w:delText>
        </w:r>
        <w:r w:rsidRPr="00F77950" w:rsidDel="003550B7">
          <w:rPr>
            <w:b/>
            <w:sz w:val="22"/>
            <w:szCs w:val="22"/>
          </w:rPr>
          <w:delText xml:space="preserve">GOLD STANDARD </w:delText>
        </w:r>
      </w:del>
    </w:p>
    <w:p w14:paraId="6648C874" w14:textId="2AFA6338" w:rsidR="00555A3B" w:rsidDel="003550B7" w:rsidRDefault="001B2B90" w:rsidP="00555A3B">
      <w:pPr>
        <w:pStyle w:val="NormalWeb"/>
        <w:spacing w:before="0" w:after="0" w:line="276" w:lineRule="auto"/>
        <w:rPr>
          <w:del w:id="1006" w:author="Danso-Appiah" w:date="2015-10-06T13:32:00Z"/>
          <w:sz w:val="22"/>
          <w:szCs w:val="22"/>
        </w:rPr>
      </w:pPr>
      <w:del w:id="1007" w:author="Danso-Appiah" w:date="2015-10-06T13:32:00Z">
        <w:r w:rsidRPr="007A6E40" w:rsidDel="003550B7">
          <w:rPr>
            <w:sz w:val="22"/>
            <w:szCs w:val="22"/>
          </w:rPr>
          <w:delText>Only one study</w:delText>
        </w:r>
      </w:del>
      <w:ins w:id="1008" w:author="D B" w:date="2015-09-26T19:46:00Z">
        <w:del w:id="1009" w:author="Danso-Appiah" w:date="2015-10-06T13:32:00Z">
          <w:r w:rsidR="00B2453B" w:rsidRPr="00B2453B" w:rsidDel="003550B7">
            <w:rPr>
              <w:vertAlign w:val="superscript"/>
              <w:rPrChange w:id="1010" w:author="D B" w:date="2015-09-26T19:46:00Z">
                <w:rPr/>
              </w:rPrChange>
            </w:rPr>
            <w:delText>24</w:delText>
          </w:r>
        </w:del>
      </w:ins>
      <w:del w:id="1011" w:author="Danso-Appiah" w:date="2015-10-06T13:32:00Z">
        <w:r w:rsidRPr="007A6E40" w:rsidDel="003550B7">
          <w:rPr>
            <w:sz w:val="22"/>
            <w:szCs w:val="22"/>
          </w:rPr>
          <w:delText xml:space="preserve"> (</w:delText>
        </w:r>
        <w:r w:rsidRPr="007A6E40" w:rsidDel="003550B7">
          <w:rPr>
            <w:color w:val="0000CC"/>
            <w:sz w:val="22"/>
            <w:szCs w:val="22"/>
          </w:rPr>
          <w:delText>Erko 2013</w:delText>
        </w:r>
        <w:r w:rsidRPr="007A6E40" w:rsidDel="003550B7">
          <w:rPr>
            <w:sz w:val="22"/>
            <w:szCs w:val="22"/>
          </w:rPr>
          <w:delText xml:space="preserve">) has </w:delText>
        </w:r>
        <w:r w:rsidR="006C5613" w:rsidRPr="004663F9" w:rsidDel="003550B7">
          <w:rPr>
            <w:sz w:val="22"/>
            <w:szCs w:val="22"/>
          </w:rPr>
          <w:delText xml:space="preserve">investigated </w:delText>
        </w:r>
        <w:r w:rsidR="002347D5" w:rsidRPr="004663F9" w:rsidDel="003550B7">
          <w:rPr>
            <w:color w:val="000000"/>
            <w:sz w:val="22"/>
            <w:szCs w:val="22"/>
          </w:rPr>
          <w:delText xml:space="preserve">POC-CCA </w:delText>
        </w:r>
        <w:r w:rsidR="004663F9" w:rsidRPr="004663F9" w:rsidDel="003550B7">
          <w:rPr>
            <w:color w:val="000000"/>
            <w:sz w:val="22"/>
            <w:szCs w:val="22"/>
          </w:rPr>
          <w:delText xml:space="preserve">versus combined </w:delText>
        </w:r>
        <w:r w:rsidR="002347D5" w:rsidRPr="004663F9" w:rsidDel="003550B7">
          <w:rPr>
            <w:color w:val="000000"/>
            <w:sz w:val="22"/>
            <w:szCs w:val="22"/>
          </w:rPr>
          <w:delText>POC-CCA/K</w:delText>
        </w:r>
        <w:r w:rsidR="004663F9" w:rsidRPr="004663F9" w:rsidDel="003550B7">
          <w:rPr>
            <w:color w:val="000000"/>
            <w:sz w:val="22"/>
            <w:szCs w:val="22"/>
          </w:rPr>
          <w:delText>ato</w:delText>
        </w:r>
        <w:r w:rsidR="002347D5" w:rsidRPr="004663F9" w:rsidDel="003550B7">
          <w:rPr>
            <w:color w:val="000000"/>
            <w:sz w:val="22"/>
            <w:szCs w:val="22"/>
          </w:rPr>
          <w:delText>-K</w:delText>
        </w:r>
        <w:r w:rsidR="004663F9" w:rsidRPr="004663F9" w:rsidDel="003550B7">
          <w:rPr>
            <w:color w:val="000000"/>
            <w:sz w:val="22"/>
            <w:szCs w:val="22"/>
          </w:rPr>
          <w:delText>atz</w:delText>
        </w:r>
        <w:r w:rsidR="002347D5" w:rsidRPr="004663F9" w:rsidDel="003550B7">
          <w:rPr>
            <w:color w:val="000000"/>
            <w:sz w:val="22"/>
            <w:szCs w:val="22"/>
          </w:rPr>
          <w:delText xml:space="preserve"> </w:delText>
        </w:r>
        <w:r w:rsidR="002A2D53" w:rsidDel="003550B7">
          <w:rPr>
            <w:color w:val="000000"/>
            <w:sz w:val="22"/>
            <w:szCs w:val="22"/>
          </w:rPr>
          <w:delText>as ‘</w:delText>
        </w:r>
        <w:r w:rsidR="004663F9" w:rsidRPr="004663F9" w:rsidDel="003550B7">
          <w:rPr>
            <w:color w:val="000000"/>
            <w:sz w:val="22"/>
            <w:szCs w:val="22"/>
          </w:rPr>
          <w:delText xml:space="preserve">gold </w:delText>
        </w:r>
        <w:r w:rsidR="002A2D53" w:rsidDel="003550B7">
          <w:rPr>
            <w:color w:val="000000"/>
            <w:sz w:val="22"/>
            <w:szCs w:val="22"/>
          </w:rPr>
          <w:delText xml:space="preserve">standard’ </w:delText>
        </w:r>
        <w:r w:rsidR="00826084" w:rsidRPr="004663F9" w:rsidDel="003550B7">
          <w:rPr>
            <w:sz w:val="22"/>
            <w:szCs w:val="22"/>
          </w:rPr>
          <w:delText xml:space="preserve">for the diagnosis of </w:delText>
        </w:r>
        <w:r w:rsidR="00826084" w:rsidRPr="004663F9" w:rsidDel="003550B7">
          <w:rPr>
            <w:i/>
            <w:sz w:val="22"/>
            <w:szCs w:val="22"/>
          </w:rPr>
          <w:delText>S. mansoni</w:delText>
        </w:r>
        <w:r w:rsidR="00826084" w:rsidRPr="004663F9" w:rsidDel="003550B7">
          <w:rPr>
            <w:sz w:val="22"/>
            <w:szCs w:val="22"/>
          </w:rPr>
          <w:delText xml:space="preserve"> infection</w:delText>
        </w:r>
        <w:r w:rsidR="005F04AF" w:rsidRPr="004663F9" w:rsidDel="003550B7">
          <w:rPr>
            <w:sz w:val="22"/>
            <w:szCs w:val="22"/>
          </w:rPr>
          <w:delText>.</w:delText>
        </w:r>
        <w:r w:rsidR="003C09DF" w:rsidRPr="004663F9" w:rsidDel="003550B7">
          <w:rPr>
            <w:sz w:val="22"/>
            <w:szCs w:val="22"/>
          </w:rPr>
          <w:delText xml:space="preserve"> </w:delText>
        </w:r>
        <w:r w:rsidR="00555A3B" w:rsidRPr="007A6E40" w:rsidDel="003550B7">
          <w:rPr>
            <w:color w:val="000000"/>
            <w:sz w:val="22"/>
            <w:szCs w:val="22"/>
          </w:rPr>
          <w:delText>When a s</w:delText>
        </w:r>
        <w:r w:rsidR="00555A3B" w:rsidRPr="007A6E40" w:rsidDel="003550B7">
          <w:rPr>
            <w:sz w:val="22"/>
            <w:szCs w:val="22"/>
          </w:rPr>
          <w:delText xml:space="preserve">ingle POC-CCA was </w:delText>
        </w:r>
        <w:r w:rsidR="00BF164A" w:rsidDel="003550B7">
          <w:rPr>
            <w:sz w:val="22"/>
            <w:szCs w:val="22"/>
          </w:rPr>
          <w:delText xml:space="preserve">compared with </w:delText>
        </w:r>
        <w:r w:rsidR="00555A3B" w:rsidDel="003550B7">
          <w:rPr>
            <w:sz w:val="22"/>
            <w:szCs w:val="22"/>
          </w:rPr>
          <w:delText xml:space="preserve">the </w:delText>
        </w:r>
        <w:r w:rsidR="00555A3B" w:rsidRPr="007A6E40" w:rsidDel="003550B7">
          <w:rPr>
            <w:sz w:val="22"/>
            <w:szCs w:val="22"/>
          </w:rPr>
          <w:delText xml:space="preserve">combined POC-CCA plus Kato-Katz </w:delText>
        </w:r>
        <w:r w:rsidR="00555A3B" w:rsidDel="003550B7">
          <w:rPr>
            <w:sz w:val="22"/>
            <w:szCs w:val="22"/>
          </w:rPr>
          <w:delText>gold standard</w:delText>
        </w:r>
        <w:r w:rsidR="00555A3B" w:rsidRPr="007A6E40" w:rsidDel="003550B7">
          <w:rPr>
            <w:sz w:val="22"/>
            <w:szCs w:val="22"/>
          </w:rPr>
          <w:delText xml:space="preserve">, sensitivity </w:delText>
        </w:r>
        <w:r w:rsidR="00906C89" w:rsidDel="003550B7">
          <w:rPr>
            <w:sz w:val="22"/>
            <w:szCs w:val="22"/>
          </w:rPr>
          <w:delText xml:space="preserve">of POC-CCA </w:delText>
        </w:r>
        <w:r w:rsidR="00555A3B" w:rsidRPr="007A6E40" w:rsidDel="003550B7">
          <w:rPr>
            <w:sz w:val="22"/>
            <w:szCs w:val="22"/>
          </w:rPr>
          <w:delText xml:space="preserve">was </w:delText>
        </w:r>
        <w:r w:rsidR="00906C89" w:rsidDel="003550B7">
          <w:rPr>
            <w:sz w:val="22"/>
            <w:szCs w:val="22"/>
          </w:rPr>
          <w:delText xml:space="preserve">found to be </w:delText>
        </w:r>
        <w:r w:rsidR="00555A3B" w:rsidDel="003550B7">
          <w:rPr>
            <w:sz w:val="22"/>
            <w:szCs w:val="22"/>
          </w:rPr>
          <w:delText>high (</w:delText>
        </w:r>
        <w:r w:rsidR="00555A3B" w:rsidRPr="007A6E40" w:rsidDel="003550B7">
          <w:rPr>
            <w:sz w:val="22"/>
            <w:szCs w:val="22"/>
          </w:rPr>
          <w:delText>90%</w:delText>
        </w:r>
        <w:r w:rsidR="00555A3B" w:rsidDel="003550B7">
          <w:rPr>
            <w:sz w:val="22"/>
            <w:szCs w:val="22"/>
          </w:rPr>
          <w:delText>)</w:delText>
        </w:r>
        <w:r w:rsidR="00555A3B" w:rsidRPr="007A6E40" w:rsidDel="003550B7">
          <w:rPr>
            <w:sz w:val="22"/>
            <w:szCs w:val="22"/>
          </w:rPr>
          <w:delText xml:space="preserve"> </w:delText>
        </w:r>
        <w:r w:rsidR="00906C89" w:rsidDel="003550B7">
          <w:rPr>
            <w:sz w:val="22"/>
            <w:szCs w:val="22"/>
          </w:rPr>
          <w:delText xml:space="preserve">with </w:delText>
        </w:r>
        <w:r w:rsidR="00555A3B" w:rsidRPr="007A6E40" w:rsidDel="003550B7">
          <w:rPr>
            <w:sz w:val="22"/>
            <w:szCs w:val="22"/>
          </w:rPr>
          <w:delText>no false positives detected</w:delText>
        </w:r>
        <w:r w:rsidR="00906C89" w:rsidDel="003550B7">
          <w:rPr>
            <w:sz w:val="22"/>
            <w:szCs w:val="22"/>
          </w:rPr>
          <w:delText>,</w:delText>
        </w:r>
        <w:r w:rsidR="00555A3B" w:rsidRPr="007A6E40" w:rsidDel="003550B7">
          <w:rPr>
            <w:sz w:val="22"/>
            <w:szCs w:val="22"/>
          </w:rPr>
          <w:delText xml:space="preserve"> </w:delText>
        </w:r>
        <w:r w:rsidR="00555A3B" w:rsidDel="003550B7">
          <w:rPr>
            <w:sz w:val="22"/>
            <w:szCs w:val="22"/>
          </w:rPr>
          <w:delText>giving a s</w:delText>
        </w:r>
        <w:r w:rsidR="00555A3B" w:rsidRPr="007A6E40" w:rsidDel="003550B7">
          <w:rPr>
            <w:sz w:val="22"/>
            <w:szCs w:val="22"/>
          </w:rPr>
          <w:delText>pecificity</w:delText>
        </w:r>
        <w:r w:rsidR="00555A3B" w:rsidDel="003550B7">
          <w:rPr>
            <w:sz w:val="22"/>
            <w:szCs w:val="22"/>
          </w:rPr>
          <w:delText xml:space="preserve"> of </w:delText>
        </w:r>
        <w:r w:rsidR="00555A3B" w:rsidRPr="007A6E40" w:rsidDel="003550B7">
          <w:rPr>
            <w:sz w:val="22"/>
            <w:szCs w:val="22"/>
          </w:rPr>
          <w:delText>100%</w:delText>
        </w:r>
        <w:r w:rsidR="000B6D1F" w:rsidDel="003550B7">
          <w:rPr>
            <w:sz w:val="22"/>
            <w:szCs w:val="22"/>
          </w:rPr>
          <w:delText xml:space="preserve"> (</w:delText>
        </w:r>
        <w:r w:rsidR="000B6D1F" w:rsidRPr="000B6D1F" w:rsidDel="003550B7">
          <w:rPr>
            <w:color w:val="0000CC"/>
            <w:sz w:val="22"/>
            <w:szCs w:val="22"/>
          </w:rPr>
          <w:delText>Table not shown</w:delText>
        </w:r>
        <w:r w:rsidR="000B6D1F" w:rsidDel="003550B7">
          <w:rPr>
            <w:sz w:val="22"/>
            <w:szCs w:val="22"/>
          </w:rPr>
          <w:delText>)</w:delText>
        </w:r>
        <w:r w:rsidR="00555A3B" w:rsidRPr="007A6E40" w:rsidDel="003550B7">
          <w:rPr>
            <w:sz w:val="22"/>
            <w:szCs w:val="22"/>
          </w:rPr>
          <w:delText xml:space="preserve">. When the number of POC-CCA was increased to </w:delText>
        </w:r>
        <w:r w:rsidR="00555A3B" w:rsidDel="003550B7">
          <w:rPr>
            <w:sz w:val="22"/>
            <w:szCs w:val="22"/>
          </w:rPr>
          <w:delText>three consecutive urines</w:delText>
        </w:r>
        <w:r w:rsidR="00555A3B" w:rsidRPr="007A6E40" w:rsidDel="003550B7">
          <w:rPr>
            <w:sz w:val="22"/>
            <w:szCs w:val="22"/>
          </w:rPr>
          <w:delText xml:space="preserve">, sensitivity increased </w:delText>
        </w:r>
        <w:r w:rsidR="004D198C" w:rsidRPr="007A6E40" w:rsidDel="003550B7">
          <w:rPr>
            <w:sz w:val="22"/>
            <w:szCs w:val="22"/>
          </w:rPr>
          <w:delText xml:space="preserve">to 96% </w:delText>
        </w:r>
        <w:r w:rsidR="005E72D8" w:rsidDel="003550B7">
          <w:rPr>
            <w:sz w:val="22"/>
            <w:szCs w:val="22"/>
          </w:rPr>
          <w:delText>(</w:delText>
        </w:r>
        <w:r w:rsidR="004D198C" w:rsidDel="003550B7">
          <w:rPr>
            <w:sz w:val="22"/>
            <w:szCs w:val="22"/>
          </w:rPr>
          <w:delText xml:space="preserve">only </w:delText>
        </w:r>
        <w:r w:rsidR="00555A3B" w:rsidRPr="007A6E40" w:rsidDel="003550B7">
          <w:rPr>
            <w:sz w:val="22"/>
            <w:szCs w:val="22"/>
          </w:rPr>
          <w:delText>marginally</w:delText>
        </w:r>
        <w:r w:rsidR="005E72D8" w:rsidDel="003550B7">
          <w:rPr>
            <w:sz w:val="22"/>
            <w:szCs w:val="22"/>
          </w:rPr>
          <w:delText xml:space="preserve"> over single POC-CCA)</w:delText>
        </w:r>
        <w:r w:rsidR="00555A3B" w:rsidRPr="007A6E40" w:rsidDel="003550B7">
          <w:rPr>
            <w:sz w:val="22"/>
            <w:szCs w:val="22"/>
          </w:rPr>
          <w:delText xml:space="preserve"> </w:delText>
        </w:r>
        <w:r w:rsidR="00555A3B" w:rsidDel="003550B7">
          <w:rPr>
            <w:sz w:val="22"/>
            <w:szCs w:val="22"/>
          </w:rPr>
          <w:delText xml:space="preserve">and </w:delText>
        </w:r>
        <w:r w:rsidR="00555A3B" w:rsidRPr="007A6E40" w:rsidDel="003550B7">
          <w:rPr>
            <w:sz w:val="22"/>
            <w:szCs w:val="22"/>
          </w:rPr>
          <w:delText>specificity remained unchanged (100%).</w:delText>
        </w:r>
        <w:r w:rsidR="000A0D72" w:rsidDel="003550B7">
          <w:rPr>
            <w:sz w:val="22"/>
            <w:szCs w:val="22"/>
          </w:rPr>
          <w:delText xml:space="preserve"> The results should be treated with caution though as it came from only study.</w:delText>
        </w:r>
      </w:del>
    </w:p>
    <w:p w14:paraId="113EF7EA" w14:textId="77777777" w:rsidR="00307D59" w:rsidRDefault="00307D59" w:rsidP="00555A3B">
      <w:pPr>
        <w:pStyle w:val="NormalWeb"/>
        <w:spacing w:before="0" w:after="0" w:line="276" w:lineRule="auto"/>
        <w:rPr>
          <w:sz w:val="22"/>
          <w:szCs w:val="22"/>
        </w:rPr>
      </w:pPr>
    </w:p>
    <w:p w14:paraId="37B98375" w14:textId="1DB5088F" w:rsidR="00937691" w:rsidRPr="008F5820" w:rsidDel="00B62755" w:rsidRDefault="00D02A5C" w:rsidP="008F5820">
      <w:pPr>
        <w:spacing w:after="120"/>
        <w:rPr>
          <w:del w:id="1012" w:author="Danso-Appiah" w:date="2015-10-06T13:30:00Z"/>
          <w:rFonts w:ascii="Times New Roman" w:hAnsi="Times New Roman"/>
          <w:b/>
          <w:color w:val="000000"/>
        </w:rPr>
      </w:pPr>
      <w:del w:id="1013" w:author="Danso-Appiah" w:date="2015-10-06T13:30:00Z">
        <w:r w:rsidRPr="008F5820" w:rsidDel="00B62755">
          <w:rPr>
            <w:rFonts w:ascii="Times New Roman" w:hAnsi="Times New Roman"/>
            <w:b/>
            <w:color w:val="000000"/>
          </w:rPr>
          <w:delText xml:space="preserve">EFFECT OF AGE </w:delText>
        </w:r>
        <w:r w:rsidR="00F11727" w:rsidRPr="008F5820" w:rsidDel="00B62755">
          <w:rPr>
            <w:rFonts w:ascii="Times New Roman" w:hAnsi="Times New Roman"/>
            <w:b/>
            <w:color w:val="000000"/>
          </w:rPr>
          <w:delText>ON POC-CCA</w:delText>
        </w:r>
        <w:r w:rsidR="00393D09" w:rsidDel="00B62755">
          <w:rPr>
            <w:rFonts w:ascii="Times New Roman" w:hAnsi="Times New Roman"/>
            <w:b/>
            <w:color w:val="000000"/>
          </w:rPr>
          <w:delText xml:space="preserve"> ACCURACY</w:delText>
        </w:r>
      </w:del>
    </w:p>
    <w:p w14:paraId="62F4E2DD" w14:textId="05AFA5F5" w:rsidR="00372BF5" w:rsidDel="00482A79" w:rsidRDefault="001C04BD" w:rsidP="00372BF5">
      <w:pPr>
        <w:pStyle w:val="NormalWeb"/>
        <w:spacing w:before="0" w:after="360" w:line="276" w:lineRule="auto"/>
        <w:rPr>
          <w:del w:id="1014" w:author="Danso-Appiah" w:date="2015-10-06T13:30:00Z"/>
          <w:color w:val="000000"/>
          <w:sz w:val="22"/>
          <w:szCs w:val="22"/>
        </w:rPr>
      </w:pPr>
      <w:del w:id="1015" w:author="Danso-Appiah" w:date="2015-10-06T13:30:00Z">
        <w:r w:rsidRPr="008F5820" w:rsidDel="00B62755">
          <w:rPr>
            <w:sz w:val="22"/>
            <w:szCs w:val="22"/>
          </w:rPr>
          <w:delText>So far only one study</w:delText>
        </w:r>
      </w:del>
      <w:ins w:id="1016" w:author="D B" w:date="2015-09-26T19:46:00Z">
        <w:del w:id="1017" w:author="Danso-Appiah" w:date="2015-10-06T13:30:00Z">
          <w:r w:rsidR="00B2453B" w:rsidRPr="00B2453B" w:rsidDel="00B62755">
            <w:rPr>
              <w:vertAlign w:val="superscript"/>
              <w:rPrChange w:id="1018" w:author="D B" w:date="2015-09-26T19:46:00Z">
                <w:rPr/>
              </w:rPrChange>
            </w:rPr>
            <w:delText>25</w:delText>
          </w:r>
        </w:del>
      </w:ins>
      <w:del w:id="1019" w:author="Danso-Appiah" w:date="2015-10-06T13:30:00Z">
        <w:r w:rsidRPr="008F5820" w:rsidDel="00B62755">
          <w:rPr>
            <w:sz w:val="22"/>
            <w:szCs w:val="22"/>
          </w:rPr>
          <w:delText xml:space="preserve"> (</w:delText>
        </w:r>
        <w:r w:rsidRPr="008F5820" w:rsidDel="00B62755">
          <w:rPr>
            <w:color w:val="0000CC"/>
            <w:sz w:val="22"/>
            <w:szCs w:val="22"/>
          </w:rPr>
          <w:delText>Koukounari 2013</w:delText>
        </w:r>
        <w:r w:rsidRPr="008F5820" w:rsidDel="00B62755">
          <w:rPr>
            <w:sz w:val="22"/>
            <w:szCs w:val="22"/>
          </w:rPr>
          <w:delText xml:space="preserve">) has </w:delText>
        </w:r>
        <w:r w:rsidR="00BB385A" w:rsidRPr="008F5820" w:rsidDel="00B62755">
          <w:rPr>
            <w:sz w:val="22"/>
            <w:szCs w:val="22"/>
          </w:rPr>
          <w:delText xml:space="preserve">assessed the impact of age on </w:delText>
        </w:r>
        <w:r w:rsidR="00393D09" w:rsidRPr="008F5820" w:rsidDel="00B62755">
          <w:rPr>
            <w:sz w:val="22"/>
            <w:szCs w:val="22"/>
          </w:rPr>
          <w:delText xml:space="preserve">accuracy </w:delText>
        </w:r>
        <w:r w:rsidR="00393D09" w:rsidDel="00B62755">
          <w:rPr>
            <w:sz w:val="22"/>
            <w:szCs w:val="22"/>
          </w:rPr>
          <w:delText xml:space="preserve">of </w:delText>
        </w:r>
        <w:r w:rsidR="00BB385A" w:rsidRPr="008F5820" w:rsidDel="00B62755">
          <w:rPr>
            <w:sz w:val="22"/>
            <w:szCs w:val="22"/>
          </w:rPr>
          <w:delText xml:space="preserve">POC-CCA. </w:delText>
        </w:r>
        <w:r w:rsidR="00973EBC" w:rsidRPr="008F5820" w:rsidDel="00B62755">
          <w:rPr>
            <w:sz w:val="22"/>
            <w:szCs w:val="22"/>
          </w:rPr>
          <w:delText xml:space="preserve">The study involved children aged 7-16 years and adults aged 17-76 years. </w:delText>
        </w:r>
        <w:r w:rsidR="00973EBC" w:rsidRPr="008F5820" w:rsidDel="00B62755">
          <w:rPr>
            <w:color w:val="000000"/>
            <w:sz w:val="22"/>
            <w:szCs w:val="22"/>
          </w:rPr>
          <w:delText>The standard Kato-Katz (two stools, 41.7 mg duplicate) was used as reference standard</w:delText>
        </w:r>
        <w:r w:rsidR="009264F3" w:rsidDel="00B62755">
          <w:rPr>
            <w:color w:val="000000"/>
            <w:sz w:val="22"/>
            <w:szCs w:val="22"/>
          </w:rPr>
          <w:delText xml:space="preserve"> and the </w:delText>
        </w:r>
        <w:r w:rsidR="00973EBC" w:rsidRPr="008F5820" w:rsidDel="00B62755">
          <w:rPr>
            <w:color w:val="000000"/>
            <w:sz w:val="22"/>
            <w:szCs w:val="22"/>
          </w:rPr>
          <w:delText>results showed that sensitivity (82%) and specificity (84%) were high for adults</w:delText>
        </w:r>
        <w:r w:rsidR="009264F3" w:rsidDel="00B62755">
          <w:rPr>
            <w:color w:val="000000"/>
            <w:sz w:val="22"/>
            <w:szCs w:val="22"/>
          </w:rPr>
          <w:delText xml:space="preserve"> </w:delText>
        </w:r>
        <w:r w:rsidR="009264F3" w:rsidDel="00B62755">
          <w:rPr>
            <w:sz w:val="22"/>
            <w:szCs w:val="22"/>
          </w:rPr>
          <w:delText>(</w:delText>
        </w:r>
        <w:r w:rsidR="009264F3" w:rsidRPr="008F5820" w:rsidDel="00B62755">
          <w:rPr>
            <w:color w:val="0000CC"/>
            <w:sz w:val="22"/>
            <w:szCs w:val="22"/>
          </w:rPr>
          <w:delText xml:space="preserve">Table </w:delText>
        </w:r>
        <w:r w:rsidR="00CE235D" w:rsidDel="00B62755">
          <w:rPr>
            <w:color w:val="0000CC"/>
            <w:sz w:val="22"/>
            <w:szCs w:val="22"/>
          </w:rPr>
          <w:delText>not shown</w:delText>
        </w:r>
        <w:r w:rsidR="009264F3" w:rsidRPr="008F5820" w:rsidDel="00B62755">
          <w:rPr>
            <w:sz w:val="22"/>
            <w:szCs w:val="22"/>
          </w:rPr>
          <w:delText>)</w:delText>
        </w:r>
        <w:r w:rsidR="00973EBC" w:rsidRPr="008F5820" w:rsidDel="00B62755">
          <w:rPr>
            <w:color w:val="000000"/>
            <w:sz w:val="22"/>
            <w:szCs w:val="22"/>
          </w:rPr>
          <w:delText xml:space="preserve">. When </w:delText>
        </w:r>
        <w:r w:rsidR="009264F3" w:rsidDel="00B62755">
          <w:rPr>
            <w:color w:val="000000"/>
            <w:sz w:val="22"/>
            <w:szCs w:val="22"/>
          </w:rPr>
          <w:delText>POC-CCA</w:delText>
        </w:r>
        <w:r w:rsidR="00973EBC" w:rsidRPr="008F5820" w:rsidDel="00B62755">
          <w:rPr>
            <w:color w:val="000000"/>
            <w:sz w:val="22"/>
            <w:szCs w:val="22"/>
          </w:rPr>
          <w:delText xml:space="preserve"> was assessed in children, sensitivity improved by about 8% to 90% but specificity decreased considerably to 50%.</w:delText>
        </w:r>
        <w:r w:rsidR="00A40EB1" w:rsidDel="00B62755">
          <w:rPr>
            <w:color w:val="000000"/>
            <w:sz w:val="22"/>
            <w:szCs w:val="22"/>
          </w:rPr>
          <w:delText xml:space="preserve"> </w:delText>
        </w:r>
        <w:r w:rsidR="00973EBC" w:rsidRPr="008F5820" w:rsidDel="00B62755">
          <w:rPr>
            <w:color w:val="000000"/>
            <w:sz w:val="22"/>
            <w:szCs w:val="22"/>
          </w:rPr>
          <w:delText xml:space="preserve">  The results </w:delText>
        </w:r>
        <w:r w:rsidR="00A40EB1" w:rsidDel="00B62755">
          <w:rPr>
            <w:color w:val="000000"/>
            <w:sz w:val="22"/>
            <w:szCs w:val="22"/>
          </w:rPr>
          <w:delText xml:space="preserve">should be treated with caution </w:delText>
        </w:r>
        <w:r w:rsidR="00973EBC" w:rsidRPr="008F5820" w:rsidDel="00B62755">
          <w:rPr>
            <w:color w:val="000000"/>
            <w:sz w:val="22"/>
            <w:szCs w:val="22"/>
          </w:rPr>
          <w:delText xml:space="preserve">though </w:delText>
        </w:r>
        <w:r w:rsidR="00A40EB1" w:rsidDel="00B62755">
          <w:rPr>
            <w:color w:val="000000"/>
            <w:sz w:val="22"/>
            <w:szCs w:val="22"/>
          </w:rPr>
          <w:delText xml:space="preserve">as it </w:delText>
        </w:r>
        <w:r w:rsidR="00973EBC" w:rsidRPr="008F5820" w:rsidDel="00B62755">
          <w:rPr>
            <w:color w:val="000000"/>
            <w:sz w:val="22"/>
            <w:szCs w:val="22"/>
          </w:rPr>
          <w:delText>came from only one study with limited sample size.</w:delText>
        </w:r>
      </w:del>
    </w:p>
    <w:p w14:paraId="1595C277" w14:textId="37CB49C0" w:rsidR="00482A79" w:rsidRDefault="00482A79" w:rsidP="00482A79">
      <w:pPr>
        <w:pStyle w:val="NormalWeb"/>
        <w:spacing w:before="0" w:after="360" w:line="276" w:lineRule="auto"/>
        <w:rPr>
          <w:ins w:id="1020" w:author="Danso-Appiah" w:date="2015-10-19T20:50:00Z"/>
          <w:color w:val="000000"/>
          <w:sz w:val="22"/>
          <w:szCs w:val="22"/>
        </w:rPr>
      </w:pPr>
    </w:p>
    <w:p w14:paraId="67B01D70" w14:textId="6236533D" w:rsidR="00C62F17" w:rsidRPr="00F27173" w:rsidRDefault="00C62F17" w:rsidP="00135DA3">
      <w:pPr>
        <w:pStyle w:val="NormalWeb"/>
        <w:spacing w:before="0" w:after="120" w:line="276" w:lineRule="auto"/>
        <w:rPr>
          <w:b/>
          <w:sz w:val="22"/>
          <w:szCs w:val="22"/>
          <w:highlight w:val="yellow"/>
          <w:rPrChange w:id="1021" w:author="Paolo" w:date="2015-10-21T16:32:00Z">
            <w:rPr>
              <w:b/>
              <w:sz w:val="22"/>
              <w:szCs w:val="22"/>
            </w:rPr>
          </w:rPrChange>
        </w:rPr>
      </w:pPr>
      <w:r w:rsidRPr="00F27173">
        <w:rPr>
          <w:b/>
          <w:sz w:val="22"/>
          <w:szCs w:val="22"/>
          <w:highlight w:val="yellow"/>
          <w:rPrChange w:id="1022" w:author="Paolo" w:date="2015-10-21T16:32:00Z">
            <w:rPr>
              <w:b/>
              <w:sz w:val="22"/>
              <w:szCs w:val="22"/>
            </w:rPr>
          </w:rPrChange>
        </w:rPr>
        <w:t xml:space="preserve">LATENT CLASS </w:t>
      </w:r>
      <w:ins w:id="1023" w:author="Paolo" w:date="2015-10-21T16:25:00Z">
        <w:r w:rsidR="004D2DB0" w:rsidRPr="00F27173">
          <w:rPr>
            <w:b/>
            <w:sz w:val="22"/>
            <w:szCs w:val="22"/>
            <w:highlight w:val="yellow"/>
            <w:rPrChange w:id="1024" w:author="Paolo" w:date="2015-10-21T16:32:00Z">
              <w:rPr>
                <w:b/>
                <w:sz w:val="22"/>
                <w:szCs w:val="22"/>
              </w:rPr>
            </w:rPrChange>
          </w:rPr>
          <w:t xml:space="preserve">BIVARIATE </w:t>
        </w:r>
      </w:ins>
      <w:r w:rsidRPr="00F27173">
        <w:rPr>
          <w:b/>
          <w:sz w:val="22"/>
          <w:szCs w:val="22"/>
          <w:highlight w:val="yellow"/>
          <w:rPrChange w:id="1025" w:author="Paolo" w:date="2015-10-21T16:32:00Z">
            <w:rPr>
              <w:b/>
              <w:sz w:val="22"/>
              <w:szCs w:val="22"/>
            </w:rPr>
          </w:rPrChange>
        </w:rPr>
        <w:t>ANALYSIS OF POC-CCA TEST</w:t>
      </w:r>
    </w:p>
    <w:p w14:paraId="6A6633C4" w14:textId="36A2F88F" w:rsidR="00FE3417" w:rsidRPr="00F27173" w:rsidRDefault="00C62F17" w:rsidP="00C62F17">
      <w:pPr>
        <w:pStyle w:val="NormalWeb"/>
        <w:spacing w:before="0" w:after="240" w:line="276" w:lineRule="auto"/>
        <w:rPr>
          <w:color w:val="000000"/>
          <w:sz w:val="22"/>
          <w:szCs w:val="22"/>
          <w:highlight w:val="yellow"/>
          <w:lang w:val="en-US" w:eastAsia="it-IT"/>
          <w:rPrChange w:id="1026" w:author="Paolo" w:date="2015-10-21T16:32:00Z">
            <w:rPr>
              <w:color w:val="000000"/>
              <w:sz w:val="22"/>
              <w:szCs w:val="22"/>
              <w:lang w:val="en-US" w:eastAsia="it-IT"/>
            </w:rPr>
          </w:rPrChange>
        </w:rPr>
      </w:pPr>
      <w:r w:rsidRPr="00F27173">
        <w:rPr>
          <w:sz w:val="22"/>
          <w:szCs w:val="22"/>
          <w:highlight w:val="yellow"/>
          <w:rPrChange w:id="1027" w:author="Paolo" w:date="2015-10-21T16:32:00Z">
            <w:rPr>
              <w:sz w:val="22"/>
              <w:szCs w:val="22"/>
            </w:rPr>
          </w:rPrChange>
        </w:rPr>
        <w:t xml:space="preserve">We applied an exploratory latent </w:t>
      </w:r>
      <w:del w:id="1028" w:author="Paolo" w:date="2015-10-21T16:26:00Z">
        <w:r w:rsidRPr="00F27173" w:rsidDel="004D2DB0">
          <w:rPr>
            <w:sz w:val="22"/>
            <w:szCs w:val="22"/>
            <w:highlight w:val="yellow"/>
            <w:rPrChange w:id="1029" w:author="Paolo" w:date="2015-10-21T16:32:00Z">
              <w:rPr>
                <w:sz w:val="22"/>
                <w:szCs w:val="22"/>
              </w:rPr>
            </w:rPrChange>
          </w:rPr>
          <w:delText xml:space="preserve">class </w:delText>
        </w:r>
      </w:del>
      <w:r w:rsidRPr="00F27173">
        <w:rPr>
          <w:sz w:val="22"/>
          <w:szCs w:val="22"/>
          <w:highlight w:val="yellow"/>
          <w:rPrChange w:id="1030" w:author="Paolo" w:date="2015-10-21T16:32:00Z">
            <w:rPr>
              <w:sz w:val="22"/>
              <w:szCs w:val="22"/>
            </w:rPr>
          </w:rPrChange>
        </w:rPr>
        <w:t>analysis</w:t>
      </w:r>
      <w:ins w:id="1031" w:author="D B" w:date="2015-09-26T19:47:00Z">
        <w:r w:rsidR="00B2453B" w:rsidRPr="00F27173">
          <w:rPr>
            <w:sz w:val="22"/>
            <w:szCs w:val="22"/>
            <w:highlight w:val="yellow"/>
            <w:vertAlign w:val="superscript"/>
            <w:rPrChange w:id="1032" w:author="Paolo" w:date="2015-10-21T16:32:00Z">
              <w:rPr>
                <w:sz w:val="22"/>
                <w:szCs w:val="22"/>
              </w:rPr>
            </w:rPrChange>
          </w:rPr>
          <w:t>20</w:t>
        </w:r>
      </w:ins>
      <w:del w:id="1033" w:author="D B" w:date="2015-09-26T19:48:00Z">
        <w:r w:rsidRPr="00F27173" w:rsidDel="00B2453B">
          <w:rPr>
            <w:sz w:val="22"/>
            <w:szCs w:val="22"/>
            <w:highlight w:val="yellow"/>
            <w:rPrChange w:id="1034" w:author="Paolo" w:date="2015-10-21T16:32:00Z">
              <w:rPr>
                <w:sz w:val="22"/>
                <w:szCs w:val="22"/>
              </w:rPr>
            </w:rPrChange>
          </w:rPr>
          <w:delText xml:space="preserve"> (</w:delText>
        </w:r>
        <w:r w:rsidRPr="00F27173" w:rsidDel="00B2453B">
          <w:rPr>
            <w:color w:val="0000CC"/>
            <w:sz w:val="22"/>
            <w:szCs w:val="22"/>
            <w:highlight w:val="yellow"/>
            <w:rPrChange w:id="1035" w:author="Paolo" w:date="2015-10-21T16:32:00Z">
              <w:rPr>
                <w:color w:val="0000CC"/>
                <w:sz w:val="22"/>
                <w:szCs w:val="22"/>
              </w:rPr>
            </w:rPrChange>
          </w:rPr>
          <w:delText>Eusebi 2014</w:delText>
        </w:r>
        <w:r w:rsidRPr="00F27173" w:rsidDel="00B2453B">
          <w:rPr>
            <w:sz w:val="22"/>
            <w:szCs w:val="22"/>
            <w:highlight w:val="yellow"/>
            <w:rPrChange w:id="1036" w:author="Paolo" w:date="2015-10-21T16:32:00Z">
              <w:rPr>
                <w:sz w:val="22"/>
                <w:szCs w:val="22"/>
              </w:rPr>
            </w:rPrChange>
          </w:rPr>
          <w:delText>)</w:delText>
        </w:r>
      </w:del>
      <w:r w:rsidRPr="00F27173">
        <w:rPr>
          <w:sz w:val="22"/>
          <w:szCs w:val="22"/>
          <w:highlight w:val="yellow"/>
          <w:rPrChange w:id="1037" w:author="Paolo" w:date="2015-10-21T16:32:00Z">
            <w:rPr>
              <w:sz w:val="22"/>
              <w:szCs w:val="22"/>
            </w:rPr>
          </w:rPrChange>
        </w:rPr>
        <w:t xml:space="preserve"> to investigate the performance of POC-CCA test with Kato-Katz as reference standard (due to the availability of a </w:t>
      </w:r>
      <w:ins w:id="1038" w:author="Paolo" w:date="2015-10-21T16:26:00Z">
        <w:r w:rsidR="004D2DB0" w:rsidRPr="00F27173">
          <w:rPr>
            <w:sz w:val="22"/>
            <w:szCs w:val="22"/>
            <w:highlight w:val="yellow"/>
            <w:rPrChange w:id="1039" w:author="Paolo" w:date="2015-10-21T16:32:00Z">
              <w:rPr>
                <w:sz w:val="22"/>
                <w:szCs w:val="22"/>
              </w:rPr>
            </w:rPrChange>
          </w:rPr>
          <w:t xml:space="preserve">certain </w:t>
        </w:r>
      </w:ins>
      <w:r w:rsidRPr="00F27173">
        <w:rPr>
          <w:sz w:val="22"/>
          <w:szCs w:val="22"/>
          <w:highlight w:val="yellow"/>
          <w:rPrChange w:id="1040" w:author="Paolo" w:date="2015-10-21T16:32:00Z">
            <w:rPr>
              <w:sz w:val="22"/>
              <w:szCs w:val="22"/>
            </w:rPr>
          </w:rPrChange>
        </w:rPr>
        <w:t xml:space="preserve">number of studies). Two latent classes have been identified using </w:t>
      </w:r>
      <w:del w:id="1041" w:author="Paolo" w:date="2015-10-21T16:27:00Z">
        <w:r w:rsidR="00584B6E" w:rsidRPr="00F27173" w:rsidDel="004D2DB0">
          <w:rPr>
            <w:rStyle w:val="Emphasis"/>
            <w:i w:val="0"/>
            <w:sz w:val="22"/>
            <w:szCs w:val="22"/>
            <w:highlight w:val="yellow"/>
            <w:rPrChange w:id="1042" w:author="Paolo" w:date="2015-10-21T16:32:00Z">
              <w:rPr>
                <w:rStyle w:val="Emphasis"/>
                <w:i w:val="0"/>
                <w:sz w:val="22"/>
                <w:szCs w:val="22"/>
              </w:rPr>
            </w:rPrChange>
          </w:rPr>
          <w:delText>Akaike information criterion</w:delText>
        </w:r>
        <w:r w:rsidR="00584B6E" w:rsidRPr="00F27173" w:rsidDel="004D2DB0">
          <w:rPr>
            <w:sz w:val="22"/>
            <w:szCs w:val="22"/>
            <w:highlight w:val="yellow"/>
            <w:rPrChange w:id="1043" w:author="Paolo" w:date="2015-10-21T16:32:00Z">
              <w:rPr>
                <w:sz w:val="22"/>
                <w:szCs w:val="22"/>
              </w:rPr>
            </w:rPrChange>
          </w:rPr>
          <w:delText xml:space="preserve"> (</w:delText>
        </w:r>
      </w:del>
      <w:r w:rsidRPr="00F27173">
        <w:rPr>
          <w:sz w:val="22"/>
          <w:szCs w:val="22"/>
          <w:highlight w:val="yellow"/>
          <w:rPrChange w:id="1044" w:author="Paolo" w:date="2015-10-21T16:32:00Z">
            <w:rPr>
              <w:sz w:val="22"/>
              <w:szCs w:val="22"/>
            </w:rPr>
          </w:rPrChange>
        </w:rPr>
        <w:t>AIC</w:t>
      </w:r>
      <w:del w:id="1045" w:author="Paolo" w:date="2015-10-21T16:27:00Z">
        <w:r w:rsidR="00584B6E" w:rsidRPr="00F27173" w:rsidDel="004D2DB0">
          <w:rPr>
            <w:sz w:val="22"/>
            <w:szCs w:val="22"/>
            <w:highlight w:val="yellow"/>
            <w:rPrChange w:id="1046" w:author="Paolo" w:date="2015-10-21T16:32:00Z">
              <w:rPr>
                <w:sz w:val="22"/>
                <w:szCs w:val="22"/>
              </w:rPr>
            </w:rPrChange>
          </w:rPr>
          <w:delText>)</w:delText>
        </w:r>
      </w:del>
      <w:r w:rsidRPr="00F27173">
        <w:rPr>
          <w:sz w:val="22"/>
          <w:szCs w:val="22"/>
          <w:highlight w:val="yellow"/>
          <w:rPrChange w:id="1047" w:author="Paolo" w:date="2015-10-21T16:32:00Z">
            <w:rPr>
              <w:sz w:val="22"/>
              <w:szCs w:val="22"/>
            </w:rPr>
          </w:rPrChange>
        </w:rPr>
        <w:t xml:space="preserve"> </w:t>
      </w:r>
      <w:del w:id="1048" w:author="Paolo" w:date="2015-10-21T16:26:00Z">
        <w:r w:rsidRPr="00F27173" w:rsidDel="004D2DB0">
          <w:rPr>
            <w:sz w:val="22"/>
            <w:szCs w:val="22"/>
            <w:highlight w:val="yellow"/>
            <w:rPrChange w:id="1049" w:author="Paolo" w:date="2015-10-21T16:32:00Z">
              <w:rPr>
                <w:sz w:val="22"/>
                <w:szCs w:val="22"/>
              </w:rPr>
            </w:rPrChange>
          </w:rPr>
          <w:delText xml:space="preserve">and </w:delText>
        </w:r>
        <w:r w:rsidR="00115FB6" w:rsidRPr="00F27173" w:rsidDel="004D2DB0">
          <w:rPr>
            <w:bCs/>
            <w:sz w:val="22"/>
            <w:szCs w:val="22"/>
            <w:highlight w:val="yellow"/>
            <w:rPrChange w:id="1050" w:author="Paolo" w:date="2015-10-21T16:32:00Z">
              <w:rPr>
                <w:bCs/>
                <w:sz w:val="22"/>
                <w:szCs w:val="22"/>
              </w:rPr>
            </w:rPrChange>
          </w:rPr>
          <w:delText>Bayesian information criterion</w:delText>
        </w:r>
        <w:r w:rsidR="00115FB6" w:rsidRPr="00F27173" w:rsidDel="004D2DB0">
          <w:rPr>
            <w:sz w:val="22"/>
            <w:szCs w:val="22"/>
            <w:highlight w:val="yellow"/>
            <w:rPrChange w:id="1051" w:author="Paolo" w:date="2015-10-21T16:32:00Z">
              <w:rPr>
                <w:sz w:val="22"/>
                <w:szCs w:val="22"/>
              </w:rPr>
            </w:rPrChange>
          </w:rPr>
          <w:delText xml:space="preserve"> (</w:delText>
        </w:r>
        <w:r w:rsidRPr="00F27173" w:rsidDel="004D2DB0">
          <w:rPr>
            <w:sz w:val="22"/>
            <w:szCs w:val="22"/>
            <w:highlight w:val="yellow"/>
            <w:rPrChange w:id="1052" w:author="Paolo" w:date="2015-10-21T16:32:00Z">
              <w:rPr>
                <w:sz w:val="22"/>
                <w:szCs w:val="22"/>
              </w:rPr>
            </w:rPrChange>
          </w:rPr>
          <w:delText>BIC</w:delText>
        </w:r>
        <w:r w:rsidR="00115FB6" w:rsidRPr="00F27173" w:rsidDel="004D2DB0">
          <w:rPr>
            <w:sz w:val="22"/>
            <w:szCs w:val="22"/>
            <w:highlight w:val="yellow"/>
            <w:rPrChange w:id="1053" w:author="Paolo" w:date="2015-10-21T16:32:00Z">
              <w:rPr>
                <w:sz w:val="22"/>
                <w:szCs w:val="22"/>
              </w:rPr>
            </w:rPrChange>
          </w:rPr>
          <w:delText>)</w:delText>
        </w:r>
        <w:r w:rsidRPr="00F27173" w:rsidDel="004D2DB0">
          <w:rPr>
            <w:sz w:val="22"/>
            <w:szCs w:val="22"/>
            <w:highlight w:val="yellow"/>
            <w:rPrChange w:id="1054" w:author="Paolo" w:date="2015-10-21T16:32:00Z">
              <w:rPr>
                <w:sz w:val="22"/>
                <w:szCs w:val="22"/>
              </w:rPr>
            </w:rPrChange>
          </w:rPr>
          <w:delText xml:space="preserve"> criteria</w:delText>
        </w:r>
      </w:del>
      <w:r w:rsidRPr="00F27173">
        <w:rPr>
          <w:sz w:val="22"/>
          <w:szCs w:val="22"/>
          <w:highlight w:val="yellow"/>
          <w:rPrChange w:id="1055" w:author="Paolo" w:date="2015-10-21T16:32:00Z">
            <w:rPr>
              <w:sz w:val="22"/>
              <w:szCs w:val="22"/>
            </w:rPr>
          </w:rPrChange>
        </w:rPr>
        <w:t xml:space="preserve"> with a substantial difference in specificity. </w:t>
      </w:r>
      <w:ins w:id="1056" w:author="Paolo" w:date="2015-10-21T16:28:00Z">
        <w:r w:rsidR="004D2DB0" w:rsidRPr="00F27173">
          <w:rPr>
            <w:sz w:val="22"/>
            <w:szCs w:val="22"/>
            <w:highlight w:val="yellow"/>
            <w:rPrChange w:id="1057" w:author="Paolo" w:date="2015-10-21T16:32:00Z">
              <w:rPr>
                <w:sz w:val="22"/>
                <w:szCs w:val="22"/>
              </w:rPr>
            </w:rPrChange>
          </w:rPr>
          <w:t xml:space="preserve">The </w:t>
        </w:r>
      </w:ins>
      <w:ins w:id="1058" w:author="Paolo" w:date="2015-10-21T16:29:00Z">
        <w:r w:rsidR="00F27173" w:rsidRPr="00F27173">
          <w:rPr>
            <w:sz w:val="22"/>
            <w:szCs w:val="22"/>
            <w:highlight w:val="yellow"/>
            <w:rPrChange w:id="1059" w:author="Paolo" w:date="2015-10-21T16:32:00Z">
              <w:rPr>
                <w:sz w:val="22"/>
                <w:szCs w:val="22"/>
              </w:rPr>
            </w:rPrChange>
          </w:rPr>
          <w:t xml:space="preserve">clustering of studies in two latent classes leads to conclude that </w:t>
        </w:r>
      </w:ins>
      <w:del w:id="1060" w:author="Paolo" w:date="2015-10-21T16:29:00Z">
        <w:r w:rsidRPr="00F27173" w:rsidDel="00F27173">
          <w:rPr>
            <w:sz w:val="22"/>
            <w:szCs w:val="22"/>
            <w:highlight w:val="yellow"/>
            <w:rPrChange w:id="1061" w:author="Paolo" w:date="2015-10-21T16:32:00Z">
              <w:rPr>
                <w:sz w:val="22"/>
                <w:szCs w:val="22"/>
              </w:rPr>
            </w:rPrChange>
          </w:rPr>
          <w:delText xml:space="preserve">Generally, </w:delText>
        </w:r>
      </w:del>
      <w:r w:rsidRPr="00F27173">
        <w:rPr>
          <w:sz w:val="22"/>
          <w:szCs w:val="22"/>
          <w:highlight w:val="yellow"/>
          <w:rPrChange w:id="1062" w:author="Paolo" w:date="2015-10-21T16:32:00Z">
            <w:rPr>
              <w:sz w:val="22"/>
              <w:szCs w:val="22"/>
            </w:rPr>
          </w:rPrChange>
        </w:rPr>
        <w:t>the data showed substantial heterogeneity</w:t>
      </w:r>
      <w:del w:id="1063" w:author="Paolo" w:date="2015-10-21T16:29:00Z">
        <w:r w:rsidRPr="00F27173" w:rsidDel="00F27173">
          <w:rPr>
            <w:sz w:val="22"/>
            <w:szCs w:val="22"/>
            <w:highlight w:val="yellow"/>
            <w:rPrChange w:id="1064" w:author="Paolo" w:date="2015-10-21T16:32:00Z">
              <w:rPr>
                <w:sz w:val="22"/>
                <w:szCs w:val="22"/>
              </w:rPr>
            </w:rPrChange>
          </w:rPr>
          <w:delText xml:space="preserve"> with POC-CCA test classified in both class 1 and class 2</w:delText>
        </w:r>
      </w:del>
      <w:r w:rsidRPr="00F27173">
        <w:rPr>
          <w:sz w:val="22"/>
          <w:szCs w:val="22"/>
          <w:highlight w:val="yellow"/>
          <w:rPrChange w:id="1065" w:author="Paolo" w:date="2015-10-21T16:32:00Z">
            <w:rPr>
              <w:sz w:val="22"/>
              <w:szCs w:val="22"/>
            </w:rPr>
          </w:rPrChange>
        </w:rPr>
        <w:t xml:space="preserve">, </w:t>
      </w:r>
      <w:r w:rsidRPr="00F27173">
        <w:rPr>
          <w:sz w:val="22"/>
          <w:szCs w:val="22"/>
          <w:highlight w:val="yellow"/>
          <w:rPrChange w:id="1066" w:author="Paolo" w:date="2015-10-21T16:32:00Z">
            <w:rPr>
              <w:sz w:val="22"/>
              <w:szCs w:val="22"/>
            </w:rPr>
          </w:rPrChange>
        </w:rPr>
        <w:lastRenderedPageBreak/>
        <w:t>suggesting that the observed variation of test outcomes cannot be explained by threshold effect alone (</w:t>
      </w:r>
      <w:r w:rsidRPr="00F27173">
        <w:rPr>
          <w:color w:val="0000CC"/>
          <w:sz w:val="22"/>
          <w:szCs w:val="22"/>
          <w:highlight w:val="yellow"/>
          <w:rPrChange w:id="1067" w:author="Paolo" w:date="2015-10-21T16:32:00Z">
            <w:rPr>
              <w:color w:val="0000CC"/>
              <w:sz w:val="22"/>
              <w:szCs w:val="22"/>
            </w:rPr>
          </w:rPrChange>
        </w:rPr>
        <w:t>Table</w:t>
      </w:r>
      <w:r w:rsidR="00D53A34" w:rsidRPr="00F27173">
        <w:rPr>
          <w:color w:val="0000CC"/>
          <w:sz w:val="22"/>
          <w:szCs w:val="22"/>
          <w:highlight w:val="yellow"/>
          <w:rPrChange w:id="1068" w:author="Paolo" w:date="2015-10-21T16:32:00Z">
            <w:rPr>
              <w:color w:val="0000CC"/>
              <w:sz w:val="22"/>
              <w:szCs w:val="22"/>
            </w:rPr>
          </w:rPrChange>
        </w:rPr>
        <w:t xml:space="preserve"> 2</w:t>
      </w:r>
      <w:r w:rsidRPr="00F27173">
        <w:rPr>
          <w:sz w:val="22"/>
          <w:szCs w:val="22"/>
          <w:highlight w:val="yellow"/>
          <w:rPrChange w:id="1069" w:author="Paolo" w:date="2015-10-21T16:32:00Z">
            <w:rPr>
              <w:sz w:val="22"/>
              <w:szCs w:val="22"/>
            </w:rPr>
          </w:rPrChange>
        </w:rPr>
        <w:t xml:space="preserve">). Latent Class 1 showed mean sensitivity of </w:t>
      </w:r>
      <w:r w:rsidR="00495C09" w:rsidRPr="00F27173">
        <w:rPr>
          <w:sz w:val="22"/>
          <w:szCs w:val="22"/>
          <w:highlight w:val="yellow"/>
          <w:rPrChange w:id="1070" w:author="Paolo" w:date="2015-10-21T16:32:00Z">
            <w:rPr>
              <w:sz w:val="22"/>
              <w:szCs w:val="22"/>
            </w:rPr>
          </w:rPrChange>
        </w:rPr>
        <w:t>76.4</w:t>
      </w:r>
      <w:r w:rsidRPr="00F27173">
        <w:rPr>
          <w:color w:val="000000"/>
          <w:sz w:val="22"/>
          <w:szCs w:val="22"/>
          <w:highlight w:val="yellow"/>
          <w:lang w:val="en-US" w:eastAsia="it-IT"/>
          <w:rPrChange w:id="1071" w:author="Paolo" w:date="2015-10-21T16:32:00Z">
            <w:rPr>
              <w:color w:val="000000"/>
              <w:sz w:val="22"/>
              <w:szCs w:val="22"/>
              <w:lang w:val="en-US" w:eastAsia="it-IT"/>
            </w:rPr>
          </w:rPrChange>
        </w:rPr>
        <w:t xml:space="preserve">% </w:t>
      </w:r>
      <w:r w:rsidR="00D53A34" w:rsidRPr="00F27173">
        <w:rPr>
          <w:color w:val="000000"/>
          <w:sz w:val="22"/>
          <w:szCs w:val="22"/>
          <w:highlight w:val="yellow"/>
          <w:lang w:val="en-US" w:eastAsia="it-IT"/>
          <w:rPrChange w:id="1072" w:author="Paolo" w:date="2015-10-21T16:32:00Z">
            <w:rPr>
              <w:color w:val="000000"/>
              <w:sz w:val="22"/>
              <w:szCs w:val="22"/>
              <w:lang w:val="en-US" w:eastAsia="it-IT"/>
            </w:rPr>
          </w:rPrChange>
        </w:rPr>
        <w:t>[</w:t>
      </w:r>
      <w:r w:rsidRPr="00F27173">
        <w:rPr>
          <w:color w:val="000000"/>
          <w:sz w:val="22"/>
          <w:szCs w:val="22"/>
          <w:highlight w:val="yellow"/>
          <w:lang w:val="en-US" w:eastAsia="it-IT"/>
          <w:rPrChange w:id="1073" w:author="Paolo" w:date="2015-10-21T16:32:00Z">
            <w:rPr>
              <w:color w:val="000000"/>
              <w:sz w:val="22"/>
              <w:szCs w:val="22"/>
              <w:lang w:val="en-US" w:eastAsia="it-IT"/>
            </w:rPr>
          </w:rPrChange>
        </w:rPr>
        <w:t xml:space="preserve">95% CI </w:t>
      </w:r>
      <w:r w:rsidR="00001AC3" w:rsidRPr="00F27173">
        <w:rPr>
          <w:color w:val="000000"/>
          <w:sz w:val="22"/>
          <w:szCs w:val="22"/>
          <w:highlight w:val="yellow"/>
          <w:lang w:val="it-IT" w:eastAsia="it-IT"/>
          <w:rPrChange w:id="1074" w:author="Paolo" w:date="2015-10-21T16:32:00Z">
            <w:rPr>
              <w:color w:val="000000"/>
              <w:sz w:val="22"/>
              <w:szCs w:val="22"/>
              <w:lang w:val="it-IT" w:eastAsia="it-IT"/>
            </w:rPr>
          </w:rPrChange>
        </w:rPr>
        <w:t>72.3%</w:t>
      </w:r>
      <w:r w:rsidR="00447058" w:rsidRPr="00F27173">
        <w:rPr>
          <w:color w:val="000000"/>
          <w:sz w:val="22"/>
          <w:szCs w:val="22"/>
          <w:highlight w:val="yellow"/>
          <w:lang w:val="it-IT" w:eastAsia="it-IT"/>
          <w:rPrChange w:id="1075" w:author="Paolo" w:date="2015-10-21T16:32:00Z">
            <w:rPr>
              <w:color w:val="000000"/>
              <w:sz w:val="22"/>
              <w:szCs w:val="22"/>
              <w:lang w:val="it-IT" w:eastAsia="it-IT"/>
            </w:rPr>
          </w:rPrChange>
        </w:rPr>
        <w:t xml:space="preserve"> to </w:t>
      </w:r>
      <w:r w:rsidR="00001AC3" w:rsidRPr="00F27173">
        <w:rPr>
          <w:color w:val="000000"/>
          <w:sz w:val="22"/>
          <w:szCs w:val="22"/>
          <w:highlight w:val="yellow"/>
          <w:lang w:val="it-IT" w:eastAsia="it-IT"/>
          <w:rPrChange w:id="1076" w:author="Paolo" w:date="2015-10-21T16:32:00Z">
            <w:rPr>
              <w:color w:val="000000"/>
              <w:sz w:val="22"/>
              <w:szCs w:val="22"/>
              <w:lang w:val="it-IT" w:eastAsia="it-IT"/>
            </w:rPr>
          </w:rPrChange>
        </w:rPr>
        <w:t>80.5%</w:t>
      </w:r>
      <w:r w:rsidR="00D53A34" w:rsidRPr="00F27173">
        <w:rPr>
          <w:color w:val="000000"/>
          <w:sz w:val="22"/>
          <w:szCs w:val="22"/>
          <w:highlight w:val="yellow"/>
          <w:lang w:val="it-IT" w:eastAsia="it-IT"/>
          <w:rPrChange w:id="1077" w:author="Paolo" w:date="2015-10-21T16:32:00Z">
            <w:rPr>
              <w:color w:val="000000"/>
              <w:sz w:val="22"/>
              <w:szCs w:val="22"/>
              <w:lang w:val="it-IT" w:eastAsia="it-IT"/>
            </w:rPr>
          </w:rPrChange>
        </w:rPr>
        <w:t>]</w:t>
      </w:r>
      <w:r w:rsidRPr="00F27173">
        <w:rPr>
          <w:color w:val="000000"/>
          <w:sz w:val="22"/>
          <w:szCs w:val="22"/>
          <w:highlight w:val="yellow"/>
          <w:lang w:val="en-US" w:eastAsia="it-IT"/>
          <w:rPrChange w:id="1078" w:author="Paolo" w:date="2015-10-21T16:32:00Z">
            <w:rPr>
              <w:color w:val="000000"/>
              <w:sz w:val="22"/>
              <w:szCs w:val="22"/>
              <w:lang w:val="en-US" w:eastAsia="it-IT"/>
            </w:rPr>
          </w:rPrChange>
        </w:rPr>
        <w:t xml:space="preserve"> and mean specificity of </w:t>
      </w:r>
      <w:r w:rsidR="00001AC3" w:rsidRPr="00F27173">
        <w:rPr>
          <w:color w:val="000000"/>
          <w:sz w:val="22"/>
          <w:szCs w:val="22"/>
          <w:highlight w:val="yellow"/>
          <w:lang w:val="it-IT" w:eastAsia="it-IT"/>
          <w:rPrChange w:id="1079" w:author="Paolo" w:date="2015-10-21T16:32:00Z">
            <w:rPr>
              <w:color w:val="000000"/>
              <w:sz w:val="22"/>
              <w:szCs w:val="22"/>
              <w:lang w:val="it-IT" w:eastAsia="it-IT"/>
            </w:rPr>
          </w:rPrChange>
        </w:rPr>
        <w:t>84.2%</w:t>
      </w:r>
      <w:r w:rsidRPr="00F27173">
        <w:rPr>
          <w:color w:val="000000"/>
          <w:sz w:val="22"/>
          <w:szCs w:val="22"/>
          <w:highlight w:val="yellow"/>
          <w:lang w:val="en-US" w:eastAsia="it-IT"/>
          <w:rPrChange w:id="1080" w:author="Paolo" w:date="2015-10-21T16:32:00Z">
            <w:rPr>
              <w:color w:val="000000"/>
              <w:sz w:val="22"/>
              <w:szCs w:val="22"/>
              <w:lang w:val="en-US" w:eastAsia="it-IT"/>
            </w:rPr>
          </w:rPrChange>
        </w:rPr>
        <w:t xml:space="preserve">, </w:t>
      </w:r>
      <w:r w:rsidR="00D53A34" w:rsidRPr="00F27173">
        <w:rPr>
          <w:color w:val="000000"/>
          <w:sz w:val="22"/>
          <w:szCs w:val="22"/>
          <w:highlight w:val="yellow"/>
          <w:lang w:val="en-US" w:eastAsia="it-IT"/>
          <w:rPrChange w:id="1081" w:author="Paolo" w:date="2015-10-21T16:32:00Z">
            <w:rPr>
              <w:color w:val="000000"/>
              <w:sz w:val="22"/>
              <w:szCs w:val="22"/>
              <w:lang w:val="en-US" w:eastAsia="it-IT"/>
            </w:rPr>
          </w:rPrChange>
        </w:rPr>
        <w:t>[</w:t>
      </w:r>
      <w:r w:rsidRPr="00F27173">
        <w:rPr>
          <w:color w:val="000000"/>
          <w:sz w:val="22"/>
          <w:szCs w:val="22"/>
          <w:highlight w:val="yellow"/>
          <w:lang w:val="en-US" w:eastAsia="it-IT"/>
          <w:rPrChange w:id="1082" w:author="Paolo" w:date="2015-10-21T16:32:00Z">
            <w:rPr>
              <w:color w:val="000000"/>
              <w:sz w:val="22"/>
              <w:szCs w:val="22"/>
              <w:lang w:val="en-US" w:eastAsia="it-IT"/>
            </w:rPr>
          </w:rPrChange>
        </w:rPr>
        <w:t xml:space="preserve">95% CI </w:t>
      </w:r>
      <w:r w:rsidR="00001AC3" w:rsidRPr="00F27173">
        <w:rPr>
          <w:color w:val="000000"/>
          <w:sz w:val="22"/>
          <w:szCs w:val="22"/>
          <w:highlight w:val="yellow"/>
          <w:lang w:val="it-IT" w:eastAsia="it-IT"/>
          <w:rPrChange w:id="1083" w:author="Paolo" w:date="2015-10-21T16:32:00Z">
            <w:rPr>
              <w:color w:val="000000"/>
              <w:sz w:val="22"/>
              <w:szCs w:val="22"/>
              <w:lang w:val="it-IT" w:eastAsia="it-IT"/>
            </w:rPr>
          </w:rPrChange>
        </w:rPr>
        <w:t>79.9%</w:t>
      </w:r>
      <w:r w:rsidR="00447058" w:rsidRPr="00F27173">
        <w:rPr>
          <w:color w:val="000000"/>
          <w:sz w:val="22"/>
          <w:szCs w:val="22"/>
          <w:highlight w:val="yellow"/>
          <w:lang w:val="it-IT" w:eastAsia="it-IT"/>
          <w:rPrChange w:id="1084" w:author="Paolo" w:date="2015-10-21T16:32:00Z">
            <w:rPr>
              <w:color w:val="000000"/>
              <w:sz w:val="22"/>
              <w:szCs w:val="22"/>
              <w:lang w:val="it-IT" w:eastAsia="it-IT"/>
            </w:rPr>
          </w:rPrChange>
        </w:rPr>
        <w:t xml:space="preserve"> to </w:t>
      </w:r>
      <w:r w:rsidR="00001AC3" w:rsidRPr="00F27173">
        <w:rPr>
          <w:color w:val="000000"/>
          <w:sz w:val="22"/>
          <w:szCs w:val="22"/>
          <w:highlight w:val="yellow"/>
          <w:lang w:val="it-IT" w:eastAsia="it-IT"/>
          <w:rPrChange w:id="1085" w:author="Paolo" w:date="2015-10-21T16:32:00Z">
            <w:rPr>
              <w:color w:val="000000"/>
              <w:sz w:val="22"/>
              <w:szCs w:val="22"/>
              <w:lang w:val="it-IT" w:eastAsia="it-IT"/>
            </w:rPr>
          </w:rPrChange>
        </w:rPr>
        <w:t>88.5%</w:t>
      </w:r>
      <w:r w:rsidR="00D53A34" w:rsidRPr="00F27173">
        <w:rPr>
          <w:color w:val="000000"/>
          <w:sz w:val="22"/>
          <w:szCs w:val="22"/>
          <w:highlight w:val="yellow"/>
          <w:lang w:val="it-IT" w:eastAsia="it-IT"/>
          <w:rPrChange w:id="1086" w:author="Paolo" w:date="2015-10-21T16:32:00Z">
            <w:rPr>
              <w:color w:val="000000"/>
              <w:sz w:val="22"/>
              <w:szCs w:val="22"/>
              <w:lang w:val="it-IT" w:eastAsia="it-IT"/>
            </w:rPr>
          </w:rPrChange>
        </w:rPr>
        <w:t>]</w:t>
      </w:r>
      <w:r w:rsidRPr="00F27173">
        <w:rPr>
          <w:color w:val="000000"/>
          <w:sz w:val="22"/>
          <w:szCs w:val="22"/>
          <w:highlight w:val="yellow"/>
          <w:lang w:val="en-US" w:eastAsia="it-IT"/>
          <w:rPrChange w:id="1087" w:author="Paolo" w:date="2015-10-21T16:32:00Z">
            <w:rPr>
              <w:color w:val="000000"/>
              <w:sz w:val="22"/>
              <w:szCs w:val="22"/>
              <w:lang w:val="en-US" w:eastAsia="it-IT"/>
            </w:rPr>
          </w:rPrChange>
        </w:rPr>
        <w:t xml:space="preserve">. </w:t>
      </w:r>
      <w:r w:rsidRPr="00F27173">
        <w:rPr>
          <w:sz w:val="22"/>
          <w:szCs w:val="22"/>
          <w:highlight w:val="yellow"/>
          <w:rPrChange w:id="1088" w:author="Paolo" w:date="2015-10-21T16:32:00Z">
            <w:rPr>
              <w:sz w:val="22"/>
              <w:szCs w:val="22"/>
            </w:rPr>
          </w:rPrChange>
        </w:rPr>
        <w:t xml:space="preserve">Latent Class 2 shows mean sensitivity of </w:t>
      </w:r>
      <w:r w:rsidR="00447058" w:rsidRPr="00F27173">
        <w:rPr>
          <w:color w:val="000000"/>
          <w:sz w:val="22"/>
          <w:szCs w:val="22"/>
          <w:highlight w:val="yellow"/>
          <w:lang w:val="it-IT" w:eastAsia="it-IT"/>
          <w:rPrChange w:id="1089" w:author="Paolo" w:date="2015-10-21T16:32:00Z">
            <w:rPr>
              <w:color w:val="000000"/>
              <w:sz w:val="22"/>
              <w:szCs w:val="22"/>
              <w:lang w:val="it-IT" w:eastAsia="it-IT"/>
            </w:rPr>
          </w:rPrChange>
        </w:rPr>
        <w:t>89.6%</w:t>
      </w:r>
      <w:r w:rsidR="00D53A34" w:rsidRPr="00F27173">
        <w:rPr>
          <w:color w:val="000000"/>
          <w:sz w:val="22"/>
          <w:szCs w:val="22"/>
          <w:highlight w:val="yellow"/>
          <w:lang w:val="it-IT" w:eastAsia="it-IT"/>
          <w:rPrChange w:id="1090" w:author="Paolo" w:date="2015-10-21T16:32:00Z">
            <w:rPr>
              <w:color w:val="000000"/>
              <w:sz w:val="22"/>
              <w:szCs w:val="22"/>
              <w:lang w:val="it-IT" w:eastAsia="it-IT"/>
            </w:rPr>
          </w:rPrChange>
        </w:rPr>
        <w:t xml:space="preserve"> [</w:t>
      </w:r>
      <w:r w:rsidRPr="00F27173">
        <w:rPr>
          <w:color w:val="000000"/>
          <w:sz w:val="22"/>
          <w:szCs w:val="22"/>
          <w:highlight w:val="yellow"/>
          <w:lang w:val="en-US" w:eastAsia="it-IT"/>
          <w:rPrChange w:id="1091" w:author="Paolo" w:date="2015-10-21T16:32:00Z">
            <w:rPr>
              <w:color w:val="000000"/>
              <w:sz w:val="22"/>
              <w:szCs w:val="22"/>
              <w:lang w:val="en-US" w:eastAsia="it-IT"/>
            </w:rPr>
          </w:rPrChange>
        </w:rPr>
        <w:t xml:space="preserve">95% CI </w:t>
      </w:r>
      <w:r w:rsidR="00447058" w:rsidRPr="00F27173">
        <w:rPr>
          <w:color w:val="000000"/>
          <w:sz w:val="22"/>
          <w:szCs w:val="22"/>
          <w:highlight w:val="yellow"/>
          <w:lang w:val="it-IT" w:eastAsia="it-IT"/>
          <w:rPrChange w:id="1092" w:author="Paolo" w:date="2015-10-21T16:32:00Z">
            <w:rPr>
              <w:color w:val="000000"/>
              <w:sz w:val="22"/>
              <w:szCs w:val="22"/>
              <w:lang w:val="it-IT" w:eastAsia="it-IT"/>
            </w:rPr>
          </w:rPrChange>
        </w:rPr>
        <w:t>88.0% to 91.2%</w:t>
      </w:r>
      <w:r w:rsidR="00D53A34" w:rsidRPr="00F27173">
        <w:rPr>
          <w:color w:val="000000"/>
          <w:sz w:val="22"/>
          <w:szCs w:val="22"/>
          <w:highlight w:val="yellow"/>
          <w:lang w:val="it-IT" w:eastAsia="it-IT"/>
          <w:rPrChange w:id="1093" w:author="Paolo" w:date="2015-10-21T16:32:00Z">
            <w:rPr>
              <w:color w:val="000000"/>
              <w:sz w:val="22"/>
              <w:szCs w:val="22"/>
              <w:lang w:val="it-IT" w:eastAsia="it-IT"/>
            </w:rPr>
          </w:rPrChange>
        </w:rPr>
        <w:t>]</w:t>
      </w:r>
      <w:r w:rsidR="00447058" w:rsidRPr="00F27173">
        <w:rPr>
          <w:color w:val="000000"/>
          <w:sz w:val="22"/>
          <w:szCs w:val="22"/>
          <w:highlight w:val="yellow"/>
          <w:lang w:val="en-US" w:eastAsia="it-IT"/>
          <w:rPrChange w:id="1094" w:author="Paolo" w:date="2015-10-21T16:32:00Z">
            <w:rPr>
              <w:color w:val="000000"/>
              <w:sz w:val="22"/>
              <w:szCs w:val="22"/>
              <w:lang w:val="en-US" w:eastAsia="it-IT"/>
            </w:rPr>
          </w:rPrChange>
        </w:rPr>
        <w:t xml:space="preserve"> </w:t>
      </w:r>
      <w:r w:rsidRPr="00F27173">
        <w:rPr>
          <w:color w:val="000000"/>
          <w:sz w:val="22"/>
          <w:szCs w:val="22"/>
          <w:highlight w:val="yellow"/>
          <w:lang w:val="en-US" w:eastAsia="it-IT"/>
          <w:rPrChange w:id="1095" w:author="Paolo" w:date="2015-10-21T16:32:00Z">
            <w:rPr>
              <w:color w:val="000000"/>
              <w:sz w:val="22"/>
              <w:szCs w:val="22"/>
              <w:lang w:val="en-US" w:eastAsia="it-IT"/>
            </w:rPr>
          </w:rPrChange>
        </w:rPr>
        <w:t xml:space="preserve">and specificity of </w:t>
      </w:r>
      <w:r w:rsidR="00447058" w:rsidRPr="00F27173">
        <w:rPr>
          <w:color w:val="000000"/>
          <w:sz w:val="22"/>
          <w:szCs w:val="22"/>
          <w:highlight w:val="yellow"/>
          <w:lang w:val="it-IT" w:eastAsia="it-IT"/>
          <w:rPrChange w:id="1096" w:author="Paolo" w:date="2015-10-21T16:32:00Z">
            <w:rPr>
              <w:color w:val="000000"/>
              <w:sz w:val="22"/>
              <w:szCs w:val="22"/>
              <w:lang w:val="it-IT" w:eastAsia="it-IT"/>
            </w:rPr>
          </w:rPrChange>
        </w:rPr>
        <w:t>47.1%</w:t>
      </w:r>
      <w:r w:rsidR="00D53A34" w:rsidRPr="00F27173">
        <w:rPr>
          <w:color w:val="000000"/>
          <w:sz w:val="22"/>
          <w:szCs w:val="22"/>
          <w:highlight w:val="yellow"/>
          <w:lang w:val="it-IT" w:eastAsia="it-IT"/>
          <w:rPrChange w:id="1097" w:author="Paolo" w:date="2015-10-21T16:32:00Z">
            <w:rPr>
              <w:color w:val="000000"/>
              <w:sz w:val="22"/>
              <w:szCs w:val="22"/>
              <w:lang w:val="it-IT" w:eastAsia="it-IT"/>
            </w:rPr>
          </w:rPrChange>
        </w:rPr>
        <w:t xml:space="preserve"> [</w:t>
      </w:r>
      <w:r w:rsidRPr="00F27173">
        <w:rPr>
          <w:color w:val="000000"/>
          <w:sz w:val="22"/>
          <w:szCs w:val="22"/>
          <w:highlight w:val="yellow"/>
          <w:lang w:val="en-US" w:eastAsia="it-IT"/>
          <w:rPrChange w:id="1098" w:author="Paolo" w:date="2015-10-21T16:32:00Z">
            <w:rPr>
              <w:color w:val="000000"/>
              <w:sz w:val="22"/>
              <w:szCs w:val="22"/>
              <w:lang w:val="en-US" w:eastAsia="it-IT"/>
            </w:rPr>
          </w:rPrChange>
        </w:rPr>
        <w:t xml:space="preserve">95% CI </w:t>
      </w:r>
      <w:r w:rsidR="00811AB3" w:rsidRPr="00F27173">
        <w:rPr>
          <w:color w:val="000000"/>
          <w:sz w:val="22"/>
          <w:szCs w:val="22"/>
          <w:highlight w:val="yellow"/>
          <w:lang w:val="it-IT" w:eastAsia="it-IT"/>
          <w:rPrChange w:id="1099" w:author="Paolo" w:date="2015-10-21T16:32:00Z">
            <w:rPr>
              <w:color w:val="000000"/>
              <w:sz w:val="22"/>
              <w:szCs w:val="22"/>
              <w:lang w:val="it-IT" w:eastAsia="it-IT"/>
            </w:rPr>
          </w:rPrChange>
        </w:rPr>
        <w:t>43.2% to 50.9%</w:t>
      </w:r>
      <w:r w:rsidR="00B95C17" w:rsidRPr="00F27173">
        <w:rPr>
          <w:color w:val="000000"/>
          <w:sz w:val="22"/>
          <w:szCs w:val="22"/>
          <w:highlight w:val="yellow"/>
          <w:lang w:val="it-IT" w:eastAsia="it-IT"/>
          <w:rPrChange w:id="1100" w:author="Paolo" w:date="2015-10-21T16:32:00Z">
            <w:rPr>
              <w:color w:val="000000"/>
              <w:sz w:val="22"/>
              <w:szCs w:val="22"/>
              <w:lang w:val="it-IT" w:eastAsia="it-IT"/>
            </w:rPr>
          </w:rPrChange>
        </w:rPr>
        <w:t>]</w:t>
      </w:r>
      <w:r w:rsidRPr="00F27173">
        <w:rPr>
          <w:color w:val="000000"/>
          <w:sz w:val="22"/>
          <w:szCs w:val="22"/>
          <w:highlight w:val="yellow"/>
          <w:lang w:val="en-US" w:eastAsia="it-IT"/>
          <w:rPrChange w:id="1101" w:author="Paolo" w:date="2015-10-21T16:32:00Z">
            <w:rPr>
              <w:color w:val="000000"/>
              <w:sz w:val="22"/>
              <w:szCs w:val="22"/>
              <w:lang w:val="en-US" w:eastAsia="it-IT"/>
            </w:rPr>
          </w:rPrChange>
        </w:rPr>
        <w:t xml:space="preserve">. Hence, studies in the Latent Class 1 show a better performance (higher specificity at the price of small loss in sensitivity). </w:t>
      </w:r>
      <w:r w:rsidR="008D6A0A" w:rsidRPr="00F27173">
        <w:rPr>
          <w:color w:val="000000"/>
          <w:sz w:val="22"/>
          <w:szCs w:val="22"/>
          <w:highlight w:val="yellow"/>
          <w:lang w:val="en-US" w:eastAsia="it-IT"/>
          <w:rPrChange w:id="1102" w:author="Paolo" w:date="2015-10-21T16:32:00Z">
            <w:rPr>
              <w:color w:val="000000"/>
              <w:sz w:val="22"/>
              <w:szCs w:val="22"/>
              <w:lang w:val="en-US" w:eastAsia="it-IT"/>
            </w:rPr>
          </w:rPrChange>
        </w:rPr>
        <w:t xml:space="preserve"> </w:t>
      </w:r>
      <w:r w:rsidR="00337687" w:rsidRPr="00F27173">
        <w:rPr>
          <w:color w:val="000000"/>
          <w:sz w:val="22"/>
          <w:highlight w:val="yellow"/>
          <w:lang w:val="it-IT" w:eastAsia="it-IT"/>
          <w:rPrChange w:id="1103" w:author="Paolo" w:date="2015-10-21T16:32:00Z">
            <w:rPr>
              <w:color w:val="000000"/>
              <w:sz w:val="22"/>
              <w:lang w:val="it-IT" w:eastAsia="it-IT"/>
            </w:rPr>
          </w:rPrChange>
        </w:rPr>
        <w:t>Here, s</w:t>
      </w:r>
      <w:r w:rsidR="008307ED" w:rsidRPr="00F27173">
        <w:rPr>
          <w:color w:val="000000"/>
          <w:sz w:val="22"/>
          <w:highlight w:val="yellow"/>
          <w:lang w:val="it-IT" w:eastAsia="it-IT"/>
          <w:rPrChange w:id="1104" w:author="Paolo" w:date="2015-10-21T16:32:00Z">
            <w:rPr>
              <w:color w:val="000000"/>
              <w:sz w:val="22"/>
              <w:lang w:val="it-IT" w:eastAsia="it-IT"/>
            </w:rPr>
          </w:rPrChange>
        </w:rPr>
        <w:t xml:space="preserve">tudies that used </w:t>
      </w:r>
      <w:r w:rsidR="00337687" w:rsidRPr="00F27173">
        <w:rPr>
          <w:color w:val="000000"/>
          <w:sz w:val="22"/>
          <w:highlight w:val="yellow"/>
          <w:lang w:val="it-IT" w:eastAsia="it-IT"/>
          <w:rPrChange w:id="1105" w:author="Paolo" w:date="2015-10-21T16:32:00Z">
            <w:rPr>
              <w:color w:val="000000"/>
              <w:sz w:val="22"/>
              <w:lang w:val="it-IT" w:eastAsia="it-IT"/>
            </w:rPr>
          </w:rPrChange>
        </w:rPr>
        <w:t xml:space="preserve">CCA versus </w:t>
      </w:r>
      <w:r w:rsidR="008307ED" w:rsidRPr="00F27173">
        <w:rPr>
          <w:color w:val="000000"/>
          <w:sz w:val="22"/>
          <w:highlight w:val="yellow"/>
          <w:lang w:val="it-IT" w:eastAsia="it-IT"/>
          <w:rPrChange w:id="1106" w:author="Paolo" w:date="2015-10-21T16:32:00Z">
            <w:rPr>
              <w:color w:val="000000"/>
              <w:sz w:val="22"/>
              <w:lang w:val="it-IT" w:eastAsia="it-IT"/>
            </w:rPr>
          </w:rPrChange>
        </w:rPr>
        <w:t xml:space="preserve">combined </w:t>
      </w:r>
      <w:r w:rsidR="00A14D10" w:rsidRPr="00F27173">
        <w:rPr>
          <w:color w:val="000000"/>
          <w:sz w:val="22"/>
          <w:highlight w:val="yellow"/>
          <w:lang w:val="it-IT" w:eastAsia="it-IT"/>
          <w:rPrChange w:id="1107" w:author="Paolo" w:date="2015-10-21T16:32:00Z">
            <w:rPr>
              <w:color w:val="000000"/>
              <w:sz w:val="22"/>
              <w:lang w:val="it-IT" w:eastAsia="it-IT"/>
            </w:rPr>
          </w:rPrChange>
        </w:rPr>
        <w:t>KK/</w:t>
      </w:r>
      <w:r w:rsidR="00B95C17" w:rsidRPr="00F27173">
        <w:rPr>
          <w:color w:val="000000"/>
          <w:sz w:val="22"/>
          <w:highlight w:val="yellow"/>
          <w:lang w:val="it-IT" w:eastAsia="it-IT"/>
          <w:rPrChange w:id="1108" w:author="Paolo" w:date="2015-10-21T16:32:00Z">
            <w:rPr>
              <w:color w:val="000000"/>
              <w:sz w:val="22"/>
              <w:lang w:val="it-IT" w:eastAsia="it-IT"/>
            </w:rPr>
          </w:rPrChange>
        </w:rPr>
        <w:t>POC-</w:t>
      </w:r>
      <w:r w:rsidR="00A14D10" w:rsidRPr="00F27173">
        <w:rPr>
          <w:color w:val="000000"/>
          <w:sz w:val="22"/>
          <w:highlight w:val="yellow"/>
          <w:lang w:val="it-IT" w:eastAsia="it-IT"/>
          <w:rPrChange w:id="1109" w:author="Paolo" w:date="2015-10-21T16:32:00Z">
            <w:rPr>
              <w:color w:val="000000"/>
              <w:sz w:val="22"/>
              <w:lang w:val="it-IT" w:eastAsia="it-IT"/>
            </w:rPr>
          </w:rPrChange>
        </w:rPr>
        <w:t xml:space="preserve">CCA </w:t>
      </w:r>
      <w:r w:rsidR="008307ED" w:rsidRPr="00F27173">
        <w:rPr>
          <w:color w:val="000000"/>
          <w:sz w:val="22"/>
          <w:highlight w:val="yellow"/>
          <w:lang w:val="it-IT" w:eastAsia="it-IT"/>
          <w:rPrChange w:id="1110" w:author="Paolo" w:date="2015-10-21T16:32:00Z">
            <w:rPr>
              <w:color w:val="000000"/>
              <w:sz w:val="22"/>
              <w:lang w:val="it-IT" w:eastAsia="it-IT"/>
            </w:rPr>
          </w:rPrChange>
        </w:rPr>
        <w:t xml:space="preserve">tests were not inclued in the </w:t>
      </w:r>
      <w:r w:rsidR="00A14D10" w:rsidRPr="00F27173">
        <w:rPr>
          <w:color w:val="000000"/>
          <w:sz w:val="22"/>
          <w:highlight w:val="yellow"/>
          <w:lang w:val="it-IT" w:eastAsia="it-IT"/>
          <w:rPrChange w:id="1111" w:author="Paolo" w:date="2015-10-21T16:32:00Z">
            <w:rPr>
              <w:color w:val="000000"/>
              <w:sz w:val="22"/>
              <w:lang w:val="it-IT" w:eastAsia="it-IT"/>
            </w:rPr>
          </w:rPrChange>
        </w:rPr>
        <w:t>LCA</w:t>
      </w:r>
      <w:r w:rsidR="008307ED" w:rsidRPr="00F27173">
        <w:rPr>
          <w:color w:val="000000"/>
          <w:sz w:val="22"/>
          <w:highlight w:val="yellow"/>
          <w:lang w:val="it-IT" w:eastAsia="it-IT"/>
          <w:rPrChange w:id="1112" w:author="Paolo" w:date="2015-10-21T16:32:00Z">
            <w:rPr>
              <w:color w:val="000000"/>
              <w:sz w:val="22"/>
              <w:lang w:val="it-IT" w:eastAsia="it-IT"/>
            </w:rPr>
          </w:rPrChange>
        </w:rPr>
        <w:t>.</w:t>
      </w:r>
    </w:p>
    <w:p w14:paraId="6DDCDD7D" w14:textId="5F7FB9D9" w:rsidR="00A922CD" w:rsidRPr="00F27173" w:rsidDel="003B594F" w:rsidRDefault="00A922CD" w:rsidP="006F26D1">
      <w:pPr>
        <w:pStyle w:val="para"/>
        <w:spacing w:before="0" w:after="240" w:line="276" w:lineRule="auto"/>
        <w:ind w:left="426"/>
        <w:rPr>
          <w:del w:id="1113" w:author="Danso-Appiah" w:date="2015-10-06T13:05:00Z"/>
          <w:sz w:val="22"/>
          <w:highlight w:val="yellow"/>
          <w:rPrChange w:id="1114" w:author="Paolo" w:date="2015-10-21T16:32:00Z">
            <w:rPr>
              <w:del w:id="1115" w:author="Danso-Appiah" w:date="2015-10-06T13:05:00Z"/>
              <w:sz w:val="22"/>
            </w:rPr>
          </w:rPrChange>
        </w:rPr>
      </w:pPr>
      <w:commentRangeStart w:id="1116"/>
      <w:del w:id="1117" w:author="Danso-Appiah" w:date="2015-10-06T13:05:00Z">
        <w:r w:rsidRPr="00F27173" w:rsidDel="003B594F">
          <w:rPr>
            <w:highlight w:val="yellow"/>
            <w:rPrChange w:id="1118" w:author="Paolo" w:date="2015-10-21T16:32:00Z">
              <w:rPr>
                <w:b/>
              </w:rPr>
            </w:rPrChange>
          </w:rPr>
          <w:delText xml:space="preserve">Table </w:delText>
        </w:r>
        <w:r w:rsidR="00B95C17" w:rsidRPr="00F27173" w:rsidDel="003B594F">
          <w:rPr>
            <w:highlight w:val="yellow"/>
            <w:rPrChange w:id="1119" w:author="Paolo" w:date="2015-10-21T16:32:00Z">
              <w:rPr>
                <w:b/>
              </w:rPr>
            </w:rPrChange>
          </w:rPr>
          <w:delText>2</w:delText>
        </w:r>
        <w:r w:rsidRPr="00F27173" w:rsidDel="003B594F">
          <w:rPr>
            <w:highlight w:val="yellow"/>
            <w:rPrChange w:id="1120" w:author="Paolo" w:date="2015-10-21T16:32:00Z">
              <w:rPr/>
            </w:rPrChange>
          </w:rPr>
          <w:delText xml:space="preserve"> </w:delText>
        </w:r>
        <w:r w:rsidR="001F3FF6" w:rsidRPr="00F27173" w:rsidDel="003B594F">
          <w:rPr>
            <w:b/>
            <w:highlight w:val="yellow"/>
            <w:rPrChange w:id="1121" w:author="Paolo" w:date="2015-10-21T16:32:00Z">
              <w:rPr/>
            </w:rPrChange>
          </w:rPr>
          <w:delText>E</w:delText>
        </w:r>
        <w:r w:rsidRPr="00F27173" w:rsidDel="003B594F">
          <w:rPr>
            <w:b/>
            <w:highlight w:val="yellow"/>
            <w:rPrChange w:id="1122" w:author="Paolo" w:date="2015-10-21T16:32:00Z">
              <w:rPr/>
            </w:rPrChange>
          </w:rPr>
          <w:delText>stimated sensitivities and specificities with 95% CI</w:delText>
        </w:r>
        <w:r w:rsidR="001F3FF6" w:rsidRPr="00F27173" w:rsidDel="003B594F">
          <w:rPr>
            <w:b/>
            <w:highlight w:val="yellow"/>
            <w:rPrChange w:id="1123" w:author="Paolo" w:date="2015-10-21T16:32:00Z">
              <w:rPr/>
            </w:rPrChange>
          </w:rPr>
          <w:delText xml:space="preserve"> for latent classes of studies with POC-CCA tests</w:delText>
        </w:r>
      </w:del>
      <w:commentRangeEnd w:id="1116"/>
      <w:r w:rsidR="0045031C" w:rsidRPr="00F27173">
        <w:rPr>
          <w:rStyle w:val="CommentReference"/>
          <w:highlight w:val="yellow"/>
          <w:lang w:eastAsia="x-none"/>
          <w:rPrChange w:id="1124" w:author="Paolo" w:date="2015-10-21T16:32:00Z">
            <w:rPr>
              <w:rStyle w:val="CommentReference"/>
              <w:lang w:eastAsia="x-none"/>
            </w:rPr>
          </w:rPrChange>
        </w:rPr>
        <w:commentReference w:id="1116"/>
      </w:r>
    </w:p>
    <w:tbl>
      <w:tblPr>
        <w:tblW w:w="0" w:type="auto"/>
        <w:jc w:val="center"/>
        <w:tblCellMar>
          <w:left w:w="70" w:type="dxa"/>
          <w:right w:w="70" w:type="dxa"/>
        </w:tblCellMar>
        <w:tblLook w:val="04A0" w:firstRow="1" w:lastRow="0" w:firstColumn="1" w:lastColumn="0" w:noHBand="0" w:noVBand="1"/>
      </w:tblPr>
      <w:tblGrid>
        <w:gridCol w:w="2709"/>
        <w:gridCol w:w="2502"/>
        <w:gridCol w:w="2830"/>
      </w:tblGrid>
      <w:tr w:rsidR="00A922CD" w:rsidRPr="00F27173" w:rsidDel="003B594F" w14:paraId="4CE28E95" w14:textId="191D4833" w:rsidTr="00A212D3">
        <w:trPr>
          <w:trHeight w:val="442"/>
          <w:jc w:val="center"/>
          <w:del w:id="1125" w:author="Danso-Appiah" w:date="2015-10-06T13:05:00Z"/>
        </w:trPr>
        <w:tc>
          <w:tcPr>
            <w:tcW w:w="2709" w:type="dxa"/>
            <w:tcBorders>
              <w:top w:val="single" w:sz="4" w:space="0" w:color="auto"/>
              <w:left w:val="nil"/>
              <w:bottom w:val="single" w:sz="4" w:space="0" w:color="auto"/>
              <w:right w:val="nil"/>
            </w:tcBorders>
            <w:shd w:val="clear" w:color="auto" w:fill="auto"/>
            <w:noWrap/>
            <w:vAlign w:val="center"/>
            <w:hideMark/>
          </w:tcPr>
          <w:p w14:paraId="4D29E4D8" w14:textId="080AD5C7" w:rsidR="00A922CD" w:rsidRPr="00F27173" w:rsidDel="003B594F" w:rsidRDefault="005F34B3" w:rsidP="001E6D0D">
            <w:pPr>
              <w:suppressAutoHyphens w:val="0"/>
              <w:autoSpaceDN/>
              <w:spacing w:after="0"/>
              <w:textAlignment w:val="auto"/>
              <w:rPr>
                <w:del w:id="1126" w:author="Danso-Appiah" w:date="2015-10-06T13:05:00Z"/>
                <w:rFonts w:ascii="Times New Roman" w:eastAsia="Times New Roman" w:hAnsi="Times New Roman"/>
                <w:b/>
                <w:color w:val="000000"/>
                <w:sz w:val="20"/>
                <w:highlight w:val="yellow"/>
                <w:lang w:val="en-US" w:eastAsia="it-IT"/>
                <w:rPrChange w:id="1127" w:author="Paolo" w:date="2015-10-21T16:32:00Z">
                  <w:rPr>
                    <w:del w:id="1128" w:author="Danso-Appiah" w:date="2015-10-06T13:05:00Z"/>
                    <w:rFonts w:ascii="Times New Roman" w:eastAsia="Times New Roman" w:hAnsi="Times New Roman"/>
                    <w:b/>
                    <w:color w:val="000000"/>
                    <w:sz w:val="20"/>
                    <w:lang w:val="en-US" w:eastAsia="it-IT"/>
                  </w:rPr>
                </w:rPrChange>
              </w:rPr>
            </w:pPr>
            <w:del w:id="1129" w:author="Danso-Appiah" w:date="2015-10-06T13:05:00Z">
              <w:r w:rsidRPr="00F27173" w:rsidDel="003B594F">
                <w:rPr>
                  <w:rFonts w:ascii="Times New Roman" w:eastAsia="Times New Roman" w:hAnsi="Times New Roman"/>
                  <w:b/>
                  <w:color w:val="000000"/>
                  <w:sz w:val="20"/>
                  <w:highlight w:val="yellow"/>
                  <w:lang w:val="en-US" w:eastAsia="it-IT"/>
                  <w:rPrChange w:id="1130" w:author="Paolo" w:date="2015-10-21T16:32:00Z">
                    <w:rPr>
                      <w:rFonts w:ascii="Times New Roman" w:eastAsia="Times New Roman" w:hAnsi="Times New Roman"/>
                      <w:b/>
                      <w:color w:val="000000"/>
                      <w:sz w:val="20"/>
                      <w:lang w:val="en-US" w:eastAsia="it-IT"/>
                    </w:rPr>
                  </w:rPrChange>
                </w:rPr>
                <w:delText>Latent Class</w:delText>
              </w:r>
            </w:del>
          </w:p>
        </w:tc>
        <w:tc>
          <w:tcPr>
            <w:tcW w:w="2502" w:type="dxa"/>
            <w:tcBorders>
              <w:top w:val="single" w:sz="4" w:space="0" w:color="auto"/>
              <w:left w:val="nil"/>
              <w:bottom w:val="single" w:sz="4" w:space="0" w:color="auto"/>
              <w:right w:val="nil"/>
            </w:tcBorders>
            <w:shd w:val="clear" w:color="auto" w:fill="auto"/>
            <w:noWrap/>
            <w:vAlign w:val="center"/>
            <w:hideMark/>
          </w:tcPr>
          <w:p w14:paraId="5B3D039D" w14:textId="22B7D7EF" w:rsidR="00A922CD" w:rsidRPr="00F27173" w:rsidDel="003B594F" w:rsidRDefault="00A922CD" w:rsidP="001E6D0D">
            <w:pPr>
              <w:suppressAutoHyphens w:val="0"/>
              <w:autoSpaceDN/>
              <w:spacing w:after="0"/>
              <w:textAlignment w:val="auto"/>
              <w:rPr>
                <w:del w:id="1131" w:author="Danso-Appiah" w:date="2015-10-06T13:05:00Z"/>
                <w:rFonts w:ascii="Times New Roman" w:eastAsia="Times New Roman" w:hAnsi="Times New Roman"/>
                <w:b/>
                <w:color w:val="000000"/>
                <w:sz w:val="20"/>
                <w:highlight w:val="yellow"/>
                <w:lang w:val="it-IT" w:eastAsia="it-IT"/>
                <w:rPrChange w:id="1132" w:author="Paolo" w:date="2015-10-21T16:32:00Z">
                  <w:rPr>
                    <w:del w:id="1133" w:author="Danso-Appiah" w:date="2015-10-06T13:05:00Z"/>
                    <w:rFonts w:ascii="Times New Roman" w:eastAsia="Times New Roman" w:hAnsi="Times New Roman"/>
                    <w:b/>
                    <w:color w:val="000000"/>
                    <w:sz w:val="20"/>
                    <w:lang w:val="it-IT" w:eastAsia="it-IT"/>
                  </w:rPr>
                </w:rPrChange>
              </w:rPr>
            </w:pPr>
            <w:del w:id="1134" w:author="Danso-Appiah" w:date="2015-10-06T13:05:00Z">
              <w:r w:rsidRPr="00F27173" w:rsidDel="003B594F">
                <w:rPr>
                  <w:rFonts w:ascii="Times New Roman" w:eastAsia="Times New Roman" w:hAnsi="Times New Roman"/>
                  <w:b/>
                  <w:color w:val="000000"/>
                  <w:sz w:val="20"/>
                  <w:highlight w:val="yellow"/>
                  <w:lang w:val="it-IT" w:eastAsia="it-IT"/>
                  <w:rPrChange w:id="1135" w:author="Paolo" w:date="2015-10-21T16:32:00Z">
                    <w:rPr>
                      <w:rFonts w:ascii="Times New Roman" w:eastAsia="Times New Roman" w:hAnsi="Times New Roman"/>
                      <w:b/>
                      <w:color w:val="000000"/>
                      <w:sz w:val="20"/>
                      <w:lang w:val="it-IT" w:eastAsia="it-IT"/>
                    </w:rPr>
                  </w:rPrChange>
                </w:rPr>
                <w:delText>Sensitivity</w:delText>
              </w:r>
            </w:del>
          </w:p>
        </w:tc>
        <w:tc>
          <w:tcPr>
            <w:tcW w:w="2830" w:type="dxa"/>
            <w:tcBorders>
              <w:top w:val="single" w:sz="4" w:space="0" w:color="auto"/>
              <w:left w:val="nil"/>
              <w:bottom w:val="single" w:sz="4" w:space="0" w:color="auto"/>
              <w:right w:val="nil"/>
            </w:tcBorders>
            <w:shd w:val="clear" w:color="auto" w:fill="auto"/>
            <w:noWrap/>
            <w:vAlign w:val="center"/>
            <w:hideMark/>
          </w:tcPr>
          <w:p w14:paraId="4EC0935F" w14:textId="01E3BED9" w:rsidR="00A922CD" w:rsidRPr="00F27173" w:rsidDel="003B594F" w:rsidRDefault="00A922CD" w:rsidP="001E6D0D">
            <w:pPr>
              <w:suppressAutoHyphens w:val="0"/>
              <w:autoSpaceDN/>
              <w:spacing w:after="0"/>
              <w:textAlignment w:val="auto"/>
              <w:rPr>
                <w:del w:id="1136" w:author="Danso-Appiah" w:date="2015-10-06T13:05:00Z"/>
                <w:rFonts w:ascii="Times New Roman" w:eastAsia="Times New Roman" w:hAnsi="Times New Roman"/>
                <w:b/>
                <w:color w:val="000000"/>
                <w:sz w:val="20"/>
                <w:highlight w:val="yellow"/>
                <w:lang w:val="it-IT" w:eastAsia="it-IT"/>
                <w:rPrChange w:id="1137" w:author="Paolo" w:date="2015-10-21T16:32:00Z">
                  <w:rPr>
                    <w:del w:id="1138" w:author="Danso-Appiah" w:date="2015-10-06T13:05:00Z"/>
                    <w:rFonts w:ascii="Times New Roman" w:eastAsia="Times New Roman" w:hAnsi="Times New Roman"/>
                    <w:b/>
                    <w:color w:val="000000"/>
                    <w:sz w:val="20"/>
                    <w:lang w:val="it-IT" w:eastAsia="it-IT"/>
                  </w:rPr>
                </w:rPrChange>
              </w:rPr>
            </w:pPr>
            <w:del w:id="1139" w:author="Danso-Appiah" w:date="2015-10-06T13:05:00Z">
              <w:r w:rsidRPr="00F27173" w:rsidDel="003B594F">
                <w:rPr>
                  <w:rFonts w:ascii="Times New Roman" w:eastAsia="Times New Roman" w:hAnsi="Times New Roman"/>
                  <w:b/>
                  <w:color w:val="000000"/>
                  <w:sz w:val="20"/>
                  <w:highlight w:val="yellow"/>
                  <w:lang w:val="it-IT" w:eastAsia="it-IT"/>
                  <w:rPrChange w:id="1140" w:author="Paolo" w:date="2015-10-21T16:32:00Z">
                    <w:rPr>
                      <w:rFonts w:ascii="Times New Roman" w:eastAsia="Times New Roman" w:hAnsi="Times New Roman"/>
                      <w:b/>
                      <w:color w:val="000000"/>
                      <w:sz w:val="20"/>
                      <w:lang w:val="it-IT" w:eastAsia="it-IT"/>
                    </w:rPr>
                  </w:rPrChange>
                </w:rPr>
                <w:delText>Specificity</w:delText>
              </w:r>
            </w:del>
          </w:p>
        </w:tc>
      </w:tr>
      <w:tr w:rsidR="00A922CD" w:rsidRPr="00F27173" w:rsidDel="003B594F" w14:paraId="426D5A0B" w14:textId="4A4188D7" w:rsidTr="00A212D3">
        <w:trPr>
          <w:trHeight w:val="442"/>
          <w:jc w:val="center"/>
          <w:del w:id="1141" w:author="Danso-Appiah" w:date="2015-10-06T13:05:00Z"/>
        </w:trPr>
        <w:tc>
          <w:tcPr>
            <w:tcW w:w="2709" w:type="dxa"/>
            <w:tcBorders>
              <w:top w:val="single" w:sz="4" w:space="0" w:color="auto"/>
              <w:left w:val="nil"/>
              <w:right w:val="nil"/>
            </w:tcBorders>
            <w:shd w:val="clear" w:color="auto" w:fill="auto"/>
            <w:noWrap/>
            <w:vAlign w:val="center"/>
            <w:hideMark/>
          </w:tcPr>
          <w:p w14:paraId="2A84D9A0" w14:textId="13679D4E" w:rsidR="00A922CD" w:rsidRPr="00F27173" w:rsidDel="003B594F" w:rsidRDefault="00A922CD" w:rsidP="001E6D0D">
            <w:pPr>
              <w:suppressAutoHyphens w:val="0"/>
              <w:autoSpaceDN/>
              <w:spacing w:after="0"/>
              <w:textAlignment w:val="auto"/>
              <w:rPr>
                <w:del w:id="1142" w:author="Danso-Appiah" w:date="2015-10-06T13:05:00Z"/>
                <w:rFonts w:ascii="Times New Roman" w:eastAsia="Times New Roman" w:hAnsi="Times New Roman"/>
                <w:color w:val="000000"/>
                <w:sz w:val="20"/>
                <w:highlight w:val="yellow"/>
                <w:lang w:val="en-US" w:eastAsia="it-IT"/>
                <w:rPrChange w:id="1143" w:author="Paolo" w:date="2015-10-21T16:32:00Z">
                  <w:rPr>
                    <w:del w:id="1144" w:author="Danso-Appiah" w:date="2015-10-06T13:05:00Z"/>
                    <w:rFonts w:ascii="Times New Roman" w:eastAsia="Times New Roman" w:hAnsi="Times New Roman"/>
                    <w:color w:val="000000"/>
                    <w:sz w:val="20"/>
                    <w:lang w:val="en-US" w:eastAsia="it-IT"/>
                  </w:rPr>
                </w:rPrChange>
              </w:rPr>
            </w:pPr>
            <w:del w:id="1145" w:author="Danso-Appiah" w:date="2015-10-06T13:05:00Z">
              <w:r w:rsidRPr="00F27173" w:rsidDel="003B594F">
                <w:rPr>
                  <w:rFonts w:ascii="Times New Roman" w:eastAsia="Times New Roman" w:hAnsi="Times New Roman"/>
                  <w:color w:val="000000"/>
                  <w:sz w:val="20"/>
                  <w:highlight w:val="yellow"/>
                  <w:lang w:val="en-US" w:eastAsia="it-IT"/>
                  <w:rPrChange w:id="1146" w:author="Paolo" w:date="2015-10-21T16:32:00Z">
                    <w:rPr>
                      <w:rFonts w:ascii="Times New Roman" w:eastAsia="Times New Roman" w:hAnsi="Times New Roman"/>
                      <w:color w:val="000000"/>
                      <w:sz w:val="20"/>
                      <w:lang w:val="en-US" w:eastAsia="it-IT"/>
                    </w:rPr>
                  </w:rPrChange>
                </w:rPr>
                <w:delText>Latent Class 1</w:delText>
              </w:r>
            </w:del>
          </w:p>
        </w:tc>
        <w:tc>
          <w:tcPr>
            <w:tcW w:w="2502" w:type="dxa"/>
            <w:tcBorders>
              <w:top w:val="single" w:sz="4" w:space="0" w:color="auto"/>
              <w:left w:val="nil"/>
              <w:right w:val="nil"/>
            </w:tcBorders>
            <w:shd w:val="clear" w:color="auto" w:fill="auto"/>
            <w:noWrap/>
            <w:vAlign w:val="center"/>
            <w:hideMark/>
          </w:tcPr>
          <w:p w14:paraId="459D8D64" w14:textId="6805FF55" w:rsidR="00A922CD" w:rsidRPr="00F27173" w:rsidDel="003B594F" w:rsidRDefault="00A922CD" w:rsidP="001E6D0D">
            <w:pPr>
              <w:suppressAutoHyphens w:val="0"/>
              <w:autoSpaceDN/>
              <w:spacing w:after="0"/>
              <w:textAlignment w:val="auto"/>
              <w:rPr>
                <w:del w:id="1147" w:author="Danso-Appiah" w:date="2015-10-06T13:05:00Z"/>
                <w:rFonts w:ascii="Times New Roman" w:eastAsia="Times New Roman" w:hAnsi="Times New Roman"/>
                <w:color w:val="000000"/>
                <w:sz w:val="20"/>
                <w:highlight w:val="yellow"/>
                <w:lang w:val="it-IT" w:eastAsia="it-IT"/>
                <w:rPrChange w:id="1148" w:author="Paolo" w:date="2015-10-21T16:32:00Z">
                  <w:rPr>
                    <w:del w:id="1149" w:author="Danso-Appiah" w:date="2015-10-06T13:05:00Z"/>
                    <w:rFonts w:ascii="Times New Roman" w:eastAsia="Times New Roman" w:hAnsi="Times New Roman"/>
                    <w:color w:val="000000"/>
                    <w:sz w:val="20"/>
                    <w:lang w:val="it-IT" w:eastAsia="it-IT"/>
                  </w:rPr>
                </w:rPrChange>
              </w:rPr>
            </w:pPr>
            <w:del w:id="1150" w:author="Danso-Appiah" w:date="2015-10-06T13:05:00Z">
              <w:r w:rsidRPr="00F27173" w:rsidDel="003B594F">
                <w:rPr>
                  <w:rFonts w:ascii="Times New Roman" w:eastAsia="Times New Roman" w:hAnsi="Times New Roman"/>
                  <w:color w:val="000000"/>
                  <w:sz w:val="20"/>
                  <w:highlight w:val="yellow"/>
                  <w:lang w:val="it-IT" w:eastAsia="it-IT"/>
                  <w:rPrChange w:id="1151" w:author="Paolo" w:date="2015-10-21T16:32:00Z">
                    <w:rPr>
                      <w:rFonts w:ascii="Times New Roman" w:eastAsia="Times New Roman" w:hAnsi="Times New Roman"/>
                      <w:color w:val="000000"/>
                      <w:sz w:val="20"/>
                      <w:lang w:val="it-IT" w:eastAsia="it-IT"/>
                    </w:rPr>
                  </w:rPrChange>
                </w:rPr>
                <w:delText>76.4% (72.3%</w:delText>
              </w:r>
              <w:r w:rsidR="00EB6A2A" w:rsidRPr="00F27173" w:rsidDel="003B594F">
                <w:rPr>
                  <w:rFonts w:ascii="Times New Roman" w:eastAsia="Times New Roman" w:hAnsi="Times New Roman"/>
                  <w:color w:val="000000"/>
                  <w:sz w:val="20"/>
                  <w:highlight w:val="yellow"/>
                  <w:lang w:val="it-IT" w:eastAsia="it-IT"/>
                  <w:rPrChange w:id="1152"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153" w:author="Paolo" w:date="2015-10-21T16:32:00Z">
                    <w:rPr>
                      <w:rFonts w:ascii="Times New Roman" w:eastAsia="Times New Roman" w:hAnsi="Times New Roman"/>
                      <w:color w:val="000000"/>
                      <w:sz w:val="20"/>
                      <w:lang w:val="it-IT" w:eastAsia="it-IT"/>
                    </w:rPr>
                  </w:rPrChange>
                </w:rPr>
                <w:delText>80.5%)</w:delText>
              </w:r>
            </w:del>
          </w:p>
        </w:tc>
        <w:tc>
          <w:tcPr>
            <w:tcW w:w="2830" w:type="dxa"/>
            <w:tcBorders>
              <w:top w:val="single" w:sz="4" w:space="0" w:color="auto"/>
              <w:left w:val="nil"/>
              <w:right w:val="nil"/>
            </w:tcBorders>
            <w:shd w:val="clear" w:color="auto" w:fill="auto"/>
            <w:noWrap/>
            <w:vAlign w:val="center"/>
            <w:hideMark/>
          </w:tcPr>
          <w:p w14:paraId="48460CFE" w14:textId="44C81103" w:rsidR="00A922CD" w:rsidRPr="00F27173" w:rsidDel="003B594F" w:rsidRDefault="00A922CD" w:rsidP="001E6D0D">
            <w:pPr>
              <w:suppressAutoHyphens w:val="0"/>
              <w:autoSpaceDN/>
              <w:spacing w:after="0"/>
              <w:textAlignment w:val="auto"/>
              <w:rPr>
                <w:del w:id="1154" w:author="Danso-Appiah" w:date="2015-10-06T13:05:00Z"/>
                <w:rFonts w:ascii="Times New Roman" w:eastAsia="Times New Roman" w:hAnsi="Times New Roman"/>
                <w:color w:val="000000"/>
                <w:sz w:val="20"/>
                <w:highlight w:val="yellow"/>
                <w:lang w:val="it-IT" w:eastAsia="it-IT"/>
                <w:rPrChange w:id="1155" w:author="Paolo" w:date="2015-10-21T16:32:00Z">
                  <w:rPr>
                    <w:del w:id="1156" w:author="Danso-Appiah" w:date="2015-10-06T13:05:00Z"/>
                    <w:rFonts w:ascii="Times New Roman" w:eastAsia="Times New Roman" w:hAnsi="Times New Roman"/>
                    <w:color w:val="000000"/>
                    <w:sz w:val="20"/>
                    <w:lang w:val="it-IT" w:eastAsia="it-IT"/>
                  </w:rPr>
                </w:rPrChange>
              </w:rPr>
            </w:pPr>
            <w:del w:id="1157" w:author="Danso-Appiah" w:date="2015-10-06T13:05:00Z">
              <w:r w:rsidRPr="00F27173" w:rsidDel="003B594F">
                <w:rPr>
                  <w:rFonts w:ascii="Times New Roman" w:eastAsia="Times New Roman" w:hAnsi="Times New Roman"/>
                  <w:color w:val="000000"/>
                  <w:sz w:val="20"/>
                  <w:highlight w:val="yellow"/>
                  <w:lang w:val="it-IT" w:eastAsia="it-IT"/>
                  <w:rPrChange w:id="1158" w:author="Paolo" w:date="2015-10-21T16:32:00Z">
                    <w:rPr>
                      <w:rFonts w:ascii="Times New Roman" w:eastAsia="Times New Roman" w:hAnsi="Times New Roman"/>
                      <w:color w:val="000000"/>
                      <w:sz w:val="20"/>
                      <w:lang w:val="it-IT" w:eastAsia="it-IT"/>
                    </w:rPr>
                  </w:rPrChange>
                </w:rPr>
                <w:delText>84.2% (79.9%</w:delText>
              </w:r>
              <w:r w:rsidR="00EB6A2A" w:rsidRPr="00F27173" w:rsidDel="003B594F">
                <w:rPr>
                  <w:rFonts w:ascii="Times New Roman" w:eastAsia="Times New Roman" w:hAnsi="Times New Roman"/>
                  <w:color w:val="000000"/>
                  <w:sz w:val="20"/>
                  <w:highlight w:val="yellow"/>
                  <w:lang w:val="it-IT" w:eastAsia="it-IT"/>
                  <w:rPrChange w:id="1159"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160" w:author="Paolo" w:date="2015-10-21T16:32:00Z">
                    <w:rPr>
                      <w:rFonts w:ascii="Times New Roman" w:eastAsia="Times New Roman" w:hAnsi="Times New Roman"/>
                      <w:color w:val="000000"/>
                      <w:sz w:val="20"/>
                      <w:lang w:val="it-IT" w:eastAsia="it-IT"/>
                    </w:rPr>
                  </w:rPrChange>
                </w:rPr>
                <w:delText>88.5%)</w:delText>
              </w:r>
            </w:del>
          </w:p>
        </w:tc>
      </w:tr>
      <w:tr w:rsidR="00A922CD" w:rsidRPr="00F27173" w:rsidDel="003B594F" w14:paraId="4002DF66" w14:textId="5E12207E" w:rsidTr="00A212D3">
        <w:trPr>
          <w:trHeight w:val="442"/>
          <w:jc w:val="center"/>
          <w:del w:id="1161" w:author="Danso-Appiah" w:date="2015-10-06T13:05:00Z"/>
        </w:trPr>
        <w:tc>
          <w:tcPr>
            <w:tcW w:w="2709" w:type="dxa"/>
            <w:tcBorders>
              <w:left w:val="nil"/>
              <w:right w:val="nil"/>
            </w:tcBorders>
            <w:shd w:val="clear" w:color="auto" w:fill="auto"/>
            <w:noWrap/>
            <w:vAlign w:val="center"/>
            <w:hideMark/>
          </w:tcPr>
          <w:p w14:paraId="782435CE" w14:textId="4F2B7765" w:rsidR="00A922CD" w:rsidRPr="00F27173" w:rsidDel="003B594F" w:rsidRDefault="00A922CD" w:rsidP="001E6D0D">
            <w:pPr>
              <w:suppressAutoHyphens w:val="0"/>
              <w:autoSpaceDN/>
              <w:spacing w:after="0"/>
              <w:textAlignment w:val="auto"/>
              <w:rPr>
                <w:del w:id="1162" w:author="Danso-Appiah" w:date="2015-10-06T13:05:00Z"/>
                <w:rFonts w:ascii="Times New Roman" w:eastAsia="Times New Roman" w:hAnsi="Times New Roman"/>
                <w:color w:val="000000"/>
                <w:sz w:val="20"/>
                <w:highlight w:val="yellow"/>
                <w:lang w:val="en-US" w:eastAsia="it-IT"/>
                <w:rPrChange w:id="1163" w:author="Paolo" w:date="2015-10-21T16:32:00Z">
                  <w:rPr>
                    <w:del w:id="1164" w:author="Danso-Appiah" w:date="2015-10-06T13:05:00Z"/>
                    <w:rFonts w:ascii="Times New Roman" w:eastAsia="Times New Roman" w:hAnsi="Times New Roman"/>
                    <w:color w:val="000000"/>
                    <w:sz w:val="20"/>
                    <w:lang w:val="en-US" w:eastAsia="it-IT"/>
                  </w:rPr>
                </w:rPrChange>
              </w:rPr>
            </w:pPr>
            <w:del w:id="1165" w:author="Danso-Appiah" w:date="2015-10-06T13:05:00Z">
              <w:r w:rsidRPr="00F27173" w:rsidDel="003B594F">
                <w:rPr>
                  <w:rFonts w:ascii="Times New Roman" w:eastAsia="Times New Roman" w:hAnsi="Times New Roman"/>
                  <w:color w:val="000000"/>
                  <w:sz w:val="20"/>
                  <w:highlight w:val="yellow"/>
                  <w:lang w:val="en-US" w:eastAsia="it-IT"/>
                  <w:rPrChange w:id="1166" w:author="Paolo" w:date="2015-10-21T16:32:00Z">
                    <w:rPr>
                      <w:rFonts w:ascii="Times New Roman" w:eastAsia="Times New Roman" w:hAnsi="Times New Roman"/>
                      <w:color w:val="000000"/>
                      <w:sz w:val="20"/>
                      <w:lang w:val="en-US" w:eastAsia="it-IT"/>
                    </w:rPr>
                  </w:rPrChange>
                </w:rPr>
                <w:delText>Latent Class 2</w:delText>
              </w:r>
            </w:del>
          </w:p>
        </w:tc>
        <w:tc>
          <w:tcPr>
            <w:tcW w:w="2502" w:type="dxa"/>
            <w:tcBorders>
              <w:left w:val="nil"/>
              <w:right w:val="nil"/>
            </w:tcBorders>
            <w:shd w:val="clear" w:color="auto" w:fill="auto"/>
            <w:noWrap/>
            <w:vAlign w:val="center"/>
            <w:hideMark/>
          </w:tcPr>
          <w:p w14:paraId="20310990" w14:textId="46C6A0B9" w:rsidR="00A922CD" w:rsidRPr="00F27173" w:rsidDel="003B594F" w:rsidRDefault="00A922CD" w:rsidP="001E6D0D">
            <w:pPr>
              <w:suppressAutoHyphens w:val="0"/>
              <w:autoSpaceDN/>
              <w:spacing w:after="0"/>
              <w:textAlignment w:val="auto"/>
              <w:rPr>
                <w:del w:id="1167" w:author="Danso-Appiah" w:date="2015-10-06T13:05:00Z"/>
                <w:rFonts w:ascii="Times New Roman" w:eastAsia="Times New Roman" w:hAnsi="Times New Roman"/>
                <w:color w:val="000000"/>
                <w:sz w:val="20"/>
                <w:highlight w:val="yellow"/>
                <w:lang w:val="it-IT" w:eastAsia="it-IT"/>
                <w:rPrChange w:id="1168" w:author="Paolo" w:date="2015-10-21T16:32:00Z">
                  <w:rPr>
                    <w:del w:id="1169" w:author="Danso-Appiah" w:date="2015-10-06T13:05:00Z"/>
                    <w:rFonts w:ascii="Times New Roman" w:eastAsia="Times New Roman" w:hAnsi="Times New Roman"/>
                    <w:color w:val="000000"/>
                    <w:sz w:val="20"/>
                    <w:lang w:val="it-IT" w:eastAsia="it-IT"/>
                  </w:rPr>
                </w:rPrChange>
              </w:rPr>
            </w:pPr>
            <w:del w:id="1170" w:author="Danso-Appiah" w:date="2015-10-06T13:05:00Z">
              <w:r w:rsidRPr="00F27173" w:rsidDel="003B594F">
                <w:rPr>
                  <w:rFonts w:ascii="Times New Roman" w:eastAsia="Times New Roman" w:hAnsi="Times New Roman"/>
                  <w:color w:val="000000"/>
                  <w:sz w:val="20"/>
                  <w:highlight w:val="yellow"/>
                  <w:lang w:val="it-IT" w:eastAsia="it-IT"/>
                  <w:rPrChange w:id="1171" w:author="Paolo" w:date="2015-10-21T16:32:00Z">
                    <w:rPr>
                      <w:rFonts w:ascii="Times New Roman" w:eastAsia="Times New Roman" w:hAnsi="Times New Roman"/>
                      <w:color w:val="000000"/>
                      <w:sz w:val="20"/>
                      <w:lang w:val="it-IT" w:eastAsia="it-IT"/>
                    </w:rPr>
                  </w:rPrChange>
                </w:rPr>
                <w:delText>89.6% (88.0%</w:delText>
              </w:r>
              <w:r w:rsidR="00EB6A2A" w:rsidRPr="00F27173" w:rsidDel="003B594F">
                <w:rPr>
                  <w:rFonts w:ascii="Times New Roman" w:eastAsia="Times New Roman" w:hAnsi="Times New Roman"/>
                  <w:color w:val="000000"/>
                  <w:sz w:val="20"/>
                  <w:highlight w:val="yellow"/>
                  <w:lang w:val="it-IT" w:eastAsia="it-IT"/>
                  <w:rPrChange w:id="1172"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173" w:author="Paolo" w:date="2015-10-21T16:32:00Z">
                    <w:rPr>
                      <w:rFonts w:ascii="Times New Roman" w:eastAsia="Times New Roman" w:hAnsi="Times New Roman"/>
                      <w:color w:val="000000"/>
                      <w:sz w:val="20"/>
                      <w:lang w:val="it-IT" w:eastAsia="it-IT"/>
                    </w:rPr>
                  </w:rPrChange>
                </w:rPr>
                <w:delText>91.2%)</w:delText>
              </w:r>
            </w:del>
          </w:p>
        </w:tc>
        <w:tc>
          <w:tcPr>
            <w:tcW w:w="2830" w:type="dxa"/>
            <w:tcBorders>
              <w:left w:val="nil"/>
              <w:right w:val="nil"/>
            </w:tcBorders>
            <w:shd w:val="clear" w:color="auto" w:fill="auto"/>
            <w:noWrap/>
            <w:vAlign w:val="center"/>
            <w:hideMark/>
          </w:tcPr>
          <w:p w14:paraId="1448982E" w14:textId="060DE4E0" w:rsidR="00A922CD" w:rsidRPr="00F27173" w:rsidDel="003B594F" w:rsidRDefault="00A922CD" w:rsidP="001E6D0D">
            <w:pPr>
              <w:suppressAutoHyphens w:val="0"/>
              <w:autoSpaceDN/>
              <w:spacing w:after="0"/>
              <w:textAlignment w:val="auto"/>
              <w:rPr>
                <w:del w:id="1174" w:author="Danso-Appiah" w:date="2015-10-06T13:05:00Z"/>
                <w:rFonts w:ascii="Times New Roman" w:eastAsia="Times New Roman" w:hAnsi="Times New Roman"/>
                <w:color w:val="000000"/>
                <w:sz w:val="20"/>
                <w:highlight w:val="yellow"/>
                <w:lang w:val="it-IT" w:eastAsia="it-IT"/>
                <w:rPrChange w:id="1175" w:author="Paolo" w:date="2015-10-21T16:32:00Z">
                  <w:rPr>
                    <w:del w:id="1176" w:author="Danso-Appiah" w:date="2015-10-06T13:05:00Z"/>
                    <w:rFonts w:ascii="Times New Roman" w:eastAsia="Times New Roman" w:hAnsi="Times New Roman"/>
                    <w:color w:val="000000"/>
                    <w:sz w:val="20"/>
                    <w:lang w:val="it-IT" w:eastAsia="it-IT"/>
                  </w:rPr>
                </w:rPrChange>
              </w:rPr>
            </w:pPr>
            <w:del w:id="1177" w:author="Danso-Appiah" w:date="2015-10-06T13:05:00Z">
              <w:r w:rsidRPr="00F27173" w:rsidDel="003B594F">
                <w:rPr>
                  <w:rFonts w:ascii="Times New Roman" w:eastAsia="Times New Roman" w:hAnsi="Times New Roman"/>
                  <w:color w:val="000000"/>
                  <w:sz w:val="20"/>
                  <w:highlight w:val="yellow"/>
                  <w:lang w:val="it-IT" w:eastAsia="it-IT"/>
                  <w:rPrChange w:id="1178" w:author="Paolo" w:date="2015-10-21T16:32:00Z">
                    <w:rPr>
                      <w:rFonts w:ascii="Times New Roman" w:eastAsia="Times New Roman" w:hAnsi="Times New Roman"/>
                      <w:color w:val="000000"/>
                      <w:sz w:val="20"/>
                      <w:lang w:val="it-IT" w:eastAsia="it-IT"/>
                    </w:rPr>
                  </w:rPrChange>
                </w:rPr>
                <w:delText>47.1% (43.2%</w:delText>
              </w:r>
              <w:r w:rsidR="00EB6A2A" w:rsidRPr="00F27173" w:rsidDel="003B594F">
                <w:rPr>
                  <w:rFonts w:ascii="Times New Roman" w:eastAsia="Times New Roman" w:hAnsi="Times New Roman"/>
                  <w:color w:val="000000"/>
                  <w:sz w:val="20"/>
                  <w:highlight w:val="yellow"/>
                  <w:lang w:val="it-IT" w:eastAsia="it-IT"/>
                  <w:rPrChange w:id="1179"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180" w:author="Paolo" w:date="2015-10-21T16:32:00Z">
                    <w:rPr>
                      <w:rFonts w:ascii="Times New Roman" w:eastAsia="Times New Roman" w:hAnsi="Times New Roman"/>
                      <w:color w:val="000000"/>
                      <w:sz w:val="20"/>
                      <w:lang w:val="it-IT" w:eastAsia="it-IT"/>
                    </w:rPr>
                  </w:rPrChange>
                </w:rPr>
                <w:delText>50.9%)</w:delText>
              </w:r>
            </w:del>
          </w:p>
        </w:tc>
      </w:tr>
      <w:tr w:rsidR="00A922CD" w:rsidRPr="00F27173" w:rsidDel="003B594F" w14:paraId="63EE5DCA" w14:textId="639827CF" w:rsidTr="00A212D3">
        <w:trPr>
          <w:trHeight w:val="442"/>
          <w:jc w:val="center"/>
          <w:del w:id="1181" w:author="Danso-Appiah" w:date="2015-10-06T13:05:00Z"/>
        </w:trPr>
        <w:tc>
          <w:tcPr>
            <w:tcW w:w="2709" w:type="dxa"/>
            <w:tcBorders>
              <w:left w:val="nil"/>
              <w:bottom w:val="single" w:sz="4" w:space="0" w:color="auto"/>
              <w:right w:val="nil"/>
            </w:tcBorders>
            <w:shd w:val="clear" w:color="auto" w:fill="auto"/>
            <w:noWrap/>
            <w:vAlign w:val="center"/>
          </w:tcPr>
          <w:p w14:paraId="494118DB" w14:textId="787567AC" w:rsidR="00A922CD" w:rsidRPr="00F27173" w:rsidDel="003B594F" w:rsidRDefault="00A922CD" w:rsidP="00786951">
            <w:pPr>
              <w:suppressAutoHyphens w:val="0"/>
              <w:autoSpaceDN/>
              <w:spacing w:after="0"/>
              <w:textAlignment w:val="auto"/>
              <w:rPr>
                <w:del w:id="1182" w:author="Danso-Appiah" w:date="2015-10-06T13:05:00Z"/>
                <w:rFonts w:ascii="Times New Roman" w:eastAsia="Times New Roman" w:hAnsi="Times New Roman"/>
                <w:color w:val="000000"/>
                <w:sz w:val="20"/>
                <w:highlight w:val="yellow"/>
                <w:lang w:val="en-US" w:eastAsia="it-IT"/>
                <w:rPrChange w:id="1183" w:author="Paolo" w:date="2015-10-21T16:32:00Z">
                  <w:rPr>
                    <w:del w:id="1184" w:author="Danso-Appiah" w:date="2015-10-06T13:05:00Z"/>
                    <w:rFonts w:ascii="Times New Roman" w:eastAsia="Times New Roman" w:hAnsi="Times New Roman"/>
                    <w:color w:val="000000"/>
                    <w:sz w:val="20"/>
                    <w:lang w:val="en-US" w:eastAsia="it-IT"/>
                  </w:rPr>
                </w:rPrChange>
              </w:rPr>
            </w:pPr>
            <w:del w:id="1185" w:author="Danso-Appiah" w:date="2015-10-06T13:05:00Z">
              <w:r w:rsidRPr="00F27173" w:rsidDel="003B594F">
                <w:rPr>
                  <w:rFonts w:ascii="Times New Roman" w:eastAsia="Times New Roman" w:hAnsi="Times New Roman"/>
                  <w:color w:val="000000"/>
                  <w:sz w:val="20"/>
                  <w:highlight w:val="yellow"/>
                  <w:lang w:val="en-US" w:eastAsia="it-IT"/>
                  <w:rPrChange w:id="1186" w:author="Paolo" w:date="2015-10-21T16:32:00Z">
                    <w:rPr>
                      <w:rFonts w:ascii="Times New Roman" w:eastAsia="Times New Roman" w:hAnsi="Times New Roman"/>
                      <w:color w:val="000000"/>
                      <w:sz w:val="20"/>
                      <w:lang w:val="en-US" w:eastAsia="it-IT"/>
                    </w:rPr>
                  </w:rPrChange>
                </w:rPr>
                <w:delText>Overall</w:delText>
              </w:r>
            </w:del>
          </w:p>
        </w:tc>
        <w:tc>
          <w:tcPr>
            <w:tcW w:w="2502" w:type="dxa"/>
            <w:tcBorders>
              <w:left w:val="nil"/>
              <w:bottom w:val="single" w:sz="4" w:space="0" w:color="auto"/>
              <w:right w:val="nil"/>
            </w:tcBorders>
            <w:shd w:val="clear" w:color="auto" w:fill="auto"/>
            <w:noWrap/>
            <w:vAlign w:val="center"/>
          </w:tcPr>
          <w:p w14:paraId="61636A5D" w14:textId="5172FE2F" w:rsidR="00A922CD" w:rsidRPr="00F27173" w:rsidDel="003B594F" w:rsidRDefault="00A922CD" w:rsidP="001E6D0D">
            <w:pPr>
              <w:suppressAutoHyphens w:val="0"/>
              <w:autoSpaceDN/>
              <w:spacing w:after="0"/>
              <w:textAlignment w:val="auto"/>
              <w:rPr>
                <w:del w:id="1187" w:author="Danso-Appiah" w:date="2015-10-06T13:05:00Z"/>
                <w:rFonts w:ascii="Times New Roman" w:eastAsia="Times New Roman" w:hAnsi="Times New Roman"/>
                <w:color w:val="000000"/>
                <w:sz w:val="20"/>
                <w:highlight w:val="yellow"/>
                <w:lang w:val="it-IT" w:eastAsia="it-IT"/>
                <w:rPrChange w:id="1188" w:author="Paolo" w:date="2015-10-21T16:32:00Z">
                  <w:rPr>
                    <w:del w:id="1189" w:author="Danso-Appiah" w:date="2015-10-06T13:05:00Z"/>
                    <w:rFonts w:ascii="Times New Roman" w:eastAsia="Times New Roman" w:hAnsi="Times New Roman"/>
                    <w:color w:val="000000"/>
                    <w:sz w:val="20"/>
                    <w:lang w:val="it-IT" w:eastAsia="it-IT"/>
                  </w:rPr>
                </w:rPrChange>
              </w:rPr>
            </w:pPr>
            <w:del w:id="1190" w:author="Danso-Appiah" w:date="2015-10-06T13:05:00Z">
              <w:r w:rsidRPr="00F27173" w:rsidDel="003B594F">
                <w:rPr>
                  <w:rFonts w:ascii="Times New Roman" w:eastAsia="Times New Roman" w:hAnsi="Times New Roman"/>
                  <w:color w:val="000000"/>
                  <w:sz w:val="20"/>
                  <w:highlight w:val="yellow"/>
                  <w:lang w:val="it-IT" w:eastAsia="it-IT"/>
                  <w:rPrChange w:id="1191" w:author="Paolo" w:date="2015-10-21T16:32:00Z">
                    <w:rPr>
                      <w:rFonts w:ascii="Times New Roman" w:eastAsia="Times New Roman" w:hAnsi="Times New Roman"/>
                      <w:color w:val="000000"/>
                      <w:sz w:val="20"/>
                      <w:lang w:val="it-IT" w:eastAsia="it-IT"/>
                    </w:rPr>
                  </w:rPrChange>
                </w:rPr>
                <w:delText>86.4% (83.7%</w:delText>
              </w:r>
              <w:r w:rsidR="00EB6A2A" w:rsidRPr="00F27173" w:rsidDel="003B594F">
                <w:rPr>
                  <w:rFonts w:ascii="Times New Roman" w:eastAsia="Times New Roman" w:hAnsi="Times New Roman"/>
                  <w:color w:val="000000"/>
                  <w:sz w:val="20"/>
                  <w:highlight w:val="yellow"/>
                  <w:lang w:val="it-IT" w:eastAsia="it-IT"/>
                  <w:rPrChange w:id="1192"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193" w:author="Paolo" w:date="2015-10-21T16:32:00Z">
                    <w:rPr>
                      <w:rFonts w:ascii="Times New Roman" w:eastAsia="Times New Roman" w:hAnsi="Times New Roman"/>
                      <w:color w:val="000000"/>
                      <w:sz w:val="20"/>
                      <w:lang w:val="it-IT" w:eastAsia="it-IT"/>
                    </w:rPr>
                  </w:rPrChange>
                </w:rPr>
                <w:delText>89.1%)</w:delText>
              </w:r>
            </w:del>
          </w:p>
        </w:tc>
        <w:tc>
          <w:tcPr>
            <w:tcW w:w="2830" w:type="dxa"/>
            <w:tcBorders>
              <w:left w:val="nil"/>
              <w:bottom w:val="single" w:sz="4" w:space="0" w:color="auto"/>
              <w:right w:val="nil"/>
            </w:tcBorders>
            <w:shd w:val="clear" w:color="auto" w:fill="auto"/>
            <w:noWrap/>
            <w:vAlign w:val="center"/>
          </w:tcPr>
          <w:p w14:paraId="3DF465B3" w14:textId="6CF73AD0" w:rsidR="00A922CD" w:rsidRPr="00F27173" w:rsidDel="003B594F" w:rsidRDefault="00A922CD" w:rsidP="001E6D0D">
            <w:pPr>
              <w:suppressAutoHyphens w:val="0"/>
              <w:autoSpaceDN/>
              <w:spacing w:after="0"/>
              <w:textAlignment w:val="auto"/>
              <w:rPr>
                <w:del w:id="1194" w:author="Danso-Appiah" w:date="2015-10-06T13:05:00Z"/>
                <w:rFonts w:ascii="Times New Roman" w:eastAsia="Times New Roman" w:hAnsi="Times New Roman"/>
                <w:color w:val="000000"/>
                <w:sz w:val="20"/>
                <w:highlight w:val="yellow"/>
                <w:lang w:val="it-IT" w:eastAsia="it-IT"/>
                <w:rPrChange w:id="1195" w:author="Paolo" w:date="2015-10-21T16:32:00Z">
                  <w:rPr>
                    <w:del w:id="1196" w:author="Danso-Appiah" w:date="2015-10-06T13:05:00Z"/>
                    <w:rFonts w:ascii="Times New Roman" w:eastAsia="Times New Roman" w:hAnsi="Times New Roman"/>
                    <w:color w:val="000000"/>
                    <w:sz w:val="20"/>
                    <w:lang w:val="it-IT" w:eastAsia="it-IT"/>
                  </w:rPr>
                </w:rPrChange>
              </w:rPr>
            </w:pPr>
            <w:del w:id="1197" w:author="Danso-Appiah" w:date="2015-10-06T13:05:00Z">
              <w:r w:rsidRPr="00F27173" w:rsidDel="003B594F">
                <w:rPr>
                  <w:rFonts w:ascii="Times New Roman" w:eastAsia="Times New Roman" w:hAnsi="Times New Roman"/>
                  <w:color w:val="000000"/>
                  <w:sz w:val="20"/>
                  <w:highlight w:val="yellow"/>
                  <w:lang w:val="it-IT" w:eastAsia="it-IT"/>
                  <w:rPrChange w:id="1198" w:author="Paolo" w:date="2015-10-21T16:32:00Z">
                    <w:rPr>
                      <w:rFonts w:ascii="Times New Roman" w:eastAsia="Times New Roman" w:hAnsi="Times New Roman"/>
                      <w:color w:val="000000"/>
                      <w:sz w:val="20"/>
                      <w:lang w:val="it-IT" w:eastAsia="it-IT"/>
                    </w:rPr>
                  </w:rPrChange>
                </w:rPr>
                <w:delText>56.1% (49.6%</w:delText>
              </w:r>
              <w:r w:rsidR="00EB6A2A" w:rsidRPr="00F27173" w:rsidDel="003B594F">
                <w:rPr>
                  <w:rFonts w:ascii="Times New Roman" w:eastAsia="Times New Roman" w:hAnsi="Times New Roman"/>
                  <w:color w:val="000000"/>
                  <w:sz w:val="20"/>
                  <w:highlight w:val="yellow"/>
                  <w:lang w:val="it-IT" w:eastAsia="it-IT"/>
                  <w:rPrChange w:id="1199" w:author="Paolo" w:date="2015-10-21T16:32:00Z">
                    <w:rPr>
                      <w:rFonts w:ascii="Times New Roman" w:eastAsia="Times New Roman" w:hAnsi="Times New Roman"/>
                      <w:color w:val="000000"/>
                      <w:sz w:val="20"/>
                      <w:lang w:val="it-IT" w:eastAsia="it-IT"/>
                    </w:rPr>
                  </w:rPrChange>
                </w:rPr>
                <w:delText xml:space="preserve"> to -</w:delText>
              </w:r>
              <w:r w:rsidRPr="00F27173" w:rsidDel="003B594F">
                <w:rPr>
                  <w:rFonts w:ascii="Times New Roman" w:eastAsia="Times New Roman" w:hAnsi="Times New Roman"/>
                  <w:color w:val="000000"/>
                  <w:sz w:val="20"/>
                  <w:highlight w:val="yellow"/>
                  <w:lang w:val="it-IT" w:eastAsia="it-IT"/>
                  <w:rPrChange w:id="1200" w:author="Paolo" w:date="2015-10-21T16:32:00Z">
                    <w:rPr>
                      <w:rFonts w:ascii="Times New Roman" w:eastAsia="Times New Roman" w:hAnsi="Times New Roman"/>
                      <w:color w:val="000000"/>
                      <w:sz w:val="20"/>
                      <w:lang w:val="it-IT" w:eastAsia="it-IT"/>
                    </w:rPr>
                  </w:rPrChange>
                </w:rPr>
                <w:delText>-62.6%)</w:delText>
              </w:r>
            </w:del>
          </w:p>
        </w:tc>
      </w:tr>
    </w:tbl>
    <w:p w14:paraId="4A90FF73" w14:textId="5F3C1FC4" w:rsidR="00A922CD" w:rsidRPr="00F27173" w:rsidDel="003B594F" w:rsidRDefault="00A922CD" w:rsidP="00A212D3">
      <w:pPr>
        <w:pStyle w:val="para"/>
        <w:spacing w:before="0" w:after="240"/>
        <w:rPr>
          <w:del w:id="1201" w:author="Danso-Appiah" w:date="2015-10-06T13:05:00Z"/>
          <w:sz w:val="18"/>
          <w:highlight w:val="yellow"/>
          <w:rPrChange w:id="1202" w:author="Paolo" w:date="2015-10-21T16:32:00Z">
            <w:rPr>
              <w:del w:id="1203" w:author="Danso-Appiah" w:date="2015-10-06T13:05:00Z"/>
              <w:sz w:val="18"/>
            </w:rPr>
          </w:rPrChange>
        </w:rPr>
      </w:pPr>
    </w:p>
    <w:p w14:paraId="37A4BC4A" w14:textId="77777777" w:rsidR="006F26D1" w:rsidRPr="00F27173" w:rsidRDefault="006F26D1" w:rsidP="00F87CA2">
      <w:pPr>
        <w:pStyle w:val="para"/>
        <w:spacing w:before="0" w:after="120" w:line="276" w:lineRule="auto"/>
        <w:rPr>
          <w:sz w:val="22"/>
          <w:highlight w:val="yellow"/>
          <w:rPrChange w:id="1204" w:author="Paolo" w:date="2015-10-21T16:32:00Z">
            <w:rPr>
              <w:sz w:val="22"/>
            </w:rPr>
          </w:rPrChange>
        </w:rPr>
      </w:pPr>
    </w:p>
    <w:p w14:paraId="45D830BC" w14:textId="70C337C6" w:rsidR="00A922CD" w:rsidRDefault="00A922CD" w:rsidP="00F87CA2">
      <w:pPr>
        <w:pStyle w:val="para"/>
        <w:spacing w:before="0" w:after="120" w:line="276" w:lineRule="auto"/>
        <w:rPr>
          <w:sz w:val="22"/>
          <w:szCs w:val="22"/>
        </w:rPr>
      </w:pPr>
      <w:r w:rsidRPr="00F27173">
        <w:rPr>
          <w:sz w:val="22"/>
          <w:highlight w:val="yellow"/>
          <w:rPrChange w:id="1205" w:author="Paolo" w:date="2015-10-21T16:32:00Z">
            <w:rPr>
              <w:sz w:val="22"/>
            </w:rPr>
          </w:rPrChange>
        </w:rPr>
        <w:t xml:space="preserve">From the output of </w:t>
      </w:r>
      <w:ins w:id="1206" w:author="Paolo" w:date="2015-10-21T16:30:00Z">
        <w:r w:rsidR="00F27173" w:rsidRPr="00F27173">
          <w:rPr>
            <w:sz w:val="22"/>
            <w:highlight w:val="yellow"/>
            <w:rPrChange w:id="1207" w:author="Paolo" w:date="2015-10-21T16:32:00Z">
              <w:rPr>
                <w:sz w:val="22"/>
              </w:rPr>
            </w:rPrChange>
          </w:rPr>
          <w:t>the LCBM</w:t>
        </w:r>
      </w:ins>
      <w:del w:id="1208" w:author="Paolo" w:date="2015-10-21T16:30:00Z">
        <w:r w:rsidRPr="00F27173" w:rsidDel="00F27173">
          <w:rPr>
            <w:sz w:val="22"/>
            <w:highlight w:val="yellow"/>
            <w:rPrChange w:id="1209" w:author="Paolo" w:date="2015-10-21T16:32:00Z">
              <w:rPr>
                <w:sz w:val="22"/>
              </w:rPr>
            </w:rPrChange>
          </w:rPr>
          <w:delText>latent class analysis</w:delText>
        </w:r>
      </w:del>
      <w:r w:rsidRPr="00F27173">
        <w:rPr>
          <w:sz w:val="22"/>
          <w:highlight w:val="yellow"/>
          <w:rPrChange w:id="1210" w:author="Paolo" w:date="2015-10-21T16:32:00Z">
            <w:rPr>
              <w:sz w:val="22"/>
            </w:rPr>
          </w:rPrChange>
        </w:rPr>
        <w:t xml:space="preserve">, urine samples do not appear to </w:t>
      </w:r>
      <w:ins w:id="1211" w:author="Paolo" w:date="2015-10-21T16:31:00Z">
        <w:r w:rsidR="00F27173" w:rsidRPr="00F27173">
          <w:rPr>
            <w:sz w:val="22"/>
            <w:highlight w:val="yellow"/>
            <w:rPrChange w:id="1212" w:author="Paolo" w:date="2015-10-21T16:32:00Z">
              <w:rPr>
                <w:sz w:val="22"/>
              </w:rPr>
            </w:rPrChange>
          </w:rPr>
          <w:t>be related with the probability of a study to be classified in a particular latent class.</w:t>
        </w:r>
      </w:ins>
      <w:del w:id="1213" w:author="Paolo" w:date="2015-10-21T16:31:00Z">
        <w:r w:rsidRPr="00F27173" w:rsidDel="00F27173">
          <w:rPr>
            <w:sz w:val="22"/>
            <w:highlight w:val="yellow"/>
            <w:rPrChange w:id="1214" w:author="Paolo" w:date="2015-10-21T16:32:00Z">
              <w:rPr>
                <w:sz w:val="22"/>
              </w:rPr>
            </w:rPrChange>
          </w:rPr>
          <w:delText xml:space="preserve">influence the global performance of </w:delText>
        </w:r>
        <w:r w:rsidR="00A212D3" w:rsidRPr="00F27173" w:rsidDel="00F27173">
          <w:rPr>
            <w:sz w:val="22"/>
            <w:highlight w:val="yellow"/>
            <w:rPrChange w:id="1215" w:author="Paolo" w:date="2015-10-21T16:32:00Z">
              <w:rPr>
                <w:sz w:val="22"/>
              </w:rPr>
            </w:rPrChange>
          </w:rPr>
          <w:delText xml:space="preserve">POC-CCA </w:delText>
        </w:r>
        <w:r w:rsidRPr="00F27173" w:rsidDel="00F27173">
          <w:rPr>
            <w:sz w:val="22"/>
            <w:highlight w:val="yellow"/>
            <w:rPrChange w:id="1216" w:author="Paolo" w:date="2015-10-21T16:32:00Z">
              <w:rPr>
                <w:sz w:val="22"/>
              </w:rPr>
            </w:rPrChange>
          </w:rPr>
          <w:delText>test in terms of sensitivity and specificity</w:delText>
        </w:r>
        <w:r w:rsidRPr="00F27173" w:rsidDel="00F27173">
          <w:rPr>
            <w:sz w:val="22"/>
            <w:szCs w:val="22"/>
            <w:highlight w:val="yellow"/>
            <w:rPrChange w:id="1217" w:author="Paolo" w:date="2015-10-21T16:32:00Z">
              <w:rPr>
                <w:sz w:val="22"/>
                <w:szCs w:val="22"/>
              </w:rPr>
            </w:rPrChange>
          </w:rPr>
          <w:delText>.</w:delText>
        </w:r>
      </w:del>
      <w:ins w:id="1218" w:author="Paolo" w:date="2015-10-21T16:31:00Z">
        <w:r w:rsidR="00F27173" w:rsidRPr="00F27173">
          <w:rPr>
            <w:sz w:val="22"/>
            <w:highlight w:val="yellow"/>
            <w:rPrChange w:id="1219" w:author="Paolo" w:date="2015-10-21T16:32:00Z">
              <w:rPr>
                <w:sz w:val="22"/>
              </w:rPr>
            </w:rPrChange>
          </w:rPr>
          <w:t>, thus</w:t>
        </w:r>
      </w:ins>
      <w:ins w:id="1220" w:author="Paolo" w:date="2015-10-21T16:32:00Z">
        <w:r w:rsidR="00F27173" w:rsidRPr="00F27173">
          <w:rPr>
            <w:sz w:val="22"/>
            <w:highlight w:val="yellow"/>
            <w:rPrChange w:id="1221" w:author="Paolo" w:date="2015-10-21T16:32:00Z">
              <w:rPr>
                <w:sz w:val="22"/>
              </w:rPr>
            </w:rPrChange>
          </w:rPr>
          <w:t xml:space="preserve"> </w:t>
        </w:r>
      </w:ins>
      <w:del w:id="1222" w:author="Paolo" w:date="2015-10-21T16:31:00Z">
        <w:r w:rsidRPr="00F27173" w:rsidDel="00F27173">
          <w:rPr>
            <w:sz w:val="22"/>
            <w:szCs w:val="22"/>
            <w:highlight w:val="yellow"/>
            <w:rPrChange w:id="1223" w:author="Paolo" w:date="2015-10-21T16:32:00Z">
              <w:rPr>
                <w:sz w:val="22"/>
                <w:szCs w:val="22"/>
              </w:rPr>
            </w:rPrChange>
          </w:rPr>
          <w:delText xml:space="preserve"> </w:delText>
        </w:r>
        <w:r w:rsidR="004D58AC" w:rsidRPr="00F27173" w:rsidDel="00F27173">
          <w:rPr>
            <w:sz w:val="22"/>
            <w:szCs w:val="22"/>
            <w:highlight w:val="yellow"/>
            <w:rPrChange w:id="1224" w:author="Paolo" w:date="2015-10-21T16:32:00Z">
              <w:rPr>
                <w:sz w:val="22"/>
                <w:szCs w:val="22"/>
              </w:rPr>
            </w:rPrChange>
          </w:rPr>
          <w:delText>I</w:delText>
        </w:r>
      </w:del>
      <w:ins w:id="1225" w:author="Paolo" w:date="2015-10-21T16:31:00Z">
        <w:r w:rsidR="00F27173" w:rsidRPr="00F27173">
          <w:rPr>
            <w:sz w:val="22"/>
            <w:szCs w:val="22"/>
            <w:highlight w:val="yellow"/>
            <w:rPrChange w:id="1226" w:author="Paolo" w:date="2015-10-21T16:32:00Z">
              <w:rPr>
                <w:sz w:val="22"/>
                <w:szCs w:val="22"/>
              </w:rPr>
            </w:rPrChange>
          </w:rPr>
          <w:t xml:space="preserve">I </w:t>
        </w:r>
      </w:ins>
      <w:r w:rsidRPr="00F27173">
        <w:rPr>
          <w:sz w:val="22"/>
          <w:szCs w:val="22"/>
          <w:highlight w:val="yellow"/>
          <w:rPrChange w:id="1227" w:author="Paolo" w:date="2015-10-21T16:32:00Z">
            <w:rPr>
              <w:sz w:val="22"/>
              <w:szCs w:val="22"/>
            </w:rPr>
          </w:rPrChange>
        </w:rPr>
        <w:t xml:space="preserve">ncreasing the number of urine samples do not result in a significant increase of </w:t>
      </w:r>
      <w:ins w:id="1228" w:author="Paolo" w:date="2015-10-21T16:32:00Z">
        <w:r w:rsidR="00F27173" w:rsidRPr="00F27173">
          <w:rPr>
            <w:sz w:val="22"/>
            <w:szCs w:val="22"/>
            <w:highlight w:val="yellow"/>
            <w:rPrChange w:id="1229" w:author="Paolo" w:date="2015-10-21T16:32:00Z">
              <w:rPr>
                <w:sz w:val="22"/>
                <w:szCs w:val="22"/>
              </w:rPr>
            </w:rPrChange>
          </w:rPr>
          <w:t>test performance</w:t>
        </w:r>
      </w:ins>
      <w:del w:id="1230" w:author="Paolo" w:date="2015-10-21T16:32:00Z">
        <w:r w:rsidRPr="00F27173" w:rsidDel="00F27173">
          <w:rPr>
            <w:sz w:val="22"/>
            <w:szCs w:val="22"/>
            <w:highlight w:val="yellow"/>
            <w:rPrChange w:id="1231" w:author="Paolo" w:date="2015-10-21T16:32:00Z">
              <w:rPr>
                <w:sz w:val="22"/>
                <w:szCs w:val="22"/>
              </w:rPr>
            </w:rPrChange>
          </w:rPr>
          <w:delText>probability of being classified in Latent Class 1</w:delText>
        </w:r>
      </w:del>
      <w:r w:rsidR="0042777C" w:rsidRPr="00F27173">
        <w:rPr>
          <w:sz w:val="22"/>
          <w:szCs w:val="22"/>
          <w:highlight w:val="yellow"/>
          <w:rPrChange w:id="1232" w:author="Paolo" w:date="2015-10-21T16:32:00Z">
            <w:rPr>
              <w:sz w:val="22"/>
              <w:szCs w:val="22"/>
            </w:rPr>
          </w:rPrChange>
        </w:rPr>
        <w:t xml:space="preserve"> (</w:t>
      </w:r>
      <w:r w:rsidR="0042777C" w:rsidRPr="00F27173">
        <w:rPr>
          <w:color w:val="0000CC"/>
          <w:sz w:val="22"/>
          <w:szCs w:val="22"/>
          <w:highlight w:val="yellow"/>
          <w:rPrChange w:id="1233" w:author="Paolo" w:date="2015-10-21T16:32:00Z">
            <w:rPr>
              <w:color w:val="0000CC"/>
              <w:sz w:val="22"/>
              <w:szCs w:val="22"/>
            </w:rPr>
          </w:rPrChange>
        </w:rPr>
        <w:t xml:space="preserve">Table </w:t>
      </w:r>
      <w:r w:rsidR="00113377" w:rsidRPr="00F27173">
        <w:rPr>
          <w:color w:val="0000CC"/>
          <w:sz w:val="22"/>
          <w:szCs w:val="22"/>
          <w:highlight w:val="yellow"/>
          <w:rPrChange w:id="1234" w:author="Paolo" w:date="2015-10-21T16:32:00Z">
            <w:rPr>
              <w:color w:val="0000CC"/>
              <w:sz w:val="22"/>
              <w:szCs w:val="22"/>
            </w:rPr>
          </w:rPrChange>
        </w:rPr>
        <w:t>3</w:t>
      </w:r>
      <w:r w:rsidR="00127153" w:rsidRPr="00F27173">
        <w:rPr>
          <w:color w:val="0000CC"/>
          <w:sz w:val="22"/>
          <w:szCs w:val="22"/>
          <w:highlight w:val="yellow"/>
          <w:rPrChange w:id="1235" w:author="Paolo" w:date="2015-10-21T16:32:00Z">
            <w:rPr>
              <w:color w:val="0000CC"/>
              <w:sz w:val="22"/>
              <w:szCs w:val="22"/>
            </w:rPr>
          </w:rPrChange>
        </w:rPr>
        <w:t xml:space="preserve">a and </w:t>
      </w:r>
      <w:r w:rsidR="004D58AC" w:rsidRPr="00F27173">
        <w:rPr>
          <w:color w:val="0000CC"/>
          <w:sz w:val="22"/>
          <w:szCs w:val="22"/>
          <w:highlight w:val="yellow"/>
          <w:rPrChange w:id="1236" w:author="Paolo" w:date="2015-10-21T16:32:00Z">
            <w:rPr>
              <w:color w:val="0000CC"/>
              <w:sz w:val="22"/>
              <w:szCs w:val="22"/>
            </w:rPr>
          </w:rPrChange>
        </w:rPr>
        <w:t xml:space="preserve">Table </w:t>
      </w:r>
      <w:r w:rsidR="00113377" w:rsidRPr="00F27173">
        <w:rPr>
          <w:color w:val="0000CC"/>
          <w:sz w:val="22"/>
          <w:szCs w:val="22"/>
          <w:highlight w:val="yellow"/>
          <w:rPrChange w:id="1237" w:author="Paolo" w:date="2015-10-21T16:32:00Z">
            <w:rPr>
              <w:color w:val="0000CC"/>
              <w:sz w:val="22"/>
              <w:szCs w:val="22"/>
            </w:rPr>
          </w:rPrChange>
        </w:rPr>
        <w:t>3</w:t>
      </w:r>
      <w:r w:rsidR="00127153" w:rsidRPr="00F27173">
        <w:rPr>
          <w:color w:val="0000CC"/>
          <w:sz w:val="22"/>
          <w:szCs w:val="22"/>
          <w:highlight w:val="yellow"/>
          <w:rPrChange w:id="1238" w:author="Paolo" w:date="2015-10-21T16:32:00Z">
            <w:rPr>
              <w:color w:val="0000CC"/>
              <w:sz w:val="22"/>
              <w:szCs w:val="22"/>
            </w:rPr>
          </w:rPrChange>
        </w:rPr>
        <w:t>b</w:t>
      </w:r>
      <w:r w:rsidR="0042777C" w:rsidRPr="00F27173">
        <w:rPr>
          <w:sz w:val="22"/>
          <w:szCs w:val="22"/>
          <w:highlight w:val="yellow"/>
          <w:rPrChange w:id="1239" w:author="Paolo" w:date="2015-10-21T16:32:00Z">
            <w:rPr>
              <w:sz w:val="22"/>
              <w:szCs w:val="22"/>
            </w:rPr>
          </w:rPrChange>
        </w:rPr>
        <w:t>)</w:t>
      </w:r>
      <w:r w:rsidRPr="00F27173">
        <w:rPr>
          <w:sz w:val="22"/>
          <w:szCs w:val="22"/>
          <w:highlight w:val="yellow"/>
          <w:rPrChange w:id="1240" w:author="Paolo" w:date="2015-10-21T16:32:00Z">
            <w:rPr>
              <w:sz w:val="22"/>
              <w:szCs w:val="22"/>
            </w:rPr>
          </w:rPrChange>
        </w:rPr>
        <w:t xml:space="preserve">. The same holds for the number of stools in the Kato-Katz reference test. This has been tested in the LCBM </w:t>
      </w:r>
      <w:r w:rsidR="00453F6A" w:rsidRPr="00F27173">
        <w:rPr>
          <w:sz w:val="22"/>
          <w:szCs w:val="22"/>
          <w:highlight w:val="yellow"/>
          <w:rPrChange w:id="1241" w:author="Paolo" w:date="2015-10-21T16:32:00Z">
            <w:rPr>
              <w:sz w:val="22"/>
              <w:szCs w:val="22"/>
            </w:rPr>
          </w:rPrChange>
        </w:rPr>
        <w:t xml:space="preserve">with </w:t>
      </w:r>
      <w:r w:rsidRPr="00F27173">
        <w:rPr>
          <w:sz w:val="22"/>
          <w:szCs w:val="22"/>
          <w:highlight w:val="yellow"/>
          <w:rPrChange w:id="1242" w:author="Paolo" w:date="2015-10-21T16:32:00Z">
            <w:rPr>
              <w:sz w:val="22"/>
              <w:szCs w:val="22"/>
            </w:rPr>
          </w:rPrChange>
        </w:rPr>
        <w:t>the number of urine samples and stools as covariates, resulting in non-significant estimates.</w:t>
      </w:r>
    </w:p>
    <w:p w14:paraId="11D26B93" w14:textId="77777777" w:rsidR="00276E23" w:rsidRPr="00D0622D" w:rsidRDefault="00276E23" w:rsidP="00F87CA2">
      <w:pPr>
        <w:pStyle w:val="para"/>
        <w:spacing w:before="0" w:after="120" w:line="276" w:lineRule="auto"/>
        <w:rPr>
          <w:sz w:val="22"/>
        </w:rPr>
      </w:pPr>
    </w:p>
    <w:p w14:paraId="5075A09F" w14:textId="0B38A3C8" w:rsidR="00A922CD" w:rsidRPr="00276E23" w:rsidDel="00303E6D" w:rsidRDefault="00BE66C7" w:rsidP="001E6D0D">
      <w:pPr>
        <w:pStyle w:val="para"/>
        <w:spacing w:before="0" w:after="240"/>
        <w:ind w:firstLine="284"/>
        <w:rPr>
          <w:del w:id="1243" w:author="Danso-Appiah" w:date="2015-10-06T13:08:00Z"/>
          <w:b/>
          <w:sz w:val="22"/>
        </w:rPr>
      </w:pPr>
      <w:del w:id="1244" w:author="Danso-Appiah" w:date="2015-10-06T13:08:00Z">
        <w:r w:rsidRPr="002C1E14" w:rsidDel="00303E6D">
          <w:rPr>
            <w:rPrChange w:id="1245" w:author="Danso-Appiah" w:date="2015-09-23T17:53:00Z">
              <w:rPr>
                <w:b/>
              </w:rPr>
            </w:rPrChange>
          </w:rPr>
          <w:delText xml:space="preserve">Table </w:delText>
        </w:r>
        <w:r w:rsidR="00453F6A" w:rsidRPr="002C1E14" w:rsidDel="00303E6D">
          <w:rPr>
            <w:rPrChange w:id="1246" w:author="Danso-Appiah" w:date="2015-09-23T17:53:00Z">
              <w:rPr>
                <w:b/>
              </w:rPr>
            </w:rPrChange>
          </w:rPr>
          <w:delText>3</w:delText>
        </w:r>
        <w:r w:rsidRPr="002C1E14" w:rsidDel="00303E6D">
          <w:rPr>
            <w:rPrChange w:id="1247" w:author="Danso-Appiah" w:date="2015-09-23T17:53:00Z">
              <w:rPr>
                <w:b/>
              </w:rPr>
            </w:rPrChange>
          </w:rPr>
          <w:delText>a</w:delText>
        </w:r>
        <w:r w:rsidDel="00303E6D">
          <w:rPr>
            <w:b/>
            <w:sz w:val="22"/>
          </w:rPr>
          <w:delText xml:space="preserve"> </w:delText>
        </w:r>
        <w:r w:rsidR="006427A1" w:rsidRPr="002C1E14" w:rsidDel="00303E6D">
          <w:rPr>
            <w:b/>
            <w:rPrChange w:id="1248" w:author="Danso-Appiah" w:date="2015-09-23T17:53:00Z">
              <w:rPr/>
            </w:rPrChange>
          </w:rPr>
          <w:delText>Tests classified as</w:delText>
        </w:r>
        <w:r w:rsidR="006427A1" w:rsidRPr="002C1E14" w:rsidDel="00303E6D">
          <w:rPr>
            <w:b/>
            <w:sz w:val="22"/>
          </w:rPr>
          <w:delText xml:space="preserve"> </w:delText>
        </w:r>
        <w:r w:rsidR="00A922CD" w:rsidRPr="002C1E14" w:rsidDel="00303E6D">
          <w:rPr>
            <w:b/>
            <w:rPrChange w:id="1249" w:author="Danso-Appiah" w:date="2015-09-23T17:53:00Z">
              <w:rPr/>
            </w:rPrChange>
          </w:rPr>
          <w:delText>Latent Class 1</w:delText>
        </w:r>
      </w:del>
    </w:p>
    <w:tbl>
      <w:tblPr>
        <w:tblW w:w="7938" w:type="dxa"/>
        <w:tblInd w:w="354" w:type="dxa"/>
        <w:tblCellMar>
          <w:left w:w="70" w:type="dxa"/>
          <w:right w:w="70" w:type="dxa"/>
        </w:tblCellMar>
        <w:tblLook w:val="04A0" w:firstRow="1" w:lastRow="0" w:firstColumn="1" w:lastColumn="0" w:noHBand="0" w:noVBand="1"/>
      </w:tblPr>
      <w:tblGrid>
        <w:gridCol w:w="2410"/>
        <w:gridCol w:w="3071"/>
        <w:gridCol w:w="2457"/>
      </w:tblGrid>
      <w:tr w:rsidR="00521D85" w:rsidRPr="001E6D0D" w:rsidDel="00303E6D" w14:paraId="3A6C2D99" w14:textId="3105B0D6" w:rsidTr="001E6D0D">
        <w:trPr>
          <w:trHeight w:val="300"/>
          <w:del w:id="1250" w:author="Danso-Appiah" w:date="2015-10-06T13:08:00Z"/>
        </w:trPr>
        <w:tc>
          <w:tcPr>
            <w:tcW w:w="2410" w:type="dxa"/>
            <w:tcBorders>
              <w:top w:val="single" w:sz="4" w:space="0" w:color="auto"/>
              <w:left w:val="nil"/>
              <w:bottom w:val="single" w:sz="4" w:space="0" w:color="auto"/>
              <w:right w:val="nil"/>
            </w:tcBorders>
            <w:shd w:val="clear" w:color="auto" w:fill="auto"/>
            <w:noWrap/>
            <w:vAlign w:val="center"/>
            <w:hideMark/>
          </w:tcPr>
          <w:p w14:paraId="4B9FD2C5" w14:textId="6F4C5BEC" w:rsidR="00A922CD" w:rsidRPr="001E6D0D" w:rsidDel="00303E6D" w:rsidRDefault="00A922CD" w:rsidP="009F180B">
            <w:pPr>
              <w:suppressAutoHyphens w:val="0"/>
              <w:autoSpaceDN/>
              <w:spacing w:after="0"/>
              <w:textAlignment w:val="auto"/>
              <w:rPr>
                <w:del w:id="1251" w:author="Danso-Appiah" w:date="2015-10-06T13:08:00Z"/>
                <w:rFonts w:ascii="Times New Roman" w:eastAsia="Times New Roman" w:hAnsi="Times New Roman"/>
                <w:b/>
                <w:bCs/>
                <w:color w:val="000000"/>
                <w:sz w:val="20"/>
                <w:szCs w:val="18"/>
                <w:lang w:val="it-IT" w:eastAsia="it-IT"/>
              </w:rPr>
            </w:pPr>
            <w:del w:id="1252" w:author="Danso-Appiah" w:date="2015-10-06T13:08:00Z">
              <w:r w:rsidRPr="001E6D0D" w:rsidDel="00303E6D">
                <w:rPr>
                  <w:rFonts w:ascii="Times New Roman" w:eastAsia="Times New Roman" w:hAnsi="Times New Roman"/>
                  <w:b/>
                  <w:bCs/>
                  <w:color w:val="000000"/>
                  <w:sz w:val="20"/>
                  <w:szCs w:val="18"/>
                  <w:lang w:val="it-IT" w:eastAsia="it-IT"/>
                </w:rPr>
                <w:delText>Study</w:delText>
              </w:r>
              <w:r w:rsidR="009F180B" w:rsidRPr="001E6D0D" w:rsidDel="00303E6D">
                <w:rPr>
                  <w:rFonts w:ascii="Times New Roman" w:eastAsia="Times New Roman" w:hAnsi="Times New Roman"/>
                  <w:b/>
                  <w:bCs/>
                  <w:color w:val="000000"/>
                  <w:sz w:val="20"/>
                  <w:szCs w:val="18"/>
                  <w:lang w:val="it-IT" w:eastAsia="it-IT"/>
                </w:rPr>
                <w:delText xml:space="preserve"> </w:delText>
              </w:r>
              <w:r w:rsidRPr="001E6D0D" w:rsidDel="00303E6D">
                <w:rPr>
                  <w:rFonts w:ascii="Times New Roman" w:eastAsia="Times New Roman" w:hAnsi="Times New Roman"/>
                  <w:b/>
                  <w:bCs/>
                  <w:color w:val="000000"/>
                  <w:sz w:val="20"/>
                  <w:szCs w:val="18"/>
                  <w:lang w:val="it-IT" w:eastAsia="it-IT"/>
                </w:rPr>
                <w:delText>ID</w:delText>
              </w:r>
            </w:del>
          </w:p>
        </w:tc>
        <w:tc>
          <w:tcPr>
            <w:tcW w:w="3071" w:type="dxa"/>
            <w:tcBorders>
              <w:top w:val="single" w:sz="4" w:space="0" w:color="auto"/>
              <w:left w:val="nil"/>
              <w:bottom w:val="single" w:sz="4" w:space="0" w:color="auto"/>
              <w:right w:val="nil"/>
            </w:tcBorders>
            <w:shd w:val="clear" w:color="auto" w:fill="auto"/>
            <w:noWrap/>
            <w:vAlign w:val="center"/>
            <w:hideMark/>
          </w:tcPr>
          <w:p w14:paraId="4D65B5B1" w14:textId="6002ACF8" w:rsidR="00A922CD" w:rsidRPr="001E6D0D" w:rsidDel="00303E6D" w:rsidRDefault="00A922CD" w:rsidP="009F180B">
            <w:pPr>
              <w:suppressAutoHyphens w:val="0"/>
              <w:autoSpaceDN/>
              <w:spacing w:after="0"/>
              <w:textAlignment w:val="auto"/>
              <w:rPr>
                <w:del w:id="1253" w:author="Danso-Appiah" w:date="2015-10-06T13:08:00Z"/>
                <w:rFonts w:ascii="Times New Roman" w:eastAsia="Times New Roman" w:hAnsi="Times New Roman"/>
                <w:b/>
                <w:bCs/>
                <w:color w:val="000000"/>
                <w:sz w:val="20"/>
                <w:szCs w:val="18"/>
                <w:lang w:val="it-IT" w:eastAsia="it-IT"/>
              </w:rPr>
            </w:pPr>
            <w:del w:id="1254" w:author="Danso-Appiah" w:date="2015-10-06T13:08:00Z">
              <w:r w:rsidRPr="001E6D0D" w:rsidDel="00303E6D">
                <w:rPr>
                  <w:rFonts w:ascii="Times New Roman" w:eastAsia="Times New Roman" w:hAnsi="Times New Roman"/>
                  <w:b/>
                  <w:bCs/>
                  <w:color w:val="000000"/>
                  <w:sz w:val="20"/>
                  <w:szCs w:val="18"/>
                  <w:lang w:val="it-IT" w:eastAsia="it-IT"/>
                </w:rPr>
                <w:delText>Index</w:delText>
              </w:r>
              <w:r w:rsidR="009F180B" w:rsidRPr="001E6D0D" w:rsidDel="00303E6D">
                <w:rPr>
                  <w:rFonts w:ascii="Times New Roman" w:eastAsia="Times New Roman" w:hAnsi="Times New Roman"/>
                  <w:b/>
                  <w:bCs/>
                  <w:color w:val="000000"/>
                  <w:sz w:val="20"/>
                  <w:szCs w:val="18"/>
                  <w:lang w:val="it-IT" w:eastAsia="it-IT"/>
                </w:rPr>
                <w:delText xml:space="preserve"> </w:delText>
              </w:r>
              <w:r w:rsidRPr="001E6D0D" w:rsidDel="00303E6D">
                <w:rPr>
                  <w:rFonts w:ascii="Times New Roman" w:eastAsia="Times New Roman" w:hAnsi="Times New Roman"/>
                  <w:b/>
                  <w:bCs/>
                  <w:color w:val="000000"/>
                  <w:sz w:val="20"/>
                  <w:szCs w:val="18"/>
                  <w:lang w:val="it-IT" w:eastAsia="it-IT"/>
                </w:rPr>
                <w:delText>Test</w:delText>
              </w:r>
            </w:del>
          </w:p>
        </w:tc>
        <w:tc>
          <w:tcPr>
            <w:tcW w:w="2457" w:type="dxa"/>
            <w:tcBorders>
              <w:top w:val="single" w:sz="4" w:space="0" w:color="auto"/>
              <w:left w:val="nil"/>
              <w:bottom w:val="single" w:sz="4" w:space="0" w:color="auto"/>
              <w:right w:val="nil"/>
            </w:tcBorders>
            <w:shd w:val="clear" w:color="auto" w:fill="auto"/>
            <w:noWrap/>
            <w:vAlign w:val="center"/>
            <w:hideMark/>
          </w:tcPr>
          <w:p w14:paraId="51F8373E" w14:textId="46727BD7" w:rsidR="00A922CD" w:rsidRPr="001E6D0D" w:rsidDel="00303E6D" w:rsidRDefault="00A922CD" w:rsidP="009F180B">
            <w:pPr>
              <w:suppressAutoHyphens w:val="0"/>
              <w:autoSpaceDN/>
              <w:spacing w:after="0"/>
              <w:textAlignment w:val="auto"/>
              <w:rPr>
                <w:del w:id="1255" w:author="Danso-Appiah" w:date="2015-10-06T13:08:00Z"/>
                <w:rFonts w:ascii="Times New Roman" w:eastAsia="Times New Roman" w:hAnsi="Times New Roman"/>
                <w:b/>
                <w:bCs/>
                <w:color w:val="000000"/>
                <w:sz w:val="20"/>
                <w:szCs w:val="18"/>
                <w:lang w:val="it-IT" w:eastAsia="it-IT"/>
              </w:rPr>
            </w:pPr>
            <w:del w:id="1256" w:author="Danso-Appiah" w:date="2015-10-06T13:08:00Z">
              <w:r w:rsidRPr="001E6D0D" w:rsidDel="00303E6D">
                <w:rPr>
                  <w:rFonts w:ascii="Times New Roman" w:eastAsia="Times New Roman" w:hAnsi="Times New Roman"/>
                  <w:b/>
                  <w:bCs/>
                  <w:color w:val="000000"/>
                  <w:sz w:val="20"/>
                  <w:szCs w:val="18"/>
                  <w:lang w:val="it-IT" w:eastAsia="it-IT"/>
                </w:rPr>
                <w:delText>Reference</w:delText>
              </w:r>
              <w:r w:rsidR="009F180B" w:rsidRPr="001E6D0D" w:rsidDel="00303E6D">
                <w:rPr>
                  <w:rFonts w:ascii="Times New Roman" w:eastAsia="Times New Roman" w:hAnsi="Times New Roman"/>
                  <w:b/>
                  <w:bCs/>
                  <w:color w:val="000000"/>
                  <w:sz w:val="20"/>
                  <w:szCs w:val="18"/>
                  <w:lang w:val="it-IT" w:eastAsia="it-IT"/>
                </w:rPr>
                <w:delText xml:space="preserve"> </w:delText>
              </w:r>
              <w:r w:rsidRPr="001E6D0D" w:rsidDel="00303E6D">
                <w:rPr>
                  <w:rFonts w:ascii="Times New Roman" w:eastAsia="Times New Roman" w:hAnsi="Times New Roman"/>
                  <w:b/>
                  <w:bCs/>
                  <w:color w:val="000000"/>
                  <w:sz w:val="20"/>
                  <w:szCs w:val="18"/>
                  <w:lang w:val="it-IT" w:eastAsia="it-IT"/>
                </w:rPr>
                <w:delText>Standard</w:delText>
              </w:r>
            </w:del>
          </w:p>
        </w:tc>
      </w:tr>
      <w:tr w:rsidR="00521D85" w:rsidRPr="001E6D0D" w:rsidDel="00303E6D" w14:paraId="10B82CBC" w14:textId="09924E17" w:rsidTr="001E6D0D">
        <w:trPr>
          <w:trHeight w:val="300"/>
          <w:del w:id="1257" w:author="Danso-Appiah" w:date="2015-10-06T13:08:00Z"/>
        </w:trPr>
        <w:tc>
          <w:tcPr>
            <w:tcW w:w="2410" w:type="dxa"/>
            <w:tcBorders>
              <w:top w:val="single" w:sz="4" w:space="0" w:color="auto"/>
              <w:left w:val="nil"/>
              <w:bottom w:val="nil"/>
              <w:right w:val="nil"/>
            </w:tcBorders>
            <w:shd w:val="clear" w:color="auto" w:fill="auto"/>
            <w:noWrap/>
            <w:vAlign w:val="bottom"/>
            <w:hideMark/>
          </w:tcPr>
          <w:p w14:paraId="631E2BE2" w14:textId="2436C664" w:rsidR="00A922CD" w:rsidRPr="001E6D0D" w:rsidDel="00303E6D" w:rsidRDefault="00A922CD" w:rsidP="00A10019">
            <w:pPr>
              <w:suppressAutoHyphens w:val="0"/>
              <w:autoSpaceDN/>
              <w:spacing w:after="0"/>
              <w:textAlignment w:val="auto"/>
              <w:rPr>
                <w:del w:id="1258" w:author="Danso-Appiah" w:date="2015-10-06T13:08:00Z"/>
                <w:rFonts w:ascii="Times New Roman" w:eastAsia="Times New Roman" w:hAnsi="Times New Roman"/>
                <w:color w:val="000000"/>
                <w:sz w:val="20"/>
                <w:szCs w:val="18"/>
                <w:lang w:val="it-IT" w:eastAsia="it-IT"/>
              </w:rPr>
            </w:pPr>
            <w:del w:id="1259" w:author="Danso-Appiah" w:date="2015-10-06T13:08:00Z">
              <w:r w:rsidRPr="001E6D0D" w:rsidDel="00303E6D">
                <w:rPr>
                  <w:rFonts w:ascii="Times New Roman" w:eastAsia="Times New Roman" w:hAnsi="Times New Roman"/>
                  <w:color w:val="000000"/>
                  <w:sz w:val="20"/>
                </w:rPr>
                <w:delText>Coulibaly2011</w:delText>
              </w:r>
            </w:del>
          </w:p>
        </w:tc>
        <w:tc>
          <w:tcPr>
            <w:tcW w:w="3071" w:type="dxa"/>
            <w:tcBorders>
              <w:top w:val="single" w:sz="4" w:space="0" w:color="auto"/>
              <w:left w:val="nil"/>
              <w:bottom w:val="nil"/>
              <w:right w:val="nil"/>
            </w:tcBorders>
            <w:shd w:val="clear" w:color="auto" w:fill="auto"/>
            <w:noWrap/>
            <w:vAlign w:val="bottom"/>
            <w:hideMark/>
          </w:tcPr>
          <w:p w14:paraId="17866D1F" w14:textId="2CD351F0" w:rsidR="00A922CD" w:rsidRPr="001E6D0D" w:rsidDel="00303E6D" w:rsidRDefault="00A922CD" w:rsidP="00A10019">
            <w:pPr>
              <w:suppressAutoHyphens w:val="0"/>
              <w:autoSpaceDN/>
              <w:spacing w:after="0"/>
              <w:textAlignment w:val="auto"/>
              <w:rPr>
                <w:del w:id="1260" w:author="Danso-Appiah" w:date="2015-10-06T13:08:00Z"/>
                <w:rFonts w:ascii="Times New Roman" w:eastAsia="Times New Roman" w:hAnsi="Times New Roman"/>
                <w:color w:val="000000"/>
                <w:sz w:val="20"/>
                <w:szCs w:val="18"/>
                <w:lang w:val="it-IT" w:eastAsia="it-IT"/>
              </w:rPr>
            </w:pPr>
            <w:del w:id="1261" w:author="Danso-Appiah" w:date="2015-10-06T13:08:00Z">
              <w:r w:rsidRPr="001E6D0D" w:rsidDel="00303E6D">
                <w:rPr>
                  <w:rFonts w:ascii="Times New Roman" w:eastAsia="Times New Roman" w:hAnsi="Times New Roman"/>
                  <w:color w:val="000000"/>
                  <w:sz w:val="20"/>
                </w:rPr>
                <w:delText>POC-CCA cassette (one urine)</w:delText>
              </w:r>
            </w:del>
          </w:p>
        </w:tc>
        <w:tc>
          <w:tcPr>
            <w:tcW w:w="2457" w:type="dxa"/>
            <w:tcBorders>
              <w:top w:val="single" w:sz="4" w:space="0" w:color="auto"/>
              <w:left w:val="nil"/>
              <w:bottom w:val="nil"/>
              <w:right w:val="nil"/>
            </w:tcBorders>
            <w:shd w:val="clear" w:color="auto" w:fill="auto"/>
            <w:noWrap/>
            <w:vAlign w:val="bottom"/>
            <w:hideMark/>
          </w:tcPr>
          <w:p w14:paraId="1B1506F2" w14:textId="56C974CA" w:rsidR="00A922CD" w:rsidRPr="001E6D0D" w:rsidDel="00303E6D" w:rsidRDefault="00A922CD" w:rsidP="00A10019">
            <w:pPr>
              <w:suppressAutoHyphens w:val="0"/>
              <w:autoSpaceDN/>
              <w:spacing w:after="0"/>
              <w:textAlignment w:val="auto"/>
              <w:rPr>
                <w:del w:id="1262" w:author="Danso-Appiah" w:date="2015-10-06T13:08:00Z"/>
                <w:rFonts w:ascii="Times New Roman" w:eastAsia="Times New Roman" w:hAnsi="Times New Roman"/>
                <w:color w:val="000000"/>
                <w:sz w:val="20"/>
                <w:szCs w:val="18"/>
                <w:lang w:val="it-IT" w:eastAsia="it-IT"/>
              </w:rPr>
            </w:pPr>
            <w:del w:id="1263" w:author="Danso-Appiah" w:date="2015-10-06T13:08:00Z">
              <w:r w:rsidRPr="001E6D0D" w:rsidDel="00303E6D">
                <w:rPr>
                  <w:rFonts w:ascii="Times New Roman" w:eastAsia="Times New Roman" w:hAnsi="Times New Roman"/>
                  <w:color w:val="000000"/>
                  <w:sz w:val="20"/>
                </w:rPr>
                <w:delText>Kato-Katz (one stool)</w:delText>
              </w:r>
            </w:del>
          </w:p>
        </w:tc>
      </w:tr>
      <w:tr w:rsidR="00521D85" w:rsidRPr="001E6D0D" w:rsidDel="00303E6D" w14:paraId="25C883A7" w14:textId="070F39EF" w:rsidTr="001E6D0D">
        <w:trPr>
          <w:trHeight w:val="300"/>
          <w:del w:id="1264" w:author="Danso-Appiah" w:date="2015-10-06T13:08:00Z"/>
        </w:trPr>
        <w:tc>
          <w:tcPr>
            <w:tcW w:w="2410" w:type="dxa"/>
            <w:tcBorders>
              <w:top w:val="nil"/>
              <w:left w:val="nil"/>
              <w:bottom w:val="nil"/>
              <w:right w:val="nil"/>
            </w:tcBorders>
            <w:shd w:val="clear" w:color="auto" w:fill="auto"/>
            <w:noWrap/>
            <w:vAlign w:val="bottom"/>
            <w:hideMark/>
          </w:tcPr>
          <w:p w14:paraId="0498F254" w14:textId="0FB563C7" w:rsidR="00A922CD" w:rsidRPr="001E6D0D" w:rsidDel="00303E6D" w:rsidRDefault="00A922CD" w:rsidP="00A10019">
            <w:pPr>
              <w:suppressAutoHyphens w:val="0"/>
              <w:autoSpaceDN/>
              <w:spacing w:after="0"/>
              <w:textAlignment w:val="auto"/>
              <w:rPr>
                <w:del w:id="1265" w:author="Danso-Appiah" w:date="2015-10-06T13:08:00Z"/>
                <w:rFonts w:ascii="Times New Roman" w:eastAsia="Times New Roman" w:hAnsi="Times New Roman"/>
                <w:color w:val="000000"/>
                <w:sz w:val="20"/>
                <w:szCs w:val="18"/>
                <w:lang w:val="it-IT" w:eastAsia="it-IT"/>
              </w:rPr>
            </w:pPr>
            <w:del w:id="1266" w:author="Danso-Appiah" w:date="2015-10-06T13:08:00Z">
              <w:r w:rsidRPr="001E6D0D" w:rsidDel="00303E6D">
                <w:rPr>
                  <w:rFonts w:ascii="Times New Roman" w:eastAsia="Times New Roman" w:hAnsi="Times New Roman"/>
                  <w:color w:val="000000"/>
                  <w:sz w:val="20"/>
                </w:rPr>
                <w:delText>Coulibaly2011-study1</w:delText>
              </w:r>
            </w:del>
          </w:p>
        </w:tc>
        <w:tc>
          <w:tcPr>
            <w:tcW w:w="3071" w:type="dxa"/>
            <w:tcBorders>
              <w:top w:val="nil"/>
              <w:left w:val="nil"/>
              <w:bottom w:val="nil"/>
              <w:right w:val="nil"/>
            </w:tcBorders>
            <w:shd w:val="clear" w:color="auto" w:fill="auto"/>
            <w:noWrap/>
            <w:vAlign w:val="bottom"/>
            <w:hideMark/>
          </w:tcPr>
          <w:p w14:paraId="7A9545AC" w14:textId="66831BBC" w:rsidR="00A922CD" w:rsidRPr="001E6D0D" w:rsidDel="00303E6D" w:rsidRDefault="00A922CD" w:rsidP="00A10019">
            <w:pPr>
              <w:suppressAutoHyphens w:val="0"/>
              <w:autoSpaceDN/>
              <w:spacing w:after="0"/>
              <w:textAlignment w:val="auto"/>
              <w:rPr>
                <w:del w:id="1267" w:author="Danso-Appiah" w:date="2015-10-06T13:08:00Z"/>
                <w:rFonts w:ascii="Times New Roman" w:eastAsia="Times New Roman" w:hAnsi="Times New Roman"/>
                <w:color w:val="000000"/>
                <w:sz w:val="20"/>
                <w:szCs w:val="18"/>
                <w:lang w:val="it-IT" w:eastAsia="it-IT"/>
              </w:rPr>
            </w:pPr>
            <w:del w:id="1268" w:author="Danso-Appiah" w:date="2015-10-06T13:08:00Z">
              <w:r w:rsidRPr="001E6D0D" w:rsidDel="00303E6D">
                <w:rPr>
                  <w:rFonts w:ascii="Times New Roman" w:eastAsia="Times New Roman" w:hAnsi="Times New Roman"/>
                  <w:color w:val="000000"/>
                  <w:sz w:val="20"/>
                </w:rPr>
                <w:delText>POC-CCA cassette (one urine)</w:delText>
              </w:r>
            </w:del>
          </w:p>
        </w:tc>
        <w:tc>
          <w:tcPr>
            <w:tcW w:w="2457" w:type="dxa"/>
            <w:tcBorders>
              <w:top w:val="nil"/>
              <w:left w:val="nil"/>
              <w:bottom w:val="nil"/>
              <w:right w:val="nil"/>
            </w:tcBorders>
            <w:shd w:val="clear" w:color="auto" w:fill="auto"/>
            <w:noWrap/>
            <w:vAlign w:val="bottom"/>
            <w:hideMark/>
          </w:tcPr>
          <w:p w14:paraId="4B9ECA6D" w14:textId="0117BF36" w:rsidR="00A922CD" w:rsidRPr="001E6D0D" w:rsidDel="00303E6D" w:rsidRDefault="00A922CD" w:rsidP="00A10019">
            <w:pPr>
              <w:suppressAutoHyphens w:val="0"/>
              <w:autoSpaceDN/>
              <w:spacing w:after="0"/>
              <w:textAlignment w:val="auto"/>
              <w:rPr>
                <w:del w:id="1269" w:author="Danso-Appiah" w:date="2015-10-06T13:08:00Z"/>
                <w:rFonts w:ascii="Times New Roman" w:eastAsia="Times New Roman" w:hAnsi="Times New Roman"/>
                <w:color w:val="000000"/>
                <w:sz w:val="20"/>
                <w:szCs w:val="18"/>
                <w:lang w:val="it-IT" w:eastAsia="it-IT"/>
              </w:rPr>
            </w:pPr>
            <w:del w:id="1270" w:author="Danso-Appiah" w:date="2015-10-06T13:08:00Z">
              <w:r w:rsidRPr="001E6D0D" w:rsidDel="00303E6D">
                <w:rPr>
                  <w:rFonts w:ascii="Times New Roman" w:eastAsia="Times New Roman" w:hAnsi="Times New Roman"/>
                  <w:color w:val="000000"/>
                  <w:sz w:val="20"/>
                </w:rPr>
                <w:delText>Kato-Katz (three stools)</w:delText>
              </w:r>
            </w:del>
          </w:p>
        </w:tc>
      </w:tr>
      <w:tr w:rsidR="00521D85" w:rsidRPr="001E6D0D" w:rsidDel="00303E6D" w14:paraId="4DFC4F3D" w14:textId="2BB687D3" w:rsidTr="001E6D0D">
        <w:trPr>
          <w:trHeight w:val="300"/>
          <w:del w:id="1271" w:author="Danso-Appiah" w:date="2015-10-06T13:08:00Z"/>
        </w:trPr>
        <w:tc>
          <w:tcPr>
            <w:tcW w:w="2410" w:type="dxa"/>
            <w:tcBorders>
              <w:top w:val="nil"/>
              <w:left w:val="nil"/>
              <w:bottom w:val="nil"/>
              <w:right w:val="nil"/>
            </w:tcBorders>
            <w:shd w:val="clear" w:color="auto" w:fill="auto"/>
            <w:noWrap/>
            <w:vAlign w:val="bottom"/>
            <w:hideMark/>
          </w:tcPr>
          <w:p w14:paraId="186F5F28" w14:textId="0124DBF3" w:rsidR="00A922CD" w:rsidRPr="001E6D0D" w:rsidDel="00303E6D" w:rsidRDefault="00A922CD" w:rsidP="00A10019">
            <w:pPr>
              <w:suppressAutoHyphens w:val="0"/>
              <w:autoSpaceDN/>
              <w:spacing w:after="0"/>
              <w:textAlignment w:val="auto"/>
              <w:rPr>
                <w:del w:id="1272" w:author="Danso-Appiah" w:date="2015-10-06T13:08:00Z"/>
                <w:rFonts w:ascii="Times New Roman" w:eastAsia="Times New Roman" w:hAnsi="Times New Roman"/>
                <w:color w:val="000000"/>
                <w:sz w:val="20"/>
                <w:szCs w:val="18"/>
                <w:lang w:val="it-IT" w:eastAsia="it-IT"/>
              </w:rPr>
            </w:pPr>
            <w:del w:id="1273" w:author="Danso-Appiah" w:date="2015-10-06T13:08:00Z">
              <w:r w:rsidRPr="001E6D0D" w:rsidDel="00303E6D">
                <w:rPr>
                  <w:rFonts w:ascii="Times New Roman" w:eastAsia="Times New Roman" w:hAnsi="Times New Roman"/>
                  <w:color w:val="000000"/>
                  <w:sz w:val="20"/>
                </w:rPr>
                <w:delText>Coulibaly2011-study1</w:delText>
              </w:r>
            </w:del>
          </w:p>
        </w:tc>
        <w:tc>
          <w:tcPr>
            <w:tcW w:w="3071" w:type="dxa"/>
            <w:tcBorders>
              <w:top w:val="nil"/>
              <w:left w:val="nil"/>
              <w:bottom w:val="nil"/>
              <w:right w:val="nil"/>
            </w:tcBorders>
            <w:shd w:val="clear" w:color="auto" w:fill="auto"/>
            <w:noWrap/>
            <w:vAlign w:val="bottom"/>
            <w:hideMark/>
          </w:tcPr>
          <w:p w14:paraId="03A251EF" w14:textId="748E481D" w:rsidR="00A922CD" w:rsidRPr="001E6D0D" w:rsidDel="00303E6D" w:rsidRDefault="00A922CD" w:rsidP="00A10019">
            <w:pPr>
              <w:suppressAutoHyphens w:val="0"/>
              <w:autoSpaceDN/>
              <w:spacing w:after="0"/>
              <w:textAlignment w:val="auto"/>
              <w:rPr>
                <w:del w:id="1274" w:author="Danso-Appiah" w:date="2015-10-06T13:08:00Z"/>
                <w:rFonts w:ascii="Times New Roman" w:eastAsia="Times New Roman" w:hAnsi="Times New Roman"/>
                <w:color w:val="000000"/>
                <w:sz w:val="20"/>
                <w:szCs w:val="18"/>
                <w:lang w:val="it-IT" w:eastAsia="it-IT"/>
              </w:rPr>
            </w:pPr>
            <w:del w:id="1275" w:author="Danso-Appiah" w:date="2015-10-06T13:08:00Z">
              <w:r w:rsidRPr="001E6D0D" w:rsidDel="00303E6D">
                <w:rPr>
                  <w:rFonts w:ascii="Times New Roman" w:eastAsia="Times New Roman" w:hAnsi="Times New Roman"/>
                  <w:color w:val="000000"/>
                  <w:sz w:val="20"/>
                </w:rPr>
                <w:delText>POC-CCA cassette (three urine</w:delText>
              </w:r>
              <w:r w:rsidR="00836D95" w:rsidRPr="001E6D0D" w:rsidDel="00303E6D">
                <w:rPr>
                  <w:rFonts w:ascii="Times New Roman" w:eastAsia="Times New Roman" w:hAnsi="Times New Roman"/>
                  <w:color w:val="000000"/>
                  <w:sz w:val="20"/>
                </w:rPr>
                <w:delText>s</w:delText>
              </w:r>
              <w:r w:rsidRPr="001E6D0D" w:rsidDel="00303E6D">
                <w:rPr>
                  <w:rFonts w:ascii="Times New Roman" w:eastAsia="Times New Roman" w:hAnsi="Times New Roman"/>
                  <w:color w:val="000000"/>
                  <w:sz w:val="20"/>
                </w:rPr>
                <w:delText>)</w:delText>
              </w:r>
            </w:del>
          </w:p>
        </w:tc>
        <w:tc>
          <w:tcPr>
            <w:tcW w:w="2457" w:type="dxa"/>
            <w:tcBorders>
              <w:top w:val="nil"/>
              <w:left w:val="nil"/>
              <w:bottom w:val="nil"/>
              <w:right w:val="nil"/>
            </w:tcBorders>
            <w:shd w:val="clear" w:color="auto" w:fill="auto"/>
            <w:noWrap/>
            <w:vAlign w:val="bottom"/>
            <w:hideMark/>
          </w:tcPr>
          <w:p w14:paraId="052DED7C" w14:textId="49CF2B22" w:rsidR="00A922CD" w:rsidRPr="001E6D0D" w:rsidDel="00303E6D" w:rsidRDefault="00A922CD" w:rsidP="00A10019">
            <w:pPr>
              <w:suppressAutoHyphens w:val="0"/>
              <w:autoSpaceDN/>
              <w:spacing w:after="0"/>
              <w:textAlignment w:val="auto"/>
              <w:rPr>
                <w:del w:id="1276" w:author="Danso-Appiah" w:date="2015-10-06T13:08:00Z"/>
                <w:rFonts w:ascii="Times New Roman" w:eastAsia="Times New Roman" w:hAnsi="Times New Roman"/>
                <w:color w:val="000000"/>
                <w:sz w:val="20"/>
                <w:szCs w:val="18"/>
                <w:lang w:val="it-IT" w:eastAsia="it-IT"/>
              </w:rPr>
            </w:pPr>
            <w:del w:id="1277" w:author="Danso-Appiah" w:date="2015-10-06T13:08:00Z">
              <w:r w:rsidRPr="001E6D0D" w:rsidDel="00303E6D">
                <w:rPr>
                  <w:rFonts w:ascii="Times New Roman" w:eastAsia="Times New Roman" w:hAnsi="Times New Roman"/>
                  <w:color w:val="000000"/>
                  <w:sz w:val="20"/>
                </w:rPr>
                <w:delText>Kato-Katz (three stools)</w:delText>
              </w:r>
            </w:del>
          </w:p>
        </w:tc>
      </w:tr>
      <w:tr w:rsidR="00521D85" w:rsidRPr="001E6D0D" w:rsidDel="00303E6D" w14:paraId="090F9111" w14:textId="1190C60A" w:rsidTr="001E6D0D">
        <w:trPr>
          <w:trHeight w:val="300"/>
          <w:del w:id="1278" w:author="Danso-Appiah" w:date="2015-10-06T13:08:00Z"/>
        </w:trPr>
        <w:tc>
          <w:tcPr>
            <w:tcW w:w="2410" w:type="dxa"/>
            <w:tcBorders>
              <w:top w:val="nil"/>
              <w:left w:val="nil"/>
              <w:bottom w:val="nil"/>
              <w:right w:val="nil"/>
            </w:tcBorders>
            <w:shd w:val="clear" w:color="auto" w:fill="auto"/>
            <w:noWrap/>
            <w:vAlign w:val="bottom"/>
            <w:hideMark/>
          </w:tcPr>
          <w:p w14:paraId="6378C2E8" w14:textId="618B0503" w:rsidR="00A922CD" w:rsidRPr="001E6D0D" w:rsidDel="00303E6D" w:rsidRDefault="00A922CD" w:rsidP="00A10019">
            <w:pPr>
              <w:suppressAutoHyphens w:val="0"/>
              <w:autoSpaceDN/>
              <w:spacing w:after="0"/>
              <w:textAlignment w:val="auto"/>
              <w:rPr>
                <w:del w:id="1279" w:author="Danso-Appiah" w:date="2015-10-06T13:08:00Z"/>
                <w:rFonts w:ascii="Times New Roman" w:eastAsia="Times New Roman" w:hAnsi="Times New Roman"/>
                <w:color w:val="000000"/>
                <w:sz w:val="20"/>
                <w:szCs w:val="18"/>
                <w:lang w:val="it-IT" w:eastAsia="it-IT"/>
              </w:rPr>
            </w:pPr>
            <w:del w:id="1280" w:author="Danso-Appiah" w:date="2015-10-06T13:08:00Z">
              <w:r w:rsidRPr="001E6D0D" w:rsidDel="00303E6D">
                <w:rPr>
                  <w:rFonts w:ascii="Times New Roman" w:eastAsia="Times New Roman" w:hAnsi="Times New Roman"/>
                  <w:color w:val="000000"/>
                  <w:sz w:val="20"/>
                </w:rPr>
                <w:delText>Coulibaly2011-study2</w:delText>
              </w:r>
            </w:del>
          </w:p>
        </w:tc>
        <w:tc>
          <w:tcPr>
            <w:tcW w:w="3071" w:type="dxa"/>
            <w:tcBorders>
              <w:top w:val="nil"/>
              <w:left w:val="nil"/>
              <w:bottom w:val="nil"/>
              <w:right w:val="nil"/>
            </w:tcBorders>
            <w:shd w:val="clear" w:color="auto" w:fill="auto"/>
            <w:noWrap/>
            <w:vAlign w:val="bottom"/>
            <w:hideMark/>
          </w:tcPr>
          <w:p w14:paraId="2ADA1FC4" w14:textId="5EE26593" w:rsidR="00A922CD" w:rsidRPr="001E6D0D" w:rsidDel="00303E6D" w:rsidRDefault="00A922CD" w:rsidP="00A10019">
            <w:pPr>
              <w:suppressAutoHyphens w:val="0"/>
              <w:autoSpaceDN/>
              <w:spacing w:after="0"/>
              <w:textAlignment w:val="auto"/>
              <w:rPr>
                <w:del w:id="1281" w:author="Danso-Appiah" w:date="2015-10-06T13:08:00Z"/>
                <w:rFonts w:ascii="Times New Roman" w:eastAsia="Times New Roman" w:hAnsi="Times New Roman"/>
                <w:color w:val="000000"/>
                <w:sz w:val="20"/>
                <w:szCs w:val="18"/>
                <w:lang w:val="it-IT" w:eastAsia="it-IT"/>
              </w:rPr>
            </w:pPr>
            <w:del w:id="1282" w:author="Danso-Appiah" w:date="2015-10-06T13:08:00Z">
              <w:r w:rsidRPr="001E6D0D" w:rsidDel="00303E6D">
                <w:rPr>
                  <w:rFonts w:ascii="Times New Roman" w:eastAsia="Times New Roman" w:hAnsi="Times New Roman"/>
                  <w:color w:val="000000"/>
                  <w:sz w:val="20"/>
                </w:rPr>
                <w:delText>POC-CCA cassette (one urine)</w:delText>
              </w:r>
            </w:del>
          </w:p>
        </w:tc>
        <w:tc>
          <w:tcPr>
            <w:tcW w:w="2457" w:type="dxa"/>
            <w:tcBorders>
              <w:top w:val="nil"/>
              <w:left w:val="nil"/>
              <w:bottom w:val="nil"/>
              <w:right w:val="nil"/>
            </w:tcBorders>
            <w:shd w:val="clear" w:color="auto" w:fill="auto"/>
            <w:noWrap/>
            <w:vAlign w:val="bottom"/>
            <w:hideMark/>
          </w:tcPr>
          <w:p w14:paraId="0D0161BF" w14:textId="27F232BA" w:rsidR="00A922CD" w:rsidRPr="001E6D0D" w:rsidDel="00303E6D" w:rsidRDefault="00A922CD" w:rsidP="00A10019">
            <w:pPr>
              <w:suppressAutoHyphens w:val="0"/>
              <w:autoSpaceDN/>
              <w:spacing w:after="0"/>
              <w:textAlignment w:val="auto"/>
              <w:rPr>
                <w:del w:id="1283" w:author="Danso-Appiah" w:date="2015-10-06T13:08:00Z"/>
                <w:rFonts w:ascii="Times New Roman" w:eastAsia="Times New Roman" w:hAnsi="Times New Roman"/>
                <w:color w:val="000000"/>
                <w:sz w:val="20"/>
                <w:szCs w:val="18"/>
                <w:lang w:val="it-IT" w:eastAsia="it-IT"/>
              </w:rPr>
            </w:pPr>
            <w:del w:id="1284" w:author="Danso-Appiah" w:date="2015-10-06T13:08:00Z">
              <w:r w:rsidRPr="001E6D0D" w:rsidDel="00303E6D">
                <w:rPr>
                  <w:rFonts w:ascii="Times New Roman" w:eastAsia="Times New Roman" w:hAnsi="Times New Roman"/>
                  <w:color w:val="000000"/>
                  <w:sz w:val="20"/>
                </w:rPr>
                <w:delText>Kato-Katz (three stools)</w:delText>
              </w:r>
            </w:del>
          </w:p>
        </w:tc>
      </w:tr>
      <w:tr w:rsidR="00521D85" w:rsidRPr="001E6D0D" w:rsidDel="00303E6D" w14:paraId="55182307" w14:textId="6DC95E92" w:rsidTr="001E6D0D">
        <w:trPr>
          <w:trHeight w:val="300"/>
          <w:del w:id="1285" w:author="Danso-Appiah" w:date="2015-10-06T13:08:00Z"/>
        </w:trPr>
        <w:tc>
          <w:tcPr>
            <w:tcW w:w="2410" w:type="dxa"/>
            <w:tcBorders>
              <w:top w:val="nil"/>
              <w:left w:val="nil"/>
              <w:bottom w:val="nil"/>
              <w:right w:val="nil"/>
            </w:tcBorders>
            <w:shd w:val="clear" w:color="auto" w:fill="auto"/>
            <w:noWrap/>
            <w:vAlign w:val="bottom"/>
            <w:hideMark/>
          </w:tcPr>
          <w:p w14:paraId="353CE0E4" w14:textId="2E5BE53E" w:rsidR="00A922CD" w:rsidRPr="001E6D0D" w:rsidDel="00303E6D" w:rsidRDefault="00A922CD" w:rsidP="00A10019">
            <w:pPr>
              <w:suppressAutoHyphens w:val="0"/>
              <w:autoSpaceDN/>
              <w:spacing w:after="0"/>
              <w:textAlignment w:val="auto"/>
              <w:rPr>
                <w:del w:id="1286" w:author="Danso-Appiah" w:date="2015-10-06T13:08:00Z"/>
                <w:rFonts w:ascii="Times New Roman" w:eastAsia="Times New Roman" w:hAnsi="Times New Roman"/>
                <w:color w:val="000000"/>
                <w:sz w:val="20"/>
                <w:szCs w:val="18"/>
                <w:lang w:val="it-IT" w:eastAsia="it-IT"/>
              </w:rPr>
            </w:pPr>
            <w:del w:id="1287" w:author="Danso-Appiah" w:date="2015-10-06T13:08:00Z">
              <w:r w:rsidRPr="001E6D0D" w:rsidDel="00303E6D">
                <w:rPr>
                  <w:rFonts w:ascii="Times New Roman" w:eastAsia="Times New Roman" w:hAnsi="Times New Roman"/>
                  <w:color w:val="000000"/>
                  <w:sz w:val="20"/>
                </w:rPr>
                <w:delText>Coulibaly2011-study2</w:delText>
              </w:r>
            </w:del>
          </w:p>
        </w:tc>
        <w:tc>
          <w:tcPr>
            <w:tcW w:w="3071" w:type="dxa"/>
            <w:tcBorders>
              <w:top w:val="nil"/>
              <w:left w:val="nil"/>
              <w:bottom w:val="nil"/>
              <w:right w:val="nil"/>
            </w:tcBorders>
            <w:shd w:val="clear" w:color="auto" w:fill="auto"/>
            <w:noWrap/>
            <w:vAlign w:val="bottom"/>
            <w:hideMark/>
          </w:tcPr>
          <w:p w14:paraId="7B8C48A4" w14:textId="206C99BD" w:rsidR="00A922CD" w:rsidRPr="001E6D0D" w:rsidDel="00303E6D" w:rsidRDefault="00A922CD" w:rsidP="00A10019">
            <w:pPr>
              <w:suppressAutoHyphens w:val="0"/>
              <w:autoSpaceDN/>
              <w:spacing w:after="0"/>
              <w:textAlignment w:val="auto"/>
              <w:rPr>
                <w:del w:id="1288" w:author="Danso-Appiah" w:date="2015-10-06T13:08:00Z"/>
                <w:rFonts w:ascii="Times New Roman" w:eastAsia="Times New Roman" w:hAnsi="Times New Roman"/>
                <w:color w:val="000000"/>
                <w:sz w:val="20"/>
                <w:szCs w:val="18"/>
                <w:lang w:val="it-IT" w:eastAsia="it-IT"/>
              </w:rPr>
            </w:pPr>
            <w:del w:id="1289" w:author="Danso-Appiah" w:date="2015-10-06T13:08:00Z">
              <w:r w:rsidRPr="001E6D0D" w:rsidDel="00303E6D">
                <w:rPr>
                  <w:rFonts w:ascii="Times New Roman" w:eastAsia="Times New Roman" w:hAnsi="Times New Roman"/>
                  <w:color w:val="000000"/>
                  <w:sz w:val="20"/>
                </w:rPr>
                <w:delText>POC-CCA cassette (three urine</w:delText>
              </w:r>
              <w:r w:rsidR="00836D95" w:rsidRPr="001E6D0D" w:rsidDel="00303E6D">
                <w:rPr>
                  <w:rFonts w:ascii="Times New Roman" w:eastAsia="Times New Roman" w:hAnsi="Times New Roman"/>
                  <w:color w:val="000000"/>
                  <w:sz w:val="20"/>
                </w:rPr>
                <w:delText>s</w:delText>
              </w:r>
              <w:r w:rsidRPr="001E6D0D" w:rsidDel="00303E6D">
                <w:rPr>
                  <w:rFonts w:ascii="Times New Roman" w:eastAsia="Times New Roman" w:hAnsi="Times New Roman"/>
                  <w:color w:val="000000"/>
                  <w:sz w:val="20"/>
                </w:rPr>
                <w:delText>)</w:delText>
              </w:r>
            </w:del>
          </w:p>
        </w:tc>
        <w:tc>
          <w:tcPr>
            <w:tcW w:w="2457" w:type="dxa"/>
            <w:tcBorders>
              <w:top w:val="nil"/>
              <w:left w:val="nil"/>
              <w:bottom w:val="nil"/>
              <w:right w:val="nil"/>
            </w:tcBorders>
            <w:shd w:val="clear" w:color="auto" w:fill="auto"/>
            <w:noWrap/>
            <w:vAlign w:val="bottom"/>
            <w:hideMark/>
          </w:tcPr>
          <w:p w14:paraId="4FCBB629" w14:textId="59109FA5" w:rsidR="00A922CD" w:rsidRPr="001E6D0D" w:rsidDel="00303E6D" w:rsidRDefault="00A922CD" w:rsidP="00A10019">
            <w:pPr>
              <w:suppressAutoHyphens w:val="0"/>
              <w:autoSpaceDN/>
              <w:spacing w:after="0"/>
              <w:textAlignment w:val="auto"/>
              <w:rPr>
                <w:del w:id="1290" w:author="Danso-Appiah" w:date="2015-10-06T13:08:00Z"/>
                <w:rFonts w:ascii="Times New Roman" w:eastAsia="Times New Roman" w:hAnsi="Times New Roman"/>
                <w:color w:val="000000"/>
                <w:sz w:val="20"/>
                <w:szCs w:val="18"/>
                <w:lang w:val="it-IT" w:eastAsia="it-IT"/>
              </w:rPr>
            </w:pPr>
            <w:del w:id="1291" w:author="Danso-Appiah" w:date="2015-10-06T13:08:00Z">
              <w:r w:rsidRPr="001E6D0D" w:rsidDel="00303E6D">
                <w:rPr>
                  <w:rFonts w:ascii="Times New Roman" w:eastAsia="Times New Roman" w:hAnsi="Times New Roman"/>
                  <w:color w:val="000000"/>
                  <w:sz w:val="20"/>
                </w:rPr>
                <w:delText>Kato-Katz (three stools)</w:delText>
              </w:r>
            </w:del>
          </w:p>
        </w:tc>
      </w:tr>
      <w:tr w:rsidR="00521D85" w:rsidRPr="001E6D0D" w:rsidDel="00303E6D" w14:paraId="0EDA132E" w14:textId="2DADC83F" w:rsidTr="001E6D0D">
        <w:trPr>
          <w:trHeight w:val="300"/>
          <w:del w:id="1292" w:author="Danso-Appiah" w:date="2015-10-06T13:08:00Z"/>
        </w:trPr>
        <w:tc>
          <w:tcPr>
            <w:tcW w:w="2410" w:type="dxa"/>
            <w:tcBorders>
              <w:top w:val="nil"/>
              <w:left w:val="nil"/>
              <w:right w:val="nil"/>
            </w:tcBorders>
            <w:shd w:val="clear" w:color="auto" w:fill="auto"/>
            <w:noWrap/>
            <w:vAlign w:val="bottom"/>
            <w:hideMark/>
          </w:tcPr>
          <w:p w14:paraId="1A049F1C" w14:textId="238628D3" w:rsidR="00A922CD" w:rsidRPr="001E6D0D" w:rsidDel="00303E6D" w:rsidRDefault="00A922CD" w:rsidP="00A10019">
            <w:pPr>
              <w:suppressAutoHyphens w:val="0"/>
              <w:autoSpaceDN/>
              <w:spacing w:after="0"/>
              <w:textAlignment w:val="auto"/>
              <w:rPr>
                <w:del w:id="1293" w:author="Danso-Appiah" w:date="2015-10-06T13:08:00Z"/>
                <w:rFonts w:ascii="Times New Roman" w:eastAsia="Times New Roman" w:hAnsi="Times New Roman"/>
                <w:color w:val="000000"/>
                <w:sz w:val="20"/>
                <w:szCs w:val="18"/>
                <w:lang w:val="it-IT" w:eastAsia="it-IT"/>
              </w:rPr>
            </w:pPr>
            <w:del w:id="1294" w:author="Danso-Appiah" w:date="2015-10-06T13:08:00Z">
              <w:r w:rsidRPr="001E6D0D" w:rsidDel="00303E6D">
                <w:rPr>
                  <w:rFonts w:ascii="Times New Roman" w:eastAsia="Times New Roman" w:hAnsi="Times New Roman"/>
                  <w:color w:val="000000"/>
                  <w:sz w:val="20"/>
                </w:rPr>
                <w:delText>Coulibaly2011-study3</w:delText>
              </w:r>
            </w:del>
          </w:p>
        </w:tc>
        <w:tc>
          <w:tcPr>
            <w:tcW w:w="3071" w:type="dxa"/>
            <w:tcBorders>
              <w:top w:val="nil"/>
              <w:left w:val="nil"/>
              <w:right w:val="nil"/>
            </w:tcBorders>
            <w:shd w:val="clear" w:color="auto" w:fill="auto"/>
            <w:noWrap/>
            <w:vAlign w:val="bottom"/>
            <w:hideMark/>
          </w:tcPr>
          <w:p w14:paraId="3E58A74D" w14:textId="58D87744" w:rsidR="00A922CD" w:rsidRPr="001E6D0D" w:rsidDel="00303E6D" w:rsidRDefault="00A922CD" w:rsidP="00A10019">
            <w:pPr>
              <w:suppressAutoHyphens w:val="0"/>
              <w:autoSpaceDN/>
              <w:spacing w:after="0"/>
              <w:textAlignment w:val="auto"/>
              <w:rPr>
                <w:del w:id="1295" w:author="Danso-Appiah" w:date="2015-10-06T13:08:00Z"/>
                <w:rFonts w:ascii="Times New Roman" w:eastAsia="Times New Roman" w:hAnsi="Times New Roman"/>
                <w:color w:val="000000"/>
                <w:sz w:val="20"/>
                <w:szCs w:val="18"/>
                <w:lang w:val="it-IT" w:eastAsia="it-IT"/>
              </w:rPr>
            </w:pPr>
            <w:del w:id="1296" w:author="Danso-Appiah" w:date="2015-10-06T13:08:00Z">
              <w:r w:rsidRPr="001E6D0D" w:rsidDel="00303E6D">
                <w:rPr>
                  <w:rFonts w:ascii="Times New Roman" w:eastAsia="Times New Roman" w:hAnsi="Times New Roman"/>
                  <w:color w:val="000000"/>
                  <w:sz w:val="20"/>
                </w:rPr>
                <w:delText>POC-CCA cassette (one urine)</w:delText>
              </w:r>
            </w:del>
          </w:p>
        </w:tc>
        <w:tc>
          <w:tcPr>
            <w:tcW w:w="2457" w:type="dxa"/>
            <w:tcBorders>
              <w:top w:val="nil"/>
              <w:left w:val="nil"/>
              <w:right w:val="nil"/>
            </w:tcBorders>
            <w:shd w:val="clear" w:color="auto" w:fill="auto"/>
            <w:noWrap/>
            <w:vAlign w:val="bottom"/>
            <w:hideMark/>
          </w:tcPr>
          <w:p w14:paraId="6A16FC4D" w14:textId="3D16C5C4" w:rsidR="00A922CD" w:rsidRPr="001E6D0D" w:rsidDel="00303E6D" w:rsidRDefault="00A922CD" w:rsidP="00A10019">
            <w:pPr>
              <w:suppressAutoHyphens w:val="0"/>
              <w:autoSpaceDN/>
              <w:spacing w:after="0"/>
              <w:textAlignment w:val="auto"/>
              <w:rPr>
                <w:del w:id="1297" w:author="Danso-Appiah" w:date="2015-10-06T13:08:00Z"/>
                <w:rFonts w:ascii="Times New Roman" w:eastAsia="Times New Roman" w:hAnsi="Times New Roman"/>
                <w:color w:val="000000"/>
                <w:sz w:val="20"/>
                <w:szCs w:val="18"/>
                <w:lang w:val="it-IT" w:eastAsia="it-IT"/>
              </w:rPr>
            </w:pPr>
            <w:del w:id="1298" w:author="Danso-Appiah" w:date="2015-10-06T13:08:00Z">
              <w:r w:rsidRPr="001E6D0D" w:rsidDel="00303E6D">
                <w:rPr>
                  <w:rFonts w:ascii="Times New Roman" w:eastAsia="Times New Roman" w:hAnsi="Times New Roman"/>
                  <w:color w:val="000000"/>
                  <w:sz w:val="20"/>
                </w:rPr>
                <w:delText>Kato-Katz (three stools)</w:delText>
              </w:r>
            </w:del>
          </w:p>
        </w:tc>
      </w:tr>
      <w:tr w:rsidR="00521D85" w:rsidRPr="001E6D0D" w:rsidDel="00303E6D" w14:paraId="0A4ADDAE" w14:textId="0033C687" w:rsidTr="001E6D0D">
        <w:trPr>
          <w:trHeight w:val="300"/>
          <w:del w:id="1299" w:author="Danso-Appiah" w:date="2015-10-06T13:08:00Z"/>
        </w:trPr>
        <w:tc>
          <w:tcPr>
            <w:tcW w:w="2410" w:type="dxa"/>
            <w:tcBorders>
              <w:top w:val="nil"/>
              <w:left w:val="nil"/>
              <w:bottom w:val="single" w:sz="4" w:space="0" w:color="auto"/>
              <w:right w:val="nil"/>
            </w:tcBorders>
            <w:shd w:val="clear" w:color="auto" w:fill="auto"/>
            <w:noWrap/>
            <w:vAlign w:val="bottom"/>
            <w:hideMark/>
          </w:tcPr>
          <w:p w14:paraId="5F1E9331" w14:textId="200D6123" w:rsidR="00A922CD" w:rsidRPr="001E6D0D" w:rsidDel="00303E6D" w:rsidRDefault="00A922CD" w:rsidP="00A10019">
            <w:pPr>
              <w:suppressAutoHyphens w:val="0"/>
              <w:autoSpaceDN/>
              <w:spacing w:after="0"/>
              <w:textAlignment w:val="auto"/>
              <w:rPr>
                <w:del w:id="1300" w:author="Danso-Appiah" w:date="2015-10-06T13:08:00Z"/>
                <w:rFonts w:ascii="Times New Roman" w:eastAsia="Times New Roman" w:hAnsi="Times New Roman"/>
                <w:color w:val="000000"/>
                <w:sz w:val="20"/>
                <w:szCs w:val="18"/>
                <w:lang w:val="it-IT" w:eastAsia="it-IT"/>
              </w:rPr>
            </w:pPr>
            <w:del w:id="1301" w:author="Danso-Appiah" w:date="2015-10-06T13:08:00Z">
              <w:r w:rsidRPr="001E6D0D" w:rsidDel="00303E6D">
                <w:rPr>
                  <w:rFonts w:ascii="Times New Roman" w:eastAsia="Times New Roman" w:hAnsi="Times New Roman"/>
                  <w:color w:val="000000"/>
                  <w:sz w:val="20"/>
                </w:rPr>
                <w:delText>Koukounari2013-study2</w:delText>
              </w:r>
            </w:del>
          </w:p>
        </w:tc>
        <w:tc>
          <w:tcPr>
            <w:tcW w:w="3071" w:type="dxa"/>
            <w:tcBorders>
              <w:top w:val="nil"/>
              <w:left w:val="nil"/>
              <w:bottom w:val="single" w:sz="4" w:space="0" w:color="auto"/>
              <w:right w:val="nil"/>
            </w:tcBorders>
            <w:shd w:val="clear" w:color="auto" w:fill="auto"/>
            <w:noWrap/>
            <w:vAlign w:val="bottom"/>
            <w:hideMark/>
          </w:tcPr>
          <w:p w14:paraId="3301A395" w14:textId="074F5DB2" w:rsidR="00A922CD" w:rsidRPr="001E6D0D" w:rsidDel="00303E6D" w:rsidRDefault="00A922CD" w:rsidP="00A10019">
            <w:pPr>
              <w:suppressAutoHyphens w:val="0"/>
              <w:autoSpaceDN/>
              <w:spacing w:after="0"/>
              <w:textAlignment w:val="auto"/>
              <w:rPr>
                <w:del w:id="1302" w:author="Danso-Appiah" w:date="2015-10-06T13:08:00Z"/>
                <w:rFonts w:ascii="Times New Roman" w:eastAsia="Times New Roman" w:hAnsi="Times New Roman"/>
                <w:color w:val="000000"/>
                <w:sz w:val="20"/>
                <w:szCs w:val="18"/>
                <w:lang w:val="it-IT" w:eastAsia="it-IT"/>
              </w:rPr>
            </w:pPr>
            <w:del w:id="1303" w:author="Danso-Appiah" w:date="2015-10-06T13:08:00Z">
              <w:r w:rsidRPr="001E6D0D" w:rsidDel="00303E6D">
                <w:rPr>
                  <w:rFonts w:ascii="Times New Roman" w:eastAsia="Times New Roman" w:hAnsi="Times New Roman"/>
                  <w:color w:val="000000"/>
                  <w:sz w:val="20"/>
                </w:rPr>
                <w:delText>POC-CCA cassette (one urine)</w:delText>
              </w:r>
            </w:del>
          </w:p>
        </w:tc>
        <w:tc>
          <w:tcPr>
            <w:tcW w:w="2457" w:type="dxa"/>
            <w:tcBorders>
              <w:top w:val="nil"/>
              <w:left w:val="nil"/>
              <w:bottom w:val="single" w:sz="4" w:space="0" w:color="auto"/>
              <w:right w:val="nil"/>
            </w:tcBorders>
            <w:shd w:val="clear" w:color="auto" w:fill="auto"/>
            <w:noWrap/>
            <w:vAlign w:val="bottom"/>
            <w:hideMark/>
          </w:tcPr>
          <w:p w14:paraId="60ED4A5E" w14:textId="0B05FFD2" w:rsidR="00A922CD" w:rsidRPr="001E6D0D" w:rsidDel="00303E6D" w:rsidRDefault="00A922CD" w:rsidP="00A10019">
            <w:pPr>
              <w:suppressAutoHyphens w:val="0"/>
              <w:autoSpaceDN/>
              <w:spacing w:after="0"/>
              <w:textAlignment w:val="auto"/>
              <w:rPr>
                <w:del w:id="1304" w:author="Danso-Appiah" w:date="2015-10-06T13:08:00Z"/>
                <w:rFonts w:ascii="Times New Roman" w:eastAsia="Times New Roman" w:hAnsi="Times New Roman"/>
                <w:color w:val="000000"/>
                <w:sz w:val="20"/>
                <w:szCs w:val="18"/>
                <w:lang w:val="it-IT" w:eastAsia="it-IT"/>
              </w:rPr>
            </w:pPr>
            <w:del w:id="1305" w:author="Danso-Appiah" w:date="2015-10-06T13:08:00Z">
              <w:r w:rsidRPr="001E6D0D" w:rsidDel="00303E6D">
                <w:rPr>
                  <w:rFonts w:ascii="Times New Roman" w:eastAsia="Times New Roman" w:hAnsi="Times New Roman"/>
                  <w:color w:val="000000"/>
                  <w:sz w:val="20"/>
                </w:rPr>
                <w:delText>Kato-Katz (three stools)</w:delText>
              </w:r>
            </w:del>
          </w:p>
        </w:tc>
      </w:tr>
    </w:tbl>
    <w:p w14:paraId="75271467" w14:textId="5D53D519" w:rsidR="00276E23" w:rsidDel="00303E6D" w:rsidRDefault="00276E23" w:rsidP="00A922CD">
      <w:pPr>
        <w:pStyle w:val="para"/>
        <w:spacing w:before="0" w:after="240"/>
        <w:jc w:val="center"/>
        <w:rPr>
          <w:del w:id="1306" w:author="Danso-Appiah" w:date="2015-10-06T13:08:00Z"/>
          <w:sz w:val="22"/>
        </w:rPr>
      </w:pPr>
    </w:p>
    <w:p w14:paraId="7746BC75" w14:textId="77777777" w:rsidR="00453F6A" w:rsidRDefault="00453F6A">
      <w:pPr>
        <w:suppressAutoHyphens w:val="0"/>
        <w:autoSpaceDN/>
        <w:spacing w:after="0"/>
        <w:textAlignment w:val="auto"/>
        <w:rPr>
          <w:rFonts w:ascii="Times New Roman" w:eastAsia="Times New Roman" w:hAnsi="Times New Roman"/>
          <w:b/>
          <w:szCs w:val="24"/>
          <w:lang w:eastAsia="en-GB"/>
        </w:rPr>
      </w:pPr>
      <w:r>
        <w:rPr>
          <w:b/>
        </w:rPr>
        <w:br w:type="page"/>
      </w:r>
    </w:p>
    <w:p w14:paraId="6FB8DD3F" w14:textId="338C302C" w:rsidR="00A922CD" w:rsidRPr="009F180B" w:rsidDel="00303E6D" w:rsidRDefault="00BE66C7" w:rsidP="00C80FCE">
      <w:pPr>
        <w:pStyle w:val="para"/>
        <w:spacing w:before="0" w:after="240"/>
        <w:ind w:firstLine="284"/>
        <w:rPr>
          <w:del w:id="1307" w:author="Danso-Appiah" w:date="2015-10-06T13:08:00Z"/>
          <w:b/>
          <w:sz w:val="22"/>
        </w:rPr>
      </w:pPr>
      <w:del w:id="1308" w:author="Danso-Appiah" w:date="2015-10-06T13:08:00Z">
        <w:r w:rsidRPr="002C1E14" w:rsidDel="00303E6D">
          <w:rPr>
            <w:rPrChange w:id="1309" w:author="Danso-Appiah" w:date="2015-09-23T17:54:00Z">
              <w:rPr>
                <w:b/>
              </w:rPr>
            </w:rPrChange>
          </w:rPr>
          <w:lastRenderedPageBreak/>
          <w:delText xml:space="preserve">Table </w:delText>
        </w:r>
        <w:r w:rsidR="00453F6A" w:rsidRPr="002C1E14" w:rsidDel="00303E6D">
          <w:rPr>
            <w:rPrChange w:id="1310" w:author="Danso-Appiah" w:date="2015-09-23T17:54:00Z">
              <w:rPr>
                <w:b/>
              </w:rPr>
            </w:rPrChange>
          </w:rPr>
          <w:delText>3</w:delText>
        </w:r>
        <w:r w:rsidRPr="002C1E14" w:rsidDel="00303E6D">
          <w:rPr>
            <w:rPrChange w:id="1311" w:author="Danso-Appiah" w:date="2015-09-23T17:54:00Z">
              <w:rPr>
                <w:b/>
              </w:rPr>
            </w:rPrChange>
          </w:rPr>
          <w:delText>b</w:delText>
        </w:r>
        <w:r w:rsidDel="00303E6D">
          <w:rPr>
            <w:b/>
            <w:sz w:val="22"/>
          </w:rPr>
          <w:delText xml:space="preserve"> </w:delText>
        </w:r>
        <w:r w:rsidR="00C80FCE" w:rsidRPr="002C1E14" w:rsidDel="00303E6D">
          <w:rPr>
            <w:b/>
            <w:rPrChange w:id="1312" w:author="Danso-Appiah" w:date="2015-09-23T17:54:00Z">
              <w:rPr/>
            </w:rPrChange>
          </w:rPr>
          <w:delText>Tests classified as</w:delText>
        </w:r>
        <w:r w:rsidR="00C80FCE" w:rsidRPr="002C1E14" w:rsidDel="00303E6D">
          <w:rPr>
            <w:b/>
            <w:sz w:val="22"/>
          </w:rPr>
          <w:delText xml:space="preserve"> </w:delText>
        </w:r>
        <w:r w:rsidR="00C80FCE" w:rsidRPr="002C1E14" w:rsidDel="00303E6D">
          <w:rPr>
            <w:b/>
            <w:rPrChange w:id="1313" w:author="Danso-Appiah" w:date="2015-09-23T17:54:00Z">
              <w:rPr/>
            </w:rPrChange>
          </w:rPr>
          <w:delText>Latent Class 2</w:delText>
        </w:r>
      </w:del>
    </w:p>
    <w:tbl>
      <w:tblPr>
        <w:tblW w:w="4639" w:type="pct"/>
        <w:tblInd w:w="354" w:type="dxa"/>
        <w:tblLayout w:type="fixed"/>
        <w:tblCellMar>
          <w:left w:w="70" w:type="dxa"/>
          <w:right w:w="70" w:type="dxa"/>
        </w:tblCellMar>
        <w:tblLook w:val="04A0" w:firstRow="1" w:lastRow="0" w:firstColumn="1" w:lastColumn="0" w:noHBand="0" w:noVBand="1"/>
      </w:tblPr>
      <w:tblGrid>
        <w:gridCol w:w="2408"/>
        <w:gridCol w:w="2694"/>
        <w:gridCol w:w="3402"/>
      </w:tblGrid>
      <w:tr w:rsidR="009A6827" w:rsidRPr="009F180B" w:rsidDel="00303E6D" w14:paraId="02216BA1" w14:textId="472B74C9" w:rsidTr="00B02573">
        <w:trPr>
          <w:trHeight w:val="352"/>
          <w:del w:id="1314" w:author="Danso-Appiah" w:date="2015-10-06T13:08:00Z"/>
        </w:trPr>
        <w:tc>
          <w:tcPr>
            <w:tcW w:w="1416" w:type="pct"/>
            <w:tcBorders>
              <w:top w:val="single" w:sz="4" w:space="0" w:color="auto"/>
              <w:left w:val="nil"/>
              <w:bottom w:val="single" w:sz="4" w:space="0" w:color="auto"/>
              <w:right w:val="nil"/>
            </w:tcBorders>
            <w:shd w:val="clear" w:color="auto" w:fill="auto"/>
            <w:noWrap/>
            <w:vAlign w:val="center"/>
            <w:hideMark/>
          </w:tcPr>
          <w:p w14:paraId="220CA6C2" w14:textId="6878AAAE" w:rsidR="00A922CD" w:rsidRPr="001E6D0D" w:rsidDel="00303E6D" w:rsidRDefault="00A922CD" w:rsidP="00A10019">
            <w:pPr>
              <w:suppressAutoHyphens w:val="0"/>
              <w:autoSpaceDN/>
              <w:spacing w:after="0"/>
              <w:textAlignment w:val="auto"/>
              <w:rPr>
                <w:del w:id="1315" w:author="Danso-Appiah" w:date="2015-10-06T13:08:00Z"/>
                <w:rFonts w:ascii="Times New Roman" w:eastAsia="Times New Roman" w:hAnsi="Times New Roman"/>
                <w:b/>
                <w:bCs/>
                <w:color w:val="000000"/>
                <w:sz w:val="18"/>
                <w:szCs w:val="18"/>
                <w:lang w:val="it-IT" w:eastAsia="it-IT"/>
              </w:rPr>
            </w:pPr>
            <w:del w:id="1316" w:author="Danso-Appiah" w:date="2015-10-06T13:08:00Z">
              <w:r w:rsidRPr="001E6D0D" w:rsidDel="00303E6D">
                <w:rPr>
                  <w:rFonts w:ascii="Times New Roman" w:eastAsia="Times New Roman" w:hAnsi="Times New Roman"/>
                  <w:b/>
                  <w:bCs/>
                  <w:color w:val="000000"/>
                  <w:sz w:val="18"/>
                  <w:szCs w:val="18"/>
                  <w:lang w:val="it-IT" w:eastAsia="it-IT"/>
                </w:rPr>
                <w:delText>Study</w:delText>
              </w:r>
              <w:r w:rsidR="000F4F70" w:rsidDel="00303E6D">
                <w:rPr>
                  <w:rFonts w:ascii="Times New Roman" w:eastAsia="Times New Roman" w:hAnsi="Times New Roman"/>
                  <w:b/>
                  <w:bCs/>
                  <w:color w:val="000000"/>
                  <w:sz w:val="18"/>
                  <w:szCs w:val="18"/>
                  <w:lang w:val="it-IT" w:eastAsia="it-IT"/>
                </w:rPr>
                <w:delText xml:space="preserve"> </w:delText>
              </w:r>
              <w:r w:rsidRPr="001E6D0D" w:rsidDel="00303E6D">
                <w:rPr>
                  <w:rFonts w:ascii="Times New Roman" w:eastAsia="Times New Roman" w:hAnsi="Times New Roman"/>
                  <w:b/>
                  <w:bCs/>
                  <w:color w:val="000000"/>
                  <w:sz w:val="18"/>
                  <w:szCs w:val="18"/>
                  <w:lang w:val="it-IT" w:eastAsia="it-IT"/>
                </w:rPr>
                <w:delText>ID</w:delText>
              </w:r>
            </w:del>
          </w:p>
        </w:tc>
        <w:tc>
          <w:tcPr>
            <w:tcW w:w="1584" w:type="pct"/>
            <w:tcBorders>
              <w:top w:val="single" w:sz="4" w:space="0" w:color="auto"/>
              <w:left w:val="nil"/>
              <w:bottom w:val="single" w:sz="4" w:space="0" w:color="auto"/>
              <w:right w:val="nil"/>
            </w:tcBorders>
            <w:shd w:val="clear" w:color="auto" w:fill="auto"/>
            <w:noWrap/>
            <w:vAlign w:val="center"/>
            <w:hideMark/>
          </w:tcPr>
          <w:p w14:paraId="5A663778" w14:textId="54D86AC1" w:rsidR="00A922CD" w:rsidRPr="001E6D0D" w:rsidDel="00303E6D" w:rsidRDefault="00A922CD" w:rsidP="000F4F70">
            <w:pPr>
              <w:suppressAutoHyphens w:val="0"/>
              <w:autoSpaceDN/>
              <w:spacing w:after="0"/>
              <w:textAlignment w:val="auto"/>
              <w:rPr>
                <w:del w:id="1317" w:author="Danso-Appiah" w:date="2015-10-06T13:08:00Z"/>
                <w:rFonts w:ascii="Times New Roman" w:eastAsia="Times New Roman" w:hAnsi="Times New Roman"/>
                <w:b/>
                <w:bCs/>
                <w:color w:val="000000"/>
                <w:sz w:val="18"/>
                <w:szCs w:val="18"/>
                <w:lang w:val="it-IT" w:eastAsia="it-IT"/>
              </w:rPr>
            </w:pPr>
            <w:del w:id="1318" w:author="Danso-Appiah" w:date="2015-10-06T13:08:00Z">
              <w:r w:rsidRPr="001E6D0D" w:rsidDel="00303E6D">
                <w:rPr>
                  <w:rFonts w:ascii="Times New Roman" w:eastAsia="Times New Roman" w:hAnsi="Times New Roman"/>
                  <w:b/>
                  <w:bCs/>
                  <w:color w:val="000000"/>
                  <w:sz w:val="18"/>
                  <w:szCs w:val="18"/>
                  <w:lang w:val="it-IT" w:eastAsia="it-IT"/>
                </w:rPr>
                <w:delText>Index</w:delText>
              </w:r>
              <w:r w:rsidR="000F4F70" w:rsidDel="00303E6D">
                <w:rPr>
                  <w:rFonts w:ascii="Times New Roman" w:eastAsia="Times New Roman" w:hAnsi="Times New Roman"/>
                  <w:b/>
                  <w:bCs/>
                  <w:color w:val="000000"/>
                  <w:sz w:val="18"/>
                  <w:szCs w:val="18"/>
                  <w:lang w:val="it-IT" w:eastAsia="it-IT"/>
                </w:rPr>
                <w:delText xml:space="preserve"> </w:delText>
              </w:r>
              <w:r w:rsidRPr="001E6D0D" w:rsidDel="00303E6D">
                <w:rPr>
                  <w:rFonts w:ascii="Times New Roman" w:eastAsia="Times New Roman" w:hAnsi="Times New Roman"/>
                  <w:b/>
                  <w:bCs/>
                  <w:color w:val="000000"/>
                  <w:sz w:val="18"/>
                  <w:szCs w:val="18"/>
                  <w:lang w:val="it-IT" w:eastAsia="it-IT"/>
                </w:rPr>
                <w:delText>Test</w:delText>
              </w:r>
            </w:del>
          </w:p>
        </w:tc>
        <w:tc>
          <w:tcPr>
            <w:tcW w:w="2000" w:type="pct"/>
            <w:tcBorders>
              <w:top w:val="single" w:sz="4" w:space="0" w:color="auto"/>
              <w:left w:val="nil"/>
              <w:bottom w:val="single" w:sz="4" w:space="0" w:color="auto"/>
              <w:right w:val="nil"/>
            </w:tcBorders>
            <w:shd w:val="clear" w:color="auto" w:fill="auto"/>
            <w:noWrap/>
            <w:vAlign w:val="center"/>
            <w:hideMark/>
          </w:tcPr>
          <w:p w14:paraId="1E6ACC04" w14:textId="12C914B1" w:rsidR="00A922CD" w:rsidRPr="001E6D0D" w:rsidDel="00303E6D" w:rsidRDefault="00A922CD" w:rsidP="000F4F70">
            <w:pPr>
              <w:suppressAutoHyphens w:val="0"/>
              <w:autoSpaceDN/>
              <w:spacing w:after="0"/>
              <w:textAlignment w:val="auto"/>
              <w:rPr>
                <w:del w:id="1319" w:author="Danso-Appiah" w:date="2015-10-06T13:08:00Z"/>
                <w:rFonts w:ascii="Times New Roman" w:eastAsia="Times New Roman" w:hAnsi="Times New Roman"/>
                <w:b/>
                <w:bCs/>
                <w:color w:val="000000"/>
                <w:sz w:val="18"/>
                <w:szCs w:val="18"/>
                <w:lang w:val="it-IT" w:eastAsia="it-IT"/>
              </w:rPr>
            </w:pPr>
            <w:del w:id="1320" w:author="Danso-Appiah" w:date="2015-10-06T13:08:00Z">
              <w:r w:rsidRPr="001E6D0D" w:rsidDel="00303E6D">
                <w:rPr>
                  <w:rFonts w:ascii="Times New Roman" w:eastAsia="Times New Roman" w:hAnsi="Times New Roman"/>
                  <w:b/>
                  <w:bCs/>
                  <w:color w:val="000000"/>
                  <w:sz w:val="18"/>
                  <w:szCs w:val="18"/>
                  <w:lang w:val="it-IT" w:eastAsia="it-IT"/>
                </w:rPr>
                <w:delText>Reference</w:delText>
              </w:r>
              <w:r w:rsidR="000F4F70" w:rsidDel="00303E6D">
                <w:rPr>
                  <w:rFonts w:ascii="Times New Roman" w:eastAsia="Times New Roman" w:hAnsi="Times New Roman"/>
                  <w:b/>
                  <w:bCs/>
                  <w:color w:val="000000"/>
                  <w:sz w:val="18"/>
                  <w:szCs w:val="18"/>
                  <w:lang w:val="it-IT" w:eastAsia="it-IT"/>
                </w:rPr>
                <w:delText xml:space="preserve"> </w:delText>
              </w:r>
              <w:r w:rsidRPr="001E6D0D" w:rsidDel="00303E6D">
                <w:rPr>
                  <w:rFonts w:ascii="Times New Roman" w:eastAsia="Times New Roman" w:hAnsi="Times New Roman"/>
                  <w:b/>
                  <w:bCs/>
                  <w:color w:val="000000"/>
                  <w:sz w:val="18"/>
                  <w:szCs w:val="18"/>
                  <w:lang w:val="it-IT" w:eastAsia="it-IT"/>
                </w:rPr>
                <w:delText>Standard</w:delText>
              </w:r>
            </w:del>
          </w:p>
        </w:tc>
      </w:tr>
      <w:tr w:rsidR="009A6827" w:rsidRPr="009F180B" w:rsidDel="00303E6D" w14:paraId="25A37C96" w14:textId="2F78D8F6" w:rsidTr="00B02573">
        <w:trPr>
          <w:trHeight w:val="300"/>
          <w:del w:id="1321" w:author="Danso-Appiah" w:date="2015-10-06T13:08:00Z"/>
        </w:trPr>
        <w:tc>
          <w:tcPr>
            <w:tcW w:w="1416" w:type="pct"/>
            <w:tcBorders>
              <w:top w:val="single" w:sz="4" w:space="0" w:color="auto"/>
              <w:left w:val="nil"/>
              <w:bottom w:val="nil"/>
              <w:right w:val="nil"/>
            </w:tcBorders>
            <w:shd w:val="clear" w:color="auto" w:fill="auto"/>
            <w:noWrap/>
            <w:vAlign w:val="bottom"/>
            <w:hideMark/>
          </w:tcPr>
          <w:p w14:paraId="572ABF7A" w14:textId="5C4D963D" w:rsidR="00A922CD" w:rsidRPr="009F180B" w:rsidDel="00303E6D" w:rsidRDefault="00A922CD" w:rsidP="00A10019">
            <w:pPr>
              <w:suppressAutoHyphens w:val="0"/>
              <w:autoSpaceDN/>
              <w:spacing w:after="0"/>
              <w:textAlignment w:val="auto"/>
              <w:rPr>
                <w:del w:id="1322" w:author="Danso-Appiah" w:date="2015-10-06T13:08:00Z"/>
                <w:rFonts w:ascii="Times New Roman" w:eastAsia="Times New Roman" w:hAnsi="Times New Roman"/>
                <w:color w:val="000000"/>
                <w:sz w:val="18"/>
                <w:szCs w:val="18"/>
                <w:lang w:val="it-IT" w:eastAsia="it-IT"/>
              </w:rPr>
            </w:pPr>
            <w:del w:id="1323" w:author="Danso-Appiah" w:date="2015-10-06T13:08:00Z">
              <w:r w:rsidRPr="009F180B" w:rsidDel="00303E6D">
                <w:rPr>
                  <w:rFonts w:ascii="Times New Roman" w:eastAsia="Times New Roman" w:hAnsi="Times New Roman"/>
                  <w:color w:val="000000"/>
                  <w:sz w:val="18"/>
                  <w:szCs w:val="18"/>
                </w:rPr>
                <w:delText>Adriko2014</w:delText>
              </w:r>
            </w:del>
          </w:p>
        </w:tc>
        <w:tc>
          <w:tcPr>
            <w:tcW w:w="1584" w:type="pct"/>
            <w:tcBorders>
              <w:top w:val="single" w:sz="4" w:space="0" w:color="auto"/>
              <w:left w:val="nil"/>
              <w:bottom w:val="nil"/>
              <w:right w:val="nil"/>
            </w:tcBorders>
            <w:shd w:val="clear" w:color="auto" w:fill="auto"/>
            <w:noWrap/>
            <w:vAlign w:val="bottom"/>
            <w:hideMark/>
          </w:tcPr>
          <w:p w14:paraId="1E0089CF" w14:textId="636C1AE2" w:rsidR="00A922CD" w:rsidRPr="009F180B" w:rsidDel="00303E6D" w:rsidRDefault="00A922CD" w:rsidP="00A10019">
            <w:pPr>
              <w:suppressAutoHyphens w:val="0"/>
              <w:autoSpaceDN/>
              <w:spacing w:after="0"/>
              <w:textAlignment w:val="auto"/>
              <w:rPr>
                <w:del w:id="1324" w:author="Danso-Appiah" w:date="2015-10-06T13:08:00Z"/>
                <w:rFonts w:ascii="Times New Roman" w:eastAsia="Times New Roman" w:hAnsi="Times New Roman"/>
                <w:color w:val="000000"/>
                <w:sz w:val="18"/>
                <w:szCs w:val="18"/>
                <w:lang w:val="it-IT" w:eastAsia="it-IT"/>
              </w:rPr>
            </w:pPr>
            <w:del w:id="1325"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single" w:sz="4" w:space="0" w:color="auto"/>
              <w:left w:val="nil"/>
              <w:bottom w:val="nil"/>
              <w:right w:val="nil"/>
            </w:tcBorders>
            <w:shd w:val="clear" w:color="auto" w:fill="auto"/>
            <w:noWrap/>
            <w:vAlign w:val="bottom"/>
            <w:hideMark/>
          </w:tcPr>
          <w:p w14:paraId="15B3968E" w14:textId="2FECEE25" w:rsidR="00A922CD" w:rsidRPr="009F180B" w:rsidDel="00303E6D" w:rsidRDefault="00A922CD" w:rsidP="00A10019">
            <w:pPr>
              <w:suppressAutoHyphens w:val="0"/>
              <w:autoSpaceDN/>
              <w:spacing w:after="0"/>
              <w:textAlignment w:val="auto"/>
              <w:rPr>
                <w:del w:id="1326" w:author="Danso-Appiah" w:date="2015-10-06T13:08:00Z"/>
                <w:rFonts w:ascii="Times New Roman" w:eastAsia="Times New Roman" w:hAnsi="Times New Roman"/>
                <w:color w:val="000000"/>
                <w:sz w:val="18"/>
                <w:szCs w:val="18"/>
                <w:lang w:val="it-IT" w:eastAsia="it-IT"/>
              </w:rPr>
            </w:pPr>
            <w:del w:id="1327"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02071F2F" w14:textId="22EBD8E7" w:rsidTr="00B02573">
        <w:trPr>
          <w:trHeight w:val="300"/>
          <w:del w:id="1328" w:author="Danso-Appiah" w:date="2015-10-06T13:08:00Z"/>
        </w:trPr>
        <w:tc>
          <w:tcPr>
            <w:tcW w:w="1416" w:type="pct"/>
            <w:tcBorders>
              <w:top w:val="nil"/>
              <w:left w:val="nil"/>
              <w:bottom w:val="nil"/>
              <w:right w:val="nil"/>
            </w:tcBorders>
            <w:shd w:val="clear" w:color="auto" w:fill="auto"/>
            <w:noWrap/>
            <w:vAlign w:val="bottom"/>
            <w:hideMark/>
          </w:tcPr>
          <w:p w14:paraId="0BEF4669" w14:textId="7DCE0DCB" w:rsidR="00A922CD" w:rsidRPr="009F180B" w:rsidDel="00303E6D" w:rsidRDefault="00A922CD" w:rsidP="00A10019">
            <w:pPr>
              <w:suppressAutoHyphens w:val="0"/>
              <w:autoSpaceDN/>
              <w:spacing w:after="0"/>
              <w:textAlignment w:val="auto"/>
              <w:rPr>
                <w:del w:id="1329" w:author="Danso-Appiah" w:date="2015-10-06T13:08:00Z"/>
                <w:rFonts w:ascii="Times New Roman" w:eastAsia="Times New Roman" w:hAnsi="Times New Roman"/>
                <w:color w:val="000000"/>
                <w:sz w:val="18"/>
                <w:szCs w:val="18"/>
                <w:lang w:val="it-IT" w:eastAsia="it-IT"/>
              </w:rPr>
            </w:pPr>
            <w:del w:id="1330" w:author="Danso-Appiah" w:date="2015-10-06T13:08:00Z">
              <w:r w:rsidRPr="009F180B" w:rsidDel="00303E6D">
                <w:rPr>
                  <w:rFonts w:ascii="Times New Roman" w:eastAsia="Times New Roman" w:hAnsi="Times New Roman"/>
                  <w:color w:val="000000"/>
                  <w:sz w:val="18"/>
                  <w:szCs w:val="18"/>
                </w:rPr>
                <w:delText>Adriko2014</w:delText>
              </w:r>
            </w:del>
          </w:p>
        </w:tc>
        <w:tc>
          <w:tcPr>
            <w:tcW w:w="1584" w:type="pct"/>
            <w:tcBorders>
              <w:top w:val="nil"/>
              <w:left w:val="nil"/>
              <w:bottom w:val="nil"/>
              <w:right w:val="nil"/>
            </w:tcBorders>
            <w:shd w:val="clear" w:color="auto" w:fill="auto"/>
            <w:noWrap/>
            <w:vAlign w:val="bottom"/>
            <w:hideMark/>
          </w:tcPr>
          <w:p w14:paraId="756CDB4B" w14:textId="01BF381F" w:rsidR="00A922CD" w:rsidRPr="009F180B" w:rsidDel="00303E6D" w:rsidRDefault="00A922CD" w:rsidP="00A10019">
            <w:pPr>
              <w:suppressAutoHyphens w:val="0"/>
              <w:autoSpaceDN/>
              <w:spacing w:after="0"/>
              <w:textAlignment w:val="auto"/>
              <w:rPr>
                <w:del w:id="1331" w:author="Danso-Appiah" w:date="2015-10-06T13:08:00Z"/>
                <w:rFonts w:ascii="Times New Roman" w:eastAsia="Times New Roman" w:hAnsi="Times New Roman"/>
                <w:color w:val="000000"/>
                <w:sz w:val="18"/>
                <w:szCs w:val="18"/>
                <w:lang w:val="it-IT" w:eastAsia="it-IT"/>
              </w:rPr>
            </w:pPr>
            <w:del w:id="1332"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6C25D271" w14:textId="53F61761" w:rsidR="00A922CD" w:rsidRPr="009F180B" w:rsidDel="00303E6D" w:rsidRDefault="00A922CD" w:rsidP="00A10019">
            <w:pPr>
              <w:suppressAutoHyphens w:val="0"/>
              <w:autoSpaceDN/>
              <w:spacing w:after="0"/>
              <w:textAlignment w:val="auto"/>
              <w:rPr>
                <w:del w:id="1333" w:author="Danso-Appiah" w:date="2015-10-06T13:08:00Z"/>
                <w:rFonts w:ascii="Times New Roman" w:eastAsia="Times New Roman" w:hAnsi="Times New Roman"/>
                <w:color w:val="000000"/>
                <w:sz w:val="18"/>
                <w:szCs w:val="18"/>
                <w:lang w:val="it-IT" w:eastAsia="it-IT"/>
              </w:rPr>
            </w:pPr>
            <w:del w:id="1334"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14FD37DB" w14:textId="0751F6A4" w:rsidTr="00B02573">
        <w:trPr>
          <w:trHeight w:val="300"/>
          <w:del w:id="1335" w:author="Danso-Appiah" w:date="2015-10-06T13:08:00Z"/>
        </w:trPr>
        <w:tc>
          <w:tcPr>
            <w:tcW w:w="1416" w:type="pct"/>
            <w:tcBorders>
              <w:top w:val="nil"/>
              <w:left w:val="nil"/>
              <w:bottom w:val="nil"/>
              <w:right w:val="nil"/>
            </w:tcBorders>
            <w:shd w:val="clear" w:color="auto" w:fill="auto"/>
            <w:noWrap/>
            <w:vAlign w:val="bottom"/>
            <w:hideMark/>
          </w:tcPr>
          <w:p w14:paraId="6643F15D" w14:textId="37A5A36F" w:rsidR="00A922CD" w:rsidRPr="009F180B" w:rsidDel="00303E6D" w:rsidRDefault="00A922CD" w:rsidP="00A10019">
            <w:pPr>
              <w:suppressAutoHyphens w:val="0"/>
              <w:autoSpaceDN/>
              <w:spacing w:after="0"/>
              <w:textAlignment w:val="auto"/>
              <w:rPr>
                <w:del w:id="1336" w:author="Danso-Appiah" w:date="2015-10-06T13:08:00Z"/>
                <w:rFonts w:ascii="Times New Roman" w:eastAsia="Times New Roman" w:hAnsi="Times New Roman"/>
                <w:color w:val="000000"/>
                <w:sz w:val="18"/>
                <w:szCs w:val="18"/>
                <w:lang w:val="it-IT" w:eastAsia="it-IT"/>
              </w:rPr>
            </w:pPr>
            <w:del w:id="1337" w:author="Danso-Appiah" w:date="2015-10-06T13:08:00Z">
              <w:r w:rsidRPr="009F180B" w:rsidDel="00303E6D">
                <w:rPr>
                  <w:rFonts w:ascii="Times New Roman" w:eastAsia="Times New Roman" w:hAnsi="Times New Roman"/>
                  <w:color w:val="000000"/>
                  <w:sz w:val="18"/>
                  <w:szCs w:val="18"/>
                </w:rPr>
                <w:delText>Coulibaly2011-study3</w:delText>
              </w:r>
            </w:del>
          </w:p>
        </w:tc>
        <w:tc>
          <w:tcPr>
            <w:tcW w:w="1584" w:type="pct"/>
            <w:tcBorders>
              <w:top w:val="nil"/>
              <w:left w:val="nil"/>
              <w:bottom w:val="nil"/>
              <w:right w:val="nil"/>
            </w:tcBorders>
            <w:shd w:val="clear" w:color="auto" w:fill="auto"/>
            <w:noWrap/>
            <w:vAlign w:val="bottom"/>
            <w:hideMark/>
          </w:tcPr>
          <w:p w14:paraId="578F6BD5" w14:textId="6EB18F7E" w:rsidR="00A922CD" w:rsidRPr="009F180B" w:rsidDel="00303E6D" w:rsidRDefault="00A922CD" w:rsidP="00A10019">
            <w:pPr>
              <w:suppressAutoHyphens w:val="0"/>
              <w:autoSpaceDN/>
              <w:spacing w:after="0"/>
              <w:textAlignment w:val="auto"/>
              <w:rPr>
                <w:del w:id="1338" w:author="Danso-Appiah" w:date="2015-10-06T13:08:00Z"/>
                <w:rFonts w:ascii="Times New Roman" w:eastAsia="Times New Roman" w:hAnsi="Times New Roman"/>
                <w:color w:val="000000"/>
                <w:sz w:val="18"/>
                <w:szCs w:val="18"/>
                <w:lang w:val="it-IT" w:eastAsia="it-IT"/>
              </w:rPr>
            </w:pPr>
            <w:del w:id="1339" w:author="Danso-Appiah" w:date="2015-10-06T13:08:00Z">
              <w:r w:rsidRPr="009F180B" w:rsidDel="00303E6D">
                <w:rPr>
                  <w:rFonts w:ascii="Times New Roman" w:eastAsia="Times New Roman" w:hAnsi="Times New Roman"/>
                  <w:color w:val="000000"/>
                  <w:sz w:val="18"/>
                  <w:szCs w:val="18"/>
                </w:rPr>
                <w:delText>POC-CCA cassette (three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nil"/>
              <w:right w:val="nil"/>
            </w:tcBorders>
            <w:shd w:val="clear" w:color="auto" w:fill="auto"/>
            <w:noWrap/>
            <w:vAlign w:val="bottom"/>
            <w:hideMark/>
          </w:tcPr>
          <w:p w14:paraId="34289C34" w14:textId="5F8B8AA0" w:rsidR="00A922CD" w:rsidRPr="009F180B" w:rsidDel="00303E6D" w:rsidRDefault="00A922CD" w:rsidP="00A10019">
            <w:pPr>
              <w:suppressAutoHyphens w:val="0"/>
              <w:autoSpaceDN/>
              <w:spacing w:after="0"/>
              <w:textAlignment w:val="auto"/>
              <w:rPr>
                <w:del w:id="1340" w:author="Danso-Appiah" w:date="2015-10-06T13:08:00Z"/>
                <w:rFonts w:ascii="Times New Roman" w:eastAsia="Times New Roman" w:hAnsi="Times New Roman"/>
                <w:color w:val="000000"/>
                <w:sz w:val="18"/>
                <w:szCs w:val="18"/>
                <w:lang w:val="it-IT" w:eastAsia="it-IT"/>
              </w:rPr>
            </w:pPr>
            <w:del w:id="1341"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12E725DD" w14:textId="6C9DA7F9" w:rsidTr="00B02573">
        <w:trPr>
          <w:trHeight w:val="300"/>
          <w:del w:id="1342" w:author="Danso-Appiah" w:date="2015-10-06T13:08:00Z"/>
        </w:trPr>
        <w:tc>
          <w:tcPr>
            <w:tcW w:w="1416" w:type="pct"/>
            <w:tcBorders>
              <w:top w:val="nil"/>
              <w:left w:val="nil"/>
              <w:bottom w:val="nil"/>
              <w:right w:val="nil"/>
            </w:tcBorders>
            <w:shd w:val="clear" w:color="auto" w:fill="auto"/>
            <w:noWrap/>
            <w:vAlign w:val="bottom"/>
            <w:hideMark/>
          </w:tcPr>
          <w:p w14:paraId="5154928A" w14:textId="4E88BFD3" w:rsidR="00A922CD" w:rsidRPr="009F180B" w:rsidDel="00303E6D" w:rsidRDefault="00A922CD" w:rsidP="00A10019">
            <w:pPr>
              <w:suppressAutoHyphens w:val="0"/>
              <w:autoSpaceDN/>
              <w:spacing w:after="0"/>
              <w:textAlignment w:val="auto"/>
              <w:rPr>
                <w:del w:id="1343" w:author="Danso-Appiah" w:date="2015-10-06T13:08:00Z"/>
                <w:rFonts w:ascii="Times New Roman" w:eastAsia="Times New Roman" w:hAnsi="Times New Roman"/>
                <w:color w:val="000000"/>
                <w:sz w:val="18"/>
                <w:szCs w:val="18"/>
                <w:lang w:val="it-IT" w:eastAsia="it-IT"/>
              </w:rPr>
            </w:pPr>
            <w:del w:id="1344" w:author="Danso-Appiah" w:date="2015-10-06T13:08:00Z">
              <w:r w:rsidRPr="009F180B" w:rsidDel="00303E6D">
                <w:rPr>
                  <w:rFonts w:ascii="Times New Roman" w:eastAsia="Times New Roman" w:hAnsi="Times New Roman"/>
                  <w:color w:val="000000"/>
                  <w:sz w:val="18"/>
                  <w:szCs w:val="18"/>
                </w:rPr>
                <w:delText>Coulibaly2013</w:delText>
              </w:r>
            </w:del>
          </w:p>
        </w:tc>
        <w:tc>
          <w:tcPr>
            <w:tcW w:w="1584" w:type="pct"/>
            <w:tcBorders>
              <w:top w:val="nil"/>
              <w:left w:val="nil"/>
              <w:bottom w:val="nil"/>
              <w:right w:val="nil"/>
            </w:tcBorders>
            <w:shd w:val="clear" w:color="auto" w:fill="auto"/>
            <w:noWrap/>
            <w:vAlign w:val="bottom"/>
            <w:hideMark/>
          </w:tcPr>
          <w:p w14:paraId="3486AB00" w14:textId="323C10AC" w:rsidR="00A922CD" w:rsidRPr="009F180B" w:rsidDel="00303E6D" w:rsidRDefault="00A922CD" w:rsidP="00A10019">
            <w:pPr>
              <w:suppressAutoHyphens w:val="0"/>
              <w:autoSpaceDN/>
              <w:spacing w:after="0"/>
              <w:textAlignment w:val="auto"/>
              <w:rPr>
                <w:del w:id="1345" w:author="Danso-Appiah" w:date="2015-10-06T13:08:00Z"/>
                <w:rFonts w:ascii="Times New Roman" w:eastAsia="Times New Roman" w:hAnsi="Times New Roman"/>
                <w:color w:val="000000"/>
                <w:sz w:val="18"/>
                <w:szCs w:val="18"/>
                <w:lang w:val="it-IT" w:eastAsia="it-IT"/>
              </w:rPr>
            </w:pPr>
            <w:del w:id="1346"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2D5AE3EF" w14:textId="6BBA7EC1" w:rsidR="00A922CD" w:rsidRPr="009F180B" w:rsidDel="00303E6D" w:rsidRDefault="00A922CD" w:rsidP="00A10019">
            <w:pPr>
              <w:suppressAutoHyphens w:val="0"/>
              <w:autoSpaceDN/>
              <w:spacing w:after="0"/>
              <w:textAlignment w:val="auto"/>
              <w:rPr>
                <w:del w:id="1347" w:author="Danso-Appiah" w:date="2015-10-06T13:08:00Z"/>
                <w:rFonts w:ascii="Times New Roman" w:eastAsia="Times New Roman" w:hAnsi="Times New Roman"/>
                <w:color w:val="000000"/>
                <w:sz w:val="18"/>
                <w:szCs w:val="18"/>
                <w:lang w:val="it-IT" w:eastAsia="it-IT"/>
              </w:rPr>
            </w:pPr>
            <w:del w:id="1348"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7B014D26" w14:textId="523E977F" w:rsidTr="00B02573">
        <w:trPr>
          <w:trHeight w:val="300"/>
          <w:del w:id="1349" w:author="Danso-Appiah" w:date="2015-10-06T13:08:00Z"/>
        </w:trPr>
        <w:tc>
          <w:tcPr>
            <w:tcW w:w="1416" w:type="pct"/>
            <w:tcBorders>
              <w:top w:val="nil"/>
              <w:left w:val="nil"/>
              <w:bottom w:val="nil"/>
              <w:right w:val="nil"/>
            </w:tcBorders>
            <w:shd w:val="clear" w:color="auto" w:fill="auto"/>
            <w:noWrap/>
            <w:vAlign w:val="bottom"/>
            <w:hideMark/>
          </w:tcPr>
          <w:p w14:paraId="48A44130" w14:textId="37C82682" w:rsidR="00A922CD" w:rsidRPr="009F180B" w:rsidDel="00303E6D" w:rsidRDefault="00A922CD" w:rsidP="00A10019">
            <w:pPr>
              <w:suppressAutoHyphens w:val="0"/>
              <w:autoSpaceDN/>
              <w:spacing w:after="0"/>
              <w:textAlignment w:val="auto"/>
              <w:rPr>
                <w:del w:id="1350" w:author="Danso-Appiah" w:date="2015-10-06T13:08:00Z"/>
                <w:rFonts w:ascii="Times New Roman" w:eastAsia="Times New Roman" w:hAnsi="Times New Roman"/>
                <w:color w:val="000000"/>
                <w:sz w:val="18"/>
                <w:szCs w:val="18"/>
                <w:lang w:val="it-IT" w:eastAsia="it-IT"/>
              </w:rPr>
            </w:pPr>
            <w:del w:id="1351" w:author="Danso-Appiah" w:date="2015-10-06T13:08:00Z">
              <w:r w:rsidRPr="009F180B" w:rsidDel="00303E6D">
                <w:rPr>
                  <w:rFonts w:ascii="Times New Roman" w:eastAsia="Times New Roman" w:hAnsi="Times New Roman"/>
                  <w:color w:val="000000"/>
                  <w:sz w:val="18"/>
                  <w:szCs w:val="18"/>
                </w:rPr>
                <w:delText>Coulibaly2013</w:delText>
              </w:r>
            </w:del>
          </w:p>
        </w:tc>
        <w:tc>
          <w:tcPr>
            <w:tcW w:w="1584" w:type="pct"/>
            <w:tcBorders>
              <w:top w:val="nil"/>
              <w:left w:val="nil"/>
              <w:bottom w:val="nil"/>
              <w:right w:val="nil"/>
            </w:tcBorders>
            <w:shd w:val="clear" w:color="auto" w:fill="auto"/>
            <w:noWrap/>
            <w:vAlign w:val="bottom"/>
            <w:hideMark/>
          </w:tcPr>
          <w:p w14:paraId="6065A73A" w14:textId="11541752" w:rsidR="00A922CD" w:rsidRPr="009F180B" w:rsidDel="00303E6D" w:rsidRDefault="00A922CD" w:rsidP="00A10019">
            <w:pPr>
              <w:suppressAutoHyphens w:val="0"/>
              <w:autoSpaceDN/>
              <w:spacing w:after="0"/>
              <w:textAlignment w:val="auto"/>
              <w:rPr>
                <w:del w:id="1352" w:author="Danso-Appiah" w:date="2015-10-06T13:08:00Z"/>
                <w:rFonts w:ascii="Times New Roman" w:eastAsia="Times New Roman" w:hAnsi="Times New Roman"/>
                <w:color w:val="000000"/>
                <w:sz w:val="18"/>
                <w:szCs w:val="18"/>
                <w:lang w:val="it-IT" w:eastAsia="it-IT"/>
              </w:rPr>
            </w:pPr>
            <w:del w:id="1353" w:author="Danso-Appiah" w:date="2015-10-06T13:08:00Z">
              <w:r w:rsidRPr="009F180B" w:rsidDel="00303E6D">
                <w:rPr>
                  <w:rFonts w:ascii="Times New Roman" w:eastAsia="Times New Roman" w:hAnsi="Times New Roman"/>
                  <w:color w:val="000000"/>
                  <w:sz w:val="18"/>
                  <w:szCs w:val="18"/>
                </w:rPr>
                <w:delText>POC-CCA cassette (two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nil"/>
              <w:right w:val="nil"/>
            </w:tcBorders>
            <w:shd w:val="clear" w:color="auto" w:fill="auto"/>
            <w:noWrap/>
            <w:vAlign w:val="bottom"/>
            <w:hideMark/>
          </w:tcPr>
          <w:p w14:paraId="36CD3F47" w14:textId="054C1141" w:rsidR="00A922CD" w:rsidRPr="009F180B" w:rsidDel="00303E6D" w:rsidRDefault="00A922CD" w:rsidP="00A10019">
            <w:pPr>
              <w:suppressAutoHyphens w:val="0"/>
              <w:autoSpaceDN/>
              <w:spacing w:after="0"/>
              <w:textAlignment w:val="auto"/>
              <w:rPr>
                <w:del w:id="1354" w:author="Danso-Appiah" w:date="2015-10-06T13:08:00Z"/>
                <w:rFonts w:ascii="Times New Roman" w:eastAsia="Times New Roman" w:hAnsi="Times New Roman"/>
                <w:color w:val="000000"/>
                <w:sz w:val="18"/>
                <w:szCs w:val="18"/>
                <w:lang w:val="it-IT" w:eastAsia="it-IT"/>
              </w:rPr>
            </w:pPr>
            <w:del w:id="1355" w:author="Danso-Appiah" w:date="2015-10-06T13:08:00Z">
              <w:r w:rsidRPr="009F180B" w:rsidDel="00303E6D">
                <w:rPr>
                  <w:rFonts w:ascii="Times New Roman" w:eastAsia="Times New Roman" w:hAnsi="Times New Roman"/>
                  <w:color w:val="000000"/>
                  <w:sz w:val="18"/>
                  <w:szCs w:val="18"/>
                </w:rPr>
                <w:delText>Kato-Katz (two stools)</w:delText>
              </w:r>
            </w:del>
          </w:p>
        </w:tc>
      </w:tr>
      <w:tr w:rsidR="009A6827" w:rsidRPr="009F180B" w:rsidDel="00303E6D" w14:paraId="50CA58AB" w14:textId="58F8CD0F" w:rsidTr="00B02573">
        <w:trPr>
          <w:trHeight w:val="300"/>
          <w:del w:id="1356" w:author="Danso-Appiah" w:date="2015-10-06T13:08:00Z"/>
        </w:trPr>
        <w:tc>
          <w:tcPr>
            <w:tcW w:w="1416" w:type="pct"/>
            <w:tcBorders>
              <w:top w:val="nil"/>
              <w:left w:val="nil"/>
              <w:bottom w:val="nil"/>
              <w:right w:val="nil"/>
            </w:tcBorders>
            <w:shd w:val="clear" w:color="auto" w:fill="auto"/>
            <w:noWrap/>
            <w:vAlign w:val="bottom"/>
            <w:hideMark/>
          </w:tcPr>
          <w:p w14:paraId="7BF99A25" w14:textId="21AA418E" w:rsidR="00A922CD" w:rsidRPr="009F180B" w:rsidDel="00303E6D" w:rsidRDefault="00A922CD" w:rsidP="00A10019">
            <w:pPr>
              <w:suppressAutoHyphens w:val="0"/>
              <w:autoSpaceDN/>
              <w:spacing w:after="0"/>
              <w:textAlignment w:val="auto"/>
              <w:rPr>
                <w:del w:id="1357" w:author="Danso-Appiah" w:date="2015-10-06T13:08:00Z"/>
                <w:rFonts w:ascii="Times New Roman" w:eastAsia="Times New Roman" w:hAnsi="Times New Roman"/>
                <w:color w:val="000000"/>
                <w:sz w:val="18"/>
                <w:szCs w:val="18"/>
                <w:lang w:val="it-IT" w:eastAsia="it-IT"/>
              </w:rPr>
            </w:pPr>
            <w:del w:id="1358" w:author="Danso-Appiah" w:date="2015-10-06T13:08:00Z">
              <w:r w:rsidRPr="009F180B" w:rsidDel="00303E6D">
                <w:rPr>
                  <w:rFonts w:ascii="Times New Roman" w:eastAsia="Times New Roman" w:hAnsi="Times New Roman"/>
                  <w:color w:val="000000"/>
                  <w:sz w:val="18"/>
                  <w:szCs w:val="18"/>
                </w:rPr>
                <w:delText>Dawson2013</w:delText>
              </w:r>
            </w:del>
          </w:p>
        </w:tc>
        <w:tc>
          <w:tcPr>
            <w:tcW w:w="1584" w:type="pct"/>
            <w:tcBorders>
              <w:top w:val="nil"/>
              <w:left w:val="nil"/>
              <w:bottom w:val="nil"/>
              <w:right w:val="nil"/>
            </w:tcBorders>
            <w:shd w:val="clear" w:color="auto" w:fill="auto"/>
            <w:noWrap/>
            <w:vAlign w:val="bottom"/>
            <w:hideMark/>
          </w:tcPr>
          <w:p w14:paraId="319B7AA6" w14:textId="26249801" w:rsidR="00A922CD" w:rsidRPr="009F180B" w:rsidDel="00303E6D" w:rsidRDefault="00A922CD" w:rsidP="00A10019">
            <w:pPr>
              <w:suppressAutoHyphens w:val="0"/>
              <w:autoSpaceDN/>
              <w:spacing w:after="0"/>
              <w:textAlignment w:val="auto"/>
              <w:rPr>
                <w:del w:id="1359" w:author="Danso-Appiah" w:date="2015-10-06T13:08:00Z"/>
                <w:rFonts w:ascii="Times New Roman" w:eastAsia="Times New Roman" w:hAnsi="Times New Roman"/>
                <w:color w:val="000000"/>
                <w:sz w:val="18"/>
                <w:szCs w:val="18"/>
                <w:lang w:val="it-IT" w:eastAsia="it-IT"/>
              </w:rPr>
            </w:pPr>
            <w:del w:id="1360"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34BCF9DD" w14:textId="3B341AE6" w:rsidR="00A922CD" w:rsidRPr="009F180B" w:rsidDel="00303E6D" w:rsidRDefault="00A922CD" w:rsidP="00A10019">
            <w:pPr>
              <w:suppressAutoHyphens w:val="0"/>
              <w:autoSpaceDN/>
              <w:spacing w:after="0"/>
              <w:textAlignment w:val="auto"/>
              <w:rPr>
                <w:del w:id="1361" w:author="Danso-Appiah" w:date="2015-10-06T13:08:00Z"/>
                <w:rFonts w:ascii="Times New Roman" w:eastAsia="Times New Roman" w:hAnsi="Times New Roman"/>
                <w:color w:val="000000"/>
                <w:sz w:val="18"/>
                <w:szCs w:val="18"/>
                <w:lang w:val="it-IT" w:eastAsia="it-IT"/>
              </w:rPr>
            </w:pPr>
            <w:del w:id="1362" w:author="Danso-Appiah" w:date="2015-10-06T13:08:00Z">
              <w:r w:rsidRPr="009F180B" w:rsidDel="00303E6D">
                <w:rPr>
                  <w:rFonts w:ascii="Times New Roman" w:eastAsia="Times New Roman" w:hAnsi="Times New Roman"/>
                  <w:color w:val="000000"/>
                  <w:sz w:val="18"/>
                  <w:szCs w:val="18"/>
                </w:rPr>
                <w:delText>Kato-Katz (two stools)</w:delText>
              </w:r>
            </w:del>
          </w:p>
        </w:tc>
      </w:tr>
      <w:tr w:rsidR="009A6827" w:rsidRPr="009F180B" w:rsidDel="00303E6D" w14:paraId="29F99A17" w14:textId="3747AAF1" w:rsidTr="00B02573">
        <w:trPr>
          <w:trHeight w:val="300"/>
          <w:del w:id="1363" w:author="Danso-Appiah" w:date="2015-10-06T13:08:00Z"/>
        </w:trPr>
        <w:tc>
          <w:tcPr>
            <w:tcW w:w="1416" w:type="pct"/>
            <w:tcBorders>
              <w:top w:val="nil"/>
              <w:left w:val="nil"/>
              <w:bottom w:val="nil"/>
              <w:right w:val="nil"/>
            </w:tcBorders>
            <w:shd w:val="clear" w:color="auto" w:fill="auto"/>
            <w:noWrap/>
            <w:vAlign w:val="bottom"/>
            <w:hideMark/>
          </w:tcPr>
          <w:p w14:paraId="7DB87999" w14:textId="2C3DE412" w:rsidR="00A922CD" w:rsidRPr="009F180B" w:rsidDel="00303E6D" w:rsidRDefault="00A922CD" w:rsidP="00A10019">
            <w:pPr>
              <w:suppressAutoHyphens w:val="0"/>
              <w:autoSpaceDN/>
              <w:spacing w:after="0"/>
              <w:textAlignment w:val="auto"/>
              <w:rPr>
                <w:del w:id="1364" w:author="Danso-Appiah" w:date="2015-10-06T13:08:00Z"/>
                <w:rFonts w:ascii="Times New Roman" w:eastAsia="Times New Roman" w:hAnsi="Times New Roman"/>
                <w:color w:val="000000"/>
                <w:sz w:val="18"/>
                <w:szCs w:val="18"/>
                <w:lang w:val="it-IT" w:eastAsia="it-IT"/>
              </w:rPr>
            </w:pPr>
            <w:del w:id="1365" w:author="Danso-Appiah" w:date="2015-10-06T13:08:00Z">
              <w:r w:rsidRPr="009F180B" w:rsidDel="00303E6D">
                <w:rPr>
                  <w:rFonts w:ascii="Times New Roman" w:eastAsia="Times New Roman" w:hAnsi="Times New Roman"/>
                  <w:color w:val="000000"/>
                  <w:sz w:val="18"/>
                  <w:szCs w:val="18"/>
                </w:rPr>
                <w:delText>Erko2013</w:delText>
              </w:r>
            </w:del>
          </w:p>
        </w:tc>
        <w:tc>
          <w:tcPr>
            <w:tcW w:w="1584" w:type="pct"/>
            <w:tcBorders>
              <w:top w:val="nil"/>
              <w:left w:val="nil"/>
              <w:bottom w:val="nil"/>
              <w:right w:val="nil"/>
            </w:tcBorders>
            <w:shd w:val="clear" w:color="auto" w:fill="auto"/>
            <w:noWrap/>
            <w:vAlign w:val="bottom"/>
            <w:hideMark/>
          </w:tcPr>
          <w:p w14:paraId="291DEED9" w14:textId="4835FDC1" w:rsidR="00A922CD" w:rsidRPr="009F180B" w:rsidDel="00303E6D" w:rsidRDefault="00A922CD" w:rsidP="00A10019">
            <w:pPr>
              <w:suppressAutoHyphens w:val="0"/>
              <w:autoSpaceDN/>
              <w:spacing w:after="0"/>
              <w:textAlignment w:val="auto"/>
              <w:rPr>
                <w:del w:id="1366" w:author="Danso-Appiah" w:date="2015-10-06T13:08:00Z"/>
                <w:rFonts w:ascii="Times New Roman" w:eastAsia="Times New Roman" w:hAnsi="Times New Roman"/>
                <w:color w:val="000000"/>
                <w:sz w:val="18"/>
                <w:szCs w:val="18"/>
                <w:lang w:val="it-IT" w:eastAsia="it-IT"/>
              </w:rPr>
            </w:pPr>
            <w:del w:id="1367"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7C60D5DE" w14:textId="1D0A82C6" w:rsidR="00A922CD" w:rsidRPr="009F180B" w:rsidDel="00303E6D" w:rsidRDefault="00A922CD" w:rsidP="00A10019">
            <w:pPr>
              <w:suppressAutoHyphens w:val="0"/>
              <w:autoSpaceDN/>
              <w:spacing w:after="0"/>
              <w:textAlignment w:val="auto"/>
              <w:rPr>
                <w:del w:id="1368" w:author="Danso-Appiah" w:date="2015-10-06T13:08:00Z"/>
                <w:rFonts w:ascii="Times New Roman" w:eastAsia="Times New Roman" w:hAnsi="Times New Roman"/>
                <w:color w:val="000000"/>
                <w:sz w:val="18"/>
                <w:szCs w:val="18"/>
                <w:lang w:val="it-IT" w:eastAsia="it-IT"/>
              </w:rPr>
            </w:pPr>
            <w:del w:id="1369"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6513F738" w14:textId="737AEB04" w:rsidTr="00B02573">
        <w:trPr>
          <w:trHeight w:val="300"/>
          <w:del w:id="1370" w:author="Danso-Appiah" w:date="2015-10-06T13:08:00Z"/>
        </w:trPr>
        <w:tc>
          <w:tcPr>
            <w:tcW w:w="1416" w:type="pct"/>
            <w:tcBorders>
              <w:top w:val="nil"/>
              <w:left w:val="nil"/>
              <w:bottom w:val="nil"/>
              <w:right w:val="nil"/>
            </w:tcBorders>
            <w:shd w:val="clear" w:color="auto" w:fill="auto"/>
            <w:noWrap/>
            <w:vAlign w:val="bottom"/>
            <w:hideMark/>
          </w:tcPr>
          <w:p w14:paraId="67992252" w14:textId="624291F2" w:rsidR="00A922CD" w:rsidRPr="009F180B" w:rsidDel="00303E6D" w:rsidRDefault="00A922CD" w:rsidP="00A10019">
            <w:pPr>
              <w:suppressAutoHyphens w:val="0"/>
              <w:autoSpaceDN/>
              <w:spacing w:after="0"/>
              <w:textAlignment w:val="auto"/>
              <w:rPr>
                <w:del w:id="1371" w:author="Danso-Appiah" w:date="2015-10-06T13:08:00Z"/>
                <w:rFonts w:ascii="Times New Roman" w:eastAsia="Times New Roman" w:hAnsi="Times New Roman"/>
                <w:color w:val="000000"/>
                <w:sz w:val="18"/>
                <w:szCs w:val="18"/>
                <w:lang w:val="it-IT" w:eastAsia="it-IT"/>
              </w:rPr>
            </w:pPr>
            <w:del w:id="1372" w:author="Danso-Appiah" w:date="2015-10-06T13:08:00Z">
              <w:r w:rsidRPr="009F180B" w:rsidDel="00303E6D">
                <w:rPr>
                  <w:rFonts w:ascii="Times New Roman" w:eastAsia="Times New Roman" w:hAnsi="Times New Roman"/>
                  <w:color w:val="000000"/>
                  <w:sz w:val="18"/>
                  <w:szCs w:val="18"/>
                </w:rPr>
                <w:delText>Erko2013</w:delText>
              </w:r>
            </w:del>
          </w:p>
        </w:tc>
        <w:tc>
          <w:tcPr>
            <w:tcW w:w="1584" w:type="pct"/>
            <w:tcBorders>
              <w:top w:val="nil"/>
              <w:left w:val="nil"/>
              <w:bottom w:val="nil"/>
              <w:right w:val="nil"/>
            </w:tcBorders>
            <w:shd w:val="clear" w:color="auto" w:fill="auto"/>
            <w:noWrap/>
            <w:vAlign w:val="bottom"/>
            <w:hideMark/>
          </w:tcPr>
          <w:p w14:paraId="78C685F1" w14:textId="408640F3" w:rsidR="00A922CD" w:rsidRPr="009F180B" w:rsidDel="00303E6D" w:rsidRDefault="00A922CD" w:rsidP="00A10019">
            <w:pPr>
              <w:suppressAutoHyphens w:val="0"/>
              <w:autoSpaceDN/>
              <w:spacing w:after="0"/>
              <w:textAlignment w:val="auto"/>
              <w:rPr>
                <w:del w:id="1373" w:author="Danso-Appiah" w:date="2015-10-06T13:08:00Z"/>
                <w:rFonts w:ascii="Times New Roman" w:eastAsia="Times New Roman" w:hAnsi="Times New Roman"/>
                <w:color w:val="000000"/>
                <w:sz w:val="18"/>
                <w:szCs w:val="18"/>
                <w:lang w:val="it-IT" w:eastAsia="it-IT"/>
              </w:rPr>
            </w:pPr>
            <w:del w:id="1374"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730D6CCD" w14:textId="5275278B" w:rsidR="00A922CD" w:rsidRPr="009F180B" w:rsidDel="00303E6D" w:rsidRDefault="00A922CD" w:rsidP="00A10019">
            <w:pPr>
              <w:suppressAutoHyphens w:val="0"/>
              <w:autoSpaceDN/>
              <w:spacing w:after="0"/>
              <w:textAlignment w:val="auto"/>
              <w:rPr>
                <w:del w:id="1375" w:author="Danso-Appiah" w:date="2015-10-06T13:08:00Z"/>
                <w:rFonts w:ascii="Times New Roman" w:eastAsia="Times New Roman" w:hAnsi="Times New Roman"/>
                <w:color w:val="000000"/>
                <w:sz w:val="18"/>
                <w:szCs w:val="18"/>
                <w:lang w:val="it-IT" w:eastAsia="it-IT"/>
              </w:rPr>
            </w:pPr>
            <w:del w:id="1376"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35D995B0" w14:textId="0DF803DE" w:rsidTr="00B02573">
        <w:trPr>
          <w:trHeight w:val="300"/>
          <w:del w:id="1377" w:author="Danso-Appiah" w:date="2015-10-06T13:08:00Z"/>
        </w:trPr>
        <w:tc>
          <w:tcPr>
            <w:tcW w:w="1416" w:type="pct"/>
            <w:tcBorders>
              <w:top w:val="nil"/>
              <w:left w:val="nil"/>
              <w:bottom w:val="nil"/>
              <w:right w:val="nil"/>
            </w:tcBorders>
            <w:shd w:val="clear" w:color="auto" w:fill="auto"/>
            <w:noWrap/>
            <w:vAlign w:val="bottom"/>
            <w:hideMark/>
          </w:tcPr>
          <w:p w14:paraId="4A001E32" w14:textId="31D14D98" w:rsidR="00A922CD" w:rsidRPr="009F180B" w:rsidDel="00303E6D" w:rsidRDefault="00A922CD" w:rsidP="00A10019">
            <w:pPr>
              <w:suppressAutoHyphens w:val="0"/>
              <w:autoSpaceDN/>
              <w:spacing w:after="0"/>
              <w:textAlignment w:val="auto"/>
              <w:rPr>
                <w:del w:id="1378" w:author="Danso-Appiah" w:date="2015-10-06T13:08:00Z"/>
                <w:rFonts w:ascii="Times New Roman" w:eastAsia="Times New Roman" w:hAnsi="Times New Roman"/>
                <w:color w:val="000000"/>
                <w:sz w:val="18"/>
                <w:szCs w:val="18"/>
                <w:lang w:val="it-IT" w:eastAsia="it-IT"/>
              </w:rPr>
            </w:pPr>
            <w:del w:id="1379" w:author="Danso-Appiah" w:date="2015-10-06T13:08:00Z">
              <w:r w:rsidRPr="009F180B" w:rsidDel="00303E6D">
                <w:rPr>
                  <w:rFonts w:ascii="Times New Roman" w:eastAsia="Times New Roman" w:hAnsi="Times New Roman"/>
                  <w:color w:val="000000"/>
                  <w:sz w:val="18"/>
                  <w:szCs w:val="18"/>
                </w:rPr>
                <w:delText>Erko2013</w:delText>
              </w:r>
            </w:del>
          </w:p>
        </w:tc>
        <w:tc>
          <w:tcPr>
            <w:tcW w:w="1584" w:type="pct"/>
            <w:tcBorders>
              <w:top w:val="nil"/>
              <w:left w:val="nil"/>
              <w:bottom w:val="nil"/>
              <w:right w:val="nil"/>
            </w:tcBorders>
            <w:shd w:val="clear" w:color="auto" w:fill="auto"/>
            <w:noWrap/>
            <w:vAlign w:val="bottom"/>
            <w:hideMark/>
          </w:tcPr>
          <w:p w14:paraId="019351DD" w14:textId="2C374619" w:rsidR="00A922CD" w:rsidRPr="009F180B" w:rsidDel="00303E6D" w:rsidRDefault="00A922CD" w:rsidP="00A10019">
            <w:pPr>
              <w:suppressAutoHyphens w:val="0"/>
              <w:autoSpaceDN/>
              <w:spacing w:after="0"/>
              <w:textAlignment w:val="auto"/>
              <w:rPr>
                <w:del w:id="1380" w:author="Danso-Appiah" w:date="2015-10-06T13:08:00Z"/>
                <w:rFonts w:ascii="Times New Roman" w:eastAsia="Times New Roman" w:hAnsi="Times New Roman"/>
                <w:color w:val="000000"/>
                <w:sz w:val="18"/>
                <w:szCs w:val="18"/>
                <w:lang w:val="it-IT" w:eastAsia="it-IT"/>
              </w:rPr>
            </w:pPr>
            <w:del w:id="1381" w:author="Danso-Appiah" w:date="2015-10-06T13:08:00Z">
              <w:r w:rsidRPr="009F180B" w:rsidDel="00303E6D">
                <w:rPr>
                  <w:rFonts w:ascii="Times New Roman" w:eastAsia="Times New Roman" w:hAnsi="Times New Roman"/>
                  <w:color w:val="000000"/>
                  <w:sz w:val="18"/>
                  <w:szCs w:val="18"/>
                </w:rPr>
                <w:delText>POC-CCA cassette (three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nil"/>
              <w:right w:val="nil"/>
            </w:tcBorders>
            <w:shd w:val="clear" w:color="auto" w:fill="auto"/>
            <w:noWrap/>
            <w:vAlign w:val="bottom"/>
            <w:hideMark/>
          </w:tcPr>
          <w:p w14:paraId="0BB83BC4" w14:textId="2437DBCD" w:rsidR="00A922CD" w:rsidRPr="009F180B" w:rsidDel="00303E6D" w:rsidRDefault="00A922CD" w:rsidP="00A10019">
            <w:pPr>
              <w:suppressAutoHyphens w:val="0"/>
              <w:autoSpaceDN/>
              <w:spacing w:after="0"/>
              <w:textAlignment w:val="auto"/>
              <w:rPr>
                <w:del w:id="1382" w:author="Danso-Appiah" w:date="2015-10-06T13:08:00Z"/>
                <w:rFonts w:ascii="Times New Roman" w:eastAsia="Times New Roman" w:hAnsi="Times New Roman"/>
                <w:color w:val="000000"/>
                <w:sz w:val="18"/>
                <w:szCs w:val="18"/>
                <w:lang w:val="it-IT" w:eastAsia="it-IT"/>
              </w:rPr>
            </w:pPr>
            <w:del w:id="1383"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51FA1B58" w14:textId="4E823931" w:rsidTr="00B02573">
        <w:trPr>
          <w:trHeight w:val="300"/>
          <w:del w:id="1384" w:author="Danso-Appiah" w:date="2015-10-06T13:08:00Z"/>
        </w:trPr>
        <w:tc>
          <w:tcPr>
            <w:tcW w:w="1416" w:type="pct"/>
            <w:tcBorders>
              <w:top w:val="nil"/>
              <w:left w:val="nil"/>
              <w:bottom w:val="nil"/>
              <w:right w:val="nil"/>
            </w:tcBorders>
            <w:shd w:val="clear" w:color="auto" w:fill="auto"/>
            <w:noWrap/>
            <w:vAlign w:val="bottom"/>
            <w:hideMark/>
          </w:tcPr>
          <w:p w14:paraId="77504ADA" w14:textId="1ED635A8" w:rsidR="00A922CD" w:rsidRPr="009F180B" w:rsidDel="00303E6D" w:rsidRDefault="00A922CD" w:rsidP="00A10019">
            <w:pPr>
              <w:suppressAutoHyphens w:val="0"/>
              <w:autoSpaceDN/>
              <w:spacing w:after="0"/>
              <w:textAlignment w:val="auto"/>
              <w:rPr>
                <w:del w:id="1385" w:author="Danso-Appiah" w:date="2015-10-06T13:08:00Z"/>
                <w:rFonts w:ascii="Times New Roman" w:eastAsia="Times New Roman" w:hAnsi="Times New Roman"/>
                <w:color w:val="000000"/>
                <w:sz w:val="18"/>
                <w:szCs w:val="18"/>
                <w:lang w:val="it-IT" w:eastAsia="it-IT"/>
              </w:rPr>
            </w:pPr>
            <w:del w:id="1386" w:author="Danso-Appiah" w:date="2015-10-06T13:08:00Z">
              <w:r w:rsidRPr="009F180B" w:rsidDel="00303E6D">
                <w:rPr>
                  <w:rFonts w:ascii="Times New Roman" w:eastAsia="Times New Roman" w:hAnsi="Times New Roman"/>
                  <w:color w:val="000000"/>
                  <w:sz w:val="18"/>
                  <w:szCs w:val="18"/>
                </w:rPr>
                <w:delText>Koukounari2013-study1</w:delText>
              </w:r>
            </w:del>
          </w:p>
        </w:tc>
        <w:tc>
          <w:tcPr>
            <w:tcW w:w="1584" w:type="pct"/>
            <w:tcBorders>
              <w:top w:val="nil"/>
              <w:left w:val="nil"/>
              <w:bottom w:val="nil"/>
              <w:right w:val="nil"/>
            </w:tcBorders>
            <w:shd w:val="clear" w:color="auto" w:fill="auto"/>
            <w:noWrap/>
            <w:vAlign w:val="bottom"/>
            <w:hideMark/>
          </w:tcPr>
          <w:p w14:paraId="5E54817C" w14:textId="02641100" w:rsidR="00A922CD" w:rsidRPr="009F180B" w:rsidDel="00303E6D" w:rsidRDefault="00A922CD" w:rsidP="00A10019">
            <w:pPr>
              <w:suppressAutoHyphens w:val="0"/>
              <w:autoSpaceDN/>
              <w:spacing w:after="0"/>
              <w:textAlignment w:val="auto"/>
              <w:rPr>
                <w:del w:id="1387" w:author="Danso-Appiah" w:date="2015-10-06T13:08:00Z"/>
                <w:rFonts w:ascii="Times New Roman" w:eastAsia="Times New Roman" w:hAnsi="Times New Roman"/>
                <w:color w:val="000000"/>
                <w:sz w:val="18"/>
                <w:szCs w:val="18"/>
                <w:lang w:val="it-IT" w:eastAsia="it-IT"/>
              </w:rPr>
            </w:pPr>
            <w:del w:id="1388"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6AF84849" w14:textId="3FD44C5C" w:rsidR="00A922CD" w:rsidRPr="009F180B" w:rsidDel="00303E6D" w:rsidRDefault="00A922CD" w:rsidP="00A10019">
            <w:pPr>
              <w:suppressAutoHyphens w:val="0"/>
              <w:autoSpaceDN/>
              <w:spacing w:after="0"/>
              <w:textAlignment w:val="auto"/>
              <w:rPr>
                <w:del w:id="1389" w:author="Danso-Appiah" w:date="2015-10-06T13:08:00Z"/>
                <w:rFonts w:ascii="Times New Roman" w:eastAsia="Times New Roman" w:hAnsi="Times New Roman"/>
                <w:color w:val="000000"/>
                <w:sz w:val="18"/>
                <w:szCs w:val="18"/>
                <w:lang w:val="it-IT" w:eastAsia="it-IT"/>
              </w:rPr>
            </w:pPr>
            <w:del w:id="1390"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297A0109" w14:textId="68511FC5" w:rsidTr="00B02573">
        <w:trPr>
          <w:trHeight w:val="300"/>
          <w:del w:id="1391" w:author="Danso-Appiah" w:date="2015-10-06T13:08:00Z"/>
        </w:trPr>
        <w:tc>
          <w:tcPr>
            <w:tcW w:w="1416" w:type="pct"/>
            <w:tcBorders>
              <w:top w:val="nil"/>
              <w:left w:val="nil"/>
              <w:bottom w:val="nil"/>
              <w:right w:val="nil"/>
            </w:tcBorders>
            <w:shd w:val="clear" w:color="auto" w:fill="auto"/>
            <w:noWrap/>
            <w:vAlign w:val="bottom"/>
            <w:hideMark/>
          </w:tcPr>
          <w:p w14:paraId="02F7DE82" w14:textId="40822E56" w:rsidR="00A922CD" w:rsidRPr="009F180B" w:rsidDel="00303E6D" w:rsidRDefault="00A922CD" w:rsidP="00A10019">
            <w:pPr>
              <w:suppressAutoHyphens w:val="0"/>
              <w:autoSpaceDN/>
              <w:spacing w:after="0"/>
              <w:textAlignment w:val="auto"/>
              <w:rPr>
                <w:del w:id="1392" w:author="Danso-Appiah" w:date="2015-10-06T13:08:00Z"/>
                <w:rFonts w:ascii="Times New Roman" w:eastAsia="Times New Roman" w:hAnsi="Times New Roman"/>
                <w:color w:val="000000"/>
                <w:sz w:val="18"/>
                <w:szCs w:val="18"/>
                <w:lang w:val="it-IT" w:eastAsia="it-IT"/>
              </w:rPr>
            </w:pPr>
            <w:del w:id="1393" w:author="Danso-Appiah" w:date="2015-10-06T13:08:00Z">
              <w:r w:rsidRPr="009F180B" w:rsidDel="00303E6D">
                <w:rPr>
                  <w:rFonts w:ascii="Times New Roman" w:eastAsia="Times New Roman" w:hAnsi="Times New Roman"/>
                  <w:color w:val="000000"/>
                  <w:sz w:val="18"/>
                  <w:szCs w:val="18"/>
                </w:rPr>
                <w:delText>Legesse2007</w:delText>
              </w:r>
            </w:del>
          </w:p>
        </w:tc>
        <w:tc>
          <w:tcPr>
            <w:tcW w:w="1584" w:type="pct"/>
            <w:tcBorders>
              <w:top w:val="nil"/>
              <w:left w:val="nil"/>
              <w:bottom w:val="nil"/>
              <w:right w:val="nil"/>
            </w:tcBorders>
            <w:shd w:val="clear" w:color="auto" w:fill="auto"/>
            <w:noWrap/>
            <w:vAlign w:val="bottom"/>
            <w:hideMark/>
          </w:tcPr>
          <w:p w14:paraId="7A1FC50A" w14:textId="5919C482" w:rsidR="00A922CD" w:rsidRPr="009F180B" w:rsidDel="00303E6D" w:rsidRDefault="00A922CD" w:rsidP="00A10019">
            <w:pPr>
              <w:suppressAutoHyphens w:val="0"/>
              <w:autoSpaceDN/>
              <w:spacing w:after="0"/>
              <w:textAlignment w:val="auto"/>
              <w:rPr>
                <w:del w:id="1394" w:author="Danso-Appiah" w:date="2015-10-06T13:08:00Z"/>
                <w:rFonts w:ascii="Times New Roman" w:eastAsia="Times New Roman" w:hAnsi="Times New Roman"/>
                <w:color w:val="000000"/>
                <w:sz w:val="18"/>
                <w:szCs w:val="18"/>
                <w:lang w:val="it-IT" w:eastAsia="it-IT"/>
              </w:rPr>
            </w:pPr>
            <w:del w:id="1395"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2FD70A18" w14:textId="7A2FD946" w:rsidR="00A922CD" w:rsidRPr="009F180B" w:rsidDel="00303E6D" w:rsidRDefault="00A922CD" w:rsidP="00A10019">
            <w:pPr>
              <w:suppressAutoHyphens w:val="0"/>
              <w:autoSpaceDN/>
              <w:spacing w:after="0"/>
              <w:textAlignment w:val="auto"/>
              <w:rPr>
                <w:del w:id="1396" w:author="Danso-Appiah" w:date="2015-10-06T13:08:00Z"/>
                <w:rFonts w:ascii="Times New Roman" w:eastAsia="Times New Roman" w:hAnsi="Times New Roman"/>
                <w:color w:val="000000"/>
                <w:sz w:val="18"/>
                <w:szCs w:val="18"/>
              </w:rPr>
            </w:pPr>
            <w:del w:id="1397" w:author="Danso-Appiah" w:date="2015-10-06T13:08:00Z">
              <w:r w:rsidRPr="009F180B" w:rsidDel="00303E6D">
                <w:rPr>
                  <w:rFonts w:ascii="Times New Roman" w:eastAsia="Times New Roman" w:hAnsi="Times New Roman"/>
                  <w:color w:val="000000"/>
                  <w:sz w:val="18"/>
                  <w:szCs w:val="18"/>
                </w:rPr>
                <w:delText xml:space="preserve">Kato-Katz </w:delText>
              </w:r>
            </w:del>
          </w:p>
          <w:p w14:paraId="67AB160E" w14:textId="52CB9CF4" w:rsidR="00A922CD" w:rsidRPr="009F180B" w:rsidDel="00303E6D" w:rsidRDefault="00A922CD" w:rsidP="00F7228F">
            <w:pPr>
              <w:suppressAutoHyphens w:val="0"/>
              <w:autoSpaceDN/>
              <w:spacing w:after="0"/>
              <w:textAlignment w:val="auto"/>
              <w:rPr>
                <w:del w:id="1398" w:author="Danso-Appiah" w:date="2015-10-06T13:08:00Z"/>
                <w:rFonts w:ascii="Times New Roman" w:eastAsia="Times New Roman" w:hAnsi="Times New Roman"/>
                <w:color w:val="000000"/>
                <w:sz w:val="18"/>
                <w:szCs w:val="18"/>
                <w:lang w:val="it-IT" w:eastAsia="it-IT"/>
              </w:rPr>
            </w:pPr>
            <w:del w:id="1399" w:author="Danso-Appiah" w:date="2015-10-06T13:08:00Z">
              <w:r w:rsidRPr="009F180B" w:rsidDel="00303E6D">
                <w:rPr>
                  <w:rFonts w:ascii="Times New Roman" w:eastAsia="Times New Roman" w:hAnsi="Times New Roman"/>
                  <w:color w:val="000000"/>
                  <w:sz w:val="18"/>
                  <w:szCs w:val="18"/>
                </w:rPr>
                <w:delText xml:space="preserve">(one stool plus </w:delText>
              </w:r>
              <w:r w:rsidR="00F7228F" w:rsidDel="00303E6D">
                <w:rPr>
                  <w:rFonts w:ascii="Times New Roman" w:eastAsia="Times New Roman" w:hAnsi="Times New Roman"/>
                  <w:color w:val="000000"/>
                  <w:sz w:val="18"/>
                  <w:szCs w:val="18"/>
                </w:rPr>
                <w:delText>f</w:delText>
              </w:r>
              <w:r w:rsidRPr="009F180B" w:rsidDel="00303E6D">
                <w:rPr>
                  <w:rFonts w:ascii="Times New Roman" w:eastAsia="Times New Roman" w:hAnsi="Times New Roman"/>
                  <w:color w:val="000000"/>
                  <w:sz w:val="18"/>
                  <w:szCs w:val="18"/>
                </w:rPr>
                <w:delText>orm</w:delText>
              </w:r>
              <w:r w:rsidR="00910D25" w:rsidDel="00303E6D">
                <w:rPr>
                  <w:rFonts w:ascii="Times New Roman" w:eastAsia="Times New Roman" w:hAnsi="Times New Roman"/>
                  <w:color w:val="000000"/>
                  <w:sz w:val="18"/>
                  <w:szCs w:val="18"/>
                </w:rPr>
                <w:delText>o</w:delText>
              </w:r>
              <w:r w:rsidRPr="009F180B" w:rsidDel="00303E6D">
                <w:rPr>
                  <w:rFonts w:ascii="Times New Roman" w:eastAsia="Times New Roman" w:hAnsi="Times New Roman"/>
                  <w:color w:val="000000"/>
                  <w:sz w:val="18"/>
                  <w:szCs w:val="18"/>
                </w:rPr>
                <w:delText xml:space="preserve">l </w:delText>
              </w:r>
              <w:r w:rsidR="00F7228F" w:rsidDel="00303E6D">
                <w:rPr>
                  <w:rFonts w:ascii="Times New Roman" w:eastAsia="Times New Roman" w:hAnsi="Times New Roman"/>
                  <w:color w:val="000000"/>
                  <w:sz w:val="18"/>
                  <w:szCs w:val="18"/>
                </w:rPr>
                <w:delText>e</w:delText>
              </w:r>
              <w:r w:rsidRPr="009F180B" w:rsidDel="00303E6D">
                <w:rPr>
                  <w:rFonts w:ascii="Times New Roman" w:eastAsia="Times New Roman" w:hAnsi="Times New Roman"/>
                  <w:color w:val="000000"/>
                  <w:sz w:val="18"/>
                  <w:szCs w:val="18"/>
                </w:rPr>
                <w:delText>ther conce</w:delText>
              </w:r>
              <w:r w:rsidR="00413653" w:rsidDel="00303E6D">
                <w:rPr>
                  <w:rFonts w:ascii="Times New Roman" w:eastAsia="Times New Roman" w:hAnsi="Times New Roman"/>
                  <w:color w:val="000000"/>
                  <w:sz w:val="18"/>
                  <w:szCs w:val="18"/>
                </w:rPr>
                <w:delText>n</w:delText>
              </w:r>
              <w:r w:rsidRPr="009F180B" w:rsidDel="00303E6D">
                <w:rPr>
                  <w:rFonts w:ascii="Times New Roman" w:eastAsia="Times New Roman" w:hAnsi="Times New Roman"/>
                  <w:color w:val="000000"/>
                  <w:sz w:val="18"/>
                  <w:szCs w:val="18"/>
                </w:rPr>
                <w:delText>tration)</w:delText>
              </w:r>
            </w:del>
          </w:p>
        </w:tc>
      </w:tr>
      <w:tr w:rsidR="009A6827" w:rsidRPr="009F180B" w:rsidDel="00303E6D" w14:paraId="0C291D2C" w14:textId="5F12C5D3" w:rsidTr="00B02573">
        <w:trPr>
          <w:trHeight w:val="300"/>
          <w:del w:id="1400" w:author="Danso-Appiah" w:date="2015-10-06T13:08:00Z"/>
        </w:trPr>
        <w:tc>
          <w:tcPr>
            <w:tcW w:w="1416" w:type="pct"/>
            <w:tcBorders>
              <w:top w:val="nil"/>
              <w:left w:val="nil"/>
              <w:bottom w:val="nil"/>
              <w:right w:val="nil"/>
            </w:tcBorders>
            <w:shd w:val="clear" w:color="auto" w:fill="auto"/>
            <w:noWrap/>
            <w:vAlign w:val="bottom"/>
            <w:hideMark/>
          </w:tcPr>
          <w:p w14:paraId="488689F7" w14:textId="31F84CE4" w:rsidR="00A922CD" w:rsidRPr="009F180B" w:rsidDel="00303E6D" w:rsidRDefault="00A922CD" w:rsidP="00A10019">
            <w:pPr>
              <w:suppressAutoHyphens w:val="0"/>
              <w:autoSpaceDN/>
              <w:spacing w:after="0"/>
              <w:textAlignment w:val="auto"/>
              <w:rPr>
                <w:del w:id="1401" w:author="Danso-Appiah" w:date="2015-10-06T13:08:00Z"/>
                <w:rFonts w:ascii="Times New Roman" w:eastAsia="Times New Roman" w:hAnsi="Times New Roman"/>
                <w:color w:val="000000"/>
                <w:sz w:val="18"/>
                <w:szCs w:val="18"/>
                <w:lang w:val="it-IT" w:eastAsia="it-IT"/>
              </w:rPr>
            </w:pPr>
            <w:del w:id="1402" w:author="Danso-Appiah" w:date="2015-10-06T13:08:00Z">
              <w:r w:rsidRPr="009F180B" w:rsidDel="00303E6D">
                <w:rPr>
                  <w:rFonts w:ascii="Times New Roman" w:eastAsia="Times New Roman" w:hAnsi="Times New Roman"/>
                  <w:color w:val="000000"/>
                  <w:sz w:val="18"/>
                  <w:szCs w:val="18"/>
                </w:rPr>
                <w:delText>Legesse2008</w:delText>
              </w:r>
            </w:del>
          </w:p>
        </w:tc>
        <w:tc>
          <w:tcPr>
            <w:tcW w:w="1584" w:type="pct"/>
            <w:tcBorders>
              <w:top w:val="nil"/>
              <w:left w:val="nil"/>
              <w:bottom w:val="nil"/>
              <w:right w:val="nil"/>
            </w:tcBorders>
            <w:shd w:val="clear" w:color="auto" w:fill="auto"/>
            <w:noWrap/>
            <w:vAlign w:val="bottom"/>
            <w:hideMark/>
          </w:tcPr>
          <w:p w14:paraId="6C679E72" w14:textId="355B77DF" w:rsidR="00A922CD" w:rsidRPr="009F180B" w:rsidDel="00303E6D" w:rsidRDefault="00A922CD" w:rsidP="00A10019">
            <w:pPr>
              <w:suppressAutoHyphens w:val="0"/>
              <w:autoSpaceDN/>
              <w:spacing w:after="0"/>
              <w:textAlignment w:val="auto"/>
              <w:rPr>
                <w:del w:id="1403" w:author="Danso-Appiah" w:date="2015-10-06T13:08:00Z"/>
                <w:rFonts w:ascii="Times New Roman" w:eastAsia="Times New Roman" w:hAnsi="Times New Roman"/>
                <w:color w:val="000000"/>
                <w:sz w:val="18"/>
                <w:szCs w:val="18"/>
                <w:lang w:val="it-IT" w:eastAsia="it-IT"/>
              </w:rPr>
            </w:pPr>
            <w:del w:id="1404" w:author="Danso-Appiah" w:date="2015-10-06T13:08:00Z">
              <w:r w:rsidRPr="009F180B" w:rsidDel="00303E6D">
                <w:rPr>
                  <w:rFonts w:ascii="Times New Roman" w:eastAsia="Times New Roman" w:hAnsi="Times New Roman"/>
                  <w:color w:val="000000"/>
                  <w:sz w:val="18"/>
                  <w:szCs w:val="18"/>
                </w:rPr>
                <w:delText>POC-CCA reagent (one urine)</w:delText>
              </w:r>
            </w:del>
          </w:p>
        </w:tc>
        <w:tc>
          <w:tcPr>
            <w:tcW w:w="2000" w:type="pct"/>
            <w:tcBorders>
              <w:top w:val="nil"/>
              <w:left w:val="nil"/>
              <w:bottom w:val="nil"/>
              <w:right w:val="nil"/>
            </w:tcBorders>
            <w:shd w:val="clear" w:color="auto" w:fill="auto"/>
            <w:noWrap/>
            <w:vAlign w:val="bottom"/>
            <w:hideMark/>
          </w:tcPr>
          <w:p w14:paraId="5E3673D3" w14:textId="11128147" w:rsidR="00A922CD" w:rsidRPr="009F180B" w:rsidDel="00303E6D" w:rsidRDefault="00A922CD" w:rsidP="00A10019">
            <w:pPr>
              <w:suppressAutoHyphens w:val="0"/>
              <w:autoSpaceDN/>
              <w:spacing w:after="0"/>
              <w:textAlignment w:val="auto"/>
              <w:rPr>
                <w:del w:id="1405" w:author="Danso-Appiah" w:date="2015-10-06T13:08:00Z"/>
                <w:rFonts w:ascii="Times New Roman" w:eastAsia="Times New Roman" w:hAnsi="Times New Roman"/>
                <w:color w:val="000000"/>
                <w:sz w:val="18"/>
                <w:szCs w:val="18"/>
              </w:rPr>
            </w:pPr>
            <w:del w:id="1406" w:author="Danso-Appiah" w:date="2015-10-06T13:08:00Z">
              <w:r w:rsidRPr="009F180B" w:rsidDel="00303E6D">
                <w:rPr>
                  <w:rFonts w:ascii="Times New Roman" w:eastAsia="Times New Roman" w:hAnsi="Times New Roman"/>
                  <w:color w:val="000000"/>
                  <w:sz w:val="18"/>
                  <w:szCs w:val="18"/>
                </w:rPr>
                <w:delText xml:space="preserve">Kato-Katz </w:delText>
              </w:r>
            </w:del>
          </w:p>
          <w:p w14:paraId="6A063B98" w14:textId="254EE779" w:rsidR="00A922CD" w:rsidRPr="009F180B" w:rsidDel="00303E6D" w:rsidRDefault="00A922CD" w:rsidP="00F7228F">
            <w:pPr>
              <w:suppressAutoHyphens w:val="0"/>
              <w:autoSpaceDN/>
              <w:spacing w:after="0"/>
              <w:textAlignment w:val="auto"/>
              <w:rPr>
                <w:del w:id="1407" w:author="Danso-Appiah" w:date="2015-10-06T13:08:00Z"/>
                <w:rFonts w:ascii="Times New Roman" w:eastAsia="Times New Roman" w:hAnsi="Times New Roman"/>
                <w:color w:val="000000"/>
                <w:sz w:val="18"/>
                <w:szCs w:val="18"/>
                <w:lang w:val="it-IT" w:eastAsia="it-IT"/>
              </w:rPr>
            </w:pPr>
            <w:del w:id="1408" w:author="Danso-Appiah" w:date="2015-10-06T13:08:00Z">
              <w:r w:rsidRPr="009F180B" w:rsidDel="00303E6D">
                <w:rPr>
                  <w:rFonts w:ascii="Times New Roman" w:eastAsia="Times New Roman" w:hAnsi="Times New Roman"/>
                  <w:color w:val="000000"/>
                  <w:sz w:val="18"/>
                  <w:szCs w:val="18"/>
                </w:rPr>
                <w:delText xml:space="preserve">(one stool plus </w:delText>
              </w:r>
              <w:r w:rsidR="00F7228F" w:rsidDel="00303E6D">
                <w:rPr>
                  <w:rFonts w:ascii="Times New Roman" w:eastAsia="Times New Roman" w:hAnsi="Times New Roman"/>
                  <w:color w:val="000000"/>
                  <w:sz w:val="18"/>
                  <w:szCs w:val="18"/>
                </w:rPr>
                <w:delText>f</w:delText>
              </w:r>
              <w:r w:rsidRPr="009F180B" w:rsidDel="00303E6D">
                <w:rPr>
                  <w:rFonts w:ascii="Times New Roman" w:eastAsia="Times New Roman" w:hAnsi="Times New Roman"/>
                  <w:color w:val="000000"/>
                  <w:sz w:val="18"/>
                  <w:szCs w:val="18"/>
                </w:rPr>
                <w:delText xml:space="preserve">ormol </w:delText>
              </w:r>
              <w:r w:rsidR="00F7228F" w:rsidDel="00303E6D">
                <w:rPr>
                  <w:rFonts w:ascii="Times New Roman" w:eastAsia="Times New Roman" w:hAnsi="Times New Roman"/>
                  <w:color w:val="000000"/>
                  <w:sz w:val="18"/>
                  <w:szCs w:val="18"/>
                </w:rPr>
                <w:delText>e</w:delText>
              </w:r>
              <w:r w:rsidRPr="009F180B" w:rsidDel="00303E6D">
                <w:rPr>
                  <w:rFonts w:ascii="Times New Roman" w:eastAsia="Times New Roman" w:hAnsi="Times New Roman"/>
                  <w:color w:val="000000"/>
                  <w:sz w:val="18"/>
                  <w:szCs w:val="18"/>
                </w:rPr>
                <w:delText>ther concentration)</w:delText>
              </w:r>
            </w:del>
          </w:p>
        </w:tc>
      </w:tr>
      <w:tr w:rsidR="009A6827" w:rsidRPr="009F180B" w:rsidDel="00303E6D" w14:paraId="0CA3AD86" w14:textId="1165B159" w:rsidTr="00B02573">
        <w:trPr>
          <w:trHeight w:val="300"/>
          <w:del w:id="1409" w:author="Danso-Appiah" w:date="2015-10-06T13:08:00Z"/>
        </w:trPr>
        <w:tc>
          <w:tcPr>
            <w:tcW w:w="1416" w:type="pct"/>
            <w:tcBorders>
              <w:top w:val="nil"/>
              <w:left w:val="nil"/>
              <w:bottom w:val="nil"/>
              <w:right w:val="nil"/>
            </w:tcBorders>
            <w:shd w:val="clear" w:color="auto" w:fill="auto"/>
            <w:noWrap/>
            <w:vAlign w:val="bottom"/>
            <w:hideMark/>
          </w:tcPr>
          <w:p w14:paraId="2050EA7E" w14:textId="153E5F28" w:rsidR="00A922CD" w:rsidRPr="009F180B" w:rsidDel="00303E6D" w:rsidRDefault="00A922CD" w:rsidP="00A10019">
            <w:pPr>
              <w:suppressAutoHyphens w:val="0"/>
              <w:autoSpaceDN/>
              <w:spacing w:after="0"/>
              <w:textAlignment w:val="auto"/>
              <w:rPr>
                <w:del w:id="1410" w:author="Danso-Appiah" w:date="2015-10-06T13:08:00Z"/>
                <w:rFonts w:ascii="Times New Roman" w:eastAsia="Times New Roman" w:hAnsi="Times New Roman"/>
                <w:color w:val="000000"/>
                <w:sz w:val="18"/>
                <w:szCs w:val="18"/>
                <w:lang w:val="it-IT" w:eastAsia="it-IT"/>
              </w:rPr>
            </w:pPr>
            <w:del w:id="1411" w:author="Danso-Appiah" w:date="2015-10-06T13:08:00Z">
              <w:r w:rsidRPr="009F180B" w:rsidDel="00303E6D">
                <w:rPr>
                  <w:rFonts w:ascii="Times New Roman" w:eastAsia="Times New Roman" w:hAnsi="Times New Roman"/>
                  <w:color w:val="000000"/>
                  <w:sz w:val="18"/>
                  <w:szCs w:val="18"/>
                </w:rPr>
                <w:delText>Shane2011</w:delText>
              </w:r>
            </w:del>
          </w:p>
        </w:tc>
        <w:tc>
          <w:tcPr>
            <w:tcW w:w="1584" w:type="pct"/>
            <w:tcBorders>
              <w:top w:val="nil"/>
              <w:left w:val="nil"/>
              <w:bottom w:val="nil"/>
              <w:right w:val="nil"/>
            </w:tcBorders>
            <w:shd w:val="clear" w:color="auto" w:fill="auto"/>
            <w:noWrap/>
            <w:vAlign w:val="bottom"/>
            <w:hideMark/>
          </w:tcPr>
          <w:p w14:paraId="5B409E84" w14:textId="54AF84C2" w:rsidR="00A922CD" w:rsidRPr="009F180B" w:rsidDel="00303E6D" w:rsidRDefault="00A922CD" w:rsidP="00A10019">
            <w:pPr>
              <w:suppressAutoHyphens w:val="0"/>
              <w:autoSpaceDN/>
              <w:spacing w:after="0"/>
              <w:textAlignment w:val="auto"/>
              <w:rPr>
                <w:del w:id="1412" w:author="Danso-Appiah" w:date="2015-10-06T13:08:00Z"/>
                <w:rFonts w:ascii="Times New Roman" w:eastAsia="Times New Roman" w:hAnsi="Times New Roman"/>
                <w:color w:val="000000"/>
                <w:sz w:val="18"/>
                <w:szCs w:val="18"/>
                <w:lang w:val="it-IT" w:eastAsia="it-IT"/>
              </w:rPr>
            </w:pPr>
            <w:del w:id="1413"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590E1760" w14:textId="3FCF5E69" w:rsidR="00A922CD" w:rsidRPr="009F180B" w:rsidDel="00303E6D" w:rsidRDefault="00A922CD" w:rsidP="00A10019">
            <w:pPr>
              <w:suppressAutoHyphens w:val="0"/>
              <w:autoSpaceDN/>
              <w:spacing w:after="0"/>
              <w:textAlignment w:val="auto"/>
              <w:rPr>
                <w:del w:id="1414" w:author="Danso-Appiah" w:date="2015-10-06T13:08:00Z"/>
                <w:rFonts w:ascii="Times New Roman" w:eastAsia="Times New Roman" w:hAnsi="Times New Roman"/>
                <w:color w:val="000000"/>
                <w:sz w:val="18"/>
                <w:szCs w:val="18"/>
                <w:lang w:val="it-IT" w:eastAsia="it-IT"/>
              </w:rPr>
            </w:pPr>
            <w:del w:id="1415"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47229C7A" w14:textId="10B7269F" w:rsidTr="00B02573">
        <w:trPr>
          <w:trHeight w:val="300"/>
          <w:del w:id="1416" w:author="Danso-Appiah" w:date="2015-10-06T13:08:00Z"/>
        </w:trPr>
        <w:tc>
          <w:tcPr>
            <w:tcW w:w="1416" w:type="pct"/>
            <w:tcBorders>
              <w:top w:val="nil"/>
              <w:left w:val="nil"/>
              <w:bottom w:val="nil"/>
              <w:right w:val="nil"/>
            </w:tcBorders>
            <w:shd w:val="clear" w:color="auto" w:fill="auto"/>
            <w:noWrap/>
            <w:vAlign w:val="bottom"/>
            <w:hideMark/>
          </w:tcPr>
          <w:p w14:paraId="7E449384" w14:textId="1C737543" w:rsidR="00A922CD" w:rsidRPr="009F180B" w:rsidDel="00303E6D" w:rsidRDefault="00A922CD" w:rsidP="00A10019">
            <w:pPr>
              <w:suppressAutoHyphens w:val="0"/>
              <w:autoSpaceDN/>
              <w:spacing w:after="0"/>
              <w:textAlignment w:val="auto"/>
              <w:rPr>
                <w:del w:id="1417" w:author="Danso-Appiah" w:date="2015-10-06T13:08:00Z"/>
                <w:rFonts w:ascii="Times New Roman" w:eastAsia="Times New Roman" w:hAnsi="Times New Roman"/>
                <w:color w:val="000000"/>
                <w:sz w:val="18"/>
                <w:szCs w:val="18"/>
                <w:lang w:val="it-IT" w:eastAsia="it-IT"/>
              </w:rPr>
            </w:pPr>
            <w:del w:id="1418" w:author="Danso-Appiah" w:date="2015-10-06T13:08:00Z">
              <w:r w:rsidRPr="009F180B" w:rsidDel="00303E6D">
                <w:rPr>
                  <w:rFonts w:ascii="Times New Roman" w:eastAsia="Times New Roman" w:hAnsi="Times New Roman"/>
                  <w:color w:val="000000"/>
                  <w:sz w:val="18"/>
                  <w:szCs w:val="18"/>
                </w:rPr>
                <w:delText>Sousa-Figueiredo2013</w:delText>
              </w:r>
            </w:del>
          </w:p>
        </w:tc>
        <w:tc>
          <w:tcPr>
            <w:tcW w:w="1584" w:type="pct"/>
            <w:tcBorders>
              <w:top w:val="nil"/>
              <w:left w:val="nil"/>
              <w:bottom w:val="nil"/>
              <w:right w:val="nil"/>
            </w:tcBorders>
            <w:shd w:val="clear" w:color="auto" w:fill="auto"/>
            <w:noWrap/>
            <w:vAlign w:val="bottom"/>
            <w:hideMark/>
          </w:tcPr>
          <w:p w14:paraId="27DC24BE" w14:textId="4726F096" w:rsidR="00A922CD" w:rsidRPr="009F180B" w:rsidDel="00303E6D" w:rsidRDefault="00A922CD" w:rsidP="00A10019">
            <w:pPr>
              <w:suppressAutoHyphens w:val="0"/>
              <w:autoSpaceDN/>
              <w:spacing w:after="0"/>
              <w:textAlignment w:val="auto"/>
              <w:rPr>
                <w:del w:id="1419" w:author="Danso-Appiah" w:date="2015-10-06T13:08:00Z"/>
                <w:rFonts w:ascii="Times New Roman" w:eastAsia="Times New Roman" w:hAnsi="Times New Roman"/>
                <w:color w:val="000000"/>
                <w:sz w:val="18"/>
                <w:szCs w:val="18"/>
                <w:lang w:val="it-IT" w:eastAsia="it-IT"/>
              </w:rPr>
            </w:pPr>
            <w:del w:id="1420"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437A552E" w14:textId="639971FF" w:rsidR="00A922CD" w:rsidRPr="009F180B" w:rsidDel="00303E6D" w:rsidRDefault="00A922CD" w:rsidP="00A10019">
            <w:pPr>
              <w:suppressAutoHyphens w:val="0"/>
              <w:autoSpaceDN/>
              <w:spacing w:after="0"/>
              <w:textAlignment w:val="auto"/>
              <w:rPr>
                <w:del w:id="1421" w:author="Danso-Appiah" w:date="2015-10-06T13:08:00Z"/>
                <w:rFonts w:ascii="Times New Roman" w:eastAsia="Times New Roman" w:hAnsi="Times New Roman"/>
                <w:color w:val="000000"/>
                <w:sz w:val="18"/>
                <w:szCs w:val="18"/>
                <w:lang w:val="it-IT" w:eastAsia="it-IT"/>
              </w:rPr>
            </w:pPr>
            <w:del w:id="1422"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0227CDB0" w14:textId="4786A708" w:rsidTr="00B02573">
        <w:trPr>
          <w:trHeight w:val="300"/>
          <w:del w:id="1423" w:author="Danso-Appiah" w:date="2015-10-06T13:08:00Z"/>
        </w:trPr>
        <w:tc>
          <w:tcPr>
            <w:tcW w:w="1416" w:type="pct"/>
            <w:tcBorders>
              <w:top w:val="nil"/>
              <w:left w:val="nil"/>
              <w:bottom w:val="nil"/>
              <w:right w:val="nil"/>
            </w:tcBorders>
            <w:shd w:val="clear" w:color="auto" w:fill="auto"/>
            <w:noWrap/>
            <w:vAlign w:val="bottom"/>
            <w:hideMark/>
          </w:tcPr>
          <w:p w14:paraId="15D9DB33" w14:textId="13F23A54" w:rsidR="00A922CD" w:rsidRPr="009F180B" w:rsidDel="00303E6D" w:rsidRDefault="00A922CD" w:rsidP="00A10019">
            <w:pPr>
              <w:suppressAutoHyphens w:val="0"/>
              <w:autoSpaceDN/>
              <w:spacing w:after="0"/>
              <w:textAlignment w:val="auto"/>
              <w:rPr>
                <w:del w:id="1424" w:author="Danso-Appiah" w:date="2015-10-06T13:08:00Z"/>
                <w:rFonts w:ascii="Times New Roman" w:eastAsia="Times New Roman" w:hAnsi="Times New Roman"/>
                <w:color w:val="000000"/>
                <w:sz w:val="18"/>
                <w:szCs w:val="18"/>
                <w:lang w:val="it-IT" w:eastAsia="it-IT"/>
              </w:rPr>
            </w:pPr>
            <w:del w:id="1425" w:author="Danso-Appiah" w:date="2015-10-06T13:08:00Z">
              <w:r w:rsidRPr="009F180B" w:rsidDel="00303E6D">
                <w:rPr>
                  <w:rFonts w:ascii="Times New Roman" w:eastAsia="Times New Roman" w:hAnsi="Times New Roman"/>
                  <w:color w:val="000000"/>
                  <w:sz w:val="18"/>
                  <w:szCs w:val="18"/>
                </w:rPr>
                <w:delText>Sousa-Figueiredo2013-study1</w:delText>
              </w:r>
            </w:del>
          </w:p>
        </w:tc>
        <w:tc>
          <w:tcPr>
            <w:tcW w:w="1584" w:type="pct"/>
            <w:tcBorders>
              <w:top w:val="nil"/>
              <w:left w:val="nil"/>
              <w:bottom w:val="nil"/>
              <w:right w:val="nil"/>
            </w:tcBorders>
            <w:shd w:val="clear" w:color="auto" w:fill="auto"/>
            <w:noWrap/>
            <w:vAlign w:val="bottom"/>
            <w:hideMark/>
          </w:tcPr>
          <w:p w14:paraId="61BAF610" w14:textId="77961850" w:rsidR="00A922CD" w:rsidRPr="009F180B" w:rsidDel="00303E6D" w:rsidRDefault="00A922CD" w:rsidP="00A10019">
            <w:pPr>
              <w:suppressAutoHyphens w:val="0"/>
              <w:autoSpaceDN/>
              <w:spacing w:after="0"/>
              <w:textAlignment w:val="auto"/>
              <w:rPr>
                <w:del w:id="1426" w:author="Danso-Appiah" w:date="2015-10-06T13:08:00Z"/>
                <w:rFonts w:ascii="Times New Roman" w:eastAsia="Times New Roman" w:hAnsi="Times New Roman"/>
                <w:color w:val="000000"/>
                <w:sz w:val="18"/>
                <w:szCs w:val="18"/>
                <w:lang w:val="it-IT" w:eastAsia="it-IT"/>
              </w:rPr>
            </w:pPr>
            <w:del w:id="1427"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5C7EA90A" w14:textId="45ED9C01" w:rsidR="00A922CD" w:rsidRPr="009F180B" w:rsidDel="00303E6D" w:rsidRDefault="00A922CD" w:rsidP="00A10019">
            <w:pPr>
              <w:suppressAutoHyphens w:val="0"/>
              <w:autoSpaceDN/>
              <w:spacing w:after="0"/>
              <w:textAlignment w:val="auto"/>
              <w:rPr>
                <w:del w:id="1428" w:author="Danso-Appiah" w:date="2015-10-06T13:08:00Z"/>
                <w:rFonts w:ascii="Times New Roman" w:eastAsia="Times New Roman" w:hAnsi="Times New Roman"/>
                <w:color w:val="000000"/>
                <w:sz w:val="18"/>
                <w:szCs w:val="18"/>
                <w:lang w:val="it-IT" w:eastAsia="it-IT"/>
              </w:rPr>
            </w:pPr>
            <w:del w:id="1429"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0906BEB1" w14:textId="79E99DD8" w:rsidTr="00B02573">
        <w:trPr>
          <w:trHeight w:val="300"/>
          <w:del w:id="1430" w:author="Danso-Appiah" w:date="2015-10-06T13:08:00Z"/>
        </w:trPr>
        <w:tc>
          <w:tcPr>
            <w:tcW w:w="1416" w:type="pct"/>
            <w:tcBorders>
              <w:top w:val="nil"/>
              <w:left w:val="nil"/>
              <w:bottom w:val="nil"/>
              <w:right w:val="nil"/>
            </w:tcBorders>
            <w:shd w:val="clear" w:color="auto" w:fill="auto"/>
            <w:noWrap/>
            <w:vAlign w:val="bottom"/>
            <w:hideMark/>
          </w:tcPr>
          <w:p w14:paraId="4C0A7F60" w14:textId="31859B3F" w:rsidR="00A922CD" w:rsidRPr="009F180B" w:rsidDel="00303E6D" w:rsidRDefault="00A922CD" w:rsidP="00A10019">
            <w:pPr>
              <w:suppressAutoHyphens w:val="0"/>
              <w:autoSpaceDN/>
              <w:spacing w:after="0"/>
              <w:textAlignment w:val="auto"/>
              <w:rPr>
                <w:del w:id="1431" w:author="Danso-Appiah" w:date="2015-10-06T13:08:00Z"/>
                <w:rFonts w:ascii="Times New Roman" w:eastAsia="Times New Roman" w:hAnsi="Times New Roman"/>
                <w:color w:val="000000"/>
                <w:sz w:val="18"/>
                <w:szCs w:val="18"/>
                <w:lang w:val="it-IT" w:eastAsia="it-IT"/>
              </w:rPr>
            </w:pPr>
            <w:del w:id="1432" w:author="Danso-Appiah" w:date="2015-10-06T13:08:00Z">
              <w:r w:rsidRPr="009F180B" w:rsidDel="00303E6D">
                <w:rPr>
                  <w:rFonts w:ascii="Times New Roman" w:eastAsia="Times New Roman" w:hAnsi="Times New Roman"/>
                  <w:color w:val="000000"/>
                  <w:sz w:val="18"/>
                  <w:szCs w:val="18"/>
                </w:rPr>
                <w:delText>Sousa-Figueiredo2013-study2</w:delText>
              </w:r>
            </w:del>
          </w:p>
        </w:tc>
        <w:tc>
          <w:tcPr>
            <w:tcW w:w="1584" w:type="pct"/>
            <w:tcBorders>
              <w:top w:val="nil"/>
              <w:left w:val="nil"/>
              <w:bottom w:val="nil"/>
              <w:right w:val="nil"/>
            </w:tcBorders>
            <w:shd w:val="clear" w:color="auto" w:fill="auto"/>
            <w:noWrap/>
            <w:vAlign w:val="bottom"/>
            <w:hideMark/>
          </w:tcPr>
          <w:p w14:paraId="49C566AF" w14:textId="6BB5C4B0" w:rsidR="00A922CD" w:rsidRPr="009F180B" w:rsidDel="00303E6D" w:rsidRDefault="00A922CD" w:rsidP="00A10019">
            <w:pPr>
              <w:suppressAutoHyphens w:val="0"/>
              <w:autoSpaceDN/>
              <w:spacing w:after="0"/>
              <w:textAlignment w:val="auto"/>
              <w:rPr>
                <w:del w:id="1433" w:author="Danso-Appiah" w:date="2015-10-06T13:08:00Z"/>
                <w:rFonts w:ascii="Times New Roman" w:eastAsia="Times New Roman" w:hAnsi="Times New Roman"/>
                <w:color w:val="000000"/>
                <w:sz w:val="18"/>
                <w:szCs w:val="18"/>
                <w:lang w:val="it-IT" w:eastAsia="it-IT"/>
              </w:rPr>
            </w:pPr>
            <w:del w:id="1434"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35012C21" w14:textId="4E504EBE" w:rsidR="00A922CD" w:rsidRPr="009F180B" w:rsidDel="00303E6D" w:rsidRDefault="00A922CD" w:rsidP="00A10019">
            <w:pPr>
              <w:suppressAutoHyphens w:val="0"/>
              <w:autoSpaceDN/>
              <w:spacing w:after="0"/>
              <w:textAlignment w:val="auto"/>
              <w:rPr>
                <w:del w:id="1435" w:author="Danso-Appiah" w:date="2015-10-06T13:08:00Z"/>
                <w:rFonts w:ascii="Times New Roman" w:eastAsia="Times New Roman" w:hAnsi="Times New Roman"/>
                <w:color w:val="000000"/>
                <w:sz w:val="18"/>
                <w:szCs w:val="18"/>
                <w:lang w:val="it-IT" w:eastAsia="it-IT"/>
              </w:rPr>
            </w:pPr>
            <w:del w:id="1436"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551D1BC2" w14:textId="360A3B4A" w:rsidTr="00B02573">
        <w:trPr>
          <w:trHeight w:val="300"/>
          <w:del w:id="1437" w:author="Danso-Appiah" w:date="2015-10-06T13:08:00Z"/>
        </w:trPr>
        <w:tc>
          <w:tcPr>
            <w:tcW w:w="1416" w:type="pct"/>
            <w:tcBorders>
              <w:top w:val="nil"/>
              <w:left w:val="nil"/>
              <w:bottom w:val="nil"/>
              <w:right w:val="nil"/>
            </w:tcBorders>
            <w:shd w:val="clear" w:color="auto" w:fill="auto"/>
            <w:noWrap/>
            <w:vAlign w:val="bottom"/>
            <w:hideMark/>
          </w:tcPr>
          <w:p w14:paraId="62CE3177" w14:textId="0B697D8B" w:rsidR="00A922CD" w:rsidRPr="009F180B" w:rsidDel="00303E6D" w:rsidRDefault="00A922CD" w:rsidP="00A10019">
            <w:pPr>
              <w:suppressAutoHyphens w:val="0"/>
              <w:autoSpaceDN/>
              <w:spacing w:after="0"/>
              <w:textAlignment w:val="auto"/>
              <w:rPr>
                <w:del w:id="1438" w:author="Danso-Appiah" w:date="2015-10-06T13:08:00Z"/>
                <w:rFonts w:ascii="Times New Roman" w:eastAsia="Times New Roman" w:hAnsi="Times New Roman"/>
                <w:color w:val="000000"/>
                <w:sz w:val="18"/>
                <w:szCs w:val="18"/>
                <w:lang w:val="it-IT" w:eastAsia="it-IT"/>
              </w:rPr>
            </w:pPr>
            <w:del w:id="1439" w:author="Danso-Appiah" w:date="2015-10-06T13:08:00Z">
              <w:r w:rsidRPr="009F180B" w:rsidDel="00303E6D">
                <w:rPr>
                  <w:rFonts w:ascii="Times New Roman" w:eastAsia="Times New Roman" w:hAnsi="Times New Roman"/>
                  <w:color w:val="000000"/>
                  <w:sz w:val="18"/>
                  <w:szCs w:val="18"/>
                </w:rPr>
                <w:delText>Sousa-Figueiredo2013-study3</w:delText>
              </w:r>
            </w:del>
          </w:p>
        </w:tc>
        <w:tc>
          <w:tcPr>
            <w:tcW w:w="1584" w:type="pct"/>
            <w:tcBorders>
              <w:top w:val="nil"/>
              <w:left w:val="nil"/>
              <w:bottom w:val="nil"/>
              <w:right w:val="nil"/>
            </w:tcBorders>
            <w:shd w:val="clear" w:color="auto" w:fill="auto"/>
            <w:noWrap/>
            <w:vAlign w:val="bottom"/>
            <w:hideMark/>
          </w:tcPr>
          <w:p w14:paraId="1B4C7FAB" w14:textId="0D12D4C6" w:rsidR="00A922CD" w:rsidRPr="009F180B" w:rsidDel="00303E6D" w:rsidRDefault="00A922CD" w:rsidP="00A10019">
            <w:pPr>
              <w:suppressAutoHyphens w:val="0"/>
              <w:autoSpaceDN/>
              <w:spacing w:after="0"/>
              <w:textAlignment w:val="auto"/>
              <w:rPr>
                <w:del w:id="1440" w:author="Danso-Appiah" w:date="2015-10-06T13:08:00Z"/>
                <w:rFonts w:ascii="Times New Roman" w:eastAsia="Times New Roman" w:hAnsi="Times New Roman"/>
                <w:color w:val="000000"/>
                <w:sz w:val="18"/>
                <w:szCs w:val="18"/>
                <w:lang w:val="it-IT" w:eastAsia="it-IT"/>
              </w:rPr>
            </w:pPr>
            <w:del w:id="1441"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60CA8A00" w14:textId="771D31BE" w:rsidR="00A922CD" w:rsidRPr="009F180B" w:rsidDel="00303E6D" w:rsidRDefault="00A922CD" w:rsidP="00A10019">
            <w:pPr>
              <w:suppressAutoHyphens w:val="0"/>
              <w:autoSpaceDN/>
              <w:spacing w:after="0"/>
              <w:textAlignment w:val="auto"/>
              <w:rPr>
                <w:del w:id="1442" w:author="Danso-Appiah" w:date="2015-10-06T13:08:00Z"/>
                <w:rFonts w:ascii="Times New Roman" w:eastAsia="Times New Roman" w:hAnsi="Times New Roman"/>
                <w:color w:val="000000"/>
                <w:sz w:val="18"/>
                <w:szCs w:val="18"/>
                <w:lang w:val="it-IT" w:eastAsia="it-IT"/>
              </w:rPr>
            </w:pPr>
            <w:del w:id="1443"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5C57CD6A" w14:textId="0AE447C0" w:rsidTr="00B02573">
        <w:trPr>
          <w:trHeight w:val="300"/>
          <w:del w:id="1444" w:author="Danso-Appiah" w:date="2015-10-06T13:08:00Z"/>
        </w:trPr>
        <w:tc>
          <w:tcPr>
            <w:tcW w:w="1416" w:type="pct"/>
            <w:tcBorders>
              <w:top w:val="nil"/>
              <w:left w:val="nil"/>
              <w:bottom w:val="nil"/>
              <w:right w:val="nil"/>
            </w:tcBorders>
            <w:shd w:val="clear" w:color="auto" w:fill="auto"/>
            <w:noWrap/>
            <w:vAlign w:val="bottom"/>
            <w:hideMark/>
          </w:tcPr>
          <w:p w14:paraId="58BEC1AF" w14:textId="7CDEFE3E" w:rsidR="00A922CD" w:rsidRPr="009F180B" w:rsidDel="00303E6D" w:rsidRDefault="00A922CD" w:rsidP="00A10019">
            <w:pPr>
              <w:suppressAutoHyphens w:val="0"/>
              <w:autoSpaceDN/>
              <w:spacing w:after="0"/>
              <w:textAlignment w:val="auto"/>
              <w:rPr>
                <w:del w:id="1445" w:author="Danso-Appiah" w:date="2015-10-06T13:08:00Z"/>
                <w:rFonts w:ascii="Times New Roman" w:eastAsia="Times New Roman" w:hAnsi="Times New Roman"/>
                <w:color w:val="000000"/>
                <w:sz w:val="18"/>
                <w:szCs w:val="18"/>
                <w:lang w:val="it-IT" w:eastAsia="it-IT"/>
              </w:rPr>
            </w:pPr>
            <w:del w:id="1446" w:author="Danso-Appiah" w:date="2015-10-06T13:08:00Z">
              <w:r w:rsidRPr="009F180B" w:rsidDel="00303E6D">
                <w:rPr>
                  <w:rFonts w:ascii="Times New Roman" w:eastAsia="Times New Roman" w:hAnsi="Times New Roman"/>
                  <w:color w:val="000000"/>
                  <w:sz w:val="18"/>
                  <w:szCs w:val="18"/>
                </w:rPr>
                <w:delText>Standley2010</w:delText>
              </w:r>
            </w:del>
          </w:p>
        </w:tc>
        <w:tc>
          <w:tcPr>
            <w:tcW w:w="1584" w:type="pct"/>
            <w:tcBorders>
              <w:top w:val="nil"/>
              <w:left w:val="nil"/>
              <w:bottom w:val="nil"/>
              <w:right w:val="nil"/>
            </w:tcBorders>
            <w:shd w:val="clear" w:color="auto" w:fill="auto"/>
            <w:noWrap/>
            <w:vAlign w:val="bottom"/>
            <w:hideMark/>
          </w:tcPr>
          <w:p w14:paraId="2919391B" w14:textId="70CA7673" w:rsidR="00A922CD" w:rsidRPr="009F180B" w:rsidDel="00303E6D" w:rsidRDefault="00A922CD" w:rsidP="00A10019">
            <w:pPr>
              <w:suppressAutoHyphens w:val="0"/>
              <w:autoSpaceDN/>
              <w:spacing w:after="0"/>
              <w:textAlignment w:val="auto"/>
              <w:rPr>
                <w:del w:id="1447" w:author="Danso-Appiah" w:date="2015-10-06T13:08:00Z"/>
                <w:rFonts w:ascii="Times New Roman" w:eastAsia="Times New Roman" w:hAnsi="Times New Roman"/>
                <w:color w:val="000000"/>
                <w:sz w:val="18"/>
                <w:szCs w:val="18"/>
                <w:lang w:val="it-IT" w:eastAsia="it-IT"/>
              </w:rPr>
            </w:pPr>
            <w:del w:id="1448"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47B0952D" w14:textId="04DC1A29" w:rsidR="00A922CD" w:rsidRPr="009F180B" w:rsidDel="00303E6D" w:rsidRDefault="00A922CD" w:rsidP="00A10019">
            <w:pPr>
              <w:suppressAutoHyphens w:val="0"/>
              <w:autoSpaceDN/>
              <w:spacing w:after="0"/>
              <w:textAlignment w:val="auto"/>
              <w:rPr>
                <w:del w:id="1449" w:author="Danso-Appiah" w:date="2015-10-06T13:08:00Z"/>
                <w:rFonts w:ascii="Times New Roman" w:eastAsia="Times New Roman" w:hAnsi="Times New Roman"/>
                <w:color w:val="000000"/>
                <w:sz w:val="18"/>
                <w:szCs w:val="18"/>
                <w:lang w:val="it-IT" w:eastAsia="it-IT"/>
              </w:rPr>
            </w:pPr>
            <w:del w:id="1450"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0B17F485" w14:textId="54F8F3E4" w:rsidTr="00B02573">
        <w:trPr>
          <w:trHeight w:val="300"/>
          <w:del w:id="1451" w:author="Danso-Appiah" w:date="2015-10-06T13:08:00Z"/>
        </w:trPr>
        <w:tc>
          <w:tcPr>
            <w:tcW w:w="1416" w:type="pct"/>
            <w:tcBorders>
              <w:top w:val="nil"/>
              <w:left w:val="nil"/>
              <w:bottom w:val="nil"/>
              <w:right w:val="nil"/>
            </w:tcBorders>
            <w:shd w:val="clear" w:color="auto" w:fill="auto"/>
            <w:noWrap/>
            <w:vAlign w:val="bottom"/>
            <w:hideMark/>
          </w:tcPr>
          <w:p w14:paraId="2F705531" w14:textId="323B9A4B" w:rsidR="00A922CD" w:rsidRPr="009F180B" w:rsidDel="00303E6D" w:rsidRDefault="00A922CD" w:rsidP="00A10019">
            <w:pPr>
              <w:suppressAutoHyphens w:val="0"/>
              <w:autoSpaceDN/>
              <w:spacing w:after="0"/>
              <w:textAlignment w:val="auto"/>
              <w:rPr>
                <w:del w:id="1452" w:author="Danso-Appiah" w:date="2015-10-06T13:08:00Z"/>
                <w:rFonts w:ascii="Times New Roman" w:eastAsia="Times New Roman" w:hAnsi="Times New Roman"/>
                <w:color w:val="000000"/>
                <w:sz w:val="18"/>
                <w:szCs w:val="18"/>
                <w:lang w:val="it-IT" w:eastAsia="it-IT"/>
              </w:rPr>
            </w:pPr>
            <w:del w:id="1453" w:author="Danso-Appiah" w:date="2015-10-06T13:08:00Z">
              <w:r w:rsidRPr="009F180B" w:rsidDel="00303E6D">
                <w:rPr>
                  <w:rFonts w:ascii="Times New Roman" w:eastAsia="Times New Roman" w:hAnsi="Times New Roman"/>
                  <w:color w:val="000000"/>
                  <w:sz w:val="18"/>
                  <w:szCs w:val="18"/>
                </w:rPr>
                <w:delText>TchuemTchuente2012</w:delText>
              </w:r>
            </w:del>
          </w:p>
        </w:tc>
        <w:tc>
          <w:tcPr>
            <w:tcW w:w="1584" w:type="pct"/>
            <w:tcBorders>
              <w:top w:val="nil"/>
              <w:left w:val="nil"/>
              <w:bottom w:val="nil"/>
              <w:right w:val="nil"/>
            </w:tcBorders>
            <w:shd w:val="clear" w:color="auto" w:fill="auto"/>
            <w:noWrap/>
            <w:vAlign w:val="bottom"/>
            <w:hideMark/>
          </w:tcPr>
          <w:p w14:paraId="0381120B" w14:textId="5A03CD57" w:rsidR="00A922CD" w:rsidRPr="009F180B" w:rsidDel="00303E6D" w:rsidRDefault="00A922CD" w:rsidP="00A10019">
            <w:pPr>
              <w:suppressAutoHyphens w:val="0"/>
              <w:autoSpaceDN/>
              <w:spacing w:after="0"/>
              <w:textAlignment w:val="auto"/>
              <w:rPr>
                <w:del w:id="1454" w:author="Danso-Appiah" w:date="2015-10-06T13:08:00Z"/>
                <w:rFonts w:ascii="Times New Roman" w:eastAsia="Times New Roman" w:hAnsi="Times New Roman"/>
                <w:color w:val="000000"/>
                <w:sz w:val="18"/>
                <w:szCs w:val="18"/>
                <w:lang w:val="it-IT" w:eastAsia="it-IT"/>
              </w:rPr>
            </w:pPr>
            <w:del w:id="1455"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099DF04A" w14:textId="3C10361E" w:rsidR="00A922CD" w:rsidRPr="009F180B" w:rsidDel="00303E6D" w:rsidRDefault="00A922CD" w:rsidP="00A10019">
            <w:pPr>
              <w:suppressAutoHyphens w:val="0"/>
              <w:autoSpaceDN/>
              <w:spacing w:after="0"/>
              <w:textAlignment w:val="auto"/>
              <w:rPr>
                <w:del w:id="1456" w:author="Danso-Appiah" w:date="2015-10-06T13:08:00Z"/>
                <w:rFonts w:ascii="Times New Roman" w:eastAsia="Times New Roman" w:hAnsi="Times New Roman"/>
                <w:color w:val="000000"/>
                <w:sz w:val="18"/>
                <w:szCs w:val="18"/>
                <w:lang w:val="it-IT" w:eastAsia="it-IT"/>
              </w:rPr>
            </w:pPr>
            <w:del w:id="1457" w:author="Danso-Appiah" w:date="2015-10-06T13:08:00Z">
              <w:r w:rsidRPr="009F180B" w:rsidDel="00303E6D">
                <w:rPr>
                  <w:rFonts w:ascii="Times New Roman" w:eastAsia="Times New Roman" w:hAnsi="Times New Roman"/>
                  <w:color w:val="000000"/>
                  <w:sz w:val="18"/>
                  <w:szCs w:val="18"/>
                </w:rPr>
                <w:delText>Kato-Katz (one stool)</w:delText>
              </w:r>
            </w:del>
          </w:p>
        </w:tc>
      </w:tr>
      <w:tr w:rsidR="009A6827" w:rsidRPr="009F180B" w:rsidDel="00303E6D" w14:paraId="69211906" w14:textId="2C4DEA34" w:rsidTr="00B02573">
        <w:trPr>
          <w:trHeight w:val="300"/>
          <w:del w:id="1458" w:author="Danso-Appiah" w:date="2015-10-06T13:08:00Z"/>
        </w:trPr>
        <w:tc>
          <w:tcPr>
            <w:tcW w:w="1416" w:type="pct"/>
            <w:tcBorders>
              <w:top w:val="nil"/>
              <w:left w:val="nil"/>
              <w:bottom w:val="nil"/>
              <w:right w:val="nil"/>
            </w:tcBorders>
            <w:shd w:val="clear" w:color="auto" w:fill="auto"/>
            <w:noWrap/>
            <w:vAlign w:val="bottom"/>
            <w:hideMark/>
          </w:tcPr>
          <w:p w14:paraId="310C372F" w14:textId="4507186C" w:rsidR="00A922CD" w:rsidRPr="009F180B" w:rsidDel="00303E6D" w:rsidRDefault="00A922CD" w:rsidP="00A10019">
            <w:pPr>
              <w:suppressAutoHyphens w:val="0"/>
              <w:autoSpaceDN/>
              <w:spacing w:after="0"/>
              <w:textAlignment w:val="auto"/>
              <w:rPr>
                <w:del w:id="1459" w:author="Danso-Appiah" w:date="2015-10-06T13:08:00Z"/>
                <w:rFonts w:ascii="Times New Roman" w:eastAsia="Times New Roman" w:hAnsi="Times New Roman"/>
                <w:color w:val="000000"/>
                <w:sz w:val="18"/>
                <w:szCs w:val="18"/>
                <w:lang w:val="it-IT" w:eastAsia="it-IT"/>
              </w:rPr>
            </w:pPr>
            <w:del w:id="1460" w:author="Danso-Appiah" w:date="2015-10-06T13:08:00Z">
              <w:r w:rsidRPr="009F180B" w:rsidDel="00303E6D">
                <w:rPr>
                  <w:rFonts w:ascii="Times New Roman" w:eastAsia="Times New Roman" w:hAnsi="Times New Roman"/>
                  <w:color w:val="000000"/>
                  <w:sz w:val="18"/>
                  <w:szCs w:val="18"/>
                </w:rPr>
                <w:delText>TchuemTchuente2012-study1</w:delText>
              </w:r>
            </w:del>
          </w:p>
        </w:tc>
        <w:tc>
          <w:tcPr>
            <w:tcW w:w="1584" w:type="pct"/>
            <w:tcBorders>
              <w:top w:val="nil"/>
              <w:left w:val="nil"/>
              <w:bottom w:val="nil"/>
              <w:right w:val="nil"/>
            </w:tcBorders>
            <w:shd w:val="clear" w:color="auto" w:fill="auto"/>
            <w:noWrap/>
            <w:vAlign w:val="bottom"/>
            <w:hideMark/>
          </w:tcPr>
          <w:p w14:paraId="3CADC7A3" w14:textId="1D1EB1DA" w:rsidR="00A922CD" w:rsidRPr="009F180B" w:rsidDel="00303E6D" w:rsidRDefault="00A922CD" w:rsidP="00A10019">
            <w:pPr>
              <w:suppressAutoHyphens w:val="0"/>
              <w:autoSpaceDN/>
              <w:spacing w:after="0"/>
              <w:textAlignment w:val="auto"/>
              <w:rPr>
                <w:del w:id="1461" w:author="Danso-Appiah" w:date="2015-10-06T13:08:00Z"/>
                <w:rFonts w:ascii="Times New Roman" w:eastAsia="Times New Roman" w:hAnsi="Times New Roman"/>
                <w:color w:val="000000"/>
                <w:sz w:val="18"/>
                <w:szCs w:val="18"/>
                <w:lang w:val="it-IT" w:eastAsia="it-IT"/>
              </w:rPr>
            </w:pPr>
            <w:del w:id="1462"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bottom w:val="nil"/>
              <w:right w:val="nil"/>
            </w:tcBorders>
            <w:shd w:val="clear" w:color="auto" w:fill="auto"/>
            <w:noWrap/>
            <w:vAlign w:val="bottom"/>
            <w:hideMark/>
          </w:tcPr>
          <w:p w14:paraId="71D08F94" w14:textId="4B057B09" w:rsidR="00A922CD" w:rsidRPr="009F180B" w:rsidDel="00303E6D" w:rsidRDefault="00A922CD" w:rsidP="00A10019">
            <w:pPr>
              <w:suppressAutoHyphens w:val="0"/>
              <w:autoSpaceDN/>
              <w:spacing w:after="0"/>
              <w:textAlignment w:val="auto"/>
              <w:rPr>
                <w:del w:id="1463" w:author="Danso-Appiah" w:date="2015-10-06T13:08:00Z"/>
                <w:rFonts w:ascii="Times New Roman" w:eastAsia="Times New Roman" w:hAnsi="Times New Roman"/>
                <w:color w:val="000000"/>
                <w:sz w:val="18"/>
                <w:szCs w:val="18"/>
                <w:lang w:val="it-IT" w:eastAsia="it-IT"/>
              </w:rPr>
            </w:pPr>
            <w:del w:id="1464"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68572441" w14:textId="37549FB1" w:rsidTr="00B02573">
        <w:trPr>
          <w:trHeight w:val="300"/>
          <w:del w:id="1465" w:author="Danso-Appiah" w:date="2015-10-06T13:08:00Z"/>
        </w:trPr>
        <w:tc>
          <w:tcPr>
            <w:tcW w:w="1416" w:type="pct"/>
            <w:tcBorders>
              <w:top w:val="nil"/>
              <w:left w:val="nil"/>
              <w:bottom w:val="nil"/>
              <w:right w:val="nil"/>
            </w:tcBorders>
            <w:shd w:val="clear" w:color="auto" w:fill="auto"/>
            <w:noWrap/>
            <w:vAlign w:val="bottom"/>
            <w:hideMark/>
          </w:tcPr>
          <w:p w14:paraId="35C9E98D" w14:textId="63826D0C" w:rsidR="00A922CD" w:rsidRPr="009F180B" w:rsidDel="00303E6D" w:rsidRDefault="00A922CD" w:rsidP="00A10019">
            <w:pPr>
              <w:suppressAutoHyphens w:val="0"/>
              <w:autoSpaceDN/>
              <w:spacing w:after="0"/>
              <w:textAlignment w:val="auto"/>
              <w:rPr>
                <w:del w:id="1466" w:author="Danso-Appiah" w:date="2015-10-06T13:08:00Z"/>
                <w:rFonts w:ascii="Times New Roman" w:eastAsia="Times New Roman" w:hAnsi="Times New Roman"/>
                <w:color w:val="000000"/>
                <w:sz w:val="18"/>
                <w:szCs w:val="18"/>
                <w:lang w:val="it-IT" w:eastAsia="it-IT"/>
              </w:rPr>
            </w:pPr>
            <w:del w:id="1467" w:author="Danso-Appiah" w:date="2015-10-06T13:08:00Z">
              <w:r w:rsidRPr="009F180B" w:rsidDel="00303E6D">
                <w:rPr>
                  <w:rFonts w:ascii="Times New Roman" w:eastAsia="Times New Roman" w:hAnsi="Times New Roman"/>
                  <w:color w:val="000000"/>
                  <w:sz w:val="18"/>
                  <w:szCs w:val="18"/>
                </w:rPr>
                <w:delText>TchuemTchuente2012-study1</w:delText>
              </w:r>
            </w:del>
          </w:p>
        </w:tc>
        <w:tc>
          <w:tcPr>
            <w:tcW w:w="1584" w:type="pct"/>
            <w:tcBorders>
              <w:top w:val="nil"/>
              <w:left w:val="nil"/>
              <w:bottom w:val="nil"/>
              <w:right w:val="nil"/>
            </w:tcBorders>
            <w:shd w:val="clear" w:color="auto" w:fill="auto"/>
            <w:noWrap/>
            <w:vAlign w:val="bottom"/>
            <w:hideMark/>
          </w:tcPr>
          <w:p w14:paraId="1E118F0E" w14:textId="7C71EDA8" w:rsidR="00A922CD" w:rsidRPr="009F180B" w:rsidDel="00303E6D" w:rsidRDefault="00A922CD" w:rsidP="00A10019">
            <w:pPr>
              <w:suppressAutoHyphens w:val="0"/>
              <w:autoSpaceDN/>
              <w:spacing w:after="0"/>
              <w:textAlignment w:val="auto"/>
              <w:rPr>
                <w:del w:id="1468" w:author="Danso-Appiah" w:date="2015-10-06T13:08:00Z"/>
                <w:rFonts w:ascii="Times New Roman" w:eastAsia="Times New Roman" w:hAnsi="Times New Roman"/>
                <w:color w:val="000000"/>
                <w:sz w:val="18"/>
                <w:szCs w:val="18"/>
                <w:lang w:val="it-IT" w:eastAsia="it-IT"/>
              </w:rPr>
            </w:pPr>
            <w:del w:id="1469" w:author="Danso-Appiah" w:date="2015-10-06T13:08:00Z">
              <w:r w:rsidRPr="009F180B" w:rsidDel="00303E6D">
                <w:rPr>
                  <w:rFonts w:ascii="Times New Roman" w:eastAsia="Times New Roman" w:hAnsi="Times New Roman"/>
                  <w:color w:val="000000"/>
                  <w:sz w:val="18"/>
                  <w:szCs w:val="18"/>
                </w:rPr>
                <w:delText>POC-CCA cassette (three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nil"/>
              <w:right w:val="nil"/>
            </w:tcBorders>
            <w:shd w:val="clear" w:color="auto" w:fill="auto"/>
            <w:noWrap/>
            <w:vAlign w:val="bottom"/>
            <w:hideMark/>
          </w:tcPr>
          <w:p w14:paraId="22A9D4D8" w14:textId="48BA8A33" w:rsidR="00A922CD" w:rsidRPr="009F180B" w:rsidDel="00303E6D" w:rsidRDefault="00A922CD" w:rsidP="00A10019">
            <w:pPr>
              <w:suppressAutoHyphens w:val="0"/>
              <w:autoSpaceDN/>
              <w:spacing w:after="0"/>
              <w:textAlignment w:val="auto"/>
              <w:rPr>
                <w:del w:id="1470" w:author="Danso-Appiah" w:date="2015-10-06T13:08:00Z"/>
                <w:rFonts w:ascii="Times New Roman" w:eastAsia="Times New Roman" w:hAnsi="Times New Roman"/>
                <w:color w:val="000000"/>
                <w:sz w:val="18"/>
                <w:szCs w:val="18"/>
                <w:lang w:val="it-IT" w:eastAsia="it-IT"/>
              </w:rPr>
            </w:pPr>
            <w:del w:id="1471"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328246D3" w14:textId="1AD142D0" w:rsidTr="00B02573">
        <w:trPr>
          <w:trHeight w:val="300"/>
          <w:del w:id="1472" w:author="Danso-Appiah" w:date="2015-10-06T13:08:00Z"/>
        </w:trPr>
        <w:tc>
          <w:tcPr>
            <w:tcW w:w="1416" w:type="pct"/>
            <w:tcBorders>
              <w:top w:val="nil"/>
              <w:left w:val="nil"/>
              <w:bottom w:val="nil"/>
              <w:right w:val="nil"/>
            </w:tcBorders>
            <w:shd w:val="clear" w:color="auto" w:fill="auto"/>
            <w:noWrap/>
            <w:vAlign w:val="bottom"/>
            <w:hideMark/>
          </w:tcPr>
          <w:p w14:paraId="7216BDE2" w14:textId="5D5423A9" w:rsidR="00A922CD" w:rsidRPr="009F180B" w:rsidDel="00303E6D" w:rsidRDefault="00A922CD" w:rsidP="00A10019">
            <w:pPr>
              <w:suppressAutoHyphens w:val="0"/>
              <w:autoSpaceDN/>
              <w:spacing w:after="0"/>
              <w:textAlignment w:val="auto"/>
              <w:rPr>
                <w:del w:id="1473" w:author="Danso-Appiah" w:date="2015-10-06T13:08:00Z"/>
                <w:rFonts w:ascii="Times New Roman" w:eastAsia="Times New Roman" w:hAnsi="Times New Roman"/>
                <w:color w:val="000000"/>
                <w:sz w:val="18"/>
                <w:szCs w:val="18"/>
                <w:lang w:val="it-IT" w:eastAsia="it-IT"/>
              </w:rPr>
            </w:pPr>
            <w:del w:id="1474" w:author="Danso-Appiah" w:date="2015-10-06T13:08:00Z">
              <w:r w:rsidRPr="009F180B" w:rsidDel="00303E6D">
                <w:rPr>
                  <w:rFonts w:ascii="Times New Roman" w:eastAsia="Times New Roman" w:hAnsi="Times New Roman"/>
                  <w:color w:val="000000"/>
                  <w:sz w:val="18"/>
                  <w:szCs w:val="18"/>
                </w:rPr>
                <w:delText>TchuemTchuente2012-study2</w:delText>
              </w:r>
            </w:del>
          </w:p>
        </w:tc>
        <w:tc>
          <w:tcPr>
            <w:tcW w:w="1584" w:type="pct"/>
            <w:tcBorders>
              <w:top w:val="nil"/>
              <w:left w:val="nil"/>
              <w:bottom w:val="nil"/>
              <w:right w:val="nil"/>
            </w:tcBorders>
            <w:shd w:val="clear" w:color="auto" w:fill="auto"/>
            <w:noWrap/>
            <w:vAlign w:val="bottom"/>
            <w:hideMark/>
          </w:tcPr>
          <w:p w14:paraId="6D7F72FF" w14:textId="28097B1F" w:rsidR="00A922CD" w:rsidRPr="009F180B" w:rsidDel="00303E6D" w:rsidRDefault="00A922CD" w:rsidP="00A10019">
            <w:pPr>
              <w:suppressAutoHyphens w:val="0"/>
              <w:autoSpaceDN/>
              <w:spacing w:after="0"/>
              <w:textAlignment w:val="auto"/>
              <w:rPr>
                <w:del w:id="1475" w:author="Danso-Appiah" w:date="2015-10-06T13:08:00Z"/>
                <w:rFonts w:ascii="Times New Roman" w:eastAsia="Times New Roman" w:hAnsi="Times New Roman"/>
                <w:color w:val="000000"/>
                <w:sz w:val="18"/>
                <w:szCs w:val="18"/>
                <w:lang w:val="it-IT" w:eastAsia="it-IT"/>
              </w:rPr>
            </w:pPr>
            <w:del w:id="1476" w:author="Danso-Appiah" w:date="2015-10-06T13:08:00Z">
              <w:r w:rsidRPr="009F180B" w:rsidDel="00303E6D">
                <w:rPr>
                  <w:rFonts w:ascii="Times New Roman" w:eastAsia="Times New Roman" w:hAnsi="Times New Roman"/>
                  <w:color w:val="000000"/>
                  <w:sz w:val="18"/>
                  <w:szCs w:val="18"/>
                </w:rPr>
                <w:delText>POC-CCA  cassette(one urine)</w:delText>
              </w:r>
            </w:del>
          </w:p>
        </w:tc>
        <w:tc>
          <w:tcPr>
            <w:tcW w:w="2000" w:type="pct"/>
            <w:tcBorders>
              <w:top w:val="nil"/>
              <w:left w:val="nil"/>
              <w:bottom w:val="nil"/>
              <w:right w:val="nil"/>
            </w:tcBorders>
            <w:shd w:val="clear" w:color="auto" w:fill="auto"/>
            <w:noWrap/>
            <w:vAlign w:val="bottom"/>
            <w:hideMark/>
          </w:tcPr>
          <w:p w14:paraId="4D6B900E" w14:textId="3A7E5009" w:rsidR="00A922CD" w:rsidRPr="009F180B" w:rsidDel="00303E6D" w:rsidRDefault="00A922CD" w:rsidP="00A10019">
            <w:pPr>
              <w:suppressAutoHyphens w:val="0"/>
              <w:autoSpaceDN/>
              <w:spacing w:after="0"/>
              <w:textAlignment w:val="auto"/>
              <w:rPr>
                <w:del w:id="1477" w:author="Danso-Appiah" w:date="2015-10-06T13:08:00Z"/>
                <w:rFonts w:ascii="Times New Roman" w:eastAsia="Times New Roman" w:hAnsi="Times New Roman"/>
                <w:color w:val="000000"/>
                <w:sz w:val="18"/>
                <w:szCs w:val="18"/>
                <w:lang w:val="it-IT" w:eastAsia="it-IT"/>
              </w:rPr>
            </w:pPr>
            <w:del w:id="1478"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2A660C60" w14:textId="708A5ED0" w:rsidTr="00B02573">
        <w:trPr>
          <w:trHeight w:val="300"/>
          <w:del w:id="1479" w:author="Danso-Appiah" w:date="2015-10-06T13:08:00Z"/>
        </w:trPr>
        <w:tc>
          <w:tcPr>
            <w:tcW w:w="1416" w:type="pct"/>
            <w:tcBorders>
              <w:top w:val="nil"/>
              <w:left w:val="nil"/>
              <w:bottom w:val="nil"/>
              <w:right w:val="nil"/>
            </w:tcBorders>
            <w:shd w:val="clear" w:color="auto" w:fill="auto"/>
            <w:noWrap/>
            <w:vAlign w:val="bottom"/>
            <w:hideMark/>
          </w:tcPr>
          <w:p w14:paraId="4AE3C90B" w14:textId="4778424C" w:rsidR="00A922CD" w:rsidRPr="009F180B" w:rsidDel="00303E6D" w:rsidRDefault="00A922CD" w:rsidP="00A10019">
            <w:pPr>
              <w:suppressAutoHyphens w:val="0"/>
              <w:autoSpaceDN/>
              <w:spacing w:after="0"/>
              <w:textAlignment w:val="auto"/>
              <w:rPr>
                <w:del w:id="1480" w:author="Danso-Appiah" w:date="2015-10-06T13:08:00Z"/>
                <w:rFonts w:ascii="Times New Roman" w:eastAsia="Times New Roman" w:hAnsi="Times New Roman"/>
                <w:color w:val="000000"/>
                <w:sz w:val="18"/>
                <w:szCs w:val="18"/>
                <w:lang w:val="it-IT" w:eastAsia="it-IT"/>
              </w:rPr>
            </w:pPr>
            <w:del w:id="1481" w:author="Danso-Appiah" w:date="2015-10-06T13:08:00Z">
              <w:r w:rsidRPr="009F180B" w:rsidDel="00303E6D">
                <w:rPr>
                  <w:rFonts w:ascii="Times New Roman" w:eastAsia="Times New Roman" w:hAnsi="Times New Roman"/>
                  <w:color w:val="000000"/>
                  <w:sz w:val="18"/>
                  <w:szCs w:val="18"/>
                </w:rPr>
                <w:delText>TchuemTchuente2012-study2</w:delText>
              </w:r>
            </w:del>
          </w:p>
        </w:tc>
        <w:tc>
          <w:tcPr>
            <w:tcW w:w="1584" w:type="pct"/>
            <w:tcBorders>
              <w:top w:val="nil"/>
              <w:left w:val="nil"/>
              <w:bottom w:val="nil"/>
              <w:right w:val="nil"/>
            </w:tcBorders>
            <w:shd w:val="clear" w:color="auto" w:fill="auto"/>
            <w:noWrap/>
            <w:vAlign w:val="bottom"/>
            <w:hideMark/>
          </w:tcPr>
          <w:p w14:paraId="1FA49446" w14:textId="1205353C" w:rsidR="00A922CD" w:rsidRPr="009F180B" w:rsidDel="00303E6D" w:rsidRDefault="00A922CD" w:rsidP="00A10019">
            <w:pPr>
              <w:suppressAutoHyphens w:val="0"/>
              <w:autoSpaceDN/>
              <w:spacing w:after="0"/>
              <w:textAlignment w:val="auto"/>
              <w:rPr>
                <w:del w:id="1482" w:author="Danso-Appiah" w:date="2015-10-06T13:08:00Z"/>
                <w:rFonts w:ascii="Times New Roman" w:eastAsia="Times New Roman" w:hAnsi="Times New Roman"/>
                <w:color w:val="000000"/>
                <w:sz w:val="18"/>
                <w:szCs w:val="18"/>
                <w:lang w:val="it-IT" w:eastAsia="it-IT"/>
              </w:rPr>
            </w:pPr>
            <w:del w:id="1483" w:author="Danso-Appiah" w:date="2015-10-06T13:08:00Z">
              <w:r w:rsidRPr="009F180B" w:rsidDel="00303E6D">
                <w:rPr>
                  <w:rFonts w:ascii="Times New Roman" w:eastAsia="Times New Roman" w:hAnsi="Times New Roman"/>
                  <w:color w:val="000000"/>
                  <w:sz w:val="18"/>
                  <w:szCs w:val="18"/>
                </w:rPr>
                <w:delText>POC-CCA cassette (three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nil"/>
              <w:right w:val="nil"/>
            </w:tcBorders>
            <w:shd w:val="clear" w:color="auto" w:fill="auto"/>
            <w:noWrap/>
            <w:vAlign w:val="bottom"/>
            <w:hideMark/>
          </w:tcPr>
          <w:p w14:paraId="07D8FCC7" w14:textId="36DA520C" w:rsidR="00A922CD" w:rsidRPr="009F180B" w:rsidDel="00303E6D" w:rsidRDefault="00A922CD" w:rsidP="00A10019">
            <w:pPr>
              <w:suppressAutoHyphens w:val="0"/>
              <w:autoSpaceDN/>
              <w:spacing w:after="0"/>
              <w:textAlignment w:val="auto"/>
              <w:rPr>
                <w:del w:id="1484" w:author="Danso-Appiah" w:date="2015-10-06T13:08:00Z"/>
                <w:rFonts w:ascii="Times New Roman" w:eastAsia="Times New Roman" w:hAnsi="Times New Roman"/>
                <w:color w:val="000000"/>
                <w:sz w:val="18"/>
                <w:szCs w:val="18"/>
                <w:lang w:val="it-IT" w:eastAsia="it-IT"/>
              </w:rPr>
            </w:pPr>
            <w:del w:id="1485"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04B280F7" w14:textId="1E511B68" w:rsidTr="00B02573">
        <w:trPr>
          <w:trHeight w:val="300"/>
          <w:del w:id="1486" w:author="Danso-Appiah" w:date="2015-10-06T13:08:00Z"/>
        </w:trPr>
        <w:tc>
          <w:tcPr>
            <w:tcW w:w="1416" w:type="pct"/>
            <w:tcBorders>
              <w:top w:val="nil"/>
              <w:left w:val="nil"/>
              <w:right w:val="nil"/>
            </w:tcBorders>
            <w:shd w:val="clear" w:color="auto" w:fill="auto"/>
            <w:noWrap/>
            <w:vAlign w:val="bottom"/>
            <w:hideMark/>
          </w:tcPr>
          <w:p w14:paraId="27F58D8D" w14:textId="2C995549" w:rsidR="00A922CD" w:rsidRPr="009F180B" w:rsidDel="00303E6D" w:rsidRDefault="00A922CD" w:rsidP="00A10019">
            <w:pPr>
              <w:suppressAutoHyphens w:val="0"/>
              <w:autoSpaceDN/>
              <w:spacing w:after="0"/>
              <w:textAlignment w:val="auto"/>
              <w:rPr>
                <w:del w:id="1487" w:author="Danso-Appiah" w:date="2015-10-06T13:08:00Z"/>
                <w:rFonts w:ascii="Times New Roman" w:eastAsia="Times New Roman" w:hAnsi="Times New Roman"/>
                <w:color w:val="000000"/>
                <w:sz w:val="18"/>
                <w:szCs w:val="18"/>
                <w:lang w:val="it-IT" w:eastAsia="it-IT"/>
              </w:rPr>
            </w:pPr>
            <w:del w:id="1488" w:author="Danso-Appiah" w:date="2015-10-06T13:08:00Z">
              <w:r w:rsidRPr="009F180B" w:rsidDel="00303E6D">
                <w:rPr>
                  <w:rFonts w:ascii="Times New Roman" w:eastAsia="Times New Roman" w:hAnsi="Times New Roman"/>
                  <w:color w:val="000000"/>
                  <w:sz w:val="18"/>
                  <w:szCs w:val="18"/>
                </w:rPr>
                <w:delText>TchuemTchuente2012-study3</w:delText>
              </w:r>
            </w:del>
          </w:p>
        </w:tc>
        <w:tc>
          <w:tcPr>
            <w:tcW w:w="1584" w:type="pct"/>
            <w:tcBorders>
              <w:top w:val="nil"/>
              <w:left w:val="nil"/>
              <w:right w:val="nil"/>
            </w:tcBorders>
            <w:shd w:val="clear" w:color="auto" w:fill="auto"/>
            <w:noWrap/>
            <w:vAlign w:val="bottom"/>
            <w:hideMark/>
          </w:tcPr>
          <w:p w14:paraId="1244296D" w14:textId="50E8A5ED" w:rsidR="00A922CD" w:rsidRPr="009F180B" w:rsidDel="00303E6D" w:rsidRDefault="00A922CD" w:rsidP="00A10019">
            <w:pPr>
              <w:suppressAutoHyphens w:val="0"/>
              <w:autoSpaceDN/>
              <w:spacing w:after="0"/>
              <w:textAlignment w:val="auto"/>
              <w:rPr>
                <w:del w:id="1489" w:author="Danso-Appiah" w:date="2015-10-06T13:08:00Z"/>
                <w:rFonts w:ascii="Times New Roman" w:eastAsia="Times New Roman" w:hAnsi="Times New Roman"/>
                <w:color w:val="000000"/>
                <w:sz w:val="18"/>
                <w:szCs w:val="18"/>
                <w:lang w:val="it-IT" w:eastAsia="it-IT"/>
              </w:rPr>
            </w:pPr>
            <w:del w:id="1490" w:author="Danso-Appiah" w:date="2015-10-06T13:08:00Z">
              <w:r w:rsidRPr="009F180B" w:rsidDel="00303E6D">
                <w:rPr>
                  <w:rFonts w:ascii="Times New Roman" w:eastAsia="Times New Roman" w:hAnsi="Times New Roman"/>
                  <w:color w:val="000000"/>
                  <w:sz w:val="18"/>
                  <w:szCs w:val="18"/>
                </w:rPr>
                <w:delText>POC-CCA cassette (one urine)</w:delText>
              </w:r>
            </w:del>
          </w:p>
        </w:tc>
        <w:tc>
          <w:tcPr>
            <w:tcW w:w="2000" w:type="pct"/>
            <w:tcBorders>
              <w:top w:val="nil"/>
              <w:left w:val="nil"/>
              <w:right w:val="nil"/>
            </w:tcBorders>
            <w:shd w:val="clear" w:color="auto" w:fill="auto"/>
            <w:noWrap/>
            <w:vAlign w:val="bottom"/>
            <w:hideMark/>
          </w:tcPr>
          <w:p w14:paraId="5BF5EDD9" w14:textId="0C36686F" w:rsidR="00A922CD" w:rsidRPr="009F180B" w:rsidDel="00303E6D" w:rsidRDefault="00A922CD" w:rsidP="00A10019">
            <w:pPr>
              <w:suppressAutoHyphens w:val="0"/>
              <w:autoSpaceDN/>
              <w:spacing w:after="0"/>
              <w:textAlignment w:val="auto"/>
              <w:rPr>
                <w:del w:id="1491" w:author="Danso-Appiah" w:date="2015-10-06T13:08:00Z"/>
                <w:rFonts w:ascii="Times New Roman" w:eastAsia="Times New Roman" w:hAnsi="Times New Roman"/>
                <w:color w:val="000000"/>
                <w:sz w:val="18"/>
                <w:szCs w:val="18"/>
                <w:lang w:val="it-IT" w:eastAsia="it-IT"/>
              </w:rPr>
            </w:pPr>
            <w:del w:id="1492" w:author="Danso-Appiah" w:date="2015-10-06T13:08:00Z">
              <w:r w:rsidRPr="009F180B" w:rsidDel="00303E6D">
                <w:rPr>
                  <w:rFonts w:ascii="Times New Roman" w:eastAsia="Times New Roman" w:hAnsi="Times New Roman"/>
                  <w:color w:val="000000"/>
                  <w:sz w:val="18"/>
                  <w:szCs w:val="18"/>
                </w:rPr>
                <w:delText>Kato-Katz (three stools)</w:delText>
              </w:r>
            </w:del>
          </w:p>
        </w:tc>
      </w:tr>
      <w:tr w:rsidR="009A6827" w:rsidRPr="009F180B" w:rsidDel="00303E6D" w14:paraId="659687E0" w14:textId="70810A8F" w:rsidTr="00B02573">
        <w:trPr>
          <w:trHeight w:val="359"/>
          <w:del w:id="1493" w:author="Danso-Appiah" w:date="2015-10-06T13:08:00Z"/>
        </w:trPr>
        <w:tc>
          <w:tcPr>
            <w:tcW w:w="1416" w:type="pct"/>
            <w:tcBorders>
              <w:top w:val="nil"/>
              <w:left w:val="nil"/>
              <w:bottom w:val="single" w:sz="4" w:space="0" w:color="auto"/>
              <w:right w:val="nil"/>
            </w:tcBorders>
            <w:shd w:val="clear" w:color="auto" w:fill="auto"/>
            <w:noWrap/>
            <w:vAlign w:val="center"/>
            <w:hideMark/>
          </w:tcPr>
          <w:p w14:paraId="4F0A431F" w14:textId="7AAB0F54" w:rsidR="00A922CD" w:rsidRPr="009F180B" w:rsidDel="00303E6D" w:rsidRDefault="00A922CD" w:rsidP="0006402D">
            <w:pPr>
              <w:suppressAutoHyphens w:val="0"/>
              <w:autoSpaceDN/>
              <w:spacing w:after="0"/>
              <w:textAlignment w:val="auto"/>
              <w:rPr>
                <w:del w:id="1494" w:author="Danso-Appiah" w:date="2015-10-06T13:08:00Z"/>
                <w:rFonts w:ascii="Times New Roman" w:eastAsia="Times New Roman" w:hAnsi="Times New Roman"/>
                <w:color w:val="000000"/>
                <w:sz w:val="18"/>
                <w:szCs w:val="18"/>
                <w:lang w:val="it-IT" w:eastAsia="it-IT"/>
              </w:rPr>
            </w:pPr>
            <w:del w:id="1495" w:author="Danso-Appiah" w:date="2015-10-06T13:08:00Z">
              <w:r w:rsidRPr="009F180B" w:rsidDel="00303E6D">
                <w:rPr>
                  <w:rFonts w:ascii="Times New Roman" w:eastAsia="Times New Roman" w:hAnsi="Times New Roman"/>
                  <w:color w:val="000000"/>
                  <w:sz w:val="18"/>
                  <w:szCs w:val="18"/>
                </w:rPr>
                <w:delText>TchuemTchuente2012-study3</w:delText>
              </w:r>
            </w:del>
          </w:p>
        </w:tc>
        <w:tc>
          <w:tcPr>
            <w:tcW w:w="1584" w:type="pct"/>
            <w:tcBorders>
              <w:top w:val="nil"/>
              <w:left w:val="nil"/>
              <w:bottom w:val="single" w:sz="4" w:space="0" w:color="auto"/>
              <w:right w:val="nil"/>
            </w:tcBorders>
            <w:shd w:val="clear" w:color="auto" w:fill="auto"/>
            <w:noWrap/>
            <w:vAlign w:val="center"/>
            <w:hideMark/>
          </w:tcPr>
          <w:p w14:paraId="57BDC95D" w14:textId="7EDE7C52" w:rsidR="00A922CD" w:rsidRPr="009F180B" w:rsidDel="00303E6D" w:rsidRDefault="00A922CD" w:rsidP="00F7228F">
            <w:pPr>
              <w:suppressAutoHyphens w:val="0"/>
              <w:autoSpaceDN/>
              <w:spacing w:after="0"/>
              <w:textAlignment w:val="auto"/>
              <w:rPr>
                <w:del w:id="1496" w:author="Danso-Appiah" w:date="2015-10-06T13:08:00Z"/>
                <w:rFonts w:ascii="Times New Roman" w:eastAsia="Times New Roman" w:hAnsi="Times New Roman"/>
                <w:color w:val="000000"/>
                <w:sz w:val="18"/>
                <w:szCs w:val="18"/>
                <w:lang w:val="it-IT" w:eastAsia="it-IT"/>
              </w:rPr>
            </w:pPr>
            <w:del w:id="1497" w:author="Danso-Appiah" w:date="2015-10-06T13:08:00Z">
              <w:r w:rsidRPr="009F180B" w:rsidDel="00303E6D">
                <w:rPr>
                  <w:rFonts w:ascii="Times New Roman" w:eastAsia="Times New Roman" w:hAnsi="Times New Roman"/>
                  <w:color w:val="000000"/>
                  <w:sz w:val="18"/>
                  <w:szCs w:val="18"/>
                </w:rPr>
                <w:delText>POC-CCA cassette (three urine</w:delText>
              </w:r>
              <w:r w:rsidR="00836D95" w:rsidDel="00303E6D">
                <w:rPr>
                  <w:rFonts w:ascii="Times New Roman" w:eastAsia="Times New Roman" w:hAnsi="Times New Roman"/>
                  <w:color w:val="000000"/>
                  <w:sz w:val="18"/>
                  <w:szCs w:val="18"/>
                </w:rPr>
                <w:delText>s</w:delText>
              </w:r>
              <w:r w:rsidRPr="009F180B" w:rsidDel="00303E6D">
                <w:rPr>
                  <w:rFonts w:ascii="Times New Roman" w:eastAsia="Times New Roman" w:hAnsi="Times New Roman"/>
                  <w:color w:val="000000"/>
                  <w:sz w:val="18"/>
                  <w:szCs w:val="18"/>
                </w:rPr>
                <w:delText>)</w:delText>
              </w:r>
            </w:del>
          </w:p>
        </w:tc>
        <w:tc>
          <w:tcPr>
            <w:tcW w:w="2000" w:type="pct"/>
            <w:tcBorders>
              <w:top w:val="nil"/>
              <w:left w:val="nil"/>
              <w:bottom w:val="single" w:sz="4" w:space="0" w:color="auto"/>
              <w:right w:val="nil"/>
            </w:tcBorders>
            <w:shd w:val="clear" w:color="auto" w:fill="auto"/>
            <w:noWrap/>
            <w:vAlign w:val="center"/>
            <w:hideMark/>
          </w:tcPr>
          <w:p w14:paraId="26E2CB1B" w14:textId="13DBC0D3" w:rsidR="00A922CD" w:rsidRPr="009F180B" w:rsidDel="00303E6D" w:rsidRDefault="00A922CD" w:rsidP="001E6D0D">
            <w:pPr>
              <w:suppressAutoHyphens w:val="0"/>
              <w:autoSpaceDN/>
              <w:spacing w:after="0"/>
              <w:textAlignment w:val="auto"/>
              <w:rPr>
                <w:del w:id="1498" w:author="Danso-Appiah" w:date="2015-10-06T13:08:00Z"/>
                <w:rFonts w:ascii="Times New Roman" w:eastAsia="Times New Roman" w:hAnsi="Times New Roman"/>
                <w:color w:val="000000"/>
                <w:sz w:val="18"/>
                <w:szCs w:val="18"/>
                <w:lang w:val="it-IT" w:eastAsia="it-IT"/>
              </w:rPr>
            </w:pPr>
            <w:del w:id="1499" w:author="Danso-Appiah" w:date="2015-10-06T13:08:00Z">
              <w:r w:rsidRPr="009F180B" w:rsidDel="00303E6D">
                <w:rPr>
                  <w:rFonts w:ascii="Times New Roman" w:eastAsia="Times New Roman" w:hAnsi="Times New Roman"/>
                  <w:color w:val="000000"/>
                  <w:sz w:val="18"/>
                  <w:szCs w:val="18"/>
                </w:rPr>
                <w:delText>Kato-Katz (three stools)</w:delText>
              </w:r>
            </w:del>
          </w:p>
        </w:tc>
      </w:tr>
    </w:tbl>
    <w:p w14:paraId="5AE777A3" w14:textId="38A39151" w:rsidR="00A922CD" w:rsidRDefault="00836D95" w:rsidP="00A922CD">
      <w:pPr>
        <w:pStyle w:val="para"/>
        <w:spacing w:before="0" w:after="120" w:line="276" w:lineRule="auto"/>
        <w:rPr>
          <w:sz w:val="22"/>
        </w:rPr>
      </w:pPr>
      <w:del w:id="1500" w:author="Danso-Appiah" w:date="2015-10-06T13:08:00Z">
        <w:r w:rsidDel="00303E6D">
          <w:rPr>
            <w:sz w:val="22"/>
          </w:rPr>
          <w:br w:type="page"/>
        </w:r>
      </w:del>
      <w:r w:rsidR="00A922CD">
        <w:rPr>
          <w:sz w:val="22"/>
        </w:rPr>
        <w:t>Sensitivity and specificity of studies classified in the two Latent Classes are plotted on the ROC space</w:t>
      </w:r>
      <w:ins w:id="1501" w:author="Danso-Appiah" w:date="2015-10-06T13:43:00Z">
        <w:r w:rsidR="0045031C">
          <w:rPr>
            <w:sz w:val="22"/>
          </w:rPr>
          <w:t xml:space="preserve"> (Fig. 8)</w:t>
        </w:r>
      </w:ins>
      <w:del w:id="1502" w:author="Danso-Appiah" w:date="2015-10-06T13:43:00Z">
        <w:r w:rsidR="00A922CD" w:rsidDel="0045031C">
          <w:rPr>
            <w:sz w:val="22"/>
          </w:rPr>
          <w:delText xml:space="preserve">   </w:delText>
        </w:r>
      </w:del>
      <w:ins w:id="1503" w:author="Danso-Appiah" w:date="2015-10-06T13:43:00Z">
        <w:r w:rsidR="0045031C">
          <w:rPr>
            <w:sz w:val="22"/>
          </w:rPr>
          <w:t>.</w:t>
        </w:r>
      </w:ins>
    </w:p>
    <w:p w14:paraId="7CE58B31" w14:textId="77777777" w:rsidR="00014E55" w:rsidRDefault="00014E55" w:rsidP="00A922CD">
      <w:pPr>
        <w:pStyle w:val="para"/>
        <w:spacing w:before="0" w:after="120" w:line="276" w:lineRule="auto"/>
        <w:rPr>
          <w:b/>
          <w:sz w:val="22"/>
        </w:rPr>
      </w:pPr>
    </w:p>
    <w:p w14:paraId="0D19D4FC" w14:textId="518D9AF1" w:rsidR="00A922CD" w:rsidDel="0034567B" w:rsidRDefault="00770403" w:rsidP="00515DA1">
      <w:pPr>
        <w:pStyle w:val="para"/>
        <w:spacing w:before="0" w:after="120" w:line="276" w:lineRule="auto"/>
        <w:ind w:left="567"/>
        <w:rPr>
          <w:del w:id="1504" w:author="Danso-Appiah" w:date="2015-10-06T13:02:00Z"/>
          <w:sz w:val="22"/>
        </w:rPr>
      </w:pPr>
      <w:del w:id="1505" w:author="Danso-Appiah" w:date="2015-10-06T13:02:00Z">
        <w:r w:rsidRPr="002C1E14" w:rsidDel="0034567B">
          <w:rPr>
            <w:color w:val="000000" w:themeColor="text1"/>
            <w:rPrChange w:id="1506" w:author="Danso-Appiah" w:date="2015-09-23T17:54:00Z">
              <w:rPr>
                <w:b/>
                <w:color w:val="000000" w:themeColor="text1"/>
              </w:rPr>
            </w:rPrChange>
          </w:rPr>
          <w:delText>F</w:delText>
        </w:r>
        <w:r w:rsidR="00515DA1" w:rsidRPr="002C1E14" w:rsidDel="0034567B">
          <w:rPr>
            <w:color w:val="000000" w:themeColor="text1"/>
            <w:rPrChange w:id="1507" w:author="Danso-Appiah" w:date="2015-09-23T17:54:00Z">
              <w:rPr>
                <w:b/>
                <w:color w:val="000000" w:themeColor="text1"/>
              </w:rPr>
            </w:rPrChange>
          </w:rPr>
          <w:delText>ig</w:delText>
        </w:r>
      </w:del>
      <w:del w:id="1508" w:author="Danso-Appiah" w:date="2015-09-23T17:54:00Z">
        <w:r w:rsidR="00515DA1" w:rsidRPr="002C1E14" w:rsidDel="002C1E14">
          <w:rPr>
            <w:color w:val="000000" w:themeColor="text1"/>
            <w:rPrChange w:id="1509" w:author="Danso-Appiah" w:date="2015-09-23T17:54:00Z">
              <w:rPr>
                <w:b/>
                <w:color w:val="000000" w:themeColor="text1"/>
              </w:rPr>
            </w:rPrChange>
          </w:rPr>
          <w:delText>ure</w:delText>
        </w:r>
      </w:del>
      <w:del w:id="1510" w:author="Danso-Appiah" w:date="2015-10-06T13:02:00Z">
        <w:r w:rsidR="00515DA1" w:rsidRPr="002C1E14" w:rsidDel="0034567B">
          <w:rPr>
            <w:color w:val="000000" w:themeColor="text1"/>
            <w:rPrChange w:id="1511" w:author="Danso-Appiah" w:date="2015-09-23T17:54:00Z">
              <w:rPr>
                <w:b/>
                <w:color w:val="000000" w:themeColor="text1"/>
              </w:rPr>
            </w:rPrChange>
          </w:rPr>
          <w:delText xml:space="preserve"> </w:delText>
        </w:r>
        <w:r w:rsidR="00A922CD" w:rsidRPr="002C1E14" w:rsidDel="0034567B">
          <w:rPr>
            <w:color w:val="000000" w:themeColor="text1"/>
            <w:rPrChange w:id="1512" w:author="Danso-Appiah" w:date="2015-09-23T17:54:00Z">
              <w:rPr>
                <w:b/>
                <w:color w:val="000000" w:themeColor="text1"/>
              </w:rPr>
            </w:rPrChange>
          </w:rPr>
          <w:delText>8</w:delText>
        </w:r>
        <w:r w:rsidR="00A922CD" w:rsidDel="0034567B">
          <w:rPr>
            <w:sz w:val="22"/>
          </w:rPr>
          <w:delText xml:space="preserve"> </w:delText>
        </w:r>
        <w:r w:rsidR="00A922CD" w:rsidRPr="002C1E14" w:rsidDel="0034567B">
          <w:rPr>
            <w:b/>
            <w:rPrChange w:id="1513" w:author="Danso-Appiah" w:date="2015-09-23T17:54:00Z">
              <w:rPr/>
            </w:rPrChange>
          </w:rPr>
          <w:delText>LCBM showing Latent Classes of POC-CCA test</w:delText>
        </w:r>
      </w:del>
    </w:p>
    <w:p w14:paraId="330C7687" w14:textId="3A91C5F0" w:rsidR="00A922CD" w:rsidDel="0034567B" w:rsidRDefault="00DD59E8" w:rsidP="00515DA1">
      <w:pPr>
        <w:pStyle w:val="para"/>
        <w:tabs>
          <w:tab w:val="left" w:pos="1418"/>
        </w:tabs>
        <w:spacing w:before="0" w:after="120" w:line="276" w:lineRule="auto"/>
        <w:ind w:firstLine="567"/>
        <w:rPr>
          <w:del w:id="1514" w:author="Danso-Appiah" w:date="2015-10-06T13:02:00Z"/>
          <w:noProof/>
        </w:rPr>
      </w:pPr>
      <w:del w:id="1515" w:author="Danso-Appiah" w:date="2015-10-06T13:02:00Z">
        <w:r w:rsidDel="0034567B">
          <w:rPr>
            <w:noProof/>
          </w:rPr>
          <w:drawing>
            <wp:inline distT="0" distB="0" distL="0" distR="0" wp14:anchorId="7BEC4419" wp14:editId="31FD5C0F">
              <wp:extent cx="4300151" cy="4801097"/>
              <wp:effectExtent l="0" t="0" r="5715" b="0"/>
              <wp:docPr id="7" name="Picture 7"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151" cy="4801097"/>
                      </a:xfrm>
                      <a:prstGeom prst="rect">
                        <a:avLst/>
                      </a:prstGeom>
                      <a:noFill/>
                      <a:ln>
                        <a:noFill/>
                      </a:ln>
                    </pic:spPr>
                  </pic:pic>
                </a:graphicData>
              </a:graphic>
            </wp:inline>
          </w:drawing>
        </w:r>
      </w:del>
    </w:p>
    <w:p w14:paraId="002BEE9E" w14:textId="0563675A" w:rsidR="00A922CD" w:rsidDel="0034567B" w:rsidRDefault="00A922CD" w:rsidP="00C62F17">
      <w:pPr>
        <w:pStyle w:val="NormalWeb"/>
        <w:spacing w:before="0" w:after="240" w:line="276" w:lineRule="auto"/>
        <w:rPr>
          <w:del w:id="1516" w:author="Danso-Appiah" w:date="2015-10-06T13:02:00Z"/>
          <w:sz w:val="22"/>
        </w:rPr>
      </w:pPr>
    </w:p>
    <w:p w14:paraId="306DC125" w14:textId="77777777" w:rsidR="00A163BD" w:rsidRDefault="00A163BD" w:rsidP="003D5EFA">
      <w:pPr>
        <w:pStyle w:val="NormalWeb"/>
        <w:spacing w:before="0" w:after="120" w:line="276" w:lineRule="auto"/>
        <w:rPr>
          <w:b/>
          <w:szCs w:val="22"/>
        </w:rPr>
      </w:pPr>
    </w:p>
    <w:p w14:paraId="7D97868D" w14:textId="77777777" w:rsidR="009F461C" w:rsidRPr="00FF046D" w:rsidRDefault="0030179E" w:rsidP="003D5EFA">
      <w:pPr>
        <w:pStyle w:val="NormalWeb"/>
        <w:spacing w:before="0" w:after="120" w:line="276" w:lineRule="auto"/>
        <w:rPr>
          <w:b/>
          <w:sz w:val="28"/>
          <w:szCs w:val="22"/>
        </w:rPr>
      </w:pPr>
      <w:r w:rsidRPr="0030179E">
        <w:rPr>
          <w:b/>
          <w:szCs w:val="22"/>
        </w:rPr>
        <w:t>DISCUSSION</w:t>
      </w:r>
    </w:p>
    <w:p w14:paraId="3911BCD8" w14:textId="77777777" w:rsidR="00BC788E" w:rsidRPr="003A4753" w:rsidRDefault="009F461C" w:rsidP="003D5EFA">
      <w:pPr>
        <w:pStyle w:val="NormalWeb"/>
        <w:spacing w:before="0" w:after="0" w:line="276" w:lineRule="auto"/>
        <w:rPr>
          <w:sz w:val="22"/>
          <w:szCs w:val="22"/>
        </w:rPr>
      </w:pPr>
      <w:r w:rsidRPr="003A4753">
        <w:rPr>
          <w:sz w:val="22"/>
          <w:szCs w:val="22"/>
        </w:rPr>
        <w:t xml:space="preserve">This systematic review assessed the diagnostic accuracy of urine-based POC-CCA </w:t>
      </w:r>
      <w:r w:rsidR="00A66582" w:rsidRPr="003A4753">
        <w:rPr>
          <w:sz w:val="22"/>
          <w:szCs w:val="22"/>
        </w:rPr>
        <w:t xml:space="preserve">cassette </w:t>
      </w:r>
      <w:r w:rsidRPr="003A4753">
        <w:rPr>
          <w:sz w:val="22"/>
          <w:szCs w:val="22"/>
        </w:rPr>
        <w:t xml:space="preserve">test for the diagnosis of </w:t>
      </w:r>
      <w:proofErr w:type="spellStart"/>
      <w:r w:rsidRPr="003A4753">
        <w:rPr>
          <w:sz w:val="22"/>
          <w:szCs w:val="22"/>
        </w:rPr>
        <w:t>schistosome</w:t>
      </w:r>
      <w:proofErr w:type="spellEnd"/>
      <w:r w:rsidRPr="003A4753">
        <w:rPr>
          <w:sz w:val="22"/>
          <w:szCs w:val="22"/>
        </w:rPr>
        <w:t xml:space="preserve"> infections using stool-based Kato-Katz thick smear (for </w:t>
      </w:r>
      <w:r w:rsidRPr="003A4753">
        <w:rPr>
          <w:i/>
          <w:sz w:val="22"/>
          <w:szCs w:val="22"/>
        </w:rPr>
        <w:t>S. mansoni</w:t>
      </w:r>
      <w:r w:rsidRPr="003A4753">
        <w:rPr>
          <w:sz w:val="22"/>
          <w:szCs w:val="22"/>
        </w:rPr>
        <w:t xml:space="preserve"> and </w:t>
      </w:r>
      <w:r w:rsidRPr="003A4753">
        <w:rPr>
          <w:i/>
          <w:sz w:val="22"/>
          <w:szCs w:val="22"/>
        </w:rPr>
        <w:t>S. japonicum,</w:t>
      </w:r>
      <w:r w:rsidRPr="003A4753">
        <w:rPr>
          <w:sz w:val="22"/>
          <w:szCs w:val="22"/>
        </w:rPr>
        <w:t xml:space="preserve">) or standard 10 mL urine filtration (for </w:t>
      </w:r>
      <w:r w:rsidR="00A82A41" w:rsidRPr="003A4753">
        <w:rPr>
          <w:sz w:val="22"/>
          <w:szCs w:val="22"/>
        </w:rPr>
        <w:t>urinary schistosomiasis</w:t>
      </w:r>
      <w:r w:rsidRPr="003A4753">
        <w:rPr>
          <w:sz w:val="22"/>
          <w:szCs w:val="22"/>
        </w:rPr>
        <w:t>) as reference standard</w:t>
      </w:r>
      <w:r w:rsidR="00A66582" w:rsidRPr="003A4753">
        <w:rPr>
          <w:sz w:val="22"/>
          <w:szCs w:val="22"/>
        </w:rPr>
        <w:t>.</w:t>
      </w:r>
      <w:r w:rsidRPr="003A4753">
        <w:rPr>
          <w:sz w:val="22"/>
          <w:szCs w:val="22"/>
        </w:rPr>
        <w:t xml:space="preserve"> </w:t>
      </w:r>
      <w:r w:rsidR="00CD4A29" w:rsidRPr="003A4753">
        <w:rPr>
          <w:sz w:val="22"/>
          <w:szCs w:val="22"/>
        </w:rPr>
        <w:t xml:space="preserve">The key findings </w:t>
      </w:r>
      <w:r w:rsidR="003A4753" w:rsidRPr="003A4753">
        <w:rPr>
          <w:sz w:val="22"/>
          <w:szCs w:val="22"/>
        </w:rPr>
        <w:t>show</w:t>
      </w:r>
      <w:r w:rsidR="001B4F57" w:rsidRPr="003A4753">
        <w:rPr>
          <w:sz w:val="22"/>
          <w:szCs w:val="22"/>
        </w:rPr>
        <w:t xml:space="preserve"> that </w:t>
      </w:r>
      <w:r w:rsidR="0033642A" w:rsidRPr="003A4753">
        <w:rPr>
          <w:sz w:val="22"/>
          <w:szCs w:val="22"/>
        </w:rPr>
        <w:t>single POC-CCA performs better than single Kato-Katz (duplicate 41.7 mg</w:t>
      </w:r>
      <w:r w:rsidR="0021590B">
        <w:rPr>
          <w:sz w:val="22"/>
          <w:szCs w:val="22"/>
        </w:rPr>
        <w:t xml:space="preserve"> of stool</w:t>
      </w:r>
      <w:r w:rsidR="0033642A" w:rsidRPr="003A4753">
        <w:rPr>
          <w:sz w:val="22"/>
          <w:szCs w:val="22"/>
        </w:rPr>
        <w:t xml:space="preserve">) for the detection of </w:t>
      </w:r>
      <w:r w:rsidR="0033642A" w:rsidRPr="003A4753">
        <w:rPr>
          <w:i/>
          <w:iCs/>
          <w:sz w:val="22"/>
          <w:szCs w:val="22"/>
        </w:rPr>
        <w:t>S. mansoni</w:t>
      </w:r>
      <w:r w:rsidR="0033642A" w:rsidRPr="003A4753">
        <w:rPr>
          <w:sz w:val="22"/>
          <w:szCs w:val="22"/>
        </w:rPr>
        <w:t xml:space="preserve"> infection, although specificity </w:t>
      </w:r>
      <w:r w:rsidR="001D1989">
        <w:rPr>
          <w:sz w:val="22"/>
          <w:szCs w:val="22"/>
        </w:rPr>
        <w:t xml:space="preserve">appears </w:t>
      </w:r>
      <w:r w:rsidR="0033642A" w:rsidRPr="003A4753">
        <w:rPr>
          <w:sz w:val="22"/>
          <w:szCs w:val="22"/>
        </w:rPr>
        <w:t>to be low</w:t>
      </w:r>
      <w:r w:rsidR="001D1989">
        <w:rPr>
          <w:sz w:val="22"/>
          <w:szCs w:val="22"/>
        </w:rPr>
        <w:t>.</w:t>
      </w:r>
      <w:r w:rsidR="0033642A" w:rsidRPr="003A4753">
        <w:rPr>
          <w:sz w:val="22"/>
          <w:szCs w:val="22"/>
        </w:rPr>
        <w:t xml:space="preserve"> Still, single POC-CCA test perform</w:t>
      </w:r>
      <w:r w:rsidR="001D1989">
        <w:rPr>
          <w:sz w:val="22"/>
          <w:szCs w:val="22"/>
        </w:rPr>
        <w:t>s</w:t>
      </w:r>
      <w:r w:rsidR="0033642A" w:rsidRPr="003A4753">
        <w:rPr>
          <w:sz w:val="22"/>
          <w:szCs w:val="22"/>
        </w:rPr>
        <w:t xml:space="preserve"> better </w:t>
      </w:r>
      <w:r w:rsidR="001D1989">
        <w:rPr>
          <w:sz w:val="22"/>
          <w:szCs w:val="22"/>
        </w:rPr>
        <w:t xml:space="preserve">than </w:t>
      </w:r>
      <w:r w:rsidR="0033642A" w:rsidRPr="003A4753">
        <w:rPr>
          <w:sz w:val="22"/>
          <w:szCs w:val="22"/>
        </w:rPr>
        <w:t>th</w:t>
      </w:r>
      <w:r w:rsidR="001D1989">
        <w:rPr>
          <w:sz w:val="22"/>
          <w:szCs w:val="22"/>
        </w:rPr>
        <w:t>ree</w:t>
      </w:r>
      <w:r w:rsidR="0033642A" w:rsidRPr="003A4753">
        <w:rPr>
          <w:sz w:val="22"/>
          <w:szCs w:val="22"/>
        </w:rPr>
        <w:t xml:space="preserve"> Kato-Katz tests. There is no demonstrable advantage of three CCA tests over single CCA tes</w:t>
      </w:r>
      <w:r w:rsidR="00CD0999">
        <w:rPr>
          <w:sz w:val="22"/>
          <w:szCs w:val="22"/>
        </w:rPr>
        <w:t>t</w:t>
      </w:r>
      <w:r w:rsidR="00AE0678">
        <w:rPr>
          <w:sz w:val="22"/>
          <w:szCs w:val="22"/>
        </w:rPr>
        <w:t xml:space="preserve">. The performance of </w:t>
      </w:r>
      <w:r w:rsidR="0033642A" w:rsidRPr="003A4753">
        <w:rPr>
          <w:sz w:val="22"/>
          <w:szCs w:val="22"/>
        </w:rPr>
        <w:t xml:space="preserve">CCA </w:t>
      </w:r>
      <w:r w:rsidR="00AE0678">
        <w:rPr>
          <w:sz w:val="22"/>
          <w:szCs w:val="22"/>
        </w:rPr>
        <w:t>is</w:t>
      </w:r>
      <w:r w:rsidR="0033642A" w:rsidRPr="003A4753">
        <w:rPr>
          <w:sz w:val="22"/>
          <w:szCs w:val="22"/>
        </w:rPr>
        <w:t xml:space="preserve"> poor for urinary schistosomiasis, but the evidence is inconclusive as it comes from only two studies. Latent Class Analysis identified two latent classes of which number urine samples d</w:t>
      </w:r>
      <w:r w:rsidR="003A5B7F">
        <w:rPr>
          <w:sz w:val="22"/>
          <w:szCs w:val="22"/>
        </w:rPr>
        <w:t xml:space="preserve">oes </w:t>
      </w:r>
      <w:r w:rsidR="0033642A" w:rsidRPr="003A4753">
        <w:rPr>
          <w:sz w:val="22"/>
          <w:szCs w:val="22"/>
        </w:rPr>
        <w:t>not appear to influence the global performance of CCA.</w:t>
      </w:r>
    </w:p>
    <w:p w14:paraId="78867A6A" w14:textId="77777777" w:rsidR="00A412E7" w:rsidRPr="003A4753" w:rsidRDefault="00A412E7" w:rsidP="009F461C">
      <w:pPr>
        <w:pStyle w:val="NormalWeb"/>
        <w:spacing w:before="0" w:after="0" w:line="276" w:lineRule="auto"/>
        <w:rPr>
          <w:sz w:val="22"/>
          <w:szCs w:val="22"/>
        </w:rPr>
      </w:pPr>
    </w:p>
    <w:p w14:paraId="5A132D71" w14:textId="77777777" w:rsidR="000D58CA" w:rsidRPr="00D70E82" w:rsidRDefault="004202C4" w:rsidP="009F461C">
      <w:pPr>
        <w:pStyle w:val="NormalWeb"/>
        <w:spacing w:before="0" w:after="0" w:line="276" w:lineRule="auto"/>
        <w:rPr>
          <w:sz w:val="22"/>
          <w:szCs w:val="22"/>
        </w:rPr>
      </w:pPr>
      <w:r w:rsidRPr="003A4753">
        <w:rPr>
          <w:sz w:val="22"/>
          <w:szCs w:val="22"/>
        </w:rPr>
        <w:t xml:space="preserve">Although most of </w:t>
      </w:r>
      <w:r w:rsidR="0046434A" w:rsidRPr="003A4753">
        <w:rPr>
          <w:sz w:val="22"/>
          <w:szCs w:val="22"/>
        </w:rPr>
        <w:t xml:space="preserve">the </w:t>
      </w:r>
      <w:r w:rsidRPr="003A4753">
        <w:rPr>
          <w:sz w:val="22"/>
          <w:szCs w:val="22"/>
        </w:rPr>
        <w:t xml:space="preserve">studies included in this systematic review and meta-analysis were conducted </w:t>
      </w:r>
      <w:r w:rsidR="00E515A0" w:rsidRPr="003A4753">
        <w:rPr>
          <w:sz w:val="22"/>
          <w:szCs w:val="22"/>
        </w:rPr>
        <w:t>recently</w:t>
      </w:r>
      <w:r w:rsidRPr="003A4753">
        <w:rPr>
          <w:sz w:val="22"/>
          <w:szCs w:val="22"/>
        </w:rPr>
        <w:t xml:space="preserve">, </w:t>
      </w:r>
      <w:r w:rsidR="00E515A0" w:rsidRPr="003A4753">
        <w:rPr>
          <w:sz w:val="22"/>
          <w:szCs w:val="22"/>
        </w:rPr>
        <w:t>after the new millennium</w:t>
      </w:r>
      <w:r w:rsidRPr="003A4753">
        <w:rPr>
          <w:sz w:val="22"/>
          <w:szCs w:val="22"/>
        </w:rPr>
        <w:t xml:space="preserve">, methodological quality did not reach </w:t>
      </w:r>
      <w:r w:rsidR="00C15C4D" w:rsidRPr="003A4753">
        <w:rPr>
          <w:sz w:val="22"/>
          <w:szCs w:val="22"/>
        </w:rPr>
        <w:t xml:space="preserve">standards </w:t>
      </w:r>
      <w:r w:rsidRPr="00D70E82">
        <w:rPr>
          <w:sz w:val="22"/>
          <w:szCs w:val="22"/>
        </w:rPr>
        <w:t>expect</w:t>
      </w:r>
      <w:r w:rsidR="008B258C" w:rsidRPr="00D70E82">
        <w:rPr>
          <w:sz w:val="22"/>
          <w:szCs w:val="22"/>
        </w:rPr>
        <w:t>ed</w:t>
      </w:r>
      <w:r w:rsidRPr="00D70E82">
        <w:rPr>
          <w:sz w:val="22"/>
          <w:szCs w:val="22"/>
        </w:rPr>
        <w:t xml:space="preserve"> </w:t>
      </w:r>
      <w:r w:rsidR="000F5EA6">
        <w:rPr>
          <w:sz w:val="22"/>
          <w:szCs w:val="22"/>
        </w:rPr>
        <w:t xml:space="preserve">of current methodological rigours. </w:t>
      </w:r>
      <w:r w:rsidR="002E2B01" w:rsidRPr="00D70E82">
        <w:rPr>
          <w:sz w:val="22"/>
          <w:szCs w:val="22"/>
        </w:rPr>
        <w:t>For example, none of the studies was a randomized control trial.</w:t>
      </w:r>
      <w:r w:rsidR="000F5EA6">
        <w:rPr>
          <w:sz w:val="22"/>
          <w:szCs w:val="22"/>
        </w:rPr>
        <w:t xml:space="preserve"> </w:t>
      </w:r>
      <w:r w:rsidR="00D24EAE" w:rsidRPr="00D70E82">
        <w:rPr>
          <w:sz w:val="22"/>
          <w:szCs w:val="22"/>
        </w:rPr>
        <w:t>N</w:t>
      </w:r>
      <w:r w:rsidR="001B1A22" w:rsidRPr="00D70E82">
        <w:rPr>
          <w:sz w:val="22"/>
          <w:szCs w:val="22"/>
        </w:rPr>
        <w:t>otwithstanding</w:t>
      </w:r>
      <w:r w:rsidR="00D24EAE" w:rsidRPr="00D70E82">
        <w:rPr>
          <w:sz w:val="22"/>
          <w:szCs w:val="22"/>
        </w:rPr>
        <w:t xml:space="preserve">, </w:t>
      </w:r>
      <w:r w:rsidR="00951EE6">
        <w:rPr>
          <w:sz w:val="22"/>
          <w:szCs w:val="22"/>
        </w:rPr>
        <w:t xml:space="preserve">given that </w:t>
      </w:r>
      <w:r w:rsidR="00B93B6B" w:rsidRPr="00D70E82">
        <w:rPr>
          <w:sz w:val="22"/>
          <w:szCs w:val="22"/>
        </w:rPr>
        <w:t xml:space="preserve">sensitivity </w:t>
      </w:r>
      <w:r w:rsidR="000F5EA6">
        <w:rPr>
          <w:sz w:val="22"/>
          <w:szCs w:val="22"/>
        </w:rPr>
        <w:t xml:space="preserve">has shown to </w:t>
      </w:r>
      <w:r w:rsidR="009701A5">
        <w:rPr>
          <w:sz w:val="22"/>
          <w:szCs w:val="22"/>
        </w:rPr>
        <w:t xml:space="preserve">be </w:t>
      </w:r>
      <w:r w:rsidR="00B93B6B" w:rsidRPr="00D70E82">
        <w:rPr>
          <w:sz w:val="22"/>
          <w:szCs w:val="22"/>
        </w:rPr>
        <w:t>consistent across studies</w:t>
      </w:r>
      <w:r w:rsidR="00ED7392">
        <w:rPr>
          <w:sz w:val="22"/>
          <w:szCs w:val="22"/>
        </w:rPr>
        <w:t xml:space="preserve"> </w:t>
      </w:r>
      <w:r w:rsidR="000442DA">
        <w:rPr>
          <w:sz w:val="22"/>
          <w:szCs w:val="22"/>
        </w:rPr>
        <w:t xml:space="preserve">although </w:t>
      </w:r>
      <w:r w:rsidR="00ED7392">
        <w:rPr>
          <w:sz w:val="22"/>
          <w:szCs w:val="22"/>
        </w:rPr>
        <w:t>not specificity</w:t>
      </w:r>
      <w:r w:rsidR="000442DA">
        <w:rPr>
          <w:sz w:val="22"/>
          <w:szCs w:val="22"/>
        </w:rPr>
        <w:t>, i</w:t>
      </w:r>
      <w:r w:rsidR="00093DE3" w:rsidRPr="00D70E82">
        <w:rPr>
          <w:sz w:val="22"/>
          <w:szCs w:val="22"/>
        </w:rPr>
        <w:t>t is unlikely</w:t>
      </w:r>
      <w:r w:rsidR="008D515F">
        <w:rPr>
          <w:sz w:val="22"/>
          <w:szCs w:val="22"/>
        </w:rPr>
        <w:t xml:space="preserve"> </w:t>
      </w:r>
      <w:r w:rsidR="00093DE3" w:rsidRPr="00D70E82">
        <w:rPr>
          <w:sz w:val="22"/>
          <w:szCs w:val="22"/>
        </w:rPr>
        <w:t>that methodological quality will have caused substanti</w:t>
      </w:r>
      <w:r w:rsidR="00802800" w:rsidRPr="00D70E82">
        <w:rPr>
          <w:sz w:val="22"/>
          <w:szCs w:val="22"/>
        </w:rPr>
        <w:t xml:space="preserve">al </w:t>
      </w:r>
      <w:r w:rsidR="00093DE3" w:rsidRPr="00D70E82">
        <w:rPr>
          <w:sz w:val="22"/>
          <w:szCs w:val="22"/>
        </w:rPr>
        <w:t>bias</w:t>
      </w:r>
      <w:r w:rsidR="006E34D4">
        <w:rPr>
          <w:sz w:val="22"/>
          <w:szCs w:val="22"/>
        </w:rPr>
        <w:t xml:space="preserve"> </w:t>
      </w:r>
      <w:r w:rsidR="00093DE3" w:rsidRPr="00D70E82">
        <w:rPr>
          <w:sz w:val="22"/>
          <w:szCs w:val="22"/>
        </w:rPr>
        <w:t xml:space="preserve">to </w:t>
      </w:r>
      <w:r w:rsidR="00802800" w:rsidRPr="00D70E82">
        <w:rPr>
          <w:sz w:val="22"/>
          <w:szCs w:val="22"/>
        </w:rPr>
        <w:t xml:space="preserve">affect </w:t>
      </w:r>
      <w:r w:rsidR="00093DE3" w:rsidRPr="00D70E82">
        <w:rPr>
          <w:sz w:val="22"/>
          <w:szCs w:val="22"/>
        </w:rPr>
        <w:t xml:space="preserve">the </w:t>
      </w:r>
      <w:r w:rsidR="00633246" w:rsidRPr="00D70E82">
        <w:rPr>
          <w:sz w:val="22"/>
          <w:szCs w:val="22"/>
        </w:rPr>
        <w:t xml:space="preserve">evidence presented. </w:t>
      </w:r>
    </w:p>
    <w:p w14:paraId="2CC3287C" w14:textId="77777777" w:rsidR="000D58CA" w:rsidRPr="00D70E82" w:rsidRDefault="000D58CA" w:rsidP="009F461C">
      <w:pPr>
        <w:pStyle w:val="NormalWeb"/>
        <w:spacing w:before="0" w:after="0" w:line="276" w:lineRule="auto"/>
        <w:rPr>
          <w:sz w:val="22"/>
          <w:szCs w:val="22"/>
        </w:rPr>
      </w:pPr>
    </w:p>
    <w:p w14:paraId="55F4EE1E" w14:textId="77777777" w:rsidR="00FB15E2" w:rsidRPr="00D70E82" w:rsidRDefault="00BB649E" w:rsidP="009F461C">
      <w:pPr>
        <w:pStyle w:val="NormalWeb"/>
        <w:spacing w:before="0" w:after="0" w:line="276" w:lineRule="auto"/>
        <w:rPr>
          <w:sz w:val="22"/>
          <w:szCs w:val="22"/>
        </w:rPr>
      </w:pPr>
      <w:r w:rsidRPr="00D70E82">
        <w:rPr>
          <w:sz w:val="22"/>
          <w:szCs w:val="22"/>
        </w:rPr>
        <w:t xml:space="preserve">All the studies were conducted in Africa, </w:t>
      </w:r>
      <w:r w:rsidR="00E24C9F">
        <w:rPr>
          <w:sz w:val="22"/>
          <w:szCs w:val="22"/>
        </w:rPr>
        <w:t xml:space="preserve">mostly </w:t>
      </w:r>
      <w:r w:rsidR="00DF25F0" w:rsidRPr="00D70E82">
        <w:rPr>
          <w:sz w:val="22"/>
          <w:szCs w:val="22"/>
        </w:rPr>
        <w:t>from East Africa</w:t>
      </w:r>
      <w:r w:rsidR="00D7249A" w:rsidRPr="00D70E82">
        <w:rPr>
          <w:sz w:val="22"/>
          <w:szCs w:val="22"/>
        </w:rPr>
        <w:t>. T</w:t>
      </w:r>
      <w:r w:rsidRPr="00D70E82">
        <w:rPr>
          <w:sz w:val="22"/>
          <w:szCs w:val="22"/>
        </w:rPr>
        <w:t>wenty six</w:t>
      </w:r>
      <w:r w:rsidR="001C4FFD" w:rsidRPr="00D70E82">
        <w:rPr>
          <w:sz w:val="22"/>
          <w:szCs w:val="22"/>
        </w:rPr>
        <w:t xml:space="preserve"> </w:t>
      </w:r>
      <w:r w:rsidR="00D7249A" w:rsidRPr="00D70E82">
        <w:rPr>
          <w:sz w:val="22"/>
          <w:szCs w:val="22"/>
        </w:rPr>
        <w:t xml:space="preserve">studies </w:t>
      </w:r>
      <w:r w:rsidR="002E2B01" w:rsidRPr="00D70E82">
        <w:rPr>
          <w:sz w:val="22"/>
          <w:szCs w:val="22"/>
        </w:rPr>
        <w:t xml:space="preserve">assessed POC-CCA for the diagnosis of </w:t>
      </w:r>
      <w:r w:rsidR="002E2B01" w:rsidRPr="00D70E82">
        <w:rPr>
          <w:i/>
          <w:sz w:val="22"/>
          <w:szCs w:val="22"/>
        </w:rPr>
        <w:t>S. mansoni</w:t>
      </w:r>
      <w:r w:rsidR="002E2B01" w:rsidRPr="00D70E82">
        <w:rPr>
          <w:sz w:val="22"/>
          <w:szCs w:val="22"/>
        </w:rPr>
        <w:t xml:space="preserve"> infection and two</w:t>
      </w:r>
      <w:r w:rsidRPr="00D70E82">
        <w:rPr>
          <w:sz w:val="22"/>
          <w:szCs w:val="22"/>
        </w:rPr>
        <w:t xml:space="preserve"> for</w:t>
      </w:r>
      <w:r w:rsidR="002E2B01" w:rsidRPr="00D70E82">
        <w:rPr>
          <w:sz w:val="22"/>
          <w:szCs w:val="22"/>
        </w:rPr>
        <w:t xml:space="preserve"> </w:t>
      </w:r>
      <w:r w:rsidR="00944A01" w:rsidRPr="00D70E82">
        <w:rPr>
          <w:sz w:val="22"/>
          <w:szCs w:val="22"/>
        </w:rPr>
        <w:t>urinary schistosomiasis</w:t>
      </w:r>
      <w:r w:rsidR="002E2B01" w:rsidRPr="00D70E82">
        <w:rPr>
          <w:sz w:val="22"/>
          <w:szCs w:val="22"/>
        </w:rPr>
        <w:t xml:space="preserve">. None assessed POC-CCA for the detection of </w:t>
      </w:r>
      <w:r w:rsidR="002E2B01" w:rsidRPr="00D70E82">
        <w:rPr>
          <w:i/>
          <w:sz w:val="22"/>
          <w:szCs w:val="22"/>
        </w:rPr>
        <w:t>S. japonicum</w:t>
      </w:r>
      <w:r w:rsidR="002E2B01" w:rsidRPr="00D70E82">
        <w:rPr>
          <w:sz w:val="22"/>
          <w:szCs w:val="22"/>
        </w:rPr>
        <w:t xml:space="preserve"> infection. </w:t>
      </w:r>
      <w:r w:rsidR="00941CE0" w:rsidRPr="00D70E82">
        <w:rPr>
          <w:sz w:val="22"/>
          <w:szCs w:val="22"/>
        </w:rPr>
        <w:t xml:space="preserve">Also, the vast majority </w:t>
      </w:r>
      <w:r w:rsidR="00E011F1" w:rsidRPr="00D70E82">
        <w:rPr>
          <w:sz w:val="22"/>
          <w:szCs w:val="22"/>
        </w:rPr>
        <w:t xml:space="preserve">of the studies </w:t>
      </w:r>
      <w:r w:rsidR="00941CE0" w:rsidRPr="00D70E82">
        <w:rPr>
          <w:sz w:val="22"/>
          <w:szCs w:val="22"/>
        </w:rPr>
        <w:t xml:space="preserve">recruited </w:t>
      </w:r>
      <w:r w:rsidR="00AF24B3" w:rsidRPr="00D70E82">
        <w:rPr>
          <w:sz w:val="22"/>
          <w:szCs w:val="22"/>
        </w:rPr>
        <w:t>young children (</w:t>
      </w:r>
      <w:r w:rsidR="002E2B01" w:rsidRPr="00D70E82">
        <w:rPr>
          <w:sz w:val="22"/>
          <w:szCs w:val="22"/>
        </w:rPr>
        <w:t xml:space="preserve">preschool and school </w:t>
      </w:r>
      <w:r w:rsidR="00C232BC" w:rsidRPr="00D70E82">
        <w:rPr>
          <w:sz w:val="22"/>
          <w:szCs w:val="22"/>
        </w:rPr>
        <w:t>children</w:t>
      </w:r>
      <w:r w:rsidR="00AF24B3" w:rsidRPr="00D70E82">
        <w:rPr>
          <w:sz w:val="22"/>
          <w:szCs w:val="22"/>
        </w:rPr>
        <w:t>)</w:t>
      </w:r>
      <w:r w:rsidR="00FC2B14">
        <w:rPr>
          <w:sz w:val="22"/>
          <w:szCs w:val="22"/>
        </w:rPr>
        <w:t xml:space="preserve">. Therefore, there are serious implications for </w:t>
      </w:r>
      <w:r w:rsidR="00800C38">
        <w:rPr>
          <w:sz w:val="22"/>
          <w:szCs w:val="22"/>
        </w:rPr>
        <w:t xml:space="preserve">generalizability of </w:t>
      </w:r>
      <w:r w:rsidR="00FB15E2" w:rsidRPr="00800C38">
        <w:rPr>
          <w:sz w:val="22"/>
          <w:szCs w:val="22"/>
        </w:rPr>
        <w:t xml:space="preserve">the </w:t>
      </w:r>
      <w:r w:rsidR="00800C38">
        <w:rPr>
          <w:sz w:val="22"/>
          <w:szCs w:val="22"/>
        </w:rPr>
        <w:t xml:space="preserve">review’s </w:t>
      </w:r>
      <w:r w:rsidR="00FB15E2" w:rsidRPr="00800C38">
        <w:rPr>
          <w:sz w:val="22"/>
          <w:szCs w:val="22"/>
        </w:rPr>
        <w:t>conclusions</w:t>
      </w:r>
      <w:r w:rsidR="00800C38" w:rsidRPr="00800C38">
        <w:rPr>
          <w:sz w:val="22"/>
          <w:szCs w:val="22"/>
        </w:rPr>
        <w:t>.</w:t>
      </w:r>
    </w:p>
    <w:p w14:paraId="305FE345" w14:textId="77777777" w:rsidR="00FB15E2" w:rsidRPr="00D70E82" w:rsidRDefault="00FB15E2" w:rsidP="009F461C">
      <w:pPr>
        <w:pStyle w:val="NormalWeb"/>
        <w:spacing w:before="0" w:after="0" w:line="276" w:lineRule="auto"/>
        <w:rPr>
          <w:sz w:val="22"/>
          <w:szCs w:val="22"/>
        </w:rPr>
      </w:pPr>
    </w:p>
    <w:p w14:paraId="699E96E5" w14:textId="7744AC12" w:rsidR="00114683" w:rsidRPr="00C81DE2" w:rsidRDefault="00BC303E" w:rsidP="00AC0586">
      <w:pPr>
        <w:pStyle w:val="NormalWeb"/>
        <w:spacing w:before="0" w:after="0" w:line="276" w:lineRule="auto"/>
        <w:rPr>
          <w:sz w:val="22"/>
          <w:szCs w:val="22"/>
        </w:rPr>
      </w:pPr>
      <w:r w:rsidRPr="00D70E82">
        <w:rPr>
          <w:sz w:val="22"/>
          <w:szCs w:val="22"/>
        </w:rPr>
        <w:t>T</w:t>
      </w:r>
      <w:r w:rsidR="00652973" w:rsidRPr="00D70E82">
        <w:rPr>
          <w:sz w:val="22"/>
          <w:szCs w:val="22"/>
        </w:rPr>
        <w:t xml:space="preserve">he </w:t>
      </w:r>
      <w:r w:rsidR="00174529" w:rsidRPr="00D70E82">
        <w:rPr>
          <w:sz w:val="22"/>
          <w:szCs w:val="22"/>
        </w:rPr>
        <w:t>finding</w:t>
      </w:r>
      <w:r w:rsidR="00D15BD7" w:rsidRPr="00D70E82">
        <w:rPr>
          <w:sz w:val="22"/>
          <w:szCs w:val="22"/>
        </w:rPr>
        <w:t xml:space="preserve"> </w:t>
      </w:r>
      <w:r w:rsidR="00B11800" w:rsidRPr="00D70E82">
        <w:rPr>
          <w:sz w:val="22"/>
          <w:szCs w:val="22"/>
        </w:rPr>
        <w:t xml:space="preserve">that </w:t>
      </w:r>
      <w:r w:rsidR="00B574D3" w:rsidRPr="00D70E82">
        <w:rPr>
          <w:sz w:val="22"/>
          <w:szCs w:val="22"/>
        </w:rPr>
        <w:t xml:space="preserve">CCA performs better in high </w:t>
      </w:r>
      <w:r w:rsidR="00783E41" w:rsidRPr="00D70E82">
        <w:rPr>
          <w:sz w:val="22"/>
          <w:szCs w:val="22"/>
        </w:rPr>
        <w:t>compared to</w:t>
      </w:r>
      <w:r w:rsidR="00B574D3" w:rsidRPr="00D70E82">
        <w:rPr>
          <w:sz w:val="22"/>
          <w:szCs w:val="22"/>
        </w:rPr>
        <w:t xml:space="preserve"> low endemicity setting</w:t>
      </w:r>
      <w:r w:rsidR="00174529" w:rsidRPr="00D70E82">
        <w:rPr>
          <w:sz w:val="22"/>
          <w:szCs w:val="22"/>
        </w:rPr>
        <w:t>s</w:t>
      </w:r>
      <w:r w:rsidRPr="00D70E82">
        <w:rPr>
          <w:sz w:val="22"/>
          <w:szCs w:val="22"/>
        </w:rPr>
        <w:t xml:space="preserve"> has both </w:t>
      </w:r>
      <w:r w:rsidR="00174529" w:rsidRPr="00D70E82">
        <w:rPr>
          <w:sz w:val="22"/>
          <w:szCs w:val="22"/>
        </w:rPr>
        <w:t xml:space="preserve">practice and control implications. </w:t>
      </w:r>
      <w:r w:rsidR="001C1CBE">
        <w:rPr>
          <w:sz w:val="22"/>
          <w:szCs w:val="22"/>
        </w:rPr>
        <w:t xml:space="preserve">This </w:t>
      </w:r>
      <w:r w:rsidR="00D1063B">
        <w:rPr>
          <w:sz w:val="22"/>
          <w:szCs w:val="22"/>
        </w:rPr>
        <w:t xml:space="preserve">means </w:t>
      </w:r>
      <w:r w:rsidR="0049219A">
        <w:rPr>
          <w:sz w:val="22"/>
          <w:szCs w:val="22"/>
        </w:rPr>
        <w:t xml:space="preserve">that CCA may not </w:t>
      </w:r>
      <w:r w:rsidR="00BD5BD4">
        <w:rPr>
          <w:sz w:val="22"/>
          <w:szCs w:val="22"/>
        </w:rPr>
        <w:t xml:space="preserve">have an advantage over </w:t>
      </w:r>
      <w:r w:rsidR="00056F9B" w:rsidRPr="00D70E82">
        <w:rPr>
          <w:sz w:val="22"/>
          <w:szCs w:val="22"/>
        </w:rPr>
        <w:t xml:space="preserve">routinely used diagnostic tests </w:t>
      </w:r>
      <w:r w:rsidR="00056F9B">
        <w:rPr>
          <w:sz w:val="22"/>
          <w:szCs w:val="22"/>
        </w:rPr>
        <w:t xml:space="preserve">which are no longer </w:t>
      </w:r>
      <w:r w:rsidR="00056F9B" w:rsidRPr="00BD5BD4">
        <w:rPr>
          <w:sz w:val="22"/>
          <w:szCs w:val="22"/>
        </w:rPr>
        <w:t xml:space="preserve">sensitive </w:t>
      </w:r>
      <w:r w:rsidR="001C1CBE" w:rsidRPr="00BD5BD4">
        <w:rPr>
          <w:sz w:val="22"/>
          <w:szCs w:val="22"/>
        </w:rPr>
        <w:t xml:space="preserve">following </w:t>
      </w:r>
      <w:r w:rsidR="00BD5BD4" w:rsidRPr="00BD5BD4">
        <w:rPr>
          <w:sz w:val="22"/>
          <w:szCs w:val="22"/>
        </w:rPr>
        <w:t>reduction of</w:t>
      </w:r>
      <w:r w:rsidR="00BD5BD4">
        <w:rPr>
          <w:sz w:val="22"/>
          <w:szCs w:val="22"/>
        </w:rPr>
        <w:t xml:space="preserve"> </w:t>
      </w:r>
      <w:r w:rsidR="0077537B" w:rsidRPr="00D70E82">
        <w:rPr>
          <w:sz w:val="22"/>
          <w:szCs w:val="22"/>
        </w:rPr>
        <w:t xml:space="preserve">prevalence and intensity of infection </w:t>
      </w:r>
      <w:r w:rsidR="0077537B">
        <w:rPr>
          <w:sz w:val="22"/>
          <w:szCs w:val="22"/>
        </w:rPr>
        <w:t xml:space="preserve">in most areas after </w:t>
      </w:r>
      <w:r w:rsidR="00A35AF3">
        <w:rPr>
          <w:sz w:val="22"/>
          <w:szCs w:val="22"/>
        </w:rPr>
        <w:t xml:space="preserve">the </w:t>
      </w:r>
      <w:r w:rsidR="001C1CBE" w:rsidRPr="00D70E82">
        <w:rPr>
          <w:sz w:val="22"/>
          <w:szCs w:val="22"/>
        </w:rPr>
        <w:t xml:space="preserve">scale up of schistosomiasis control </w:t>
      </w:r>
      <w:r w:rsidR="00335890">
        <w:rPr>
          <w:sz w:val="22"/>
          <w:szCs w:val="22"/>
        </w:rPr>
        <w:t xml:space="preserve">through </w:t>
      </w:r>
      <w:r w:rsidR="001C1CBE" w:rsidRPr="00D70E82">
        <w:rPr>
          <w:sz w:val="22"/>
          <w:szCs w:val="22"/>
        </w:rPr>
        <w:t>MDA</w:t>
      </w:r>
      <w:r w:rsidR="0049219A">
        <w:rPr>
          <w:sz w:val="22"/>
          <w:szCs w:val="22"/>
        </w:rPr>
        <w:t xml:space="preserve">. </w:t>
      </w:r>
      <w:r w:rsidR="000A29B9" w:rsidRPr="007F4AA7">
        <w:rPr>
          <w:sz w:val="22"/>
          <w:szCs w:val="22"/>
        </w:rPr>
        <w:t xml:space="preserve">Whereas </w:t>
      </w:r>
      <w:r w:rsidR="007F4AA7" w:rsidRPr="007F4AA7">
        <w:rPr>
          <w:sz w:val="22"/>
          <w:szCs w:val="22"/>
        </w:rPr>
        <w:t xml:space="preserve">the evidence may not be conclusive </w:t>
      </w:r>
      <w:r w:rsidR="004271A9">
        <w:rPr>
          <w:sz w:val="22"/>
          <w:szCs w:val="22"/>
        </w:rPr>
        <w:t xml:space="preserve">because </w:t>
      </w:r>
      <w:r w:rsidR="007F4AA7" w:rsidRPr="007F4AA7">
        <w:rPr>
          <w:sz w:val="22"/>
          <w:szCs w:val="22"/>
        </w:rPr>
        <w:t xml:space="preserve">it came from only one study, the </w:t>
      </w:r>
      <w:r w:rsidR="007F4AA7" w:rsidRPr="00CD50AA">
        <w:rPr>
          <w:sz w:val="22"/>
          <w:szCs w:val="22"/>
        </w:rPr>
        <w:t xml:space="preserve">lack of a </w:t>
      </w:r>
      <w:r w:rsidR="003B357F">
        <w:rPr>
          <w:sz w:val="22"/>
          <w:szCs w:val="22"/>
        </w:rPr>
        <w:t xml:space="preserve">true </w:t>
      </w:r>
      <w:r w:rsidR="007F4AA7" w:rsidRPr="00CD50AA">
        <w:rPr>
          <w:sz w:val="22"/>
          <w:szCs w:val="22"/>
        </w:rPr>
        <w:t>gold standard</w:t>
      </w:r>
      <w:r w:rsidR="00730961">
        <w:rPr>
          <w:sz w:val="22"/>
          <w:szCs w:val="22"/>
        </w:rPr>
        <w:t xml:space="preserve"> (</w:t>
      </w:r>
      <w:r w:rsidR="007F4AA7" w:rsidRPr="00CD50AA">
        <w:rPr>
          <w:sz w:val="22"/>
          <w:szCs w:val="22"/>
        </w:rPr>
        <w:t>i.e. a diagnostic test of 100 % specificity and 100 % sensitivity</w:t>
      </w:r>
      <w:r w:rsidR="00730961">
        <w:rPr>
          <w:sz w:val="22"/>
          <w:szCs w:val="22"/>
        </w:rPr>
        <w:t>)</w:t>
      </w:r>
      <w:r w:rsidR="004271A9">
        <w:rPr>
          <w:sz w:val="22"/>
          <w:szCs w:val="22"/>
        </w:rPr>
        <w:t xml:space="preserve"> </w:t>
      </w:r>
      <w:r w:rsidR="00C8697B">
        <w:rPr>
          <w:sz w:val="22"/>
          <w:szCs w:val="22"/>
        </w:rPr>
        <w:t>is prob</w:t>
      </w:r>
      <w:r w:rsidR="00C764D6">
        <w:rPr>
          <w:sz w:val="22"/>
          <w:szCs w:val="22"/>
        </w:rPr>
        <w:t>ably to be blamed for this observation</w:t>
      </w:r>
      <w:r w:rsidR="003B357F">
        <w:rPr>
          <w:sz w:val="22"/>
          <w:szCs w:val="22"/>
        </w:rPr>
        <w:t>.</w:t>
      </w:r>
      <w:r w:rsidR="004818C5">
        <w:rPr>
          <w:sz w:val="22"/>
          <w:szCs w:val="22"/>
        </w:rPr>
        <w:t xml:space="preserve"> </w:t>
      </w:r>
      <w:r w:rsidR="00D1712C" w:rsidRPr="004818C5">
        <w:rPr>
          <w:sz w:val="22"/>
          <w:szCs w:val="22"/>
        </w:rPr>
        <w:t>There is no ‘true’ gold standard diagnostic test for schistosomiasis, a major problem for</w:t>
      </w:r>
      <w:r w:rsidR="00D1712C" w:rsidRPr="004818C5">
        <w:rPr>
          <w:bCs/>
          <w:sz w:val="22"/>
          <w:szCs w:val="22"/>
        </w:rPr>
        <w:t xml:space="preserve"> reliably assessing specificity of new tools. </w:t>
      </w:r>
      <w:r w:rsidR="00D1712C" w:rsidRPr="00C81DE2">
        <w:rPr>
          <w:bCs/>
          <w:sz w:val="22"/>
          <w:szCs w:val="22"/>
        </w:rPr>
        <w:t xml:space="preserve"> Therefore, to e</w:t>
      </w:r>
      <w:r w:rsidR="00C8697B" w:rsidRPr="00C81DE2">
        <w:rPr>
          <w:sz w:val="22"/>
          <w:szCs w:val="22"/>
        </w:rPr>
        <w:t>valuat</w:t>
      </w:r>
      <w:r w:rsidR="00D1712C" w:rsidRPr="00C81DE2">
        <w:rPr>
          <w:sz w:val="22"/>
          <w:szCs w:val="22"/>
        </w:rPr>
        <w:t>e</w:t>
      </w:r>
      <w:r w:rsidR="00114683" w:rsidRPr="00C81DE2">
        <w:rPr>
          <w:bCs/>
          <w:sz w:val="22"/>
          <w:szCs w:val="22"/>
        </w:rPr>
        <w:t xml:space="preserve"> a </w:t>
      </w:r>
      <w:r w:rsidR="00114683" w:rsidRPr="00C81DE2">
        <w:rPr>
          <w:sz w:val="22"/>
          <w:szCs w:val="22"/>
        </w:rPr>
        <w:t xml:space="preserve">new test, microscopy </w:t>
      </w:r>
      <w:r w:rsidR="00336B77" w:rsidRPr="00C81DE2">
        <w:rPr>
          <w:sz w:val="22"/>
          <w:szCs w:val="22"/>
        </w:rPr>
        <w:t xml:space="preserve">has to </w:t>
      </w:r>
      <w:r w:rsidR="00114683" w:rsidRPr="00C81DE2">
        <w:rPr>
          <w:sz w:val="22"/>
          <w:szCs w:val="22"/>
        </w:rPr>
        <w:t xml:space="preserve">be performed on multiple samples </w:t>
      </w:r>
      <w:r w:rsidR="00FE12E7" w:rsidRPr="00C81DE2">
        <w:rPr>
          <w:sz w:val="22"/>
          <w:szCs w:val="22"/>
        </w:rPr>
        <w:t xml:space="preserve">in order to </w:t>
      </w:r>
      <w:r w:rsidR="00114683" w:rsidRPr="00C81DE2">
        <w:rPr>
          <w:sz w:val="22"/>
          <w:szCs w:val="22"/>
        </w:rPr>
        <w:t>create a reliable ‘parasitological gold standard’</w:t>
      </w:r>
      <w:del w:id="1517" w:author="D B" w:date="2015-09-26T19:55:00Z">
        <w:r w:rsidR="00114683" w:rsidRPr="00C81DE2" w:rsidDel="00F06A09">
          <w:rPr>
            <w:sz w:val="22"/>
            <w:szCs w:val="22"/>
          </w:rPr>
          <w:delText xml:space="preserve"> (</w:delText>
        </w:r>
        <w:r w:rsidR="00114683" w:rsidRPr="00C81DE2" w:rsidDel="00F06A09">
          <w:rPr>
            <w:color w:val="0000CC"/>
            <w:sz w:val="22"/>
            <w:szCs w:val="22"/>
          </w:rPr>
          <w:delText>Deelder</w:delText>
        </w:r>
        <w:r w:rsidR="00114683" w:rsidRPr="00C81DE2" w:rsidDel="00F06A09">
          <w:rPr>
            <w:sz w:val="22"/>
            <w:szCs w:val="22"/>
          </w:rPr>
          <w:delText xml:space="preserve">. </w:delText>
        </w:r>
        <w:r w:rsidR="00114683" w:rsidRPr="00C81DE2" w:rsidDel="00F06A09">
          <w:rPr>
            <w:rStyle w:val="Hyperlink"/>
            <w:sz w:val="22"/>
            <w:szCs w:val="22"/>
            <w:u w:val="none"/>
          </w:rPr>
          <w:delText>2012</w:delText>
        </w:r>
        <w:r w:rsidR="00114683" w:rsidRPr="00C81DE2" w:rsidDel="00F06A09">
          <w:rPr>
            <w:sz w:val="22"/>
            <w:szCs w:val="22"/>
          </w:rPr>
          <w:delText>)</w:delText>
        </w:r>
      </w:del>
      <w:r w:rsidR="00114683" w:rsidRPr="00C81DE2">
        <w:rPr>
          <w:sz w:val="22"/>
          <w:szCs w:val="22"/>
        </w:rPr>
        <w:t>.</w:t>
      </w:r>
      <w:ins w:id="1518" w:author="D B" w:date="2015-09-26T19:55:00Z">
        <w:r w:rsidR="00F06A09" w:rsidRPr="00F06A09">
          <w:rPr>
            <w:sz w:val="22"/>
            <w:szCs w:val="22"/>
            <w:vertAlign w:val="superscript"/>
            <w:rPrChange w:id="1519" w:author="D B" w:date="2015-09-26T19:55:00Z">
              <w:rPr>
                <w:sz w:val="22"/>
                <w:szCs w:val="22"/>
              </w:rPr>
            </w:rPrChange>
          </w:rPr>
          <w:t>41</w:t>
        </w:r>
      </w:ins>
      <w:r w:rsidR="00114683" w:rsidRPr="00C81DE2">
        <w:rPr>
          <w:sz w:val="22"/>
          <w:szCs w:val="22"/>
        </w:rPr>
        <w:t xml:space="preserve"> </w:t>
      </w:r>
      <w:r w:rsidR="00807B32" w:rsidRPr="00C81DE2">
        <w:rPr>
          <w:sz w:val="22"/>
          <w:szCs w:val="22"/>
        </w:rPr>
        <w:t>However, g</w:t>
      </w:r>
      <w:r w:rsidR="00114683" w:rsidRPr="00C81DE2">
        <w:rPr>
          <w:sz w:val="22"/>
          <w:szCs w:val="22"/>
        </w:rPr>
        <w:t xml:space="preserve">iven the limitations of microscopy, combining the index test and the reference standard </w:t>
      </w:r>
      <w:r w:rsidR="001B0BB4">
        <w:rPr>
          <w:sz w:val="22"/>
          <w:szCs w:val="22"/>
        </w:rPr>
        <w:t>(</w:t>
      </w:r>
      <w:r w:rsidR="001B0BB4" w:rsidRPr="001B0BB4">
        <w:rPr>
          <w:sz w:val="22"/>
          <w:szCs w:val="22"/>
        </w:rPr>
        <w:t>considered to have higher sensitivity than the index or the reference standard independently)</w:t>
      </w:r>
      <w:r w:rsidR="001B0BB4" w:rsidRPr="00C81DE2">
        <w:rPr>
          <w:sz w:val="22"/>
          <w:szCs w:val="22"/>
        </w:rPr>
        <w:t xml:space="preserve"> </w:t>
      </w:r>
      <w:r w:rsidR="00114683" w:rsidRPr="00C81DE2">
        <w:rPr>
          <w:sz w:val="22"/>
          <w:szCs w:val="22"/>
        </w:rPr>
        <w:t>may be the best way of creating a ‘true’ gold standard for accuracy of schistosomiasis diagnostic test</w:t>
      </w:r>
      <w:del w:id="1520" w:author="D B" w:date="2015-09-26T19:55:00Z">
        <w:r w:rsidR="00114683" w:rsidRPr="00C81DE2" w:rsidDel="00F06A09">
          <w:rPr>
            <w:sz w:val="22"/>
            <w:szCs w:val="22"/>
          </w:rPr>
          <w:delText xml:space="preserve"> (</w:delText>
        </w:r>
        <w:r w:rsidR="00114683" w:rsidRPr="00C81DE2" w:rsidDel="00F06A09">
          <w:rPr>
            <w:color w:val="0000CC"/>
            <w:sz w:val="22"/>
            <w:szCs w:val="22"/>
          </w:rPr>
          <w:delText>Deelder</w:delText>
        </w:r>
        <w:r w:rsidR="00114683" w:rsidRPr="00C81DE2" w:rsidDel="00F06A09">
          <w:rPr>
            <w:sz w:val="22"/>
            <w:szCs w:val="22"/>
          </w:rPr>
          <w:delText xml:space="preserve"> </w:delText>
        </w:r>
        <w:r w:rsidR="00114683" w:rsidRPr="00C81DE2" w:rsidDel="00F06A09">
          <w:rPr>
            <w:rStyle w:val="Hyperlink"/>
            <w:sz w:val="22"/>
            <w:szCs w:val="22"/>
            <w:u w:val="none"/>
          </w:rPr>
          <w:delText>2012</w:delText>
        </w:r>
        <w:r w:rsidR="00114683" w:rsidRPr="00C81DE2" w:rsidDel="00F06A09">
          <w:rPr>
            <w:sz w:val="22"/>
            <w:szCs w:val="22"/>
          </w:rPr>
          <w:delText>)</w:delText>
        </w:r>
      </w:del>
      <w:r w:rsidR="00114683" w:rsidRPr="00C81DE2">
        <w:rPr>
          <w:sz w:val="22"/>
          <w:szCs w:val="22"/>
        </w:rPr>
        <w:t>.</w:t>
      </w:r>
      <w:ins w:id="1521" w:author="D B" w:date="2015-09-26T19:55:00Z">
        <w:r w:rsidR="00F06A09" w:rsidRPr="00F06A09">
          <w:rPr>
            <w:sz w:val="22"/>
            <w:szCs w:val="22"/>
            <w:vertAlign w:val="superscript"/>
            <w:rPrChange w:id="1522" w:author="D B" w:date="2015-09-26T19:55:00Z">
              <w:rPr>
                <w:sz w:val="22"/>
                <w:szCs w:val="22"/>
              </w:rPr>
            </w:rPrChange>
          </w:rPr>
          <w:t>41</w:t>
        </w:r>
      </w:ins>
      <w:r w:rsidR="00114683" w:rsidRPr="00C81DE2">
        <w:rPr>
          <w:sz w:val="22"/>
          <w:szCs w:val="22"/>
        </w:rPr>
        <w:t xml:space="preserve"> For </w:t>
      </w:r>
      <w:r w:rsidR="00114683" w:rsidRPr="00C81DE2">
        <w:rPr>
          <w:i/>
          <w:sz w:val="22"/>
          <w:szCs w:val="22"/>
        </w:rPr>
        <w:t>S. mansoni</w:t>
      </w:r>
      <w:r w:rsidR="00114683" w:rsidRPr="00C81DE2">
        <w:rPr>
          <w:sz w:val="22"/>
          <w:szCs w:val="22"/>
        </w:rPr>
        <w:t xml:space="preserve"> for example, a</w:t>
      </w:r>
      <w:r w:rsidR="00F74A21" w:rsidRPr="00C81DE2">
        <w:rPr>
          <w:sz w:val="22"/>
          <w:szCs w:val="22"/>
        </w:rPr>
        <w:t xml:space="preserve">n individual </w:t>
      </w:r>
      <w:r w:rsidR="00F2578C" w:rsidRPr="00C81DE2">
        <w:rPr>
          <w:sz w:val="22"/>
          <w:szCs w:val="22"/>
        </w:rPr>
        <w:t xml:space="preserve">should be </w:t>
      </w:r>
      <w:r w:rsidR="00114683" w:rsidRPr="00C81DE2">
        <w:rPr>
          <w:sz w:val="22"/>
          <w:szCs w:val="22"/>
        </w:rPr>
        <w:t xml:space="preserve">considered </w:t>
      </w:r>
      <w:r w:rsidR="00F2578C" w:rsidRPr="00C81DE2">
        <w:rPr>
          <w:sz w:val="22"/>
          <w:szCs w:val="22"/>
        </w:rPr>
        <w:t>to have the infection if p</w:t>
      </w:r>
      <w:r w:rsidR="00114683" w:rsidRPr="00C81DE2">
        <w:rPr>
          <w:sz w:val="22"/>
          <w:szCs w:val="22"/>
        </w:rPr>
        <w:t xml:space="preserve">ositive </w:t>
      </w:r>
      <w:r w:rsidR="00A822B7" w:rsidRPr="00C81DE2">
        <w:rPr>
          <w:sz w:val="22"/>
          <w:szCs w:val="22"/>
        </w:rPr>
        <w:t xml:space="preserve">for </w:t>
      </w:r>
      <w:r w:rsidR="00C81DE2" w:rsidRPr="00C81DE2">
        <w:rPr>
          <w:sz w:val="22"/>
          <w:szCs w:val="22"/>
        </w:rPr>
        <w:t xml:space="preserve">either </w:t>
      </w:r>
      <w:r w:rsidR="00A822B7" w:rsidRPr="00C81DE2">
        <w:rPr>
          <w:sz w:val="22"/>
          <w:szCs w:val="22"/>
        </w:rPr>
        <w:t xml:space="preserve">by </w:t>
      </w:r>
      <w:r w:rsidR="00F2578C" w:rsidRPr="00C81DE2">
        <w:rPr>
          <w:sz w:val="22"/>
          <w:szCs w:val="22"/>
        </w:rPr>
        <w:t>Kato-Katz or CCA</w:t>
      </w:r>
      <w:r w:rsidR="00114683" w:rsidRPr="00C81DE2">
        <w:rPr>
          <w:sz w:val="22"/>
          <w:szCs w:val="22"/>
        </w:rPr>
        <w:t xml:space="preserve">. </w:t>
      </w:r>
    </w:p>
    <w:p w14:paraId="040FBE50" w14:textId="77777777" w:rsidR="00114683" w:rsidRPr="00C44BBC" w:rsidRDefault="00114683" w:rsidP="00D64405">
      <w:pPr>
        <w:pStyle w:val="NormalWeb"/>
        <w:spacing w:before="0" w:after="0" w:line="276" w:lineRule="auto"/>
        <w:rPr>
          <w:b/>
          <w:sz w:val="22"/>
          <w:szCs w:val="22"/>
        </w:rPr>
      </w:pPr>
    </w:p>
    <w:p w14:paraId="6B04C4D9" w14:textId="7A5C7F18" w:rsidR="007C62A2" w:rsidRDefault="00C40072" w:rsidP="00543DAF">
      <w:pPr>
        <w:pStyle w:val="NormalWeb"/>
        <w:spacing w:before="0" w:after="0" w:line="276" w:lineRule="auto"/>
        <w:rPr>
          <w:sz w:val="22"/>
          <w:szCs w:val="22"/>
        </w:rPr>
      </w:pPr>
      <w:r>
        <w:rPr>
          <w:sz w:val="22"/>
          <w:szCs w:val="22"/>
        </w:rPr>
        <w:t>Although s</w:t>
      </w:r>
      <w:r w:rsidR="00E6338B" w:rsidRPr="006E3447">
        <w:rPr>
          <w:sz w:val="22"/>
          <w:szCs w:val="22"/>
        </w:rPr>
        <w:t xml:space="preserve">ensitivity </w:t>
      </w:r>
      <w:r w:rsidR="003E69F1" w:rsidRPr="006E3447">
        <w:rPr>
          <w:sz w:val="22"/>
          <w:szCs w:val="22"/>
        </w:rPr>
        <w:t xml:space="preserve">and specificity </w:t>
      </w:r>
      <w:r w:rsidR="00CD50AA" w:rsidRPr="006E3447">
        <w:rPr>
          <w:sz w:val="22"/>
          <w:szCs w:val="22"/>
        </w:rPr>
        <w:t xml:space="preserve">of POC-CCA </w:t>
      </w:r>
      <w:r w:rsidR="003E69F1" w:rsidRPr="006E3447">
        <w:rPr>
          <w:sz w:val="22"/>
          <w:szCs w:val="22"/>
        </w:rPr>
        <w:t>improve</w:t>
      </w:r>
      <w:r w:rsidR="00E6338B" w:rsidRPr="006E3447">
        <w:rPr>
          <w:sz w:val="22"/>
          <w:szCs w:val="22"/>
        </w:rPr>
        <w:t xml:space="preserve"> </w:t>
      </w:r>
      <w:r w:rsidR="008E32A1" w:rsidRPr="006E3447">
        <w:rPr>
          <w:sz w:val="22"/>
          <w:szCs w:val="22"/>
        </w:rPr>
        <w:t xml:space="preserve">when </w:t>
      </w:r>
      <w:r w:rsidR="00423CC8" w:rsidRPr="006E3447">
        <w:rPr>
          <w:sz w:val="22"/>
          <w:szCs w:val="22"/>
        </w:rPr>
        <w:t xml:space="preserve">assessed </w:t>
      </w:r>
      <w:r w:rsidR="00047CF3" w:rsidRPr="006E3447">
        <w:rPr>
          <w:sz w:val="22"/>
          <w:szCs w:val="22"/>
        </w:rPr>
        <w:t>against a</w:t>
      </w:r>
      <w:r w:rsidR="0025792B" w:rsidRPr="006E3447">
        <w:rPr>
          <w:sz w:val="22"/>
          <w:szCs w:val="22"/>
        </w:rPr>
        <w:t>n</w:t>
      </w:r>
      <w:r w:rsidR="00047CF3" w:rsidRPr="006E3447">
        <w:rPr>
          <w:sz w:val="22"/>
          <w:szCs w:val="22"/>
        </w:rPr>
        <w:t xml:space="preserve"> </w:t>
      </w:r>
      <w:r w:rsidR="00E6338B" w:rsidRPr="006E3447">
        <w:rPr>
          <w:sz w:val="22"/>
          <w:szCs w:val="22"/>
        </w:rPr>
        <w:t>‘</w:t>
      </w:r>
      <w:r w:rsidR="00BB6B14" w:rsidRPr="006E3447">
        <w:rPr>
          <w:sz w:val="22"/>
          <w:szCs w:val="22"/>
        </w:rPr>
        <w:t xml:space="preserve">assumed </w:t>
      </w:r>
      <w:r w:rsidR="00E6338B" w:rsidRPr="006E3447">
        <w:rPr>
          <w:sz w:val="22"/>
          <w:szCs w:val="22"/>
        </w:rPr>
        <w:t xml:space="preserve">gold standard’ </w:t>
      </w:r>
      <w:r w:rsidR="00E11963" w:rsidRPr="006E3447">
        <w:rPr>
          <w:sz w:val="22"/>
          <w:szCs w:val="22"/>
        </w:rPr>
        <w:t xml:space="preserve">that </w:t>
      </w:r>
      <w:r w:rsidR="00E6338B" w:rsidRPr="006E3447">
        <w:rPr>
          <w:sz w:val="22"/>
          <w:szCs w:val="22"/>
        </w:rPr>
        <w:t>combine</w:t>
      </w:r>
      <w:r w:rsidR="008F6EB9" w:rsidRPr="006E3447">
        <w:rPr>
          <w:sz w:val="22"/>
          <w:szCs w:val="22"/>
        </w:rPr>
        <w:t>s</w:t>
      </w:r>
      <w:r w:rsidR="00E6338B" w:rsidRPr="006E3447">
        <w:rPr>
          <w:sz w:val="22"/>
          <w:szCs w:val="22"/>
        </w:rPr>
        <w:t xml:space="preserve"> </w:t>
      </w:r>
      <w:r w:rsidR="008F6EB9" w:rsidRPr="006E3447">
        <w:rPr>
          <w:sz w:val="22"/>
          <w:szCs w:val="22"/>
        </w:rPr>
        <w:t xml:space="preserve">the </w:t>
      </w:r>
      <w:r w:rsidR="00E6338B" w:rsidRPr="006E3447">
        <w:rPr>
          <w:sz w:val="22"/>
          <w:szCs w:val="22"/>
        </w:rPr>
        <w:t xml:space="preserve">index test </w:t>
      </w:r>
      <w:r w:rsidR="00047CF3" w:rsidRPr="006E3447">
        <w:rPr>
          <w:sz w:val="22"/>
          <w:szCs w:val="22"/>
        </w:rPr>
        <w:t>and reference standard</w:t>
      </w:r>
      <w:del w:id="1523" w:author="D B" w:date="2015-09-26T19:55:00Z">
        <w:r w:rsidR="00E11963" w:rsidRPr="006E3447" w:rsidDel="00F06A09">
          <w:rPr>
            <w:sz w:val="22"/>
            <w:szCs w:val="22"/>
          </w:rPr>
          <w:delText xml:space="preserve"> (</w:delText>
        </w:r>
        <w:r w:rsidR="00E11963" w:rsidRPr="006E3447" w:rsidDel="00F06A09">
          <w:rPr>
            <w:color w:val="0000CC"/>
            <w:sz w:val="22"/>
            <w:szCs w:val="22"/>
          </w:rPr>
          <w:delText>Deelder 2012</w:delText>
        </w:r>
        <w:r w:rsidR="00E11963" w:rsidRPr="006E3447" w:rsidDel="00F06A09">
          <w:rPr>
            <w:sz w:val="22"/>
            <w:szCs w:val="22"/>
          </w:rPr>
          <w:delText>)</w:delText>
        </w:r>
      </w:del>
      <w:del w:id="1524" w:author="D B" w:date="2015-09-26T19:58:00Z">
        <w:r w:rsidR="00973507" w:rsidDel="003E2110">
          <w:rPr>
            <w:sz w:val="22"/>
            <w:szCs w:val="22"/>
          </w:rPr>
          <w:delText>,</w:delText>
        </w:r>
      </w:del>
      <w:ins w:id="1525" w:author="D B" w:date="2015-09-26T19:58:00Z">
        <w:r w:rsidR="003E2110">
          <w:rPr>
            <w:sz w:val="22"/>
            <w:szCs w:val="22"/>
          </w:rPr>
          <w:t>,</w:t>
        </w:r>
        <w:r w:rsidR="003E2110" w:rsidRPr="003E2110">
          <w:rPr>
            <w:sz w:val="22"/>
            <w:szCs w:val="22"/>
            <w:vertAlign w:val="superscript"/>
          </w:rPr>
          <w:t>41</w:t>
        </w:r>
      </w:ins>
      <w:r w:rsidR="00973507">
        <w:rPr>
          <w:sz w:val="22"/>
          <w:szCs w:val="22"/>
        </w:rPr>
        <w:t xml:space="preserve"> </w:t>
      </w:r>
      <w:r w:rsidR="008F6EB9" w:rsidRPr="006E3447">
        <w:rPr>
          <w:sz w:val="22"/>
          <w:szCs w:val="22"/>
        </w:rPr>
        <w:t>c</w:t>
      </w:r>
      <w:r w:rsidR="00C72ABF" w:rsidRPr="006E3447">
        <w:rPr>
          <w:sz w:val="22"/>
          <w:szCs w:val="22"/>
        </w:rPr>
        <w:t xml:space="preserve">omparing </w:t>
      </w:r>
      <w:r w:rsidR="008F6EB9" w:rsidRPr="006E3447">
        <w:rPr>
          <w:sz w:val="22"/>
          <w:szCs w:val="22"/>
        </w:rPr>
        <w:t>CCA</w:t>
      </w:r>
      <w:r w:rsidR="00C72ABF" w:rsidRPr="006E3447">
        <w:rPr>
          <w:sz w:val="22"/>
          <w:szCs w:val="22"/>
        </w:rPr>
        <w:t xml:space="preserve"> versus </w:t>
      </w:r>
      <w:r w:rsidR="00EA1664" w:rsidRPr="006E3447">
        <w:rPr>
          <w:sz w:val="22"/>
          <w:szCs w:val="22"/>
        </w:rPr>
        <w:t xml:space="preserve">combined </w:t>
      </w:r>
      <w:r w:rsidR="008F6EB9" w:rsidRPr="006E3447">
        <w:rPr>
          <w:sz w:val="22"/>
          <w:szCs w:val="22"/>
        </w:rPr>
        <w:lastRenderedPageBreak/>
        <w:t>CCA</w:t>
      </w:r>
      <w:r w:rsidR="00EA1664" w:rsidRPr="006E3447">
        <w:rPr>
          <w:sz w:val="22"/>
          <w:szCs w:val="22"/>
        </w:rPr>
        <w:t>/Kat</w:t>
      </w:r>
      <w:r w:rsidR="00131931" w:rsidRPr="006E3447">
        <w:rPr>
          <w:sz w:val="22"/>
          <w:szCs w:val="22"/>
        </w:rPr>
        <w:t>o</w:t>
      </w:r>
      <w:r w:rsidR="00EA1664" w:rsidRPr="006E3447">
        <w:rPr>
          <w:sz w:val="22"/>
          <w:szCs w:val="22"/>
        </w:rPr>
        <w:t xml:space="preserve">-Katz </w:t>
      </w:r>
      <w:r w:rsidR="00C72ABF" w:rsidRPr="006E3447">
        <w:rPr>
          <w:sz w:val="22"/>
          <w:szCs w:val="22"/>
        </w:rPr>
        <w:t>is far from ideal given that CCA test may add false positives (and negatives) and K</w:t>
      </w:r>
      <w:r w:rsidR="00973507">
        <w:rPr>
          <w:sz w:val="22"/>
          <w:szCs w:val="22"/>
        </w:rPr>
        <w:t>ato-</w:t>
      </w:r>
      <w:r w:rsidR="00C72ABF" w:rsidRPr="006E3447">
        <w:rPr>
          <w:sz w:val="22"/>
          <w:szCs w:val="22"/>
        </w:rPr>
        <w:t>K</w:t>
      </w:r>
      <w:r w:rsidR="00973507">
        <w:rPr>
          <w:sz w:val="22"/>
          <w:szCs w:val="22"/>
        </w:rPr>
        <w:t>atz</w:t>
      </w:r>
      <w:r w:rsidR="00C72ABF" w:rsidRPr="006E3447">
        <w:rPr>
          <w:sz w:val="22"/>
          <w:szCs w:val="22"/>
        </w:rPr>
        <w:t xml:space="preserve"> will certainly add false negatives. </w:t>
      </w:r>
      <w:r w:rsidR="006273E8" w:rsidRPr="006E3447">
        <w:rPr>
          <w:sz w:val="22"/>
          <w:szCs w:val="22"/>
        </w:rPr>
        <w:t xml:space="preserve">Also, </w:t>
      </w:r>
      <w:r w:rsidR="006273E8" w:rsidRPr="00504188">
        <w:rPr>
          <w:sz w:val="22"/>
          <w:szCs w:val="22"/>
        </w:rPr>
        <w:t>there is a possible interdependence or measurement error effect</w:t>
      </w:r>
      <w:r w:rsidR="00451BD5">
        <w:rPr>
          <w:sz w:val="22"/>
          <w:szCs w:val="22"/>
        </w:rPr>
        <w:t xml:space="preserve"> and that the </w:t>
      </w:r>
      <w:r w:rsidR="00C72ABF" w:rsidRPr="006E3447">
        <w:rPr>
          <w:sz w:val="22"/>
          <w:szCs w:val="22"/>
        </w:rPr>
        <w:t xml:space="preserve">combination </w:t>
      </w:r>
      <w:r w:rsidR="00C33116">
        <w:rPr>
          <w:sz w:val="22"/>
          <w:szCs w:val="22"/>
        </w:rPr>
        <w:t>is not likely to</w:t>
      </w:r>
      <w:r w:rsidR="00C72ABF" w:rsidRPr="006E3447">
        <w:rPr>
          <w:sz w:val="22"/>
          <w:szCs w:val="22"/>
        </w:rPr>
        <w:t xml:space="preserve"> present a real gold standard. An ideal situation would be to have different gold standards for sensitivity</w:t>
      </w:r>
      <w:r w:rsidR="00C72ABF" w:rsidRPr="00CD50AA">
        <w:rPr>
          <w:sz w:val="22"/>
          <w:szCs w:val="22"/>
        </w:rPr>
        <w:t xml:space="preserve"> and specificity of CCA. For sensitivity, the gold standard would be several repeated K</w:t>
      </w:r>
      <w:r w:rsidR="00C33116">
        <w:rPr>
          <w:sz w:val="22"/>
          <w:szCs w:val="22"/>
        </w:rPr>
        <w:t>ato-</w:t>
      </w:r>
      <w:r w:rsidR="00C72ABF" w:rsidRPr="00CD50AA">
        <w:rPr>
          <w:sz w:val="22"/>
          <w:szCs w:val="22"/>
        </w:rPr>
        <w:t>K</w:t>
      </w:r>
      <w:r w:rsidR="00C33116">
        <w:rPr>
          <w:sz w:val="22"/>
          <w:szCs w:val="22"/>
        </w:rPr>
        <w:t>atz</w:t>
      </w:r>
      <w:r w:rsidR="00C72ABF" w:rsidRPr="00CD50AA">
        <w:rPr>
          <w:sz w:val="22"/>
          <w:szCs w:val="22"/>
        </w:rPr>
        <w:t xml:space="preserve"> slides, ideally collected on different days. This is because the likelihood of a false positive result is limited with K</w:t>
      </w:r>
      <w:r w:rsidR="00C33116">
        <w:rPr>
          <w:sz w:val="22"/>
          <w:szCs w:val="22"/>
        </w:rPr>
        <w:t>ato-</w:t>
      </w:r>
      <w:r w:rsidR="00C72ABF" w:rsidRPr="00CD50AA">
        <w:rPr>
          <w:sz w:val="22"/>
          <w:szCs w:val="22"/>
        </w:rPr>
        <w:t>K</w:t>
      </w:r>
      <w:r w:rsidR="00C33116">
        <w:rPr>
          <w:sz w:val="22"/>
          <w:szCs w:val="22"/>
        </w:rPr>
        <w:t>atz</w:t>
      </w:r>
      <w:r w:rsidR="00C72ABF" w:rsidRPr="00CD50AA">
        <w:rPr>
          <w:sz w:val="22"/>
          <w:szCs w:val="22"/>
        </w:rPr>
        <w:t xml:space="preserve"> given that eggs are not easily confused in faeces or urine. An alternative approach would be to use a ‘predicted’ gold standard at the population level (i.e. the pocket chart</w:t>
      </w:r>
      <w:ins w:id="1526" w:author="D B" w:date="2015-09-26T19:57:00Z">
        <w:r w:rsidR="00F06A09" w:rsidRPr="00F06A09">
          <w:rPr>
            <w:sz w:val="22"/>
            <w:szCs w:val="22"/>
            <w:vertAlign w:val="superscript"/>
            <w:rPrChange w:id="1527" w:author="D B" w:date="2015-09-26T19:57:00Z">
              <w:rPr>
                <w:sz w:val="22"/>
                <w:szCs w:val="22"/>
              </w:rPr>
            </w:rPrChange>
          </w:rPr>
          <w:t>42</w:t>
        </w:r>
      </w:ins>
      <w:del w:id="1528" w:author="D B" w:date="2015-09-26T19:58:00Z">
        <w:r w:rsidR="00C72ABF" w:rsidRPr="00CD50AA" w:rsidDel="00F06A09">
          <w:rPr>
            <w:sz w:val="22"/>
            <w:szCs w:val="22"/>
          </w:rPr>
          <w:delText xml:space="preserve"> </w:delText>
        </w:r>
      </w:del>
      <w:del w:id="1529" w:author="D B" w:date="2015-09-26T19:57:00Z">
        <w:r w:rsidR="00C72ABF" w:rsidRPr="00CD50AA" w:rsidDel="00F06A09">
          <w:rPr>
            <w:sz w:val="22"/>
            <w:szCs w:val="22"/>
          </w:rPr>
          <w:delText xml:space="preserve">by </w:delText>
        </w:r>
        <w:r w:rsidR="00C72ABF" w:rsidRPr="00CD50AA" w:rsidDel="00F06A09">
          <w:rPr>
            <w:color w:val="0000CC"/>
            <w:sz w:val="22"/>
            <w:szCs w:val="22"/>
          </w:rPr>
          <w:delText>De Vlas</w:delText>
        </w:r>
        <w:r w:rsidR="00C72ABF" w:rsidRPr="00CD50AA" w:rsidDel="00F06A09">
          <w:rPr>
            <w:sz w:val="22"/>
            <w:szCs w:val="22"/>
          </w:rPr>
          <w:delText xml:space="preserve"> (</w:delText>
        </w:r>
        <w:r w:rsidR="00C72ABF" w:rsidRPr="00CD50AA" w:rsidDel="00F06A09">
          <w:rPr>
            <w:color w:val="0000CC"/>
            <w:sz w:val="22"/>
            <w:szCs w:val="22"/>
          </w:rPr>
          <w:delText>1993</w:delText>
        </w:r>
        <w:r w:rsidR="00C72ABF" w:rsidRPr="00CD50AA" w:rsidDel="00F06A09">
          <w:rPr>
            <w:sz w:val="22"/>
            <w:szCs w:val="22"/>
          </w:rPr>
          <w:delText>)</w:delText>
        </w:r>
      </w:del>
      <w:r w:rsidR="00C72ABF" w:rsidRPr="00CD50AA">
        <w:rPr>
          <w:sz w:val="22"/>
          <w:szCs w:val="22"/>
        </w:rPr>
        <w:t xml:space="preserve">). For specificity of CCA, the best gold standard would be to use negative controls, i.e. persons from non-endemic areas. However, we did not retrieve any study that used negative controls. </w:t>
      </w:r>
      <w:r w:rsidR="00AC7081">
        <w:rPr>
          <w:sz w:val="22"/>
          <w:szCs w:val="22"/>
        </w:rPr>
        <w:t xml:space="preserve"> </w:t>
      </w:r>
    </w:p>
    <w:p w14:paraId="3100A51B" w14:textId="77777777" w:rsidR="007C62A2" w:rsidRDefault="00A15632" w:rsidP="00A15632">
      <w:pPr>
        <w:pStyle w:val="NormalWeb"/>
        <w:tabs>
          <w:tab w:val="left" w:pos="2322"/>
        </w:tabs>
        <w:spacing w:before="0" w:after="0" w:line="276" w:lineRule="auto"/>
        <w:rPr>
          <w:sz w:val="22"/>
          <w:szCs w:val="22"/>
        </w:rPr>
      </w:pPr>
      <w:r>
        <w:rPr>
          <w:sz w:val="22"/>
          <w:szCs w:val="22"/>
        </w:rPr>
        <w:tab/>
      </w:r>
    </w:p>
    <w:p w14:paraId="00CAC26C" w14:textId="22A6D3D2" w:rsidR="00543DAF" w:rsidRPr="00D52CA3" w:rsidRDefault="005F093E" w:rsidP="00543DAF">
      <w:pPr>
        <w:pStyle w:val="NormalWeb"/>
        <w:spacing w:before="0" w:after="0" w:line="276" w:lineRule="auto"/>
        <w:rPr>
          <w:sz w:val="22"/>
          <w:szCs w:val="22"/>
        </w:rPr>
      </w:pPr>
      <w:r w:rsidRPr="00D52CA3">
        <w:rPr>
          <w:sz w:val="22"/>
          <w:szCs w:val="22"/>
        </w:rPr>
        <w:t>T</w:t>
      </w:r>
      <w:r w:rsidR="00C72ABF" w:rsidRPr="00D52CA3">
        <w:rPr>
          <w:sz w:val="22"/>
          <w:szCs w:val="22"/>
        </w:rPr>
        <w:t xml:space="preserve">here may be economies of scale in using </w:t>
      </w:r>
      <w:r w:rsidR="00AC7081" w:rsidRPr="00D52CA3">
        <w:rPr>
          <w:sz w:val="22"/>
          <w:szCs w:val="22"/>
        </w:rPr>
        <w:t xml:space="preserve">combined gold standard </w:t>
      </w:r>
      <w:r w:rsidR="00C72ABF" w:rsidRPr="00D52CA3">
        <w:rPr>
          <w:sz w:val="22"/>
          <w:szCs w:val="22"/>
        </w:rPr>
        <w:t>tests, the cost of both tests may be less than the sum of the cost of either test in isolation. As this review attempt</w:t>
      </w:r>
      <w:r w:rsidR="002B72D2" w:rsidRPr="00D52CA3">
        <w:rPr>
          <w:sz w:val="22"/>
          <w:szCs w:val="22"/>
        </w:rPr>
        <w:t>ed</w:t>
      </w:r>
      <w:r w:rsidR="00C72ABF" w:rsidRPr="00D52CA3">
        <w:rPr>
          <w:sz w:val="22"/>
          <w:szCs w:val="22"/>
        </w:rPr>
        <w:t xml:space="preserve"> to explore all options regarding CCA</w:t>
      </w:r>
      <w:r w:rsidR="002B72D2" w:rsidRPr="00D52CA3">
        <w:rPr>
          <w:sz w:val="22"/>
          <w:szCs w:val="22"/>
        </w:rPr>
        <w:t xml:space="preserve"> test</w:t>
      </w:r>
      <w:r w:rsidR="00C72ABF" w:rsidRPr="00D52CA3">
        <w:rPr>
          <w:sz w:val="22"/>
          <w:szCs w:val="22"/>
        </w:rPr>
        <w:t>, we have considered combined K</w:t>
      </w:r>
      <w:r w:rsidR="00AC7081" w:rsidRPr="00D52CA3">
        <w:rPr>
          <w:sz w:val="22"/>
          <w:szCs w:val="22"/>
        </w:rPr>
        <w:t>ato-</w:t>
      </w:r>
      <w:r w:rsidR="00C72ABF" w:rsidRPr="00D52CA3">
        <w:rPr>
          <w:sz w:val="22"/>
          <w:szCs w:val="22"/>
        </w:rPr>
        <w:t>K</w:t>
      </w:r>
      <w:r w:rsidR="00AC7081" w:rsidRPr="00D52CA3">
        <w:rPr>
          <w:sz w:val="22"/>
          <w:szCs w:val="22"/>
        </w:rPr>
        <w:t>atz</w:t>
      </w:r>
      <w:r w:rsidR="00C72ABF" w:rsidRPr="00D52CA3">
        <w:rPr>
          <w:sz w:val="22"/>
          <w:szCs w:val="22"/>
        </w:rPr>
        <w:t xml:space="preserve">/CCA as a distinct diagnostic test. </w:t>
      </w:r>
      <w:r w:rsidR="002B72D2" w:rsidRPr="00D52CA3">
        <w:rPr>
          <w:sz w:val="22"/>
          <w:szCs w:val="22"/>
        </w:rPr>
        <w:t>S</w:t>
      </w:r>
      <w:r w:rsidR="00C72ABF" w:rsidRPr="00D52CA3">
        <w:rPr>
          <w:sz w:val="22"/>
          <w:szCs w:val="22"/>
        </w:rPr>
        <w:t>ome primary studies presented the results for combined tests</w:t>
      </w:r>
      <w:del w:id="1530" w:author="D B" w:date="2015-09-26T20:02:00Z">
        <w:r w:rsidR="00D52CA3" w:rsidRPr="00D52CA3" w:rsidDel="00F85758">
          <w:rPr>
            <w:sz w:val="22"/>
            <w:szCs w:val="22"/>
          </w:rPr>
          <w:delText xml:space="preserve"> </w:delText>
        </w:r>
        <w:r w:rsidR="00D52CA3" w:rsidRPr="00EE7667" w:rsidDel="00F85758">
          <w:rPr>
            <w:sz w:val="22"/>
            <w:szCs w:val="22"/>
          </w:rPr>
          <w:delText>(</w:delText>
        </w:r>
        <w:r w:rsidR="00D52CA3" w:rsidRPr="00EE7667" w:rsidDel="00F85758">
          <w:rPr>
            <w:color w:val="0000CC"/>
            <w:sz w:val="22"/>
            <w:szCs w:val="22"/>
          </w:rPr>
          <w:delText>Ebrahim 1997</w:delText>
        </w:r>
        <w:r w:rsidR="00D52CA3" w:rsidRPr="00EE7667" w:rsidDel="00F85758">
          <w:rPr>
            <w:sz w:val="22"/>
            <w:szCs w:val="22"/>
          </w:rPr>
          <w:delText xml:space="preserve">; </w:delText>
        </w:r>
        <w:r w:rsidR="00D52CA3" w:rsidRPr="00EE7667" w:rsidDel="00F85758">
          <w:rPr>
            <w:color w:val="0000CC"/>
            <w:sz w:val="22"/>
            <w:szCs w:val="22"/>
          </w:rPr>
          <w:delText>Midzi 2009</w:delText>
        </w:r>
        <w:r w:rsidR="00D52CA3" w:rsidRPr="00EE7667" w:rsidDel="00F85758">
          <w:rPr>
            <w:sz w:val="22"/>
            <w:szCs w:val="22"/>
          </w:rPr>
          <w:delText xml:space="preserve">; </w:delText>
        </w:r>
        <w:r w:rsidR="00D52CA3" w:rsidRPr="00EE7667" w:rsidDel="00F85758">
          <w:rPr>
            <w:color w:val="0000CC"/>
            <w:sz w:val="22"/>
            <w:szCs w:val="22"/>
          </w:rPr>
          <w:delText>Glinz 2010</w:delText>
        </w:r>
        <w:r w:rsidR="00D52CA3" w:rsidRPr="00EE7667" w:rsidDel="00F85758">
          <w:rPr>
            <w:sz w:val="22"/>
            <w:szCs w:val="22"/>
          </w:rPr>
          <w:delText xml:space="preserve">; </w:delText>
        </w:r>
        <w:r w:rsidR="00D52CA3" w:rsidRPr="00EE7667" w:rsidDel="00F85758">
          <w:rPr>
            <w:color w:val="0000CC"/>
            <w:sz w:val="22"/>
            <w:szCs w:val="22"/>
          </w:rPr>
          <w:delText>Knopp 2011</w:delText>
        </w:r>
        <w:r w:rsidR="00D52CA3" w:rsidRPr="00EE7667" w:rsidDel="00F85758">
          <w:rPr>
            <w:sz w:val="22"/>
            <w:szCs w:val="22"/>
          </w:rPr>
          <w:delText>)</w:delText>
        </w:r>
      </w:del>
      <w:proofErr w:type="gramStart"/>
      <w:r w:rsidR="00C72ABF" w:rsidRPr="00EE7667">
        <w:rPr>
          <w:sz w:val="22"/>
          <w:szCs w:val="22"/>
        </w:rPr>
        <w:t>,</w:t>
      </w:r>
      <w:ins w:id="1531" w:author="D B" w:date="2015-09-26T19:59:00Z">
        <w:r w:rsidR="00DB232D" w:rsidRPr="00F85758">
          <w:rPr>
            <w:sz w:val="22"/>
            <w:szCs w:val="22"/>
            <w:vertAlign w:val="superscript"/>
            <w:rPrChange w:id="1532" w:author="D B" w:date="2015-09-26T20:02:00Z">
              <w:rPr>
                <w:sz w:val="22"/>
                <w:szCs w:val="22"/>
              </w:rPr>
            </w:rPrChange>
          </w:rPr>
          <w:t>43,</w:t>
        </w:r>
      </w:ins>
      <w:ins w:id="1533" w:author="D B" w:date="2015-09-26T20:00:00Z">
        <w:r w:rsidR="00DB232D" w:rsidRPr="00F85758">
          <w:rPr>
            <w:sz w:val="22"/>
            <w:szCs w:val="22"/>
            <w:vertAlign w:val="superscript"/>
            <w:rPrChange w:id="1534" w:author="D B" w:date="2015-09-26T20:02:00Z">
              <w:rPr>
                <w:sz w:val="22"/>
                <w:szCs w:val="22"/>
              </w:rPr>
            </w:rPrChange>
          </w:rPr>
          <w:t>39,</w:t>
        </w:r>
      </w:ins>
      <w:ins w:id="1535" w:author="D B" w:date="2015-09-26T20:01:00Z">
        <w:r w:rsidR="00DB232D" w:rsidRPr="00F85758">
          <w:rPr>
            <w:sz w:val="22"/>
            <w:szCs w:val="22"/>
            <w:vertAlign w:val="superscript"/>
            <w:rPrChange w:id="1536" w:author="D B" w:date="2015-09-26T20:02:00Z">
              <w:rPr>
                <w:sz w:val="22"/>
                <w:szCs w:val="22"/>
              </w:rPr>
            </w:rPrChange>
          </w:rPr>
          <w:t>44</w:t>
        </w:r>
      </w:ins>
      <w:ins w:id="1537" w:author="D B" w:date="2015-09-26T20:02:00Z">
        <w:r w:rsidR="00F85758" w:rsidRPr="00F85758">
          <w:rPr>
            <w:sz w:val="22"/>
            <w:szCs w:val="22"/>
            <w:vertAlign w:val="superscript"/>
            <w:rPrChange w:id="1538" w:author="D B" w:date="2015-09-26T20:02:00Z">
              <w:rPr>
                <w:sz w:val="22"/>
                <w:szCs w:val="22"/>
              </w:rPr>
            </w:rPrChange>
          </w:rPr>
          <w:t>,45</w:t>
        </w:r>
      </w:ins>
      <w:proofErr w:type="gramEnd"/>
      <w:r w:rsidR="00C72ABF" w:rsidRPr="00D52CA3">
        <w:rPr>
          <w:sz w:val="22"/>
          <w:szCs w:val="22"/>
        </w:rPr>
        <w:t xml:space="preserve"> implying that the authors of these studies considered the combined </w:t>
      </w:r>
      <w:r w:rsidR="00543DAF" w:rsidRPr="00D52CA3">
        <w:rPr>
          <w:sz w:val="22"/>
          <w:szCs w:val="22"/>
        </w:rPr>
        <w:t xml:space="preserve">Kato-Katz/CCA </w:t>
      </w:r>
      <w:r w:rsidR="00C72ABF" w:rsidRPr="00D52CA3">
        <w:rPr>
          <w:sz w:val="22"/>
          <w:szCs w:val="22"/>
        </w:rPr>
        <w:t xml:space="preserve">option to be </w:t>
      </w:r>
      <w:r w:rsidR="00C72ABF" w:rsidRPr="00EE7667">
        <w:rPr>
          <w:sz w:val="22"/>
          <w:szCs w:val="22"/>
        </w:rPr>
        <w:t>distinct. Although</w:t>
      </w:r>
      <w:r w:rsidR="00C72ABF" w:rsidRPr="00D52CA3">
        <w:rPr>
          <w:sz w:val="22"/>
          <w:szCs w:val="22"/>
        </w:rPr>
        <w:t xml:space="preserve"> the combined </w:t>
      </w:r>
      <w:r w:rsidR="00543DAF" w:rsidRPr="00D52CA3">
        <w:rPr>
          <w:sz w:val="22"/>
          <w:szCs w:val="22"/>
        </w:rPr>
        <w:t xml:space="preserve">Kato-Katz/CCA </w:t>
      </w:r>
      <w:r w:rsidR="00C72ABF" w:rsidRPr="00D52CA3">
        <w:rPr>
          <w:sz w:val="22"/>
          <w:szCs w:val="22"/>
        </w:rPr>
        <w:t xml:space="preserve">is not </w:t>
      </w:r>
      <w:r w:rsidR="00BC45A3" w:rsidRPr="00D52CA3">
        <w:rPr>
          <w:sz w:val="22"/>
          <w:szCs w:val="22"/>
        </w:rPr>
        <w:t xml:space="preserve">being </w:t>
      </w:r>
      <w:r w:rsidR="00A16014">
        <w:rPr>
          <w:sz w:val="22"/>
          <w:szCs w:val="22"/>
        </w:rPr>
        <w:t xml:space="preserve">employed </w:t>
      </w:r>
      <w:r w:rsidR="00EE7667">
        <w:rPr>
          <w:sz w:val="22"/>
          <w:szCs w:val="22"/>
        </w:rPr>
        <w:t xml:space="preserve">in </w:t>
      </w:r>
      <w:r w:rsidR="00A16014">
        <w:rPr>
          <w:sz w:val="22"/>
          <w:szCs w:val="22"/>
        </w:rPr>
        <w:t>current control programmes</w:t>
      </w:r>
      <w:r w:rsidR="00C72ABF" w:rsidRPr="00D52CA3">
        <w:rPr>
          <w:sz w:val="22"/>
          <w:szCs w:val="22"/>
        </w:rPr>
        <w:t>, it is important to assess accuracy as</w:t>
      </w:r>
      <w:r w:rsidR="00A16014">
        <w:rPr>
          <w:sz w:val="22"/>
          <w:szCs w:val="22"/>
        </w:rPr>
        <w:t xml:space="preserve"> this</w:t>
      </w:r>
      <w:r w:rsidR="00C72ABF" w:rsidRPr="00D52CA3">
        <w:rPr>
          <w:sz w:val="22"/>
          <w:szCs w:val="22"/>
        </w:rPr>
        <w:t xml:space="preserve"> can become a diagnostic </w:t>
      </w:r>
      <w:r w:rsidR="00B7715A" w:rsidRPr="00D52CA3">
        <w:rPr>
          <w:sz w:val="22"/>
          <w:szCs w:val="22"/>
        </w:rPr>
        <w:t>option</w:t>
      </w:r>
      <w:r w:rsidR="00C72ABF" w:rsidRPr="00D52CA3">
        <w:rPr>
          <w:sz w:val="22"/>
          <w:szCs w:val="22"/>
        </w:rPr>
        <w:t xml:space="preserve"> in the future. </w:t>
      </w:r>
    </w:p>
    <w:p w14:paraId="7D9152E4" w14:textId="77777777" w:rsidR="00543DAF" w:rsidRPr="00D52CA3" w:rsidRDefault="00543DAF" w:rsidP="00543DAF">
      <w:pPr>
        <w:pStyle w:val="NormalWeb"/>
        <w:spacing w:before="0" w:after="0" w:line="276" w:lineRule="auto"/>
        <w:rPr>
          <w:sz w:val="22"/>
          <w:szCs w:val="22"/>
        </w:rPr>
      </w:pPr>
    </w:p>
    <w:p w14:paraId="4B25F4BB" w14:textId="5C1AFA56" w:rsidR="00D93249" w:rsidRDefault="00D93249" w:rsidP="00D93249">
      <w:pPr>
        <w:pStyle w:val="NormalWeb"/>
        <w:spacing w:before="0" w:after="0" w:line="276" w:lineRule="auto"/>
        <w:rPr>
          <w:sz w:val="22"/>
          <w:szCs w:val="22"/>
        </w:rPr>
      </w:pPr>
      <w:r w:rsidRPr="00C44BBC">
        <w:rPr>
          <w:sz w:val="22"/>
          <w:szCs w:val="22"/>
        </w:rPr>
        <w:t>The absence of a clear reference standard creates an additional form of uncertainty in the meta-analysis of diagnostic data. Therefore, we investigated heterogeneity patterns through Latent Class Bivariate Analysis</w:t>
      </w:r>
      <w:ins w:id="1539" w:author="D B" w:date="2015-09-26T20:03:00Z">
        <w:r w:rsidR="00154AF4" w:rsidRPr="00154AF4">
          <w:rPr>
            <w:sz w:val="22"/>
            <w:szCs w:val="22"/>
            <w:vertAlign w:val="superscript"/>
            <w:rPrChange w:id="1540" w:author="D B" w:date="2015-09-26T20:03:00Z">
              <w:rPr>
                <w:sz w:val="22"/>
                <w:szCs w:val="22"/>
              </w:rPr>
            </w:rPrChange>
          </w:rPr>
          <w:t>20</w:t>
        </w:r>
      </w:ins>
      <w:del w:id="1541" w:author="D B" w:date="2015-09-26T20:03:00Z">
        <w:r w:rsidRPr="00C44BBC" w:rsidDel="00154AF4">
          <w:rPr>
            <w:sz w:val="22"/>
            <w:szCs w:val="22"/>
          </w:rPr>
          <w:delText xml:space="preserve"> (</w:delText>
        </w:r>
        <w:r w:rsidRPr="00C44BBC" w:rsidDel="00154AF4">
          <w:rPr>
            <w:noProof/>
            <w:color w:val="0000CC"/>
            <w:sz w:val="22"/>
            <w:szCs w:val="22"/>
          </w:rPr>
          <w:delText>Eusebi 201</w:delText>
        </w:r>
        <w:r w:rsidR="003C0C7E" w:rsidRPr="00C44BBC" w:rsidDel="00154AF4">
          <w:rPr>
            <w:noProof/>
            <w:color w:val="0000CC"/>
            <w:sz w:val="22"/>
            <w:szCs w:val="22"/>
          </w:rPr>
          <w:delText>4</w:delText>
        </w:r>
        <w:r w:rsidRPr="00C44BBC" w:rsidDel="00154AF4">
          <w:rPr>
            <w:noProof/>
            <w:color w:val="0000CC"/>
            <w:sz w:val="22"/>
            <w:szCs w:val="22"/>
          </w:rPr>
          <w:delText>)</w:delText>
        </w:r>
      </w:del>
      <w:r w:rsidRPr="00C44BBC">
        <w:rPr>
          <w:sz w:val="22"/>
          <w:szCs w:val="22"/>
        </w:rPr>
        <w:t xml:space="preserve"> that identified two latent classes using AIC and BIC criteria that demonstrated a substantial difference in diagnostic accuracy which cannot be explained just by an implicit or explicit threshold effect. Subgroup analyses were needed and the results show that number of urine samples for the test do not affect sensitivity and specificity in POC-CA appreciably. Further exploratory analysis involving compilation of studies </w:t>
      </w:r>
      <w:r w:rsidR="000B1787" w:rsidRPr="00C44BBC">
        <w:rPr>
          <w:sz w:val="22"/>
          <w:szCs w:val="22"/>
        </w:rPr>
        <w:t xml:space="preserve">classified into </w:t>
      </w:r>
      <w:r w:rsidRPr="00C44BBC">
        <w:rPr>
          <w:sz w:val="22"/>
          <w:szCs w:val="22"/>
        </w:rPr>
        <w:t xml:space="preserve">latent classes </w:t>
      </w:r>
      <w:r w:rsidR="0067055D" w:rsidRPr="00C44BBC">
        <w:rPr>
          <w:sz w:val="22"/>
          <w:szCs w:val="22"/>
        </w:rPr>
        <w:t xml:space="preserve">was conducted </w:t>
      </w:r>
      <w:r w:rsidRPr="00C44BBC">
        <w:rPr>
          <w:sz w:val="22"/>
          <w:szCs w:val="22"/>
        </w:rPr>
        <w:t xml:space="preserve">to relate </w:t>
      </w:r>
      <w:r w:rsidR="007C18CD" w:rsidRPr="00C44BBC">
        <w:rPr>
          <w:sz w:val="22"/>
          <w:szCs w:val="22"/>
        </w:rPr>
        <w:t xml:space="preserve">latent class to </w:t>
      </w:r>
      <w:r w:rsidRPr="00C44BBC">
        <w:rPr>
          <w:sz w:val="22"/>
          <w:szCs w:val="22"/>
        </w:rPr>
        <w:t>background factors</w:t>
      </w:r>
      <w:r w:rsidR="002325A5" w:rsidRPr="00C44BBC">
        <w:rPr>
          <w:sz w:val="22"/>
          <w:szCs w:val="22"/>
        </w:rPr>
        <w:t xml:space="preserve">. The results suggested that the </w:t>
      </w:r>
      <w:r w:rsidRPr="00C44BBC">
        <w:rPr>
          <w:sz w:val="22"/>
          <w:szCs w:val="22"/>
        </w:rPr>
        <w:t>number of urines, year the study was conducted and geographic location do not appear to affect accuracy. Age and endemicity could not be thoroughly explored at this stage warranting further studies.</w:t>
      </w:r>
    </w:p>
    <w:p w14:paraId="0A2A91B6" w14:textId="77777777" w:rsidR="00121B94" w:rsidRPr="00C44BBC" w:rsidRDefault="00121B94" w:rsidP="00D93249">
      <w:pPr>
        <w:pStyle w:val="NormalWeb"/>
        <w:spacing w:before="0" w:after="0" w:line="276" w:lineRule="auto"/>
        <w:rPr>
          <w:sz w:val="22"/>
          <w:szCs w:val="22"/>
        </w:rPr>
      </w:pPr>
    </w:p>
    <w:p w14:paraId="1E24BC8D" w14:textId="7D04C78E" w:rsidR="002B7055" w:rsidRPr="00C44BBC" w:rsidRDefault="002B7055" w:rsidP="002B7055">
      <w:pPr>
        <w:pStyle w:val="NormalWeb"/>
        <w:spacing w:before="0" w:after="0" w:line="276" w:lineRule="auto"/>
        <w:rPr>
          <w:sz w:val="22"/>
          <w:szCs w:val="22"/>
        </w:rPr>
      </w:pPr>
      <w:r w:rsidRPr="00C44BBC">
        <w:rPr>
          <w:noProof/>
          <w:sz w:val="22"/>
          <w:szCs w:val="22"/>
        </w:rPr>
        <w:t>Predictive values are mathematically dependent on the pre-test prevalence of the infection</w:t>
      </w:r>
      <w:del w:id="1542" w:author="D B" w:date="2015-09-26T20:06:00Z">
        <w:r w:rsidRPr="00C44BBC" w:rsidDel="00154AF4">
          <w:rPr>
            <w:noProof/>
            <w:sz w:val="22"/>
            <w:szCs w:val="22"/>
          </w:rPr>
          <w:delText xml:space="preserve"> (</w:delText>
        </w:r>
        <w:r w:rsidRPr="00C44BBC" w:rsidDel="00154AF4">
          <w:rPr>
            <w:noProof/>
            <w:color w:val="0000CC"/>
            <w:sz w:val="22"/>
            <w:szCs w:val="22"/>
          </w:rPr>
          <w:delText>Bossuyt 2013; Eusebi 2013</w:delText>
        </w:r>
        <w:r w:rsidRPr="00C44BBC" w:rsidDel="00154AF4">
          <w:rPr>
            <w:noProof/>
            <w:sz w:val="22"/>
            <w:szCs w:val="22"/>
          </w:rPr>
          <w:delText>)</w:delText>
        </w:r>
      </w:del>
      <w:r w:rsidRPr="00C44BBC">
        <w:rPr>
          <w:noProof/>
          <w:sz w:val="22"/>
          <w:szCs w:val="22"/>
        </w:rPr>
        <w:t>.</w:t>
      </w:r>
      <w:ins w:id="1543" w:author="D B" w:date="2015-09-26T20:05:00Z">
        <w:r w:rsidR="00154AF4" w:rsidRPr="00154AF4">
          <w:rPr>
            <w:noProof/>
            <w:sz w:val="22"/>
            <w:szCs w:val="22"/>
            <w:vertAlign w:val="superscript"/>
            <w:rPrChange w:id="1544" w:author="D B" w:date="2015-09-26T20:06:00Z">
              <w:rPr>
                <w:noProof/>
                <w:sz w:val="22"/>
                <w:szCs w:val="22"/>
              </w:rPr>
            </w:rPrChange>
          </w:rPr>
          <w:t>19,46</w:t>
        </w:r>
      </w:ins>
      <w:r w:rsidRPr="00C44BBC">
        <w:rPr>
          <w:noProof/>
          <w:sz w:val="22"/>
          <w:szCs w:val="22"/>
        </w:rPr>
        <w:t xml:space="preserve"> Given that studies from different endemicity settings were combined in the meta-analysis, pooled sensitivity and specificty </w:t>
      </w:r>
      <w:r>
        <w:rPr>
          <w:noProof/>
          <w:sz w:val="22"/>
          <w:szCs w:val="22"/>
        </w:rPr>
        <w:t xml:space="preserve">which are </w:t>
      </w:r>
      <w:r w:rsidRPr="00C44BBC">
        <w:rPr>
          <w:noProof/>
          <w:sz w:val="22"/>
          <w:szCs w:val="22"/>
        </w:rPr>
        <w:t xml:space="preserve">not </w:t>
      </w:r>
      <w:r>
        <w:rPr>
          <w:noProof/>
          <w:sz w:val="22"/>
          <w:szCs w:val="22"/>
        </w:rPr>
        <w:t xml:space="preserve">usually </w:t>
      </w:r>
      <w:r w:rsidRPr="00C44BBC">
        <w:rPr>
          <w:noProof/>
          <w:sz w:val="22"/>
          <w:szCs w:val="22"/>
        </w:rPr>
        <w:t xml:space="preserve">affected by background prevalence were mostly used </w:t>
      </w:r>
      <w:r>
        <w:rPr>
          <w:noProof/>
          <w:sz w:val="22"/>
          <w:szCs w:val="22"/>
        </w:rPr>
        <w:t xml:space="preserve">for presenting </w:t>
      </w:r>
      <w:r w:rsidRPr="00C44BBC">
        <w:rPr>
          <w:noProof/>
          <w:sz w:val="22"/>
          <w:szCs w:val="22"/>
        </w:rPr>
        <w:t xml:space="preserve">accuracy or </w:t>
      </w:r>
      <w:r>
        <w:rPr>
          <w:noProof/>
          <w:sz w:val="22"/>
          <w:szCs w:val="22"/>
        </w:rPr>
        <w:t xml:space="preserve">test </w:t>
      </w:r>
      <w:r w:rsidRPr="00C44BBC">
        <w:rPr>
          <w:noProof/>
          <w:sz w:val="22"/>
          <w:szCs w:val="22"/>
        </w:rPr>
        <w:t>performance</w:t>
      </w:r>
      <w:r>
        <w:rPr>
          <w:noProof/>
          <w:sz w:val="22"/>
          <w:szCs w:val="22"/>
        </w:rPr>
        <w:t xml:space="preserve"> in this review</w:t>
      </w:r>
      <w:r w:rsidRPr="00C44BBC">
        <w:rPr>
          <w:noProof/>
          <w:sz w:val="22"/>
          <w:szCs w:val="22"/>
        </w:rPr>
        <w:t>. Nonetheless, sensitivity</w:t>
      </w:r>
      <w:r w:rsidRPr="00C44BBC">
        <w:rPr>
          <w:sz w:val="22"/>
          <w:szCs w:val="22"/>
        </w:rPr>
        <w:t xml:space="preserve"> and specificity vary with threshold. </w:t>
      </w:r>
    </w:p>
    <w:p w14:paraId="02622101" w14:textId="77777777" w:rsidR="002B7055" w:rsidRPr="00C44BBC" w:rsidRDefault="002B7055" w:rsidP="002B7055">
      <w:pPr>
        <w:pStyle w:val="Default"/>
        <w:spacing w:line="276" w:lineRule="auto"/>
        <w:rPr>
          <w:sz w:val="22"/>
          <w:szCs w:val="22"/>
        </w:rPr>
      </w:pPr>
    </w:p>
    <w:p w14:paraId="0998C42F" w14:textId="77777777" w:rsidR="009F461C" w:rsidRDefault="008C7184" w:rsidP="008D2E09">
      <w:pPr>
        <w:pStyle w:val="NormalWeb"/>
        <w:spacing w:before="0" w:after="0" w:line="276" w:lineRule="auto"/>
        <w:rPr>
          <w:sz w:val="22"/>
          <w:szCs w:val="22"/>
        </w:rPr>
      </w:pPr>
      <w:r w:rsidRPr="00A018B9">
        <w:rPr>
          <w:sz w:val="22"/>
        </w:rPr>
        <w:t xml:space="preserve">We have performed meta-analyses and subgroup analyses with </w:t>
      </w:r>
      <w:r w:rsidR="001211A2" w:rsidRPr="00A018B9">
        <w:rPr>
          <w:sz w:val="22"/>
        </w:rPr>
        <w:t>few studies</w:t>
      </w:r>
      <w:r w:rsidR="00BB2436" w:rsidRPr="00A018B9">
        <w:rPr>
          <w:sz w:val="22"/>
        </w:rPr>
        <w:t xml:space="preserve"> and</w:t>
      </w:r>
      <w:r w:rsidRPr="00A018B9">
        <w:rPr>
          <w:sz w:val="22"/>
        </w:rPr>
        <w:t xml:space="preserve"> are concerned about a risk of false reassurance. Given this problem, we caution </w:t>
      </w:r>
      <w:r w:rsidR="00927D29" w:rsidRPr="00A018B9">
        <w:rPr>
          <w:sz w:val="22"/>
        </w:rPr>
        <w:t xml:space="preserve">the </w:t>
      </w:r>
      <w:r w:rsidRPr="00A018B9">
        <w:rPr>
          <w:sz w:val="22"/>
        </w:rPr>
        <w:t xml:space="preserve">interpretation </w:t>
      </w:r>
      <w:r w:rsidR="00A018B9" w:rsidRPr="00A018B9">
        <w:rPr>
          <w:sz w:val="22"/>
        </w:rPr>
        <w:t xml:space="preserve">the data </w:t>
      </w:r>
      <w:r w:rsidRPr="00A018B9">
        <w:rPr>
          <w:sz w:val="22"/>
        </w:rPr>
        <w:t xml:space="preserve">due to incompleteness and false reassurance. </w:t>
      </w:r>
      <w:r w:rsidR="009F461C" w:rsidRPr="00C44BBC">
        <w:rPr>
          <w:sz w:val="22"/>
          <w:szCs w:val="22"/>
        </w:rPr>
        <w:t>Although there are limitations</w:t>
      </w:r>
      <w:r w:rsidR="00D44D52" w:rsidRPr="00C44BBC">
        <w:rPr>
          <w:sz w:val="22"/>
          <w:szCs w:val="22"/>
        </w:rPr>
        <w:t xml:space="preserve"> in the studies include</w:t>
      </w:r>
      <w:r w:rsidR="00433E32" w:rsidRPr="00C44BBC">
        <w:rPr>
          <w:sz w:val="22"/>
          <w:szCs w:val="22"/>
        </w:rPr>
        <w:t>d</w:t>
      </w:r>
      <w:r w:rsidR="00D44D52" w:rsidRPr="00C44BBC">
        <w:rPr>
          <w:sz w:val="22"/>
          <w:szCs w:val="22"/>
        </w:rPr>
        <w:t xml:space="preserve"> in the review</w:t>
      </w:r>
      <w:r w:rsidR="009F461C" w:rsidRPr="00C44BBC">
        <w:rPr>
          <w:sz w:val="22"/>
          <w:szCs w:val="22"/>
        </w:rPr>
        <w:t xml:space="preserve">, the evidence presented </w:t>
      </w:r>
      <w:r w:rsidR="00D44D52" w:rsidRPr="00C44BBC">
        <w:rPr>
          <w:sz w:val="22"/>
          <w:szCs w:val="22"/>
        </w:rPr>
        <w:t xml:space="preserve">appears to be </w:t>
      </w:r>
      <w:r w:rsidR="009F461C" w:rsidRPr="00C44BBC">
        <w:rPr>
          <w:sz w:val="22"/>
          <w:szCs w:val="22"/>
        </w:rPr>
        <w:t xml:space="preserve">strong </w:t>
      </w:r>
      <w:r w:rsidR="00850967" w:rsidRPr="00C44BBC">
        <w:rPr>
          <w:sz w:val="22"/>
          <w:szCs w:val="22"/>
        </w:rPr>
        <w:t>and consistent across studies. A</w:t>
      </w:r>
      <w:r w:rsidR="009F461C" w:rsidRPr="00C44BBC">
        <w:rPr>
          <w:sz w:val="22"/>
          <w:szCs w:val="22"/>
        </w:rPr>
        <w:t>ll the studies were based on fully paired (within-study) comparative accuracy studies</w:t>
      </w:r>
      <w:r w:rsidR="00B44B2A" w:rsidRPr="00C44BBC">
        <w:rPr>
          <w:sz w:val="22"/>
          <w:szCs w:val="22"/>
        </w:rPr>
        <w:t xml:space="preserve"> and t</w:t>
      </w:r>
      <w:r w:rsidR="00F63811" w:rsidRPr="00C44BBC">
        <w:rPr>
          <w:sz w:val="22"/>
          <w:szCs w:val="22"/>
        </w:rPr>
        <w:t xml:space="preserve">his review addressed a well-defined question in terms of participants, interventions, outcomes, and study design. The search included </w:t>
      </w:r>
      <w:r w:rsidR="00772A4E" w:rsidRPr="00C44BBC">
        <w:rPr>
          <w:sz w:val="22"/>
          <w:szCs w:val="22"/>
        </w:rPr>
        <w:t xml:space="preserve">relevant </w:t>
      </w:r>
      <w:r w:rsidR="00F63811" w:rsidRPr="00C44BBC">
        <w:rPr>
          <w:sz w:val="22"/>
          <w:szCs w:val="22"/>
        </w:rPr>
        <w:t xml:space="preserve">electronic databases, </w:t>
      </w:r>
      <w:r w:rsidR="00772A4E" w:rsidRPr="00C44BBC">
        <w:rPr>
          <w:sz w:val="22"/>
          <w:szCs w:val="22"/>
        </w:rPr>
        <w:t xml:space="preserve">and attempts were </w:t>
      </w:r>
      <w:r w:rsidR="00F63811" w:rsidRPr="00C44BBC">
        <w:rPr>
          <w:sz w:val="22"/>
          <w:szCs w:val="22"/>
        </w:rPr>
        <w:t>made to retrieve unpublished studies</w:t>
      </w:r>
      <w:r w:rsidR="00772A4E" w:rsidRPr="00C44BBC">
        <w:rPr>
          <w:sz w:val="22"/>
          <w:szCs w:val="22"/>
        </w:rPr>
        <w:t>.</w:t>
      </w:r>
      <w:r w:rsidR="00F63811" w:rsidRPr="00C44BBC">
        <w:rPr>
          <w:sz w:val="22"/>
          <w:szCs w:val="22"/>
        </w:rPr>
        <w:t xml:space="preserve"> </w:t>
      </w:r>
      <w:r w:rsidR="00B44B2A" w:rsidRPr="00C44BBC">
        <w:rPr>
          <w:sz w:val="22"/>
          <w:szCs w:val="22"/>
        </w:rPr>
        <w:t xml:space="preserve">Bias and errors were </w:t>
      </w:r>
      <w:r w:rsidR="00F63811" w:rsidRPr="00C44BBC">
        <w:rPr>
          <w:sz w:val="22"/>
          <w:szCs w:val="22"/>
        </w:rPr>
        <w:t>minimise</w:t>
      </w:r>
      <w:r w:rsidR="00B44B2A" w:rsidRPr="00C44BBC">
        <w:rPr>
          <w:sz w:val="22"/>
          <w:szCs w:val="22"/>
        </w:rPr>
        <w:t>d</w:t>
      </w:r>
      <w:r w:rsidR="00F63811" w:rsidRPr="00C44BBC">
        <w:rPr>
          <w:sz w:val="22"/>
          <w:szCs w:val="22"/>
        </w:rPr>
        <w:t xml:space="preserve"> during the review process</w:t>
      </w:r>
      <w:r w:rsidR="0086480C" w:rsidRPr="00C44BBC">
        <w:rPr>
          <w:sz w:val="22"/>
          <w:szCs w:val="22"/>
        </w:rPr>
        <w:t xml:space="preserve"> with t</w:t>
      </w:r>
      <w:r w:rsidR="00F63811" w:rsidRPr="00C44BBC">
        <w:rPr>
          <w:sz w:val="22"/>
          <w:szCs w:val="22"/>
        </w:rPr>
        <w:t>wo reviewers independently select</w:t>
      </w:r>
      <w:r w:rsidR="0086480C" w:rsidRPr="00C44BBC">
        <w:rPr>
          <w:sz w:val="22"/>
          <w:szCs w:val="22"/>
        </w:rPr>
        <w:t>ing studies</w:t>
      </w:r>
      <w:r w:rsidR="004C4E3B" w:rsidRPr="00C44BBC">
        <w:rPr>
          <w:sz w:val="22"/>
          <w:szCs w:val="22"/>
        </w:rPr>
        <w:t xml:space="preserve"> and </w:t>
      </w:r>
      <w:r w:rsidR="00F63811" w:rsidRPr="00C44BBC">
        <w:rPr>
          <w:sz w:val="22"/>
          <w:szCs w:val="22"/>
        </w:rPr>
        <w:t>extract</w:t>
      </w:r>
      <w:r w:rsidR="0086480C" w:rsidRPr="00C44BBC">
        <w:rPr>
          <w:sz w:val="22"/>
          <w:szCs w:val="22"/>
        </w:rPr>
        <w:t>ing dat</w:t>
      </w:r>
      <w:r w:rsidR="00F63811" w:rsidRPr="00C44BBC">
        <w:rPr>
          <w:sz w:val="22"/>
          <w:szCs w:val="22"/>
        </w:rPr>
        <w:t xml:space="preserve">a, and </w:t>
      </w:r>
      <w:r w:rsidR="004C4E3B" w:rsidRPr="00C44BBC">
        <w:rPr>
          <w:sz w:val="22"/>
          <w:szCs w:val="22"/>
        </w:rPr>
        <w:t xml:space="preserve">presenting </w:t>
      </w:r>
      <w:r w:rsidR="00F63811" w:rsidRPr="00C44BBC">
        <w:rPr>
          <w:sz w:val="22"/>
          <w:szCs w:val="22"/>
        </w:rPr>
        <w:t xml:space="preserve">characteristics of the individual </w:t>
      </w:r>
      <w:r w:rsidR="00483F0A" w:rsidRPr="00C44BBC">
        <w:rPr>
          <w:sz w:val="22"/>
          <w:szCs w:val="22"/>
        </w:rPr>
        <w:t>studies</w:t>
      </w:r>
      <w:r w:rsidR="00F63811" w:rsidRPr="00C44BBC">
        <w:rPr>
          <w:sz w:val="22"/>
          <w:szCs w:val="22"/>
        </w:rPr>
        <w:t xml:space="preserve">. </w:t>
      </w:r>
      <w:r w:rsidR="006F1EBC" w:rsidRPr="00C44BBC">
        <w:rPr>
          <w:sz w:val="22"/>
          <w:szCs w:val="22"/>
        </w:rPr>
        <w:t>Although formal assessment of quality of the included studies could not be done as part of th</w:t>
      </w:r>
      <w:r w:rsidR="00684E65" w:rsidRPr="00C44BBC">
        <w:rPr>
          <w:sz w:val="22"/>
          <w:szCs w:val="22"/>
        </w:rPr>
        <w:t>is analysis</w:t>
      </w:r>
      <w:r w:rsidR="006F1EBC" w:rsidRPr="00C44BBC">
        <w:rPr>
          <w:sz w:val="22"/>
          <w:szCs w:val="22"/>
        </w:rPr>
        <w:t>, p</w:t>
      </w:r>
      <w:r w:rsidR="00F63811" w:rsidRPr="00C44BBC">
        <w:rPr>
          <w:sz w:val="22"/>
          <w:szCs w:val="22"/>
        </w:rPr>
        <w:t xml:space="preserve">otential sources of heterogeneity were explored and reported. </w:t>
      </w:r>
      <w:r w:rsidR="0086480C" w:rsidRPr="00C44BBC">
        <w:rPr>
          <w:sz w:val="22"/>
          <w:szCs w:val="22"/>
        </w:rPr>
        <w:t>T</w:t>
      </w:r>
      <w:r w:rsidR="00483F0A" w:rsidRPr="00C44BBC">
        <w:rPr>
          <w:sz w:val="22"/>
          <w:szCs w:val="22"/>
        </w:rPr>
        <w:t xml:space="preserve">he </w:t>
      </w:r>
      <w:r w:rsidR="00684E65" w:rsidRPr="00C44BBC">
        <w:rPr>
          <w:sz w:val="22"/>
          <w:szCs w:val="22"/>
        </w:rPr>
        <w:t xml:space="preserve">review </w:t>
      </w:r>
      <w:r w:rsidR="00F63811" w:rsidRPr="00C44BBC">
        <w:rPr>
          <w:sz w:val="22"/>
          <w:szCs w:val="22"/>
        </w:rPr>
        <w:t xml:space="preserve">conclusions </w:t>
      </w:r>
      <w:r w:rsidR="0086480C" w:rsidRPr="00C44BBC">
        <w:rPr>
          <w:sz w:val="22"/>
          <w:szCs w:val="22"/>
        </w:rPr>
        <w:t xml:space="preserve">are </w:t>
      </w:r>
      <w:r w:rsidR="00F63811" w:rsidRPr="00C44BBC">
        <w:rPr>
          <w:sz w:val="22"/>
          <w:szCs w:val="22"/>
        </w:rPr>
        <w:t xml:space="preserve">consistent with the </w:t>
      </w:r>
      <w:r w:rsidR="00C27533" w:rsidRPr="00C44BBC">
        <w:rPr>
          <w:sz w:val="22"/>
          <w:szCs w:val="22"/>
        </w:rPr>
        <w:t xml:space="preserve">set objectives and </w:t>
      </w:r>
      <w:r w:rsidR="00F63811" w:rsidRPr="00C44BBC">
        <w:rPr>
          <w:sz w:val="22"/>
          <w:szCs w:val="22"/>
        </w:rPr>
        <w:t>evidence shown and are likely to be reliable.</w:t>
      </w:r>
    </w:p>
    <w:p w14:paraId="44AB07FB" w14:textId="77777777" w:rsidR="006E3447" w:rsidRPr="00C44BBC" w:rsidRDefault="006E3447" w:rsidP="008D2E09">
      <w:pPr>
        <w:pStyle w:val="NormalWeb"/>
        <w:spacing w:before="0" w:after="0" w:line="276" w:lineRule="auto"/>
        <w:rPr>
          <w:sz w:val="22"/>
          <w:szCs w:val="22"/>
        </w:rPr>
      </w:pPr>
    </w:p>
    <w:p w14:paraId="705E0EE6" w14:textId="77777777" w:rsidR="00A525FE" w:rsidRPr="00031A01" w:rsidRDefault="00A525FE" w:rsidP="00A525FE">
      <w:pPr>
        <w:pStyle w:val="Heading2"/>
        <w:spacing w:before="0" w:after="120" w:line="276" w:lineRule="auto"/>
        <w:rPr>
          <w:sz w:val="22"/>
          <w:szCs w:val="22"/>
          <w:lang w:val="en-US"/>
        </w:rPr>
      </w:pPr>
      <w:r w:rsidRPr="00031A01">
        <w:rPr>
          <w:sz w:val="22"/>
          <w:szCs w:val="22"/>
          <w:lang w:val="en-US"/>
        </w:rPr>
        <w:t>Conclusions</w:t>
      </w:r>
    </w:p>
    <w:p w14:paraId="636E7F98" w14:textId="77777777" w:rsidR="00771ABA" w:rsidRDefault="002751AC" w:rsidP="00771ABA">
      <w:pPr>
        <w:pStyle w:val="NormalWeb"/>
        <w:spacing w:before="0" w:after="0" w:line="276" w:lineRule="auto"/>
        <w:rPr>
          <w:sz w:val="22"/>
          <w:szCs w:val="22"/>
        </w:rPr>
      </w:pPr>
      <w:r w:rsidRPr="00031A01">
        <w:rPr>
          <w:sz w:val="22"/>
          <w:szCs w:val="22"/>
        </w:rPr>
        <w:t xml:space="preserve">Single POC-CCA appears to perform better than </w:t>
      </w:r>
      <w:r w:rsidR="00C96080" w:rsidRPr="00031A01">
        <w:rPr>
          <w:sz w:val="22"/>
          <w:szCs w:val="22"/>
        </w:rPr>
        <w:t xml:space="preserve">single </w:t>
      </w:r>
      <w:r w:rsidR="00A31CA2" w:rsidRPr="00031A01">
        <w:rPr>
          <w:sz w:val="22"/>
          <w:szCs w:val="22"/>
        </w:rPr>
        <w:t xml:space="preserve">stool </w:t>
      </w:r>
      <w:r w:rsidR="00C96080" w:rsidRPr="00031A01">
        <w:rPr>
          <w:sz w:val="22"/>
          <w:szCs w:val="22"/>
        </w:rPr>
        <w:t xml:space="preserve">or three </w:t>
      </w:r>
      <w:r w:rsidR="00A31CA2" w:rsidRPr="00031A01">
        <w:rPr>
          <w:sz w:val="22"/>
          <w:szCs w:val="22"/>
        </w:rPr>
        <w:t xml:space="preserve">consecutive stools </w:t>
      </w:r>
      <w:r w:rsidRPr="00031A01">
        <w:rPr>
          <w:sz w:val="22"/>
          <w:szCs w:val="22"/>
        </w:rPr>
        <w:t xml:space="preserve">Kato-Katz for the detection of </w:t>
      </w:r>
      <w:r w:rsidRPr="00031A01">
        <w:rPr>
          <w:i/>
          <w:iCs/>
          <w:sz w:val="22"/>
          <w:szCs w:val="22"/>
        </w:rPr>
        <w:t>S. mansoni</w:t>
      </w:r>
      <w:r w:rsidRPr="00031A01">
        <w:rPr>
          <w:sz w:val="22"/>
          <w:szCs w:val="22"/>
        </w:rPr>
        <w:t xml:space="preserve"> infection. T</w:t>
      </w:r>
      <w:r w:rsidR="00EA6D2D" w:rsidRPr="00031A01">
        <w:rPr>
          <w:sz w:val="22"/>
          <w:szCs w:val="22"/>
        </w:rPr>
        <w:t>wo or t</w:t>
      </w:r>
      <w:r w:rsidRPr="00031A01">
        <w:rPr>
          <w:sz w:val="22"/>
          <w:szCs w:val="22"/>
        </w:rPr>
        <w:t xml:space="preserve">hree POC-CCA tests do not appear to be superior or have any demonstrable incremental advantage over single POC-CCA test for the diagnosis of </w:t>
      </w:r>
      <w:r w:rsidRPr="00031A01">
        <w:rPr>
          <w:i/>
          <w:iCs/>
          <w:sz w:val="22"/>
          <w:szCs w:val="22"/>
        </w:rPr>
        <w:t>S. mansoni</w:t>
      </w:r>
      <w:r w:rsidRPr="00031A01">
        <w:rPr>
          <w:sz w:val="22"/>
          <w:szCs w:val="22"/>
        </w:rPr>
        <w:t xml:space="preserve"> infection. </w:t>
      </w:r>
      <w:r w:rsidR="00DA6AE3" w:rsidRPr="00031A01">
        <w:rPr>
          <w:sz w:val="22"/>
          <w:szCs w:val="22"/>
        </w:rPr>
        <w:t xml:space="preserve">Whilst cost of </w:t>
      </w:r>
      <w:r w:rsidR="004C7A6A" w:rsidRPr="00031A01">
        <w:rPr>
          <w:sz w:val="22"/>
          <w:szCs w:val="22"/>
        </w:rPr>
        <w:t xml:space="preserve">test </w:t>
      </w:r>
      <w:r w:rsidR="00DA6AE3" w:rsidRPr="00031A01">
        <w:rPr>
          <w:sz w:val="22"/>
          <w:szCs w:val="22"/>
        </w:rPr>
        <w:t xml:space="preserve">appears </w:t>
      </w:r>
      <w:r w:rsidR="004C7A6A" w:rsidRPr="00031A01">
        <w:rPr>
          <w:sz w:val="22"/>
          <w:szCs w:val="22"/>
        </w:rPr>
        <w:t xml:space="preserve">to be </w:t>
      </w:r>
      <w:r w:rsidR="00DA6AE3" w:rsidRPr="00031A01">
        <w:rPr>
          <w:sz w:val="22"/>
          <w:szCs w:val="22"/>
        </w:rPr>
        <w:t xml:space="preserve">similar between </w:t>
      </w:r>
      <w:r w:rsidR="008B6121" w:rsidRPr="00031A01">
        <w:rPr>
          <w:sz w:val="22"/>
          <w:szCs w:val="22"/>
        </w:rPr>
        <w:t xml:space="preserve">POC-CCA </w:t>
      </w:r>
      <w:r w:rsidR="004C7A6A" w:rsidRPr="00031A01">
        <w:rPr>
          <w:sz w:val="22"/>
          <w:szCs w:val="22"/>
        </w:rPr>
        <w:t xml:space="preserve">and Kato-Katz </w:t>
      </w:r>
      <w:r w:rsidR="008B6121" w:rsidRPr="00031A01">
        <w:rPr>
          <w:sz w:val="22"/>
          <w:szCs w:val="22"/>
        </w:rPr>
        <w:t>(based on limited data), i</w:t>
      </w:r>
      <w:r w:rsidR="00DA6AE3" w:rsidRPr="00031A01">
        <w:rPr>
          <w:sz w:val="22"/>
          <w:szCs w:val="22"/>
        </w:rPr>
        <w:t xml:space="preserve">t takes relatively </w:t>
      </w:r>
      <w:r w:rsidR="008B6121" w:rsidRPr="00031A01">
        <w:rPr>
          <w:sz w:val="22"/>
          <w:szCs w:val="22"/>
        </w:rPr>
        <w:t xml:space="preserve">shorter time to prepare </w:t>
      </w:r>
      <w:r w:rsidRPr="00031A01">
        <w:rPr>
          <w:sz w:val="22"/>
          <w:szCs w:val="22"/>
        </w:rPr>
        <w:t xml:space="preserve">POC-CCA </w:t>
      </w:r>
      <w:r w:rsidR="00483ED1" w:rsidRPr="00031A01">
        <w:rPr>
          <w:sz w:val="22"/>
          <w:szCs w:val="22"/>
        </w:rPr>
        <w:t xml:space="preserve">than Kato-Katz thick smear. POC-CCA </w:t>
      </w:r>
      <w:r w:rsidRPr="00031A01">
        <w:rPr>
          <w:sz w:val="22"/>
          <w:szCs w:val="22"/>
        </w:rPr>
        <w:t xml:space="preserve">test appears </w:t>
      </w:r>
      <w:r w:rsidR="00D07F7F">
        <w:rPr>
          <w:sz w:val="22"/>
          <w:szCs w:val="22"/>
        </w:rPr>
        <w:t xml:space="preserve">to be poor </w:t>
      </w:r>
      <w:r w:rsidRPr="00031A01">
        <w:rPr>
          <w:sz w:val="22"/>
          <w:szCs w:val="22"/>
        </w:rPr>
        <w:t xml:space="preserve">for the diagnosis of </w:t>
      </w:r>
      <w:r w:rsidRPr="00031A01">
        <w:rPr>
          <w:i/>
          <w:iCs/>
          <w:sz w:val="22"/>
          <w:szCs w:val="22"/>
        </w:rPr>
        <w:t xml:space="preserve">S. haematobium </w:t>
      </w:r>
      <w:r w:rsidRPr="00031A01">
        <w:rPr>
          <w:sz w:val="22"/>
          <w:szCs w:val="22"/>
        </w:rPr>
        <w:t>infection</w:t>
      </w:r>
      <w:r w:rsidR="00D07F7F">
        <w:rPr>
          <w:sz w:val="22"/>
          <w:szCs w:val="22"/>
        </w:rPr>
        <w:t xml:space="preserve"> but the evidence is inconclusive as it came from only two studies.</w:t>
      </w:r>
      <w:r w:rsidR="00771ABA" w:rsidRPr="00771ABA">
        <w:rPr>
          <w:sz w:val="22"/>
          <w:szCs w:val="22"/>
        </w:rPr>
        <w:t xml:space="preserve"> </w:t>
      </w:r>
    </w:p>
    <w:p w14:paraId="2121D5BE" w14:textId="77777777" w:rsidR="00771ABA" w:rsidRDefault="00771ABA" w:rsidP="00771ABA">
      <w:pPr>
        <w:pStyle w:val="NormalWeb"/>
        <w:spacing w:before="0" w:after="0" w:line="276" w:lineRule="auto"/>
        <w:rPr>
          <w:sz w:val="22"/>
          <w:szCs w:val="22"/>
        </w:rPr>
      </w:pPr>
    </w:p>
    <w:p w14:paraId="2A11A69A" w14:textId="77777777" w:rsidR="00003029" w:rsidRDefault="002C3561" w:rsidP="001A0E09">
      <w:pPr>
        <w:pStyle w:val="NormalWeb"/>
        <w:spacing w:before="0" w:after="120" w:line="276" w:lineRule="auto"/>
        <w:rPr>
          <w:sz w:val="22"/>
        </w:rPr>
      </w:pPr>
      <w:r>
        <w:rPr>
          <w:sz w:val="22"/>
        </w:rPr>
        <w:br w:type="page"/>
      </w:r>
      <w:r w:rsidR="00003029" w:rsidRPr="00003029">
        <w:rPr>
          <w:b/>
          <w:sz w:val="22"/>
        </w:rPr>
        <w:lastRenderedPageBreak/>
        <w:t>Conflict of interest</w:t>
      </w:r>
    </w:p>
    <w:p w14:paraId="02312DDA" w14:textId="77777777" w:rsidR="00E1200A" w:rsidRDefault="00E1200A" w:rsidP="002B7CF3">
      <w:pPr>
        <w:pStyle w:val="NormalWeb"/>
        <w:spacing w:before="0" w:after="0" w:line="276" w:lineRule="auto"/>
        <w:rPr>
          <w:sz w:val="22"/>
        </w:rPr>
      </w:pPr>
      <w:r>
        <w:rPr>
          <w:sz w:val="22"/>
        </w:rPr>
        <w:t>No</w:t>
      </w:r>
      <w:r w:rsidR="007721A2">
        <w:rPr>
          <w:sz w:val="22"/>
        </w:rPr>
        <w:t xml:space="preserve">ne </w:t>
      </w:r>
      <w:r>
        <w:rPr>
          <w:sz w:val="22"/>
        </w:rPr>
        <w:t xml:space="preserve">declared </w:t>
      </w:r>
      <w:r w:rsidR="005D5237">
        <w:rPr>
          <w:sz w:val="22"/>
        </w:rPr>
        <w:t xml:space="preserve">by </w:t>
      </w:r>
      <w:r>
        <w:rPr>
          <w:sz w:val="22"/>
        </w:rPr>
        <w:t>the authors.</w:t>
      </w:r>
    </w:p>
    <w:p w14:paraId="33B8B7BF" w14:textId="77777777" w:rsidR="00524606" w:rsidRPr="00524606" w:rsidRDefault="00524606" w:rsidP="00524606">
      <w:pPr>
        <w:pStyle w:val="NormalWeb"/>
        <w:spacing w:before="0" w:after="0" w:line="276" w:lineRule="auto"/>
        <w:rPr>
          <w:sz w:val="22"/>
        </w:rPr>
      </w:pPr>
    </w:p>
    <w:p w14:paraId="506DF307" w14:textId="77777777" w:rsidR="00524606" w:rsidRPr="009B48F5" w:rsidRDefault="00524606" w:rsidP="00524606">
      <w:pPr>
        <w:pStyle w:val="NormalWeb"/>
        <w:spacing w:before="0" w:after="0" w:line="276" w:lineRule="auto"/>
        <w:rPr>
          <w:b/>
          <w:sz w:val="22"/>
          <w:szCs w:val="22"/>
        </w:rPr>
      </w:pPr>
      <w:r w:rsidRPr="009B48F5">
        <w:rPr>
          <w:b/>
          <w:sz w:val="22"/>
          <w:szCs w:val="22"/>
        </w:rPr>
        <w:t>Funding</w:t>
      </w:r>
    </w:p>
    <w:p w14:paraId="25113FD1" w14:textId="603F3D75" w:rsidR="008E7942" w:rsidRDefault="00524606" w:rsidP="0084743B">
      <w:pPr>
        <w:suppressAutoHyphens w:val="0"/>
        <w:autoSpaceDE w:val="0"/>
        <w:adjustRightInd w:val="0"/>
        <w:spacing w:after="0"/>
        <w:textAlignment w:val="auto"/>
        <w:rPr>
          <w:rFonts w:ascii="Times New Roman" w:hAnsi="Times New Roman"/>
        </w:rPr>
      </w:pPr>
      <w:r w:rsidRPr="009B48F5">
        <w:rPr>
          <w:rFonts w:ascii="Times New Roman" w:hAnsi="Times New Roman"/>
        </w:rPr>
        <w:t>This study was commissioned and supported by the WHO</w:t>
      </w:r>
      <w:ins w:id="1545" w:author="D B" w:date="2015-09-26T20:06:00Z">
        <w:r w:rsidR="003B3386">
          <w:rPr>
            <w:rFonts w:ascii="Times New Roman" w:hAnsi="Times New Roman"/>
          </w:rPr>
          <w:t>.</w:t>
        </w:r>
      </w:ins>
    </w:p>
    <w:p w14:paraId="21C9FA76" w14:textId="77777777" w:rsidR="009B48F5" w:rsidRDefault="009B48F5" w:rsidP="00C60363">
      <w:pPr>
        <w:pStyle w:val="NormalWeb"/>
        <w:spacing w:before="0" w:after="0" w:line="276" w:lineRule="auto"/>
        <w:rPr>
          <w:sz w:val="22"/>
          <w:highlight w:val="yellow"/>
        </w:rPr>
      </w:pPr>
    </w:p>
    <w:p w14:paraId="5C9A49EC" w14:textId="77777777" w:rsidR="00A953CB" w:rsidRPr="00524606" w:rsidRDefault="00A953CB" w:rsidP="00C60363">
      <w:pPr>
        <w:pStyle w:val="NormalWeb"/>
        <w:spacing w:before="0" w:after="0" w:line="276" w:lineRule="auto"/>
        <w:rPr>
          <w:b/>
          <w:sz w:val="22"/>
          <w:szCs w:val="22"/>
        </w:rPr>
      </w:pPr>
      <w:proofErr w:type="gramStart"/>
      <w:r w:rsidRPr="00A15180">
        <w:rPr>
          <w:b/>
          <w:sz w:val="22"/>
          <w:szCs w:val="22"/>
        </w:rPr>
        <w:t>Authors</w:t>
      </w:r>
      <w:proofErr w:type="gramEnd"/>
      <w:r w:rsidRPr="00A15180">
        <w:rPr>
          <w:b/>
          <w:sz w:val="22"/>
          <w:szCs w:val="22"/>
        </w:rPr>
        <w:t xml:space="preserve"> disclaimer </w:t>
      </w:r>
    </w:p>
    <w:p w14:paraId="2612C066" w14:textId="77777777" w:rsidR="00A953CB" w:rsidRPr="00A953CB" w:rsidRDefault="001E282F" w:rsidP="001E282F">
      <w:pPr>
        <w:suppressAutoHyphens w:val="0"/>
        <w:autoSpaceDE w:val="0"/>
        <w:adjustRightInd w:val="0"/>
        <w:spacing w:after="0"/>
        <w:textAlignment w:val="auto"/>
        <w:rPr>
          <w:rFonts w:ascii="Times New Roman" w:eastAsia="Times New Roman" w:hAnsi="Times New Roman"/>
          <w:sz w:val="26"/>
          <w:szCs w:val="26"/>
          <w:lang w:eastAsia="en-GB"/>
        </w:rPr>
      </w:pPr>
      <w:r>
        <w:rPr>
          <w:rFonts w:ascii="Times New Roman" w:hAnsi="Times New Roman"/>
        </w:rPr>
        <w:t>Th</w:t>
      </w:r>
      <w:r w:rsidRPr="009B48F5">
        <w:rPr>
          <w:rFonts w:ascii="Times New Roman" w:hAnsi="Times New Roman"/>
          <w:lang w:eastAsia="en-GB"/>
        </w:rPr>
        <w:t xml:space="preserve">e authors alone </w:t>
      </w:r>
      <w:r>
        <w:rPr>
          <w:rFonts w:ascii="Times New Roman" w:hAnsi="Times New Roman"/>
          <w:lang w:eastAsia="en-GB"/>
        </w:rPr>
        <w:t>are</w:t>
      </w:r>
      <w:r w:rsidRPr="009B48F5">
        <w:rPr>
          <w:rFonts w:ascii="Times New Roman" w:hAnsi="Times New Roman"/>
          <w:lang w:eastAsia="en-GB"/>
        </w:rPr>
        <w:t xml:space="preserve"> responsible for the views expressed in this publication</w:t>
      </w:r>
      <w:r>
        <w:rPr>
          <w:rFonts w:ascii="Times New Roman" w:hAnsi="Times New Roman"/>
          <w:lang w:eastAsia="en-GB"/>
        </w:rPr>
        <w:t xml:space="preserve"> as </w:t>
      </w:r>
      <w:r w:rsidRPr="009B48F5">
        <w:rPr>
          <w:rFonts w:ascii="Times New Roman" w:hAnsi="Times New Roman"/>
          <w:lang w:eastAsia="en-GB"/>
        </w:rPr>
        <w:t xml:space="preserve">they do not necessarily represent the decisions, policy, or views of </w:t>
      </w:r>
      <w:r w:rsidR="00A15180">
        <w:rPr>
          <w:rFonts w:ascii="Times New Roman" w:eastAsia="Times New Roman" w:hAnsi="Times New Roman"/>
          <w:lang w:eastAsia="en-GB"/>
        </w:rPr>
        <w:t xml:space="preserve">our </w:t>
      </w:r>
      <w:r w:rsidR="00A953CB" w:rsidRPr="00A15180">
        <w:rPr>
          <w:rFonts w:ascii="Times New Roman" w:eastAsia="Times New Roman" w:hAnsi="Times New Roman"/>
          <w:lang w:eastAsia="en-GB"/>
        </w:rPr>
        <w:t>insti</w:t>
      </w:r>
      <w:r w:rsidR="00A953CB" w:rsidRPr="00A953CB">
        <w:rPr>
          <w:rFonts w:ascii="Times New Roman" w:eastAsia="Times New Roman" w:hAnsi="Times New Roman"/>
          <w:lang w:eastAsia="en-GB"/>
        </w:rPr>
        <w:t>tution</w:t>
      </w:r>
      <w:r w:rsidR="00A15180">
        <w:rPr>
          <w:rFonts w:ascii="Times New Roman" w:eastAsia="Times New Roman" w:hAnsi="Times New Roman"/>
          <w:lang w:eastAsia="en-GB"/>
        </w:rPr>
        <w:t>s</w:t>
      </w:r>
      <w:r w:rsidR="00A953CB" w:rsidRPr="00A953CB">
        <w:rPr>
          <w:rFonts w:ascii="Times New Roman" w:eastAsia="Times New Roman" w:hAnsi="Times New Roman"/>
          <w:lang w:eastAsia="en-GB"/>
        </w:rPr>
        <w:t xml:space="preserve"> or funder.</w:t>
      </w:r>
    </w:p>
    <w:p w14:paraId="386BBE7B" w14:textId="77777777" w:rsidR="00524606" w:rsidRDefault="00524606" w:rsidP="002B7CF3">
      <w:pPr>
        <w:pStyle w:val="NormalWeb"/>
        <w:spacing w:before="0" w:after="0" w:line="276" w:lineRule="auto"/>
        <w:rPr>
          <w:sz w:val="22"/>
        </w:rPr>
      </w:pPr>
    </w:p>
    <w:p w14:paraId="18773BB8" w14:textId="77777777" w:rsidR="0009437A" w:rsidRDefault="002C3561" w:rsidP="00A525FE">
      <w:pPr>
        <w:pStyle w:val="NormalWeb"/>
        <w:spacing w:before="0" w:after="0"/>
        <w:rPr>
          <w:sz w:val="22"/>
        </w:rPr>
      </w:pPr>
      <w:r>
        <w:rPr>
          <w:sz w:val="22"/>
        </w:rPr>
        <w:t xml:space="preserve"> </w:t>
      </w:r>
    </w:p>
    <w:p w14:paraId="313ABCD0" w14:textId="77777777" w:rsidR="0032220D" w:rsidRPr="005C650C" w:rsidRDefault="0032220D" w:rsidP="008C5859">
      <w:pPr>
        <w:adjustRightInd w:val="0"/>
        <w:rPr>
          <w:rFonts w:ascii="Times New Roman" w:hAnsi="Times New Roman"/>
          <w:b/>
        </w:rPr>
      </w:pPr>
      <w:r w:rsidRPr="005C650C">
        <w:rPr>
          <w:rFonts w:ascii="Times New Roman" w:hAnsi="Times New Roman"/>
          <w:b/>
        </w:rPr>
        <w:t>Authors Contribution</w:t>
      </w:r>
    </w:p>
    <w:p w14:paraId="356A4F87" w14:textId="4B656419" w:rsidR="00303B7B" w:rsidRPr="005C650C" w:rsidRDefault="0032220D" w:rsidP="00AC67AC">
      <w:pPr>
        <w:pStyle w:val="NormalWeb"/>
        <w:spacing w:before="0" w:after="360"/>
        <w:rPr>
          <w:sz w:val="22"/>
          <w:szCs w:val="22"/>
        </w:rPr>
      </w:pPr>
      <w:r w:rsidRPr="005C650C">
        <w:rPr>
          <w:sz w:val="22"/>
          <w:szCs w:val="22"/>
        </w:rPr>
        <w:t>ADA</w:t>
      </w:r>
      <w:r w:rsidR="002E3741">
        <w:rPr>
          <w:sz w:val="22"/>
          <w:szCs w:val="22"/>
        </w:rPr>
        <w:t xml:space="preserve"> constructed the search strategy and searched for studies. ADA,</w:t>
      </w:r>
      <w:r w:rsidR="004961AF">
        <w:rPr>
          <w:sz w:val="22"/>
          <w:szCs w:val="22"/>
        </w:rPr>
        <w:t xml:space="preserve"> </w:t>
      </w:r>
      <w:r w:rsidR="00B93412">
        <w:rPr>
          <w:sz w:val="22"/>
          <w:szCs w:val="22"/>
        </w:rPr>
        <w:t>JO</w:t>
      </w:r>
      <w:r w:rsidR="004961AF">
        <w:rPr>
          <w:sz w:val="22"/>
          <w:szCs w:val="22"/>
        </w:rPr>
        <w:t xml:space="preserve"> and RHA</w:t>
      </w:r>
      <w:r w:rsidR="006B554D">
        <w:rPr>
          <w:sz w:val="22"/>
          <w:szCs w:val="22"/>
        </w:rPr>
        <w:t xml:space="preserve"> selected studies</w:t>
      </w:r>
      <w:r w:rsidR="00022496">
        <w:rPr>
          <w:sz w:val="22"/>
          <w:szCs w:val="22"/>
        </w:rPr>
        <w:t>.</w:t>
      </w:r>
      <w:r w:rsidR="006B554D">
        <w:rPr>
          <w:sz w:val="22"/>
          <w:szCs w:val="22"/>
        </w:rPr>
        <w:t xml:space="preserve"> </w:t>
      </w:r>
      <w:r w:rsidR="00B93412">
        <w:rPr>
          <w:sz w:val="22"/>
          <w:szCs w:val="22"/>
        </w:rPr>
        <w:t xml:space="preserve">ADA and DB </w:t>
      </w:r>
      <w:r w:rsidR="006B554D">
        <w:rPr>
          <w:sz w:val="22"/>
          <w:szCs w:val="22"/>
        </w:rPr>
        <w:t>extracted data</w:t>
      </w:r>
      <w:r w:rsidR="00022496">
        <w:rPr>
          <w:sz w:val="22"/>
          <w:szCs w:val="22"/>
        </w:rPr>
        <w:t xml:space="preserve"> and</w:t>
      </w:r>
      <w:r w:rsidR="006B554D">
        <w:rPr>
          <w:sz w:val="22"/>
          <w:szCs w:val="22"/>
        </w:rPr>
        <w:t xml:space="preserve"> </w:t>
      </w:r>
      <w:r w:rsidR="00232D49" w:rsidRPr="005C650C">
        <w:rPr>
          <w:sz w:val="22"/>
          <w:szCs w:val="22"/>
        </w:rPr>
        <w:t xml:space="preserve">DB </w:t>
      </w:r>
      <w:r w:rsidR="00232D49">
        <w:rPr>
          <w:sz w:val="22"/>
          <w:szCs w:val="22"/>
        </w:rPr>
        <w:t xml:space="preserve">helped completed </w:t>
      </w:r>
      <w:r w:rsidR="00232D49" w:rsidRPr="005C650C">
        <w:rPr>
          <w:sz w:val="22"/>
          <w:szCs w:val="22"/>
        </w:rPr>
        <w:t xml:space="preserve">tables. </w:t>
      </w:r>
      <w:r w:rsidR="00713F5F" w:rsidRPr="005C650C">
        <w:rPr>
          <w:sz w:val="22"/>
          <w:szCs w:val="22"/>
        </w:rPr>
        <w:t>JM</w:t>
      </w:r>
      <w:r w:rsidR="00022496">
        <w:rPr>
          <w:sz w:val="22"/>
          <w:szCs w:val="22"/>
        </w:rPr>
        <w:t xml:space="preserve"> and</w:t>
      </w:r>
      <w:r w:rsidR="00F35B63">
        <w:rPr>
          <w:sz w:val="22"/>
          <w:szCs w:val="22"/>
        </w:rPr>
        <w:t xml:space="preserve"> </w:t>
      </w:r>
      <w:r w:rsidR="00713F5F" w:rsidRPr="005C650C">
        <w:rPr>
          <w:sz w:val="22"/>
          <w:szCs w:val="22"/>
        </w:rPr>
        <w:t>PE</w:t>
      </w:r>
      <w:r w:rsidR="00F35B63">
        <w:rPr>
          <w:sz w:val="22"/>
          <w:szCs w:val="22"/>
        </w:rPr>
        <w:t xml:space="preserve"> </w:t>
      </w:r>
      <w:r w:rsidR="00303B7B" w:rsidRPr="005C650C">
        <w:rPr>
          <w:sz w:val="22"/>
          <w:szCs w:val="22"/>
        </w:rPr>
        <w:t>analyse</w:t>
      </w:r>
      <w:r w:rsidR="00F35B63">
        <w:rPr>
          <w:sz w:val="22"/>
          <w:szCs w:val="22"/>
        </w:rPr>
        <w:t>d</w:t>
      </w:r>
      <w:r w:rsidR="00303B7B" w:rsidRPr="005C650C">
        <w:rPr>
          <w:sz w:val="22"/>
          <w:szCs w:val="22"/>
        </w:rPr>
        <w:t xml:space="preserve"> </w:t>
      </w:r>
      <w:r w:rsidR="00B96BA7">
        <w:rPr>
          <w:sz w:val="22"/>
          <w:szCs w:val="22"/>
        </w:rPr>
        <w:t xml:space="preserve">data </w:t>
      </w:r>
      <w:r w:rsidR="00022496">
        <w:rPr>
          <w:sz w:val="22"/>
          <w:szCs w:val="22"/>
        </w:rPr>
        <w:t>with support of ADA</w:t>
      </w:r>
      <w:r w:rsidR="005B30DF">
        <w:rPr>
          <w:sz w:val="22"/>
          <w:szCs w:val="22"/>
        </w:rPr>
        <w:t>, and interpreted data</w:t>
      </w:r>
      <w:r w:rsidR="00A374E9">
        <w:rPr>
          <w:sz w:val="22"/>
          <w:szCs w:val="22"/>
        </w:rPr>
        <w:t xml:space="preserve">. </w:t>
      </w:r>
      <w:r w:rsidR="00253127" w:rsidRPr="005C650C">
        <w:rPr>
          <w:sz w:val="22"/>
          <w:szCs w:val="22"/>
        </w:rPr>
        <w:t xml:space="preserve">SLDV, KMB </w:t>
      </w:r>
      <w:r w:rsidR="00A374E9">
        <w:rPr>
          <w:sz w:val="22"/>
          <w:szCs w:val="22"/>
        </w:rPr>
        <w:t>and</w:t>
      </w:r>
      <w:r w:rsidR="00DE4EB7" w:rsidRPr="005C650C">
        <w:rPr>
          <w:sz w:val="22"/>
          <w:szCs w:val="22"/>
        </w:rPr>
        <w:t xml:space="preserve"> MR</w:t>
      </w:r>
      <w:r w:rsidR="000A626C" w:rsidRPr="005C650C">
        <w:rPr>
          <w:sz w:val="22"/>
          <w:szCs w:val="22"/>
        </w:rPr>
        <w:t xml:space="preserve"> </w:t>
      </w:r>
      <w:r w:rsidR="00364EB5">
        <w:rPr>
          <w:sz w:val="22"/>
          <w:szCs w:val="22"/>
        </w:rPr>
        <w:t>provided technical input</w:t>
      </w:r>
      <w:r w:rsidR="00C764A2">
        <w:rPr>
          <w:sz w:val="22"/>
          <w:szCs w:val="22"/>
        </w:rPr>
        <w:t xml:space="preserve">. ADA </w:t>
      </w:r>
      <w:r w:rsidR="00C764A2" w:rsidRPr="005C650C">
        <w:rPr>
          <w:sz w:val="22"/>
          <w:szCs w:val="22"/>
        </w:rPr>
        <w:t>drafted the manuscript</w:t>
      </w:r>
      <w:r w:rsidR="00510FE0">
        <w:rPr>
          <w:sz w:val="22"/>
          <w:szCs w:val="22"/>
        </w:rPr>
        <w:t>,</w:t>
      </w:r>
      <w:r w:rsidR="00C764A2">
        <w:rPr>
          <w:sz w:val="22"/>
          <w:szCs w:val="22"/>
        </w:rPr>
        <w:t xml:space="preserve"> and all authors </w:t>
      </w:r>
      <w:r w:rsidR="00364EB5">
        <w:rPr>
          <w:sz w:val="22"/>
          <w:szCs w:val="22"/>
        </w:rPr>
        <w:t>reviewed</w:t>
      </w:r>
      <w:r w:rsidR="006A337F" w:rsidRPr="005C650C">
        <w:rPr>
          <w:sz w:val="22"/>
          <w:szCs w:val="22"/>
        </w:rPr>
        <w:t xml:space="preserve"> </w:t>
      </w:r>
      <w:r w:rsidR="00231613">
        <w:rPr>
          <w:sz w:val="22"/>
          <w:szCs w:val="22"/>
        </w:rPr>
        <w:t xml:space="preserve">and </w:t>
      </w:r>
      <w:r w:rsidR="00634391">
        <w:rPr>
          <w:sz w:val="22"/>
          <w:szCs w:val="22"/>
        </w:rPr>
        <w:t xml:space="preserve">accept content of </w:t>
      </w:r>
      <w:r w:rsidR="00303B7B" w:rsidRPr="005C650C">
        <w:rPr>
          <w:sz w:val="22"/>
          <w:szCs w:val="22"/>
        </w:rPr>
        <w:t>the manuscript.</w:t>
      </w:r>
      <w:r w:rsidR="006D7688" w:rsidRPr="006D7688">
        <w:rPr>
          <w:sz w:val="22"/>
          <w:szCs w:val="22"/>
        </w:rPr>
        <w:t xml:space="preserve"> </w:t>
      </w:r>
      <w:ins w:id="1546" w:author="Danso-Appiah" w:date="2015-10-19T22:38:00Z">
        <w:r w:rsidR="005D5E78">
          <w:rPr>
            <w:sz w:val="22"/>
            <w:szCs w:val="22"/>
          </w:rPr>
          <w:t>TO REVISE</w:t>
        </w:r>
      </w:ins>
    </w:p>
    <w:p w14:paraId="4A79D153" w14:textId="77777777" w:rsidR="0009437A" w:rsidRPr="00003029" w:rsidRDefault="0009437A" w:rsidP="008C5859">
      <w:pPr>
        <w:pStyle w:val="NormalWeb"/>
        <w:spacing w:before="0" w:after="160"/>
        <w:rPr>
          <w:b/>
          <w:sz w:val="22"/>
        </w:rPr>
      </w:pPr>
      <w:r w:rsidRPr="00003029">
        <w:rPr>
          <w:b/>
          <w:sz w:val="22"/>
        </w:rPr>
        <w:t>Acknowledgments</w:t>
      </w:r>
    </w:p>
    <w:p w14:paraId="3E602A7B" w14:textId="77777777" w:rsidR="003F3098" w:rsidRDefault="0009437A" w:rsidP="001B3109">
      <w:pPr>
        <w:pStyle w:val="NormalWeb"/>
        <w:spacing w:before="0" w:after="0" w:line="276" w:lineRule="auto"/>
        <w:rPr>
          <w:ins w:id="1547" w:author="Danso-Appiah" w:date="2015-10-19T22:37:00Z"/>
          <w:sz w:val="22"/>
          <w:lang w:val="en-US"/>
        </w:rPr>
      </w:pPr>
      <w:r w:rsidRPr="009276D5">
        <w:rPr>
          <w:sz w:val="22"/>
          <w:lang w:val="en-US"/>
        </w:rPr>
        <w:t xml:space="preserve">We </w:t>
      </w:r>
      <w:r w:rsidR="005D5237" w:rsidRPr="009276D5">
        <w:rPr>
          <w:sz w:val="22"/>
          <w:lang w:val="en-US"/>
        </w:rPr>
        <w:t xml:space="preserve">thank the </w:t>
      </w:r>
      <w:r w:rsidR="00152E52">
        <w:rPr>
          <w:sz w:val="22"/>
          <w:lang w:val="en-US"/>
        </w:rPr>
        <w:t xml:space="preserve">WHO </w:t>
      </w:r>
      <w:r w:rsidR="005D5237" w:rsidRPr="009276D5">
        <w:rPr>
          <w:sz w:val="22"/>
          <w:szCs w:val="22"/>
        </w:rPr>
        <w:t>NTD Department</w:t>
      </w:r>
      <w:r w:rsidR="001E486E">
        <w:rPr>
          <w:sz w:val="22"/>
          <w:szCs w:val="22"/>
        </w:rPr>
        <w:t xml:space="preserve"> for</w:t>
      </w:r>
      <w:r w:rsidR="005D5237" w:rsidRPr="009276D5">
        <w:rPr>
          <w:sz w:val="22"/>
          <w:szCs w:val="22"/>
        </w:rPr>
        <w:t xml:space="preserve"> </w:t>
      </w:r>
      <w:r w:rsidR="00611EFF" w:rsidRPr="009276D5">
        <w:rPr>
          <w:sz w:val="22"/>
          <w:lang w:val="en-US"/>
        </w:rPr>
        <w:t xml:space="preserve">commissioning </w:t>
      </w:r>
      <w:r w:rsidR="00911937" w:rsidRPr="009276D5">
        <w:rPr>
          <w:sz w:val="22"/>
          <w:lang w:val="en-US"/>
        </w:rPr>
        <w:t xml:space="preserve">and </w:t>
      </w:r>
      <w:r w:rsidR="008A4FC3" w:rsidRPr="009276D5">
        <w:rPr>
          <w:sz w:val="22"/>
          <w:lang w:val="en-US"/>
        </w:rPr>
        <w:t xml:space="preserve">supporting the </w:t>
      </w:r>
      <w:r w:rsidR="00911937" w:rsidRPr="009276D5">
        <w:rPr>
          <w:sz w:val="22"/>
          <w:lang w:val="en-US"/>
        </w:rPr>
        <w:t>prepar</w:t>
      </w:r>
      <w:r w:rsidR="008A4FC3" w:rsidRPr="009276D5">
        <w:rPr>
          <w:sz w:val="22"/>
          <w:lang w:val="en-US"/>
        </w:rPr>
        <w:t xml:space="preserve">ation of this </w:t>
      </w:r>
      <w:r w:rsidR="00F7652E" w:rsidRPr="009276D5">
        <w:rPr>
          <w:sz w:val="22"/>
          <w:lang w:val="en-US"/>
        </w:rPr>
        <w:t>systematic review and meta-ana</w:t>
      </w:r>
      <w:r w:rsidR="00754FEB" w:rsidRPr="009276D5">
        <w:rPr>
          <w:sz w:val="22"/>
          <w:lang w:val="en-US"/>
        </w:rPr>
        <w:t>l</w:t>
      </w:r>
      <w:r w:rsidR="00F7652E" w:rsidRPr="009276D5">
        <w:rPr>
          <w:sz w:val="22"/>
          <w:lang w:val="en-US"/>
        </w:rPr>
        <w:t xml:space="preserve">ysis to </w:t>
      </w:r>
      <w:r w:rsidR="00754FEB" w:rsidRPr="009276D5">
        <w:rPr>
          <w:sz w:val="22"/>
          <w:lang w:val="en-US"/>
        </w:rPr>
        <w:t xml:space="preserve">aid decisions and policies in </w:t>
      </w:r>
      <w:r w:rsidR="00F7652E" w:rsidRPr="009276D5">
        <w:rPr>
          <w:sz w:val="22"/>
          <w:lang w:val="en-US"/>
        </w:rPr>
        <w:t xml:space="preserve">schistosomiasis </w:t>
      </w:r>
      <w:r w:rsidR="00BF2796" w:rsidRPr="009276D5">
        <w:rPr>
          <w:sz w:val="22"/>
          <w:lang w:val="en-US"/>
        </w:rPr>
        <w:t>control</w:t>
      </w:r>
      <w:r w:rsidR="008A4FC3" w:rsidRPr="009276D5">
        <w:rPr>
          <w:sz w:val="22"/>
          <w:lang w:val="en-US"/>
        </w:rPr>
        <w:t xml:space="preserve">. </w:t>
      </w:r>
      <w:r w:rsidR="003156E7" w:rsidRPr="009276D5">
        <w:rPr>
          <w:sz w:val="22"/>
          <w:lang w:val="en-US"/>
        </w:rPr>
        <w:t>We are grateful</w:t>
      </w:r>
      <w:r w:rsidR="003156E7">
        <w:rPr>
          <w:sz w:val="22"/>
          <w:lang w:val="en-US"/>
        </w:rPr>
        <w:t xml:space="preserve"> to</w:t>
      </w:r>
      <w:r w:rsidR="003156E7" w:rsidRPr="009276D5">
        <w:rPr>
          <w:sz w:val="22"/>
          <w:szCs w:val="22"/>
        </w:rPr>
        <w:t xml:space="preserve"> </w:t>
      </w:r>
      <w:r w:rsidR="00754FEB" w:rsidRPr="009276D5">
        <w:rPr>
          <w:sz w:val="22"/>
          <w:szCs w:val="22"/>
        </w:rPr>
        <w:t xml:space="preserve">Dr Lester </w:t>
      </w:r>
      <w:proofErr w:type="spellStart"/>
      <w:r w:rsidR="00754FEB" w:rsidRPr="009276D5">
        <w:rPr>
          <w:sz w:val="22"/>
          <w:szCs w:val="22"/>
        </w:rPr>
        <w:t>Chitsulo</w:t>
      </w:r>
      <w:proofErr w:type="spellEnd"/>
      <w:r w:rsidR="00754FEB" w:rsidRPr="009276D5">
        <w:rPr>
          <w:sz w:val="22"/>
          <w:szCs w:val="22"/>
        </w:rPr>
        <w:t xml:space="preserve"> </w:t>
      </w:r>
      <w:r w:rsidR="005906E6">
        <w:rPr>
          <w:sz w:val="22"/>
          <w:szCs w:val="22"/>
        </w:rPr>
        <w:t xml:space="preserve">of WHO (Geneva) </w:t>
      </w:r>
      <w:r w:rsidR="0043019A" w:rsidRPr="009276D5">
        <w:rPr>
          <w:sz w:val="22"/>
          <w:szCs w:val="22"/>
        </w:rPr>
        <w:t xml:space="preserve">without whose </w:t>
      </w:r>
      <w:r w:rsidR="001E486E">
        <w:rPr>
          <w:sz w:val="22"/>
          <w:szCs w:val="22"/>
        </w:rPr>
        <w:t>leadership</w:t>
      </w:r>
      <w:r w:rsidR="00940FBF">
        <w:rPr>
          <w:sz w:val="22"/>
          <w:szCs w:val="22"/>
        </w:rPr>
        <w:t xml:space="preserve">, support </w:t>
      </w:r>
      <w:r w:rsidR="007C6806">
        <w:rPr>
          <w:sz w:val="22"/>
          <w:szCs w:val="22"/>
        </w:rPr>
        <w:t xml:space="preserve">and </w:t>
      </w:r>
      <w:r w:rsidR="00494E97">
        <w:rPr>
          <w:sz w:val="22"/>
          <w:szCs w:val="22"/>
        </w:rPr>
        <w:t xml:space="preserve">advice </w:t>
      </w:r>
      <w:r w:rsidR="0043019A" w:rsidRPr="009276D5">
        <w:rPr>
          <w:sz w:val="22"/>
          <w:szCs w:val="22"/>
        </w:rPr>
        <w:t xml:space="preserve">this review </w:t>
      </w:r>
      <w:r w:rsidR="00293A31">
        <w:rPr>
          <w:sz w:val="22"/>
          <w:szCs w:val="22"/>
        </w:rPr>
        <w:t xml:space="preserve">could </w:t>
      </w:r>
      <w:r w:rsidR="0043019A" w:rsidRPr="009276D5">
        <w:rPr>
          <w:sz w:val="22"/>
          <w:szCs w:val="22"/>
        </w:rPr>
        <w:t>not have been possible.</w:t>
      </w:r>
      <w:r w:rsidR="005619A9">
        <w:rPr>
          <w:sz w:val="22"/>
          <w:szCs w:val="22"/>
        </w:rPr>
        <w:t xml:space="preserve"> </w:t>
      </w:r>
      <w:r w:rsidR="007C6806">
        <w:rPr>
          <w:sz w:val="22"/>
          <w:szCs w:val="22"/>
        </w:rPr>
        <w:t xml:space="preserve">We thank Dr </w:t>
      </w:r>
      <w:proofErr w:type="spellStart"/>
      <w:r w:rsidR="007C6806">
        <w:rPr>
          <w:sz w:val="22"/>
          <w:szCs w:val="22"/>
        </w:rPr>
        <w:t>Amadou</w:t>
      </w:r>
      <w:proofErr w:type="spellEnd"/>
      <w:r w:rsidR="007C6806">
        <w:rPr>
          <w:sz w:val="22"/>
          <w:szCs w:val="22"/>
        </w:rPr>
        <w:t xml:space="preserve"> </w:t>
      </w:r>
      <w:proofErr w:type="spellStart"/>
      <w:r w:rsidR="007C6806">
        <w:rPr>
          <w:sz w:val="22"/>
          <w:szCs w:val="22"/>
        </w:rPr>
        <w:t>Garba</w:t>
      </w:r>
      <w:proofErr w:type="spellEnd"/>
      <w:r w:rsidR="007C6806">
        <w:rPr>
          <w:sz w:val="22"/>
          <w:szCs w:val="22"/>
        </w:rPr>
        <w:t xml:space="preserve"> </w:t>
      </w:r>
      <w:r w:rsidR="00106E33">
        <w:rPr>
          <w:sz w:val="22"/>
          <w:szCs w:val="22"/>
        </w:rPr>
        <w:t xml:space="preserve">of WHO </w:t>
      </w:r>
      <w:r w:rsidR="003156E7">
        <w:rPr>
          <w:sz w:val="22"/>
          <w:szCs w:val="22"/>
        </w:rPr>
        <w:t xml:space="preserve">for </w:t>
      </w:r>
      <w:r w:rsidR="00494E97">
        <w:rPr>
          <w:sz w:val="22"/>
          <w:szCs w:val="22"/>
        </w:rPr>
        <w:t>offering tech</w:t>
      </w:r>
      <w:r w:rsidR="003C052E">
        <w:rPr>
          <w:sz w:val="22"/>
          <w:szCs w:val="22"/>
        </w:rPr>
        <w:t>n</w:t>
      </w:r>
      <w:r w:rsidR="00494E97">
        <w:rPr>
          <w:sz w:val="22"/>
          <w:szCs w:val="22"/>
        </w:rPr>
        <w:t>i</w:t>
      </w:r>
      <w:r w:rsidR="003C052E">
        <w:rPr>
          <w:sz w:val="22"/>
          <w:szCs w:val="22"/>
        </w:rPr>
        <w:t xml:space="preserve">cal support during the preparation of the manuscript. </w:t>
      </w:r>
      <w:r w:rsidR="002D173A">
        <w:rPr>
          <w:sz w:val="22"/>
          <w:szCs w:val="22"/>
        </w:rPr>
        <w:t xml:space="preserve">To </w:t>
      </w:r>
      <w:r w:rsidR="003C1CE3" w:rsidRPr="00FA4B43">
        <w:rPr>
          <w:sz w:val="22"/>
          <w:szCs w:val="22"/>
        </w:rPr>
        <w:t xml:space="preserve">Ms </w:t>
      </w:r>
      <w:proofErr w:type="spellStart"/>
      <w:r w:rsidR="003C1CE3" w:rsidRPr="00FA4B43">
        <w:rPr>
          <w:sz w:val="22"/>
          <w:szCs w:val="22"/>
        </w:rPr>
        <w:t>Marilyne</w:t>
      </w:r>
      <w:proofErr w:type="spellEnd"/>
      <w:r w:rsidR="003C1CE3" w:rsidRPr="00FA4B43">
        <w:rPr>
          <w:sz w:val="22"/>
          <w:szCs w:val="22"/>
        </w:rPr>
        <w:t xml:space="preserve"> </w:t>
      </w:r>
      <w:proofErr w:type="spellStart"/>
      <w:r w:rsidR="003C1CE3" w:rsidRPr="00FA4B43">
        <w:rPr>
          <w:sz w:val="22"/>
          <w:szCs w:val="22"/>
        </w:rPr>
        <w:t>Vonlanthen</w:t>
      </w:r>
      <w:proofErr w:type="spellEnd"/>
      <w:r w:rsidR="00F3700F">
        <w:rPr>
          <w:sz w:val="22"/>
          <w:szCs w:val="22"/>
        </w:rPr>
        <w:t xml:space="preserve"> </w:t>
      </w:r>
      <w:r w:rsidR="002D173A">
        <w:rPr>
          <w:sz w:val="22"/>
          <w:szCs w:val="22"/>
        </w:rPr>
        <w:t xml:space="preserve">we say thank you </w:t>
      </w:r>
      <w:r w:rsidR="00F3700F">
        <w:rPr>
          <w:sz w:val="22"/>
          <w:szCs w:val="22"/>
        </w:rPr>
        <w:t>for administrative support.</w:t>
      </w:r>
      <w:r w:rsidR="00106E33">
        <w:rPr>
          <w:sz w:val="22"/>
          <w:szCs w:val="22"/>
        </w:rPr>
        <w:t xml:space="preserve"> </w:t>
      </w:r>
      <w:r w:rsidR="0009191F" w:rsidRPr="009276D5">
        <w:rPr>
          <w:sz w:val="22"/>
          <w:lang w:val="en-US"/>
        </w:rPr>
        <w:t xml:space="preserve">Our thanks also go to </w:t>
      </w:r>
      <w:r w:rsidR="00A511CD" w:rsidRPr="009276D5">
        <w:rPr>
          <w:sz w:val="22"/>
          <w:lang w:val="en-US"/>
        </w:rPr>
        <w:t xml:space="preserve">Dr </w:t>
      </w:r>
      <w:proofErr w:type="spellStart"/>
      <w:r w:rsidR="00F43088" w:rsidRPr="009276D5">
        <w:rPr>
          <w:sz w:val="22"/>
          <w:lang w:val="en-US"/>
        </w:rPr>
        <w:t>Govert</w:t>
      </w:r>
      <w:proofErr w:type="spellEnd"/>
      <w:r w:rsidR="00F43088" w:rsidRPr="009276D5">
        <w:rPr>
          <w:sz w:val="22"/>
          <w:lang w:val="en-US"/>
        </w:rPr>
        <w:t xml:space="preserve"> Van Dam</w:t>
      </w:r>
      <w:r w:rsidR="00510D06" w:rsidRPr="009276D5">
        <w:rPr>
          <w:sz w:val="22"/>
          <w:lang w:val="en-US"/>
        </w:rPr>
        <w:t xml:space="preserve"> </w:t>
      </w:r>
      <w:r w:rsidR="00E978A1" w:rsidRPr="009276D5">
        <w:rPr>
          <w:sz w:val="22"/>
          <w:lang w:val="en-US"/>
        </w:rPr>
        <w:t xml:space="preserve">for making available </w:t>
      </w:r>
      <w:r w:rsidR="009D5E86" w:rsidRPr="009276D5">
        <w:rPr>
          <w:sz w:val="22"/>
          <w:lang w:val="en-US"/>
        </w:rPr>
        <w:t>his</w:t>
      </w:r>
      <w:r w:rsidR="00A511CD" w:rsidRPr="009276D5">
        <w:rPr>
          <w:sz w:val="22"/>
          <w:lang w:val="en-US"/>
        </w:rPr>
        <w:t xml:space="preserve"> </w:t>
      </w:r>
      <w:r w:rsidR="00E978A1" w:rsidRPr="009276D5">
        <w:rPr>
          <w:sz w:val="22"/>
          <w:lang w:val="en-US"/>
        </w:rPr>
        <w:t xml:space="preserve">personal </w:t>
      </w:r>
      <w:r w:rsidR="007735DE">
        <w:rPr>
          <w:sz w:val="22"/>
          <w:lang w:val="en-US"/>
        </w:rPr>
        <w:t>L</w:t>
      </w:r>
      <w:r w:rsidR="00E978A1" w:rsidRPr="009276D5">
        <w:rPr>
          <w:sz w:val="22"/>
          <w:lang w:val="en-US"/>
        </w:rPr>
        <w:t xml:space="preserve">ibrary that tracks and keeps records of </w:t>
      </w:r>
      <w:r w:rsidR="009758E8" w:rsidRPr="009276D5">
        <w:rPr>
          <w:sz w:val="22"/>
          <w:lang w:val="en-US"/>
        </w:rPr>
        <w:t>studies on CCA</w:t>
      </w:r>
      <w:r w:rsidR="00BF2796" w:rsidRPr="009276D5">
        <w:rPr>
          <w:sz w:val="22"/>
          <w:lang w:val="en-US"/>
        </w:rPr>
        <w:t xml:space="preserve">. We </w:t>
      </w:r>
      <w:r w:rsidR="001C2456" w:rsidRPr="009276D5">
        <w:rPr>
          <w:sz w:val="22"/>
          <w:lang w:val="en-US"/>
        </w:rPr>
        <w:t>thank</w:t>
      </w:r>
      <w:r w:rsidR="00BF2796" w:rsidRPr="009276D5">
        <w:rPr>
          <w:sz w:val="22"/>
          <w:lang w:val="en-US"/>
        </w:rPr>
        <w:t xml:space="preserve"> the School</w:t>
      </w:r>
      <w:r w:rsidR="004C0A29" w:rsidRPr="009276D5">
        <w:rPr>
          <w:sz w:val="22"/>
          <w:lang w:val="en-US"/>
        </w:rPr>
        <w:t xml:space="preserve"> </w:t>
      </w:r>
      <w:r w:rsidR="00DB5134" w:rsidRPr="009276D5">
        <w:rPr>
          <w:sz w:val="22"/>
          <w:lang w:val="en-US"/>
        </w:rPr>
        <w:t xml:space="preserve">of Public Health, University of Ghana, </w:t>
      </w:r>
      <w:proofErr w:type="gramStart"/>
      <w:r w:rsidR="00DB5134" w:rsidRPr="009276D5">
        <w:rPr>
          <w:sz w:val="22"/>
          <w:lang w:val="en-US"/>
        </w:rPr>
        <w:t>Legon</w:t>
      </w:r>
      <w:proofErr w:type="gramEnd"/>
      <w:r w:rsidR="00510D06" w:rsidRPr="009276D5">
        <w:rPr>
          <w:sz w:val="22"/>
          <w:lang w:val="en-US"/>
        </w:rPr>
        <w:t xml:space="preserve"> </w:t>
      </w:r>
      <w:r w:rsidR="00F313CE" w:rsidRPr="009276D5">
        <w:rPr>
          <w:sz w:val="22"/>
          <w:lang w:val="en-US"/>
        </w:rPr>
        <w:t xml:space="preserve">for </w:t>
      </w:r>
      <w:r w:rsidR="00703930" w:rsidRPr="009276D5">
        <w:rPr>
          <w:sz w:val="22"/>
          <w:lang w:val="en-US"/>
        </w:rPr>
        <w:t>providing desk</w:t>
      </w:r>
      <w:r w:rsidR="00FA695B">
        <w:rPr>
          <w:sz w:val="22"/>
          <w:lang w:val="en-US"/>
        </w:rPr>
        <w:t xml:space="preserve"> </w:t>
      </w:r>
      <w:r w:rsidR="00703930" w:rsidRPr="009276D5">
        <w:rPr>
          <w:sz w:val="22"/>
          <w:lang w:val="en-US"/>
        </w:rPr>
        <w:t>space</w:t>
      </w:r>
      <w:r w:rsidR="00F313CE" w:rsidRPr="009276D5">
        <w:rPr>
          <w:sz w:val="22"/>
          <w:lang w:val="en-US"/>
        </w:rPr>
        <w:t>.</w:t>
      </w:r>
      <w:r w:rsidR="00F313CE">
        <w:rPr>
          <w:sz w:val="22"/>
          <w:lang w:val="en-US"/>
        </w:rPr>
        <w:t xml:space="preserve"> </w:t>
      </w:r>
    </w:p>
    <w:p w14:paraId="5472479C" w14:textId="77777777" w:rsidR="000F07D8" w:rsidRDefault="000F07D8" w:rsidP="001B3109">
      <w:pPr>
        <w:pStyle w:val="NormalWeb"/>
        <w:spacing w:before="0" w:after="0" w:line="276" w:lineRule="auto"/>
        <w:rPr>
          <w:ins w:id="1548" w:author="Danso-Appiah" w:date="2015-10-19T22:37:00Z"/>
          <w:sz w:val="22"/>
          <w:lang w:val="en-US"/>
        </w:rPr>
      </w:pPr>
    </w:p>
    <w:p w14:paraId="3F321BC4" w14:textId="4EDAF107" w:rsidR="000F07D8" w:rsidRDefault="000F07D8" w:rsidP="001B3109">
      <w:pPr>
        <w:pStyle w:val="NormalWeb"/>
        <w:spacing w:before="0" w:after="0" w:line="276" w:lineRule="auto"/>
        <w:rPr>
          <w:sz w:val="22"/>
          <w:lang w:val="en-US"/>
        </w:rPr>
      </w:pPr>
      <w:ins w:id="1549" w:author="Danso-Appiah" w:date="2015-10-19T22:37:00Z">
        <w:r>
          <w:rPr>
            <w:sz w:val="22"/>
            <w:lang w:val="en-US"/>
          </w:rPr>
          <w:t xml:space="preserve">Dr Dirk Engels (Director NTDs </w:t>
        </w:r>
        <w:proofErr w:type="gramStart"/>
        <w:r>
          <w:rPr>
            <w:sz w:val="22"/>
            <w:lang w:val="en-US"/>
          </w:rPr>
          <w:t>and ..</w:t>
        </w:r>
        <w:proofErr w:type="gramEnd"/>
        <w:r>
          <w:rPr>
            <w:sz w:val="22"/>
            <w:lang w:val="en-US"/>
          </w:rPr>
          <w:t>)</w:t>
        </w:r>
      </w:ins>
      <w:ins w:id="1550" w:author="Danso-Appiah" w:date="2015-10-19T22:38:00Z">
        <w:r>
          <w:rPr>
            <w:sz w:val="22"/>
            <w:lang w:val="en-US"/>
          </w:rPr>
          <w:t xml:space="preserve">, Dr Biswas </w:t>
        </w:r>
        <w:proofErr w:type="spellStart"/>
        <w:r>
          <w:rPr>
            <w:sz w:val="22"/>
            <w:lang w:val="en-US"/>
          </w:rPr>
          <w:t>etc</w:t>
        </w:r>
      </w:ins>
      <w:proofErr w:type="spellEnd"/>
    </w:p>
    <w:p w14:paraId="0A4A758C" w14:textId="77777777" w:rsidR="003F3098" w:rsidRDefault="003F3098" w:rsidP="00A525FE">
      <w:pPr>
        <w:pStyle w:val="NormalWeb"/>
        <w:spacing w:before="0" w:after="0"/>
      </w:pPr>
    </w:p>
    <w:p w14:paraId="658C2C90" w14:textId="77777777" w:rsidR="00CE651F" w:rsidRDefault="00B77416" w:rsidP="00A525FE">
      <w:pPr>
        <w:pStyle w:val="NormalWeb"/>
        <w:spacing w:before="0" w:after="0"/>
        <w:rPr>
          <w:b/>
          <w:sz w:val="28"/>
        </w:rPr>
      </w:pPr>
      <w:r>
        <w:rPr>
          <w:b/>
          <w:sz w:val="28"/>
        </w:rPr>
        <w:br w:type="page"/>
      </w:r>
      <w:r w:rsidR="00471F4D">
        <w:rPr>
          <w:b/>
          <w:sz w:val="28"/>
        </w:rPr>
        <w:lastRenderedPageBreak/>
        <w:t>References</w:t>
      </w:r>
    </w:p>
    <w:p w14:paraId="4D966CB3" w14:textId="77777777" w:rsidR="0006420F" w:rsidRPr="00D86DAC" w:rsidRDefault="0006420F" w:rsidP="00A525FE">
      <w:pPr>
        <w:pStyle w:val="NormalWeb"/>
        <w:spacing w:before="0" w:after="0"/>
        <w:rPr>
          <w:sz w:val="22"/>
        </w:rPr>
      </w:pPr>
    </w:p>
    <w:p w14:paraId="4ADED5BA"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551" w:author="D B" w:date="2015-09-26T23:18:00Z"/>
          <w:rFonts w:ascii="Times New Roman" w:hAnsi="Times New Roman"/>
          <w:rPrChange w:id="1552" w:author="D B" w:date="2015-09-26T23:19:00Z">
            <w:rPr>
              <w:ins w:id="1553" w:author="D B" w:date="2015-09-26T23:18:00Z"/>
            </w:rPr>
          </w:rPrChange>
        </w:rPr>
      </w:pPr>
      <w:proofErr w:type="spellStart"/>
      <w:ins w:id="1554" w:author="D B" w:date="2015-09-26T23:18:00Z">
        <w:r w:rsidRPr="0053592A">
          <w:rPr>
            <w:rFonts w:ascii="Times New Roman" w:hAnsi="Times New Roman"/>
            <w:rPrChange w:id="1555" w:author="D B" w:date="2015-09-26T23:19:00Z">
              <w:rPr/>
            </w:rPrChange>
          </w:rPr>
          <w:t>Chitsulo</w:t>
        </w:r>
        <w:proofErr w:type="spellEnd"/>
        <w:r w:rsidRPr="0053592A">
          <w:rPr>
            <w:rFonts w:ascii="Times New Roman" w:hAnsi="Times New Roman"/>
            <w:rPrChange w:id="1556" w:author="D B" w:date="2015-09-26T23:19:00Z">
              <w:rPr/>
            </w:rPrChange>
          </w:rPr>
          <w:t xml:space="preserve"> L, Engels D, Montresor A, </w:t>
        </w:r>
        <w:proofErr w:type="spellStart"/>
        <w:r w:rsidRPr="0053592A">
          <w:rPr>
            <w:rFonts w:ascii="Times New Roman" w:hAnsi="Times New Roman"/>
            <w:rPrChange w:id="1557" w:author="D B" w:date="2015-09-26T23:19:00Z">
              <w:rPr/>
            </w:rPrChange>
          </w:rPr>
          <w:t>Savioli</w:t>
        </w:r>
        <w:proofErr w:type="spellEnd"/>
        <w:r w:rsidRPr="0053592A">
          <w:rPr>
            <w:rFonts w:ascii="Times New Roman" w:hAnsi="Times New Roman"/>
            <w:rPrChange w:id="1558" w:author="D B" w:date="2015-09-26T23:19:00Z">
              <w:rPr/>
            </w:rPrChange>
          </w:rPr>
          <w:t xml:space="preserve"> L. The global status of schistosomiasis and its control. </w:t>
        </w:r>
        <w:proofErr w:type="spellStart"/>
        <w:r w:rsidRPr="0053592A">
          <w:rPr>
            <w:rFonts w:ascii="Times New Roman" w:hAnsi="Times New Roman"/>
            <w:color w:val="262626"/>
            <w:u w:val="single" w:color="262626"/>
            <w:lang w:val="en-US"/>
            <w:rPrChange w:id="1559" w:author="D B" w:date="2015-09-26T23:19:00Z">
              <w:rPr>
                <w:rFonts w:ascii="Arial" w:hAnsi="Arial" w:cs="Arial"/>
                <w:color w:val="262626"/>
                <w:u w:val="single" w:color="262626"/>
                <w:lang w:val="en-US"/>
              </w:rPr>
            </w:rPrChange>
          </w:rPr>
          <w:t>Acta</w:t>
        </w:r>
        <w:proofErr w:type="spellEnd"/>
        <w:r w:rsidRPr="0053592A">
          <w:rPr>
            <w:rFonts w:ascii="Times New Roman" w:hAnsi="Times New Roman"/>
            <w:color w:val="262626"/>
            <w:u w:val="single" w:color="262626"/>
            <w:lang w:val="en-US"/>
            <w:rPrChange w:id="1560" w:author="D B" w:date="2015-09-26T23:19:00Z">
              <w:rPr>
                <w:rFonts w:ascii="Arial" w:hAnsi="Arial" w:cs="Arial"/>
                <w:color w:val="262626"/>
                <w:u w:val="single" w:color="262626"/>
                <w:lang w:val="en-US"/>
              </w:rPr>
            </w:rPrChange>
          </w:rPr>
          <w:t xml:space="preserve"> Trop.</w:t>
        </w:r>
        <w:r w:rsidRPr="0053592A">
          <w:rPr>
            <w:rFonts w:ascii="Times New Roman" w:hAnsi="Times New Roman"/>
            <w:u w:color="262626"/>
            <w:lang w:val="en-US"/>
            <w:rPrChange w:id="1561" w:author="D B" w:date="2015-09-26T23:19:00Z">
              <w:rPr>
                <w:rFonts w:ascii="Arial" w:hAnsi="Arial" w:cs="Arial"/>
                <w:u w:color="262626"/>
                <w:lang w:val="en-US"/>
              </w:rPr>
            </w:rPrChange>
          </w:rPr>
          <w:t xml:space="preserve"> 2000 Oct</w:t>
        </w:r>
        <w:proofErr w:type="gramStart"/>
        <w:r w:rsidRPr="0053592A">
          <w:rPr>
            <w:rFonts w:ascii="Times New Roman" w:hAnsi="Times New Roman"/>
            <w:u w:color="262626"/>
            <w:lang w:val="en-US"/>
            <w:rPrChange w:id="1562" w:author="D B" w:date="2015-09-26T23:19:00Z">
              <w:rPr>
                <w:rFonts w:ascii="Arial" w:hAnsi="Arial" w:cs="Arial"/>
                <w:u w:color="262626"/>
                <w:lang w:val="en-US"/>
              </w:rPr>
            </w:rPrChange>
          </w:rPr>
          <w:t>;23</w:t>
        </w:r>
        <w:proofErr w:type="gramEnd"/>
        <w:r w:rsidRPr="0053592A">
          <w:rPr>
            <w:rFonts w:ascii="Times New Roman" w:hAnsi="Times New Roman"/>
            <w:u w:color="262626"/>
            <w:lang w:val="en-US"/>
            <w:rPrChange w:id="1563" w:author="D B" w:date="2015-09-26T23:19:00Z">
              <w:rPr>
                <w:rFonts w:ascii="Arial" w:hAnsi="Arial" w:cs="Arial"/>
                <w:u w:color="262626"/>
                <w:lang w:val="en-US"/>
              </w:rPr>
            </w:rPrChange>
          </w:rPr>
          <w:t xml:space="preserve">;77(1):41-51. </w:t>
        </w:r>
        <w:proofErr w:type="spellStart"/>
        <w:proofErr w:type="gramStart"/>
        <w:r w:rsidRPr="0053592A">
          <w:rPr>
            <w:rFonts w:ascii="Times New Roman" w:hAnsi="Times New Roman"/>
            <w:color w:val="27588B"/>
            <w:lang w:val="en-US"/>
            <w:rPrChange w:id="1564" w:author="D B" w:date="2015-09-26T23:19:00Z">
              <w:rPr>
                <w:rFonts w:ascii="Arial" w:hAnsi="Arial" w:cs="Arial"/>
                <w:color w:val="27588B"/>
                <w:sz w:val="26"/>
                <w:szCs w:val="26"/>
                <w:lang w:val="en-US"/>
              </w:rPr>
            </w:rPrChange>
          </w:rPr>
          <w:t>doi</w:t>
        </w:r>
        <w:proofErr w:type="spellEnd"/>
        <w:proofErr w:type="gramEnd"/>
        <w:r w:rsidRPr="0053592A">
          <w:rPr>
            <w:rFonts w:ascii="Times New Roman" w:hAnsi="Times New Roman"/>
            <w:color w:val="27588B"/>
            <w:lang w:val="en-US"/>
            <w:rPrChange w:id="1565" w:author="D B" w:date="2015-09-26T23:19:00Z">
              <w:rPr>
                <w:rFonts w:ascii="Arial" w:hAnsi="Arial" w:cs="Arial"/>
                <w:color w:val="27588B"/>
                <w:sz w:val="26"/>
                <w:szCs w:val="26"/>
                <w:lang w:val="en-US"/>
              </w:rPr>
            </w:rPrChange>
          </w:rPr>
          <w:t xml:space="preserve">: </w:t>
        </w:r>
        <w:r w:rsidRPr="0053592A">
          <w:rPr>
            <w:rFonts w:ascii="Times New Roman" w:hAnsi="Times New Roman"/>
            <w:rPrChange w:id="1566" w:author="D B" w:date="2015-09-26T23:19:00Z">
              <w:rPr/>
            </w:rPrChange>
          </w:rPr>
          <w:fldChar w:fldCharType="begin"/>
        </w:r>
        <w:r w:rsidRPr="0053592A">
          <w:rPr>
            <w:rFonts w:ascii="Times New Roman" w:hAnsi="Times New Roman"/>
            <w:rPrChange w:id="1567" w:author="D B" w:date="2015-09-26T23:19:00Z">
              <w:rPr/>
            </w:rPrChange>
          </w:rPr>
          <w:instrText xml:space="preserve"> HYPERLINK "http://dx.doi.org/10.1016/S0001-706X(00)00122-4" </w:instrText>
        </w:r>
        <w:r w:rsidRPr="0053592A">
          <w:rPr>
            <w:rFonts w:ascii="Times New Roman" w:hAnsi="Times New Roman"/>
            <w:rPrChange w:id="1568" w:author="D B" w:date="2015-09-26T23:19:00Z">
              <w:rPr/>
            </w:rPrChange>
          </w:rPr>
          <w:fldChar w:fldCharType="separate"/>
        </w:r>
        <w:r w:rsidRPr="0053592A">
          <w:rPr>
            <w:rStyle w:val="Hyperlink"/>
            <w:rFonts w:ascii="Times New Roman" w:hAnsi="Times New Roman"/>
            <w:rPrChange w:id="1569" w:author="D B" w:date="2015-09-26T23:19:00Z">
              <w:rPr>
                <w:rStyle w:val="Hyperlink"/>
              </w:rPr>
            </w:rPrChange>
          </w:rPr>
          <w:t>http://dx.doi.org/10.1016/S0001-706X(00)00122-4</w:t>
        </w:r>
        <w:r w:rsidRPr="0053592A">
          <w:rPr>
            <w:rFonts w:ascii="Times New Roman" w:hAnsi="Times New Roman"/>
            <w:rPrChange w:id="1570" w:author="D B" w:date="2015-09-26T23:19:00Z">
              <w:rPr/>
            </w:rPrChange>
          </w:rPr>
          <w:fldChar w:fldCharType="end"/>
        </w:r>
        <w:r w:rsidRPr="0053592A">
          <w:rPr>
            <w:rFonts w:ascii="Times New Roman" w:hAnsi="Times New Roman"/>
            <w:rPrChange w:id="1571" w:author="D B" w:date="2015-09-26T23:19:00Z">
              <w:rPr/>
            </w:rPrChange>
          </w:rPr>
          <w:t xml:space="preserve">. </w:t>
        </w:r>
        <w:r w:rsidRPr="0053592A">
          <w:rPr>
            <w:rFonts w:ascii="Times New Roman" w:hAnsi="Times New Roman"/>
            <w:color w:val="454545"/>
            <w:lang w:val="en-US"/>
            <w:rPrChange w:id="1572" w:author="D B" w:date="2015-09-26T23:19:00Z">
              <w:rPr>
                <w:rFonts w:ascii="Arial" w:hAnsi="Arial" w:cs="Arial"/>
                <w:color w:val="454545"/>
                <w:lang w:val="en-US"/>
              </w:rPr>
            </w:rPrChange>
          </w:rPr>
          <w:t>PMID: 10996119</w:t>
        </w:r>
      </w:ins>
    </w:p>
    <w:p w14:paraId="61BA2F8A"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573" w:author="D B" w:date="2015-09-26T23:18:00Z"/>
          <w:rFonts w:ascii="Times New Roman" w:hAnsi="Times New Roman"/>
          <w:color w:val="454545"/>
          <w:lang w:val="en-US"/>
          <w:rPrChange w:id="1574" w:author="D B" w:date="2015-09-26T23:19:00Z">
            <w:rPr>
              <w:ins w:id="1575" w:author="D B" w:date="2015-09-26T23:18:00Z"/>
              <w:rFonts w:ascii="Arial" w:hAnsi="Arial" w:cs="Arial"/>
              <w:color w:val="454545"/>
              <w:lang w:val="en-US"/>
            </w:rPr>
          </w:rPrChange>
        </w:rPr>
      </w:pPr>
      <w:ins w:id="1576" w:author="D B" w:date="2015-09-26T23:18:00Z">
        <w:r w:rsidRPr="0053592A">
          <w:rPr>
            <w:rFonts w:ascii="Times New Roman" w:hAnsi="Times New Roman"/>
            <w:rPrChange w:id="1577" w:author="D B" w:date="2015-09-26T23:19:00Z">
              <w:rPr/>
            </w:rPrChange>
          </w:rPr>
          <w:t xml:space="preserve">Engels D, </w:t>
        </w:r>
        <w:proofErr w:type="spellStart"/>
        <w:r w:rsidRPr="0053592A">
          <w:rPr>
            <w:rFonts w:ascii="Times New Roman" w:hAnsi="Times New Roman"/>
            <w:rPrChange w:id="1578" w:author="D B" w:date="2015-09-26T23:19:00Z">
              <w:rPr/>
            </w:rPrChange>
          </w:rPr>
          <w:t>Chitsulo</w:t>
        </w:r>
        <w:proofErr w:type="spellEnd"/>
        <w:r w:rsidRPr="0053592A">
          <w:rPr>
            <w:rFonts w:ascii="Times New Roman" w:hAnsi="Times New Roman"/>
            <w:rPrChange w:id="1579" w:author="D B" w:date="2015-09-26T23:19:00Z">
              <w:rPr/>
            </w:rPrChange>
          </w:rPr>
          <w:t xml:space="preserve"> L, Montresor A, </w:t>
        </w:r>
        <w:proofErr w:type="spellStart"/>
        <w:r w:rsidRPr="0053592A">
          <w:rPr>
            <w:rFonts w:ascii="Times New Roman" w:hAnsi="Times New Roman"/>
            <w:rPrChange w:id="1580" w:author="D B" w:date="2015-09-26T23:19:00Z">
              <w:rPr/>
            </w:rPrChange>
          </w:rPr>
          <w:t>Savioli</w:t>
        </w:r>
        <w:proofErr w:type="spellEnd"/>
        <w:r w:rsidRPr="0053592A">
          <w:rPr>
            <w:rFonts w:ascii="Times New Roman" w:hAnsi="Times New Roman"/>
            <w:rPrChange w:id="1581" w:author="D B" w:date="2015-09-26T23:19:00Z">
              <w:rPr/>
            </w:rPrChange>
          </w:rPr>
          <w:t xml:space="preserve"> L. The global epidemiological situation of schistosomiasis and new approaches to control and research. </w:t>
        </w:r>
        <w:proofErr w:type="spellStart"/>
        <w:r w:rsidRPr="0053592A">
          <w:rPr>
            <w:rFonts w:ascii="Times New Roman" w:hAnsi="Times New Roman"/>
            <w:rPrChange w:id="1582" w:author="D B" w:date="2015-09-26T23:19:00Z">
              <w:rPr/>
            </w:rPrChange>
          </w:rPr>
          <w:t>Acta</w:t>
        </w:r>
        <w:proofErr w:type="spellEnd"/>
        <w:r w:rsidRPr="0053592A">
          <w:rPr>
            <w:rFonts w:ascii="Times New Roman" w:hAnsi="Times New Roman"/>
            <w:rPrChange w:id="1583" w:author="D B" w:date="2015-09-26T23:19:00Z">
              <w:rPr/>
            </w:rPrChange>
          </w:rPr>
          <w:t xml:space="preserve"> Trop. 2002 May</w:t>
        </w:r>
        <w:proofErr w:type="gramStart"/>
        <w:r w:rsidRPr="0053592A">
          <w:rPr>
            <w:rFonts w:ascii="Times New Roman" w:hAnsi="Times New Roman"/>
            <w:rPrChange w:id="1584" w:author="D B" w:date="2015-09-26T23:19:00Z">
              <w:rPr/>
            </w:rPrChange>
          </w:rPr>
          <w:t>;82</w:t>
        </w:r>
        <w:proofErr w:type="gramEnd"/>
        <w:r w:rsidRPr="0053592A">
          <w:rPr>
            <w:rFonts w:ascii="Times New Roman" w:hAnsi="Times New Roman"/>
            <w:rPrChange w:id="1585" w:author="D B" w:date="2015-09-26T23:19:00Z">
              <w:rPr/>
            </w:rPrChange>
          </w:rPr>
          <w:t xml:space="preserve">(2):139-46. </w:t>
        </w:r>
        <w:r w:rsidRPr="0053592A">
          <w:rPr>
            <w:rFonts w:ascii="Times New Roman" w:hAnsi="Times New Roman"/>
            <w:rPrChange w:id="1586" w:author="D B" w:date="2015-09-26T23:19:00Z">
              <w:rPr/>
            </w:rPrChange>
          </w:rPr>
          <w:fldChar w:fldCharType="begin"/>
        </w:r>
        <w:r w:rsidRPr="0053592A">
          <w:rPr>
            <w:rFonts w:ascii="Times New Roman" w:hAnsi="Times New Roman"/>
            <w:rPrChange w:id="1587" w:author="D B" w:date="2015-09-26T23:19:00Z">
              <w:rPr/>
            </w:rPrChange>
          </w:rPr>
          <w:instrText xml:space="preserve"> HYPERLINK "http://dx.doi.org/10.1016/S0001-706X(02)00045-1" </w:instrText>
        </w:r>
        <w:r w:rsidRPr="0053592A">
          <w:rPr>
            <w:rFonts w:ascii="Times New Roman" w:hAnsi="Times New Roman"/>
            <w:rPrChange w:id="1588" w:author="D B" w:date="2015-09-26T23:19:00Z">
              <w:rPr/>
            </w:rPrChange>
          </w:rPr>
          <w:fldChar w:fldCharType="separate"/>
        </w:r>
        <w:r w:rsidRPr="0053592A">
          <w:rPr>
            <w:rStyle w:val="Hyperlink"/>
            <w:rFonts w:ascii="Times New Roman" w:hAnsi="Times New Roman"/>
            <w:rPrChange w:id="1589" w:author="D B" w:date="2015-09-26T23:19:00Z">
              <w:rPr>
                <w:rStyle w:val="Hyperlink"/>
              </w:rPr>
            </w:rPrChange>
          </w:rPr>
          <w:t>http://dx.doi.org/10.1016/S0001-706X(02)00045-1</w:t>
        </w:r>
        <w:r w:rsidRPr="0053592A">
          <w:rPr>
            <w:rFonts w:ascii="Times New Roman" w:hAnsi="Times New Roman"/>
            <w:rPrChange w:id="1590" w:author="D B" w:date="2015-09-26T23:19:00Z">
              <w:rPr/>
            </w:rPrChange>
          </w:rPr>
          <w:fldChar w:fldCharType="end"/>
        </w:r>
        <w:r w:rsidRPr="0053592A">
          <w:rPr>
            <w:rFonts w:ascii="Times New Roman" w:hAnsi="Times New Roman"/>
            <w:color w:val="454545"/>
            <w:lang w:val="en-US"/>
            <w:rPrChange w:id="1591" w:author="D B" w:date="2015-09-26T23:19:00Z">
              <w:rPr>
                <w:rFonts w:ascii="Arial" w:hAnsi="Arial" w:cs="Arial"/>
                <w:color w:val="454545"/>
                <w:lang w:val="en-US"/>
              </w:rPr>
            </w:rPrChange>
          </w:rPr>
          <w:t>. PMID: 12020886.</w:t>
        </w:r>
      </w:ins>
    </w:p>
    <w:p w14:paraId="3EBE9B59"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592" w:author="D B" w:date="2015-09-26T23:18:00Z"/>
          <w:rFonts w:ascii="Times New Roman" w:hAnsi="Times New Roman"/>
          <w:color w:val="262626"/>
          <w:lang w:val="en-US"/>
          <w:rPrChange w:id="1593" w:author="D B" w:date="2015-09-26T23:19:00Z">
            <w:rPr>
              <w:ins w:id="1594" w:author="D B" w:date="2015-09-26T23:18:00Z"/>
              <w:rFonts w:ascii="Arial" w:hAnsi="Arial" w:cs="Arial"/>
              <w:color w:val="262626"/>
              <w:sz w:val="26"/>
              <w:szCs w:val="26"/>
              <w:lang w:val="en-US"/>
            </w:rPr>
          </w:rPrChange>
        </w:rPr>
      </w:pPr>
      <w:proofErr w:type="spellStart"/>
      <w:ins w:id="1595" w:author="D B" w:date="2015-09-26T23:18:00Z">
        <w:r w:rsidRPr="0053592A">
          <w:rPr>
            <w:rFonts w:ascii="Times New Roman" w:hAnsi="Times New Roman"/>
            <w:color w:val="262626"/>
            <w:lang w:val="en-US"/>
            <w:rPrChange w:id="1596" w:author="D B" w:date="2015-09-26T23:19:00Z">
              <w:rPr>
                <w:rFonts w:ascii="Arial" w:hAnsi="Arial" w:cs="Arial"/>
                <w:color w:val="262626"/>
                <w:sz w:val="26"/>
                <w:szCs w:val="26"/>
                <w:lang w:val="en-US"/>
              </w:rPr>
            </w:rPrChange>
          </w:rPr>
          <w:t>Hotez</w:t>
        </w:r>
        <w:proofErr w:type="spellEnd"/>
        <w:r w:rsidRPr="0053592A">
          <w:rPr>
            <w:rFonts w:ascii="Times New Roman" w:hAnsi="Times New Roman"/>
            <w:color w:val="262626"/>
            <w:lang w:val="en-US"/>
            <w:rPrChange w:id="1597" w:author="D B" w:date="2015-09-26T23:19:00Z">
              <w:rPr>
                <w:rFonts w:ascii="Arial" w:hAnsi="Arial" w:cs="Arial"/>
                <w:color w:val="262626"/>
                <w:sz w:val="26"/>
                <w:szCs w:val="26"/>
                <w:lang w:val="en-US"/>
              </w:rPr>
            </w:rPrChange>
          </w:rPr>
          <w:t xml:space="preserve"> PJ, </w:t>
        </w:r>
        <w:proofErr w:type="spellStart"/>
        <w:r w:rsidRPr="0053592A">
          <w:rPr>
            <w:rFonts w:ascii="Times New Roman" w:hAnsi="Times New Roman"/>
            <w:color w:val="262626"/>
            <w:lang w:val="en-US"/>
            <w:rPrChange w:id="1598" w:author="D B" w:date="2015-09-26T23:19:00Z">
              <w:rPr>
                <w:rFonts w:ascii="Arial" w:hAnsi="Arial" w:cs="Arial"/>
                <w:color w:val="262626"/>
                <w:sz w:val="26"/>
                <w:szCs w:val="26"/>
                <w:lang w:val="en-US"/>
              </w:rPr>
            </w:rPrChange>
          </w:rPr>
          <w:t>Molyneux</w:t>
        </w:r>
        <w:proofErr w:type="spellEnd"/>
        <w:r w:rsidRPr="0053592A">
          <w:rPr>
            <w:rFonts w:ascii="Times New Roman" w:hAnsi="Times New Roman"/>
            <w:color w:val="262626"/>
            <w:lang w:val="en-US"/>
            <w:rPrChange w:id="1599" w:author="D B" w:date="2015-09-26T23:19:00Z">
              <w:rPr>
                <w:rFonts w:ascii="Arial" w:hAnsi="Arial" w:cs="Arial"/>
                <w:color w:val="262626"/>
                <w:sz w:val="26"/>
                <w:szCs w:val="26"/>
                <w:lang w:val="en-US"/>
              </w:rPr>
            </w:rPrChange>
          </w:rPr>
          <w:t xml:space="preserve"> DH, Fenwick A, </w:t>
        </w:r>
        <w:proofErr w:type="spellStart"/>
        <w:r w:rsidRPr="0053592A">
          <w:rPr>
            <w:rFonts w:ascii="Times New Roman" w:hAnsi="Times New Roman"/>
            <w:color w:val="262626"/>
            <w:lang w:val="en-US"/>
            <w:rPrChange w:id="1600" w:author="D B" w:date="2015-09-26T23:19:00Z">
              <w:rPr>
                <w:rFonts w:ascii="Arial" w:hAnsi="Arial" w:cs="Arial"/>
                <w:color w:val="262626"/>
                <w:sz w:val="26"/>
                <w:szCs w:val="26"/>
                <w:lang w:val="en-US"/>
              </w:rPr>
            </w:rPrChange>
          </w:rPr>
          <w:t>Ottesen</w:t>
        </w:r>
        <w:proofErr w:type="spellEnd"/>
        <w:r w:rsidRPr="0053592A">
          <w:rPr>
            <w:rFonts w:ascii="Times New Roman" w:hAnsi="Times New Roman"/>
            <w:color w:val="262626"/>
            <w:lang w:val="en-US"/>
            <w:rPrChange w:id="1601" w:author="D B" w:date="2015-09-26T23:19:00Z">
              <w:rPr>
                <w:rFonts w:ascii="Arial" w:hAnsi="Arial" w:cs="Arial"/>
                <w:color w:val="262626"/>
                <w:sz w:val="26"/>
                <w:szCs w:val="26"/>
                <w:lang w:val="en-US"/>
              </w:rPr>
            </w:rPrChange>
          </w:rPr>
          <w:t xml:space="preserve"> E, Sachs SE, Sachs JD. Incorporating a Rapid-Impact Package for Neglected Tropical Diseases with Programs for HIV/AIDS, Tuberculosis, and Malaria. </w:t>
        </w:r>
        <w:proofErr w:type="spellStart"/>
        <w:r w:rsidRPr="0053592A">
          <w:rPr>
            <w:rFonts w:ascii="Times New Roman" w:hAnsi="Times New Roman"/>
            <w:color w:val="262626"/>
            <w:lang w:val="en-US"/>
            <w:rPrChange w:id="1602" w:author="D B" w:date="2015-09-26T23:19:00Z">
              <w:rPr>
                <w:rFonts w:ascii="Arial" w:hAnsi="Arial" w:cs="Arial"/>
                <w:color w:val="262626"/>
                <w:sz w:val="26"/>
                <w:szCs w:val="26"/>
                <w:lang w:val="en-US"/>
              </w:rPr>
            </w:rPrChange>
          </w:rPr>
          <w:t>PLoS</w:t>
        </w:r>
        <w:proofErr w:type="spellEnd"/>
        <w:r w:rsidRPr="0053592A">
          <w:rPr>
            <w:rFonts w:ascii="Times New Roman" w:hAnsi="Times New Roman"/>
            <w:color w:val="262626"/>
            <w:lang w:val="en-US"/>
            <w:rPrChange w:id="1603" w:author="D B" w:date="2015-09-26T23:19:00Z">
              <w:rPr>
                <w:rFonts w:ascii="Arial" w:hAnsi="Arial" w:cs="Arial"/>
                <w:color w:val="262626"/>
                <w:sz w:val="26"/>
                <w:szCs w:val="26"/>
                <w:lang w:val="en-US"/>
              </w:rPr>
            </w:rPrChange>
          </w:rPr>
          <w:t xml:space="preserve"> Med 2007</w:t>
        </w:r>
        <w:proofErr w:type="gramStart"/>
        <w:r w:rsidRPr="0053592A">
          <w:rPr>
            <w:rFonts w:ascii="Times New Roman" w:hAnsi="Times New Roman"/>
            <w:color w:val="262626"/>
            <w:lang w:val="en-US"/>
            <w:rPrChange w:id="1604" w:author="D B" w:date="2015-09-26T23:19:00Z">
              <w:rPr>
                <w:rFonts w:ascii="Arial" w:hAnsi="Arial" w:cs="Arial"/>
                <w:color w:val="262626"/>
                <w:sz w:val="26"/>
                <w:szCs w:val="26"/>
                <w:lang w:val="en-US"/>
              </w:rPr>
            </w:rPrChange>
          </w:rPr>
          <w:t>;4</w:t>
        </w:r>
        <w:proofErr w:type="gramEnd"/>
        <w:r w:rsidRPr="0053592A">
          <w:rPr>
            <w:rFonts w:ascii="Times New Roman" w:hAnsi="Times New Roman"/>
            <w:color w:val="262626"/>
            <w:lang w:val="en-US"/>
            <w:rPrChange w:id="1605" w:author="D B" w:date="2015-09-26T23:19:00Z">
              <w:rPr>
                <w:rFonts w:ascii="Arial" w:hAnsi="Arial" w:cs="Arial"/>
                <w:color w:val="262626"/>
                <w:sz w:val="26"/>
                <w:szCs w:val="26"/>
                <w:lang w:val="en-US"/>
              </w:rPr>
            </w:rPrChange>
          </w:rPr>
          <w:t xml:space="preserve">(9):e277. </w:t>
        </w:r>
        <w:proofErr w:type="spellStart"/>
        <w:proofErr w:type="gramStart"/>
        <w:r w:rsidRPr="0053592A">
          <w:rPr>
            <w:rFonts w:ascii="Times New Roman" w:hAnsi="Times New Roman"/>
            <w:color w:val="262626"/>
            <w:lang w:val="en-US"/>
            <w:rPrChange w:id="1606" w:author="D B" w:date="2015-09-26T23:19:00Z">
              <w:rPr>
                <w:rFonts w:ascii="Arial" w:hAnsi="Arial" w:cs="Arial"/>
                <w:color w:val="262626"/>
                <w:sz w:val="26"/>
                <w:szCs w:val="26"/>
                <w:lang w:val="en-US"/>
              </w:rPr>
            </w:rPrChange>
          </w:rPr>
          <w:t>doi</w:t>
        </w:r>
        <w:proofErr w:type="spellEnd"/>
        <w:proofErr w:type="gramEnd"/>
        <w:r w:rsidRPr="0053592A">
          <w:rPr>
            <w:rFonts w:ascii="Times New Roman" w:hAnsi="Times New Roman"/>
            <w:color w:val="262626"/>
            <w:lang w:val="en-US"/>
            <w:rPrChange w:id="1607" w:author="D B" w:date="2015-09-26T23:19:00Z">
              <w:rPr>
                <w:rFonts w:ascii="Arial" w:hAnsi="Arial" w:cs="Arial"/>
                <w:color w:val="262626"/>
                <w:sz w:val="26"/>
                <w:szCs w:val="26"/>
                <w:lang w:val="en-US"/>
              </w:rPr>
            </w:rPrChange>
          </w:rPr>
          <w:t xml:space="preserve">: </w:t>
        </w:r>
        <w:r w:rsidRPr="0053592A">
          <w:rPr>
            <w:rFonts w:ascii="Times New Roman" w:hAnsi="Times New Roman"/>
            <w:color w:val="262626"/>
            <w:lang w:val="en-US"/>
            <w:rPrChange w:id="1608" w:author="D B" w:date="2015-09-26T23:19:00Z">
              <w:rPr>
                <w:rFonts w:ascii="Arial" w:hAnsi="Arial" w:cs="Arial"/>
                <w:color w:val="262626"/>
                <w:sz w:val="26"/>
                <w:szCs w:val="26"/>
                <w:lang w:val="en-US"/>
              </w:rPr>
            </w:rPrChange>
          </w:rPr>
          <w:fldChar w:fldCharType="begin"/>
        </w:r>
        <w:r w:rsidRPr="0053592A">
          <w:rPr>
            <w:rFonts w:ascii="Times New Roman" w:hAnsi="Times New Roman"/>
            <w:color w:val="262626"/>
            <w:lang w:val="en-US"/>
            <w:rPrChange w:id="1609" w:author="D B" w:date="2015-09-26T23:19:00Z">
              <w:rPr>
                <w:rFonts w:ascii="Arial" w:hAnsi="Arial" w:cs="Arial"/>
                <w:color w:val="262626"/>
                <w:sz w:val="26"/>
                <w:szCs w:val="26"/>
                <w:lang w:val="en-US"/>
              </w:rPr>
            </w:rPrChange>
          </w:rPr>
          <w:instrText xml:space="preserve"> HYPERLINK "http://dx.doi.org/10.1371%2Fjournal.pmed.0030102" </w:instrText>
        </w:r>
        <w:r w:rsidRPr="0053592A">
          <w:rPr>
            <w:rFonts w:ascii="Times New Roman" w:hAnsi="Times New Roman"/>
            <w:color w:val="262626"/>
            <w:lang w:val="en-US"/>
            <w:rPrChange w:id="1610" w:author="D B" w:date="2015-09-26T23:19:00Z">
              <w:rPr>
                <w:rFonts w:ascii="Arial" w:hAnsi="Arial" w:cs="Arial"/>
                <w:color w:val="262626"/>
                <w:sz w:val="26"/>
                <w:szCs w:val="26"/>
                <w:lang w:val="en-US"/>
              </w:rPr>
            </w:rPrChange>
          </w:rPr>
          <w:fldChar w:fldCharType="separate"/>
        </w:r>
        <w:r w:rsidRPr="0053592A">
          <w:rPr>
            <w:rStyle w:val="Hyperlink"/>
            <w:rFonts w:ascii="Times New Roman" w:hAnsi="Times New Roman"/>
            <w:lang w:val="en-US"/>
            <w:rPrChange w:id="1611" w:author="D B" w:date="2015-09-26T23:19:00Z">
              <w:rPr>
                <w:rStyle w:val="Hyperlink"/>
                <w:rFonts w:ascii="Arial" w:hAnsi="Arial" w:cs="Arial"/>
                <w:sz w:val="26"/>
                <w:szCs w:val="26"/>
                <w:lang w:val="en-US"/>
              </w:rPr>
            </w:rPrChange>
          </w:rPr>
          <w:t>http://dx.doi.org/10.1371%2Fjournal.pmed.0030102</w:t>
        </w:r>
        <w:r w:rsidRPr="0053592A">
          <w:rPr>
            <w:rFonts w:ascii="Times New Roman" w:hAnsi="Times New Roman"/>
            <w:color w:val="262626"/>
            <w:lang w:val="en-US"/>
            <w:rPrChange w:id="1612" w:author="D B" w:date="2015-09-26T23:19:00Z">
              <w:rPr>
                <w:rFonts w:ascii="Arial" w:hAnsi="Arial" w:cs="Arial"/>
                <w:color w:val="262626"/>
                <w:sz w:val="26"/>
                <w:szCs w:val="26"/>
                <w:lang w:val="en-US"/>
              </w:rPr>
            </w:rPrChange>
          </w:rPr>
          <w:fldChar w:fldCharType="end"/>
        </w:r>
        <w:r w:rsidRPr="0053592A">
          <w:rPr>
            <w:rFonts w:ascii="Times New Roman" w:hAnsi="Times New Roman"/>
            <w:color w:val="262626"/>
            <w:lang w:val="en-US"/>
            <w:rPrChange w:id="1613" w:author="D B" w:date="2015-09-26T23:19:00Z">
              <w:rPr>
                <w:rFonts w:ascii="Arial" w:hAnsi="Arial" w:cs="Arial"/>
                <w:color w:val="262626"/>
                <w:sz w:val="26"/>
                <w:szCs w:val="26"/>
                <w:lang w:val="en-US"/>
              </w:rPr>
            </w:rPrChange>
          </w:rPr>
          <w:t xml:space="preserve">. </w:t>
        </w:r>
        <w:r w:rsidRPr="0053592A">
          <w:rPr>
            <w:rFonts w:ascii="Times New Roman" w:hAnsi="Times New Roman"/>
            <w:color w:val="454545"/>
            <w:lang w:val="en-US"/>
            <w:rPrChange w:id="1614" w:author="D B" w:date="2015-09-26T23:19:00Z">
              <w:rPr>
                <w:rFonts w:ascii="Arial" w:hAnsi="Arial" w:cs="Arial"/>
                <w:color w:val="454545"/>
                <w:lang w:val="en-US"/>
              </w:rPr>
            </w:rPrChange>
          </w:rPr>
          <w:t xml:space="preserve">PMID: 16435908. </w:t>
        </w:r>
      </w:ins>
    </w:p>
    <w:p w14:paraId="315A737C"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615" w:author="D B" w:date="2015-09-26T23:18:00Z"/>
          <w:rFonts w:ascii="Times New Roman" w:hAnsi="Times New Roman"/>
          <w:color w:val="262626"/>
          <w:u w:val="single" w:color="262626"/>
          <w:lang w:val="en-US"/>
          <w:rPrChange w:id="1616" w:author="D B" w:date="2015-09-26T23:19:00Z">
            <w:rPr>
              <w:ins w:id="1617" w:author="D B" w:date="2015-09-26T23:18:00Z"/>
              <w:rFonts w:ascii="Arial" w:hAnsi="Arial" w:cs="Arial"/>
              <w:color w:val="262626"/>
              <w:u w:val="single" w:color="262626"/>
              <w:lang w:val="en-US"/>
            </w:rPr>
          </w:rPrChange>
        </w:rPr>
      </w:pPr>
      <w:ins w:id="1618" w:author="D B" w:date="2015-09-26T23:18:00Z">
        <w:r w:rsidRPr="0053592A">
          <w:rPr>
            <w:rFonts w:ascii="Times New Roman" w:hAnsi="Times New Roman"/>
            <w:rPrChange w:id="1619" w:author="D B" w:date="2015-09-26T23:19:00Z">
              <w:rPr/>
            </w:rPrChange>
          </w:rPr>
          <w:t xml:space="preserve">Steinmann P, Keiser J, </w:t>
        </w:r>
        <w:proofErr w:type="spellStart"/>
        <w:r w:rsidRPr="0053592A">
          <w:rPr>
            <w:rFonts w:ascii="Times New Roman" w:hAnsi="Times New Roman"/>
            <w:rPrChange w:id="1620" w:author="D B" w:date="2015-09-26T23:19:00Z">
              <w:rPr/>
            </w:rPrChange>
          </w:rPr>
          <w:t>Bos</w:t>
        </w:r>
        <w:proofErr w:type="spellEnd"/>
        <w:r w:rsidRPr="0053592A">
          <w:rPr>
            <w:rFonts w:ascii="Times New Roman" w:hAnsi="Times New Roman"/>
            <w:rPrChange w:id="1621" w:author="D B" w:date="2015-09-26T23:19:00Z">
              <w:rPr/>
            </w:rPrChange>
          </w:rPr>
          <w:t xml:space="preserve"> R, Tanner M, </w:t>
        </w:r>
        <w:proofErr w:type="spellStart"/>
        <w:r w:rsidRPr="0053592A">
          <w:rPr>
            <w:rFonts w:ascii="Times New Roman" w:hAnsi="Times New Roman"/>
            <w:rPrChange w:id="1622" w:author="D B" w:date="2015-09-26T23:19:00Z">
              <w:rPr/>
            </w:rPrChange>
          </w:rPr>
          <w:t>Utzinger</w:t>
        </w:r>
        <w:proofErr w:type="spellEnd"/>
        <w:r w:rsidRPr="0053592A">
          <w:rPr>
            <w:rFonts w:ascii="Times New Roman" w:hAnsi="Times New Roman"/>
            <w:rPrChange w:id="1623" w:author="D B" w:date="2015-09-26T23:19:00Z">
              <w:rPr/>
            </w:rPrChange>
          </w:rPr>
          <w:t xml:space="preserve"> J. Schistosomiasis and water resources development: systematic review, meta-analysis, and estimates of people at risk. </w:t>
        </w:r>
        <w:r w:rsidRPr="0053592A">
          <w:rPr>
            <w:rFonts w:ascii="Times New Roman" w:hAnsi="Times New Roman"/>
            <w:color w:val="262626"/>
            <w:u w:val="single" w:color="262626"/>
            <w:lang w:val="en-US"/>
            <w:rPrChange w:id="1624" w:author="D B" w:date="2015-09-26T23:19:00Z">
              <w:rPr>
                <w:rFonts w:ascii="Arial" w:hAnsi="Arial" w:cs="Arial"/>
                <w:color w:val="262626"/>
                <w:u w:val="single" w:color="262626"/>
                <w:lang w:val="en-US"/>
              </w:rPr>
            </w:rPrChange>
          </w:rPr>
          <w:t>Lancet Infect Dis.</w:t>
        </w:r>
        <w:r w:rsidRPr="0053592A">
          <w:rPr>
            <w:rFonts w:ascii="Times New Roman" w:hAnsi="Times New Roman"/>
            <w:u w:color="262626"/>
            <w:lang w:val="en-US"/>
            <w:rPrChange w:id="1625" w:author="D B" w:date="2015-09-26T23:19:00Z">
              <w:rPr>
                <w:rFonts w:ascii="Arial" w:hAnsi="Arial" w:cs="Arial"/>
                <w:u w:color="262626"/>
                <w:lang w:val="en-US"/>
              </w:rPr>
            </w:rPrChange>
          </w:rPr>
          <w:t xml:space="preserve"> 2006 Jul</w:t>
        </w:r>
        <w:proofErr w:type="gramStart"/>
        <w:r w:rsidRPr="0053592A">
          <w:rPr>
            <w:rFonts w:ascii="Times New Roman" w:hAnsi="Times New Roman"/>
            <w:u w:color="262626"/>
            <w:lang w:val="en-US"/>
            <w:rPrChange w:id="1626" w:author="D B" w:date="2015-09-26T23:19:00Z">
              <w:rPr>
                <w:rFonts w:ascii="Arial" w:hAnsi="Arial" w:cs="Arial"/>
                <w:u w:color="262626"/>
                <w:lang w:val="en-US"/>
              </w:rPr>
            </w:rPrChange>
          </w:rPr>
          <w:t>;6</w:t>
        </w:r>
        <w:proofErr w:type="gramEnd"/>
        <w:r w:rsidRPr="0053592A">
          <w:rPr>
            <w:rFonts w:ascii="Times New Roman" w:hAnsi="Times New Roman"/>
            <w:u w:color="262626"/>
            <w:lang w:val="en-US"/>
            <w:rPrChange w:id="1627" w:author="D B" w:date="2015-09-26T23:19:00Z">
              <w:rPr>
                <w:rFonts w:ascii="Arial" w:hAnsi="Arial" w:cs="Arial"/>
                <w:u w:color="262626"/>
                <w:lang w:val="en-US"/>
              </w:rPr>
            </w:rPrChange>
          </w:rPr>
          <w:t xml:space="preserve">(7):411-25. </w:t>
        </w:r>
        <w:r w:rsidRPr="0053592A">
          <w:rPr>
            <w:rFonts w:ascii="Times New Roman" w:hAnsi="Times New Roman"/>
            <w:u w:color="262626"/>
            <w:lang w:val="en-US"/>
            <w:rPrChange w:id="1628"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629" w:author="D B" w:date="2015-09-26T23:19:00Z">
              <w:rPr>
                <w:rFonts w:ascii="Arial" w:hAnsi="Arial" w:cs="Arial"/>
                <w:u w:color="262626"/>
                <w:lang w:val="en-US"/>
              </w:rPr>
            </w:rPrChange>
          </w:rPr>
          <w:instrText xml:space="preserve"> HYPERLINK "http://dx.doi.org/10.1016/S1473-3099(06)70521-7" </w:instrText>
        </w:r>
        <w:r w:rsidRPr="0053592A">
          <w:rPr>
            <w:rFonts w:ascii="Times New Roman" w:hAnsi="Times New Roman"/>
            <w:u w:color="262626"/>
            <w:lang w:val="en-US"/>
            <w:rPrChange w:id="1630"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631" w:author="D B" w:date="2015-09-26T23:19:00Z">
              <w:rPr>
                <w:rStyle w:val="Hyperlink"/>
                <w:rFonts w:ascii="Arial" w:hAnsi="Arial" w:cs="Arial"/>
                <w:u w:color="262626"/>
                <w:lang w:val="en-US"/>
              </w:rPr>
            </w:rPrChange>
          </w:rPr>
          <w:t>http://dx.doi.org/10.1016/S1473-3099(06)70521-7</w:t>
        </w:r>
        <w:r w:rsidRPr="0053592A">
          <w:rPr>
            <w:rFonts w:ascii="Times New Roman" w:hAnsi="Times New Roman"/>
            <w:u w:color="262626"/>
            <w:lang w:val="en-US"/>
            <w:rPrChange w:id="1632"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633"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634" w:author="D B" w:date="2015-09-26T23:19:00Z">
              <w:rPr>
                <w:rFonts w:ascii="Arial" w:hAnsi="Arial" w:cs="Arial"/>
                <w:color w:val="454545"/>
                <w:lang w:val="en-US"/>
              </w:rPr>
            </w:rPrChange>
          </w:rPr>
          <w:t xml:space="preserve">PMID: 16790382. </w:t>
        </w:r>
      </w:ins>
    </w:p>
    <w:p w14:paraId="760D20D4"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635" w:author="D B" w:date="2015-09-26T23:18:00Z"/>
          <w:rFonts w:ascii="Times New Roman" w:hAnsi="Times New Roman"/>
          <w:rPrChange w:id="1636" w:author="D B" w:date="2015-09-26T23:19:00Z">
            <w:rPr>
              <w:ins w:id="1637" w:author="D B" w:date="2015-09-26T23:18:00Z"/>
            </w:rPr>
          </w:rPrChange>
        </w:rPr>
      </w:pPr>
      <w:ins w:id="1638" w:author="D B" w:date="2015-09-26T23:18:00Z">
        <w:r w:rsidRPr="0053592A">
          <w:rPr>
            <w:rFonts w:ascii="Times New Roman" w:hAnsi="Times New Roman"/>
            <w:highlight w:val="cyan"/>
            <w:rPrChange w:id="1639" w:author="D B" w:date="2015-09-26T23:19:00Z">
              <w:rPr>
                <w:highlight w:val="cyan"/>
              </w:rPr>
            </w:rPrChange>
          </w:rPr>
          <w:t xml:space="preserve">WHO. Schistosomiasis: progress report 2001 - 2011 and strategic </w:t>
        </w:r>
        <w:commentRangeStart w:id="1640"/>
        <w:r w:rsidRPr="0053592A">
          <w:rPr>
            <w:rFonts w:ascii="Times New Roman" w:hAnsi="Times New Roman"/>
            <w:highlight w:val="cyan"/>
            <w:rPrChange w:id="1641" w:author="D B" w:date="2015-09-26T23:19:00Z">
              <w:rPr>
                <w:highlight w:val="cyan"/>
              </w:rPr>
            </w:rPrChange>
          </w:rPr>
          <w:t xml:space="preserve">plan 2012 - 2020. World Health Organization. 2012; 1-82. </w:t>
        </w:r>
      </w:ins>
    </w:p>
    <w:p w14:paraId="70B15B7A"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642" w:author="D B" w:date="2015-09-26T23:18:00Z"/>
          <w:rFonts w:ascii="Times New Roman" w:hAnsi="Times New Roman"/>
          <w:rPrChange w:id="1643" w:author="D B" w:date="2015-09-26T23:19:00Z">
            <w:rPr>
              <w:ins w:id="1644" w:author="D B" w:date="2015-09-26T23:18:00Z"/>
            </w:rPr>
          </w:rPrChange>
        </w:rPr>
      </w:pPr>
      <w:ins w:id="1645" w:author="D B" w:date="2015-09-26T23:18:00Z">
        <w:r w:rsidRPr="0053592A">
          <w:rPr>
            <w:rFonts w:ascii="Times New Roman" w:hAnsi="Times New Roman"/>
            <w:highlight w:val="cyan"/>
            <w:rPrChange w:id="1646" w:author="D B" w:date="2015-09-26T23:19:00Z">
              <w:rPr>
                <w:highlight w:val="cyan"/>
              </w:rPr>
            </w:rPrChange>
          </w:rPr>
          <w:t>WHO. Prevention and control of schistosomiasis and soil-transmitted helminthiasis. Geneva, World Health Organization, 2002 (WHO Technical Report Series, No. 912):1-57.</w:t>
        </w:r>
        <w:r w:rsidRPr="0053592A">
          <w:rPr>
            <w:rFonts w:ascii="Times New Roman" w:hAnsi="Times New Roman"/>
            <w:rPrChange w:id="1647" w:author="D B" w:date="2015-09-26T23:19:00Z">
              <w:rPr/>
            </w:rPrChange>
          </w:rPr>
          <w:t xml:space="preserve"> </w:t>
        </w:r>
      </w:ins>
    </w:p>
    <w:commentRangeEnd w:id="1640"/>
    <w:p w14:paraId="5F0F37E7" w14:textId="77777777" w:rsidR="008630D4" w:rsidRPr="0053592A" w:rsidRDefault="00B85917" w:rsidP="008630D4">
      <w:pPr>
        <w:pStyle w:val="ListParagraph"/>
        <w:numPr>
          <w:ilvl w:val="0"/>
          <w:numId w:val="37"/>
        </w:numPr>
        <w:suppressAutoHyphens w:val="0"/>
        <w:autoSpaceDN/>
        <w:spacing w:after="200" w:line="276" w:lineRule="auto"/>
        <w:contextualSpacing/>
        <w:textAlignment w:val="auto"/>
        <w:rPr>
          <w:ins w:id="1648" w:author="D B" w:date="2015-09-26T23:18:00Z"/>
          <w:rFonts w:ascii="Times New Roman" w:hAnsi="Times New Roman"/>
          <w:rPrChange w:id="1649" w:author="D B" w:date="2015-09-26T23:19:00Z">
            <w:rPr>
              <w:ins w:id="1650" w:author="D B" w:date="2015-09-26T23:18:00Z"/>
              <w:rFonts w:asciiTheme="minorHAnsi" w:hAnsiTheme="minorHAnsi" w:cstheme="minorBidi"/>
            </w:rPr>
          </w:rPrChange>
        </w:rPr>
      </w:pPr>
      <w:ins w:id="1651" w:author="D B" w:date="2015-09-26T23:20:00Z">
        <w:r>
          <w:rPr>
            <w:rStyle w:val="CommentReference"/>
            <w:lang w:eastAsia="x-none"/>
          </w:rPr>
          <w:commentReference w:id="1640"/>
        </w:r>
      </w:ins>
      <w:ins w:id="1652" w:author="D B" w:date="2015-09-26T23:18:00Z">
        <w:r w:rsidR="008630D4" w:rsidRPr="0053592A">
          <w:rPr>
            <w:rFonts w:ascii="Times New Roman" w:hAnsi="Times New Roman"/>
            <w:rPrChange w:id="1653" w:author="D B" w:date="2015-09-26T23:19:00Z">
              <w:rPr/>
            </w:rPrChange>
          </w:rPr>
          <w:t xml:space="preserve">King CH, Dangerfield-Cha M. The unacknowledged impact of chronic schistosomiasis. </w:t>
        </w:r>
        <w:r w:rsidR="008630D4" w:rsidRPr="0053592A">
          <w:rPr>
            <w:rFonts w:ascii="Times New Roman" w:hAnsi="Times New Roman"/>
            <w:color w:val="262626"/>
            <w:u w:val="single" w:color="262626"/>
            <w:lang w:val="en-US"/>
            <w:rPrChange w:id="1654" w:author="D B" w:date="2015-09-26T23:19:00Z">
              <w:rPr>
                <w:rFonts w:ascii="Arial" w:hAnsi="Arial" w:cs="Arial"/>
                <w:color w:val="262626"/>
                <w:u w:val="single" w:color="262626"/>
                <w:lang w:val="en-US"/>
              </w:rPr>
            </w:rPrChange>
          </w:rPr>
          <w:t xml:space="preserve">Chronic </w:t>
        </w:r>
        <w:proofErr w:type="spellStart"/>
        <w:r w:rsidR="008630D4" w:rsidRPr="0053592A">
          <w:rPr>
            <w:rFonts w:ascii="Times New Roman" w:hAnsi="Times New Roman"/>
            <w:color w:val="262626"/>
            <w:u w:val="single" w:color="262626"/>
            <w:lang w:val="en-US"/>
            <w:rPrChange w:id="1655" w:author="D B" w:date="2015-09-26T23:19:00Z">
              <w:rPr>
                <w:rFonts w:ascii="Arial" w:hAnsi="Arial" w:cs="Arial"/>
                <w:color w:val="262626"/>
                <w:u w:val="single" w:color="262626"/>
                <w:lang w:val="en-US"/>
              </w:rPr>
            </w:rPrChange>
          </w:rPr>
          <w:t>Illn</w:t>
        </w:r>
        <w:proofErr w:type="spellEnd"/>
        <w:r w:rsidR="008630D4" w:rsidRPr="0053592A">
          <w:rPr>
            <w:rFonts w:ascii="Times New Roman" w:hAnsi="Times New Roman"/>
            <w:color w:val="262626"/>
            <w:u w:val="single" w:color="262626"/>
            <w:lang w:val="en-US"/>
            <w:rPrChange w:id="1656" w:author="D B" w:date="2015-09-26T23:19:00Z">
              <w:rPr>
                <w:rFonts w:ascii="Arial" w:hAnsi="Arial" w:cs="Arial"/>
                <w:color w:val="262626"/>
                <w:u w:val="single" w:color="262626"/>
                <w:lang w:val="en-US"/>
              </w:rPr>
            </w:rPrChange>
          </w:rPr>
          <w:t>.</w:t>
        </w:r>
        <w:r w:rsidR="008630D4" w:rsidRPr="0053592A">
          <w:rPr>
            <w:rFonts w:ascii="Times New Roman" w:hAnsi="Times New Roman"/>
            <w:u w:color="262626"/>
            <w:lang w:val="en-US"/>
            <w:rPrChange w:id="1657" w:author="D B" w:date="2015-09-26T23:19:00Z">
              <w:rPr>
                <w:rFonts w:ascii="Arial" w:hAnsi="Arial" w:cs="Arial"/>
                <w:u w:color="262626"/>
                <w:lang w:val="en-US"/>
              </w:rPr>
            </w:rPrChange>
          </w:rPr>
          <w:t xml:space="preserve"> 2008 Mar</w:t>
        </w:r>
        <w:proofErr w:type="gramStart"/>
        <w:r w:rsidR="008630D4" w:rsidRPr="0053592A">
          <w:rPr>
            <w:rFonts w:ascii="Times New Roman" w:hAnsi="Times New Roman"/>
            <w:u w:color="262626"/>
            <w:lang w:val="en-US"/>
            <w:rPrChange w:id="1658" w:author="D B" w:date="2015-09-26T23:19:00Z">
              <w:rPr>
                <w:rFonts w:ascii="Arial" w:hAnsi="Arial" w:cs="Arial"/>
                <w:u w:color="262626"/>
                <w:lang w:val="en-US"/>
              </w:rPr>
            </w:rPrChange>
          </w:rPr>
          <w:t>;4</w:t>
        </w:r>
        <w:proofErr w:type="gramEnd"/>
        <w:r w:rsidR="008630D4" w:rsidRPr="0053592A">
          <w:rPr>
            <w:rFonts w:ascii="Times New Roman" w:hAnsi="Times New Roman"/>
            <w:u w:color="262626"/>
            <w:lang w:val="en-US"/>
            <w:rPrChange w:id="1659" w:author="D B" w:date="2015-09-26T23:19:00Z">
              <w:rPr>
                <w:rFonts w:ascii="Arial" w:hAnsi="Arial" w:cs="Arial"/>
                <w:u w:color="262626"/>
                <w:lang w:val="en-US"/>
              </w:rPr>
            </w:rPrChange>
          </w:rPr>
          <w:t xml:space="preserve">(1):65-79. </w:t>
        </w:r>
        <w:proofErr w:type="spellStart"/>
        <w:proofErr w:type="gramStart"/>
        <w:r w:rsidR="008630D4" w:rsidRPr="0053592A">
          <w:rPr>
            <w:rFonts w:ascii="Times New Roman" w:hAnsi="Times New Roman"/>
            <w:u w:color="262626"/>
            <w:lang w:val="en-US"/>
            <w:rPrChange w:id="1660" w:author="D B" w:date="2015-09-26T23:19:00Z">
              <w:rPr>
                <w:rFonts w:ascii="Arial" w:hAnsi="Arial" w:cs="Arial"/>
                <w:u w:color="262626"/>
                <w:lang w:val="en-US"/>
              </w:rPr>
            </w:rPrChange>
          </w:rPr>
          <w:t>doi</w:t>
        </w:r>
        <w:proofErr w:type="spellEnd"/>
        <w:proofErr w:type="gramEnd"/>
        <w:r w:rsidR="008630D4" w:rsidRPr="0053592A">
          <w:rPr>
            <w:rFonts w:ascii="Times New Roman" w:hAnsi="Times New Roman"/>
            <w:u w:color="262626"/>
            <w:lang w:val="en-US"/>
            <w:rPrChange w:id="1661" w:author="D B" w:date="2015-09-26T23:19:00Z">
              <w:rPr>
                <w:rFonts w:ascii="Arial" w:hAnsi="Arial" w:cs="Arial"/>
                <w:u w:color="262626"/>
                <w:lang w:val="en-US"/>
              </w:rPr>
            </w:rPrChange>
          </w:rPr>
          <w:t xml:space="preserve">: </w:t>
        </w:r>
        <w:r w:rsidR="008630D4" w:rsidRPr="0053592A">
          <w:rPr>
            <w:rFonts w:ascii="Times New Roman" w:hAnsi="Times New Roman"/>
            <w:u w:color="262626"/>
            <w:lang w:val="en-US"/>
            <w:rPrChange w:id="1662" w:author="D B" w:date="2015-09-26T23:19:00Z">
              <w:rPr>
                <w:rFonts w:ascii="Arial" w:hAnsi="Arial" w:cs="Arial"/>
                <w:u w:color="262626"/>
                <w:lang w:val="en-US"/>
              </w:rPr>
            </w:rPrChange>
          </w:rPr>
          <w:fldChar w:fldCharType="begin"/>
        </w:r>
        <w:r w:rsidR="008630D4" w:rsidRPr="0053592A">
          <w:rPr>
            <w:rFonts w:ascii="Times New Roman" w:hAnsi="Times New Roman"/>
            <w:u w:color="262626"/>
            <w:lang w:val="en-US"/>
            <w:rPrChange w:id="1663" w:author="D B" w:date="2015-09-26T23:19:00Z">
              <w:rPr>
                <w:rFonts w:ascii="Arial" w:hAnsi="Arial" w:cs="Arial"/>
                <w:u w:color="262626"/>
                <w:lang w:val="en-US"/>
              </w:rPr>
            </w:rPrChange>
          </w:rPr>
          <w:instrText xml:space="preserve"> HYPERLINK "http://dx.doi.org/10.1177/1742395307084407" </w:instrText>
        </w:r>
        <w:r w:rsidR="008630D4" w:rsidRPr="0053592A">
          <w:rPr>
            <w:rFonts w:ascii="Times New Roman" w:hAnsi="Times New Roman"/>
            <w:u w:color="262626"/>
            <w:lang w:val="en-US"/>
            <w:rPrChange w:id="1664" w:author="D B" w:date="2015-09-26T23:19:00Z">
              <w:rPr>
                <w:rFonts w:ascii="Arial" w:hAnsi="Arial" w:cs="Arial"/>
                <w:u w:color="262626"/>
                <w:lang w:val="en-US"/>
              </w:rPr>
            </w:rPrChange>
          </w:rPr>
          <w:fldChar w:fldCharType="separate"/>
        </w:r>
        <w:r w:rsidR="008630D4" w:rsidRPr="0053592A">
          <w:rPr>
            <w:rStyle w:val="Hyperlink"/>
            <w:rFonts w:ascii="Times New Roman" w:hAnsi="Times New Roman"/>
            <w:u w:color="262626"/>
            <w:lang w:val="en-US"/>
            <w:rPrChange w:id="1665" w:author="D B" w:date="2015-09-26T23:19:00Z">
              <w:rPr>
                <w:rStyle w:val="Hyperlink"/>
                <w:rFonts w:ascii="Arial" w:hAnsi="Arial" w:cs="Arial"/>
                <w:u w:color="262626"/>
                <w:lang w:val="en-US"/>
              </w:rPr>
            </w:rPrChange>
          </w:rPr>
          <w:t>http://dx.doi.org/10.1177/1742395307084407</w:t>
        </w:r>
        <w:r w:rsidR="008630D4" w:rsidRPr="0053592A">
          <w:rPr>
            <w:rFonts w:ascii="Times New Roman" w:hAnsi="Times New Roman"/>
            <w:u w:color="262626"/>
            <w:lang w:val="en-US"/>
            <w:rPrChange w:id="1666" w:author="D B" w:date="2015-09-26T23:19:00Z">
              <w:rPr>
                <w:rFonts w:ascii="Arial" w:hAnsi="Arial" w:cs="Arial"/>
                <w:u w:color="262626"/>
                <w:lang w:val="en-US"/>
              </w:rPr>
            </w:rPrChange>
          </w:rPr>
          <w:fldChar w:fldCharType="end"/>
        </w:r>
        <w:r w:rsidR="008630D4" w:rsidRPr="0053592A">
          <w:rPr>
            <w:rFonts w:ascii="Times New Roman" w:hAnsi="Times New Roman"/>
            <w:u w:color="262626"/>
            <w:lang w:val="en-US"/>
            <w:rPrChange w:id="1667" w:author="D B" w:date="2015-09-26T23:19:00Z">
              <w:rPr>
                <w:rFonts w:ascii="Arial" w:hAnsi="Arial" w:cs="Arial"/>
                <w:u w:color="262626"/>
                <w:lang w:val="en-US"/>
              </w:rPr>
            </w:rPrChange>
          </w:rPr>
          <w:t xml:space="preserve">. </w:t>
        </w:r>
        <w:r w:rsidR="008630D4" w:rsidRPr="0053592A">
          <w:rPr>
            <w:rFonts w:ascii="Times New Roman" w:hAnsi="Times New Roman"/>
            <w:color w:val="454545"/>
            <w:lang w:val="en-US"/>
            <w:rPrChange w:id="1668" w:author="D B" w:date="2015-09-26T23:19:00Z">
              <w:rPr>
                <w:rFonts w:ascii="Arial" w:hAnsi="Arial" w:cs="Arial"/>
                <w:color w:val="454545"/>
                <w:lang w:val="en-US"/>
              </w:rPr>
            </w:rPrChange>
          </w:rPr>
          <w:t>PMID: 18322031</w:t>
        </w:r>
      </w:ins>
    </w:p>
    <w:p w14:paraId="65E07800"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669" w:author="D B" w:date="2015-09-26T23:18:00Z"/>
          <w:rFonts w:ascii="Times New Roman" w:hAnsi="Times New Roman"/>
          <w:rPrChange w:id="1670" w:author="D B" w:date="2015-09-26T23:19:00Z">
            <w:rPr>
              <w:ins w:id="1671" w:author="D B" w:date="2015-09-26T23:18:00Z"/>
              <w:rFonts w:asciiTheme="minorHAnsi" w:hAnsiTheme="minorHAnsi" w:cstheme="minorBidi"/>
            </w:rPr>
          </w:rPrChange>
        </w:rPr>
      </w:pPr>
      <w:ins w:id="1672" w:author="D B" w:date="2015-09-26T23:18:00Z">
        <w:r w:rsidRPr="0053592A">
          <w:rPr>
            <w:rFonts w:ascii="Times New Roman" w:hAnsi="Times New Roman"/>
            <w:rPrChange w:id="1673" w:author="D B" w:date="2015-09-26T23:19:00Z">
              <w:rPr/>
            </w:rPrChange>
          </w:rPr>
          <w:t xml:space="preserve">Katz N, </w:t>
        </w:r>
        <w:proofErr w:type="spellStart"/>
        <w:r w:rsidRPr="0053592A">
          <w:rPr>
            <w:rFonts w:ascii="Times New Roman" w:hAnsi="Times New Roman"/>
            <w:rPrChange w:id="1674" w:author="D B" w:date="2015-09-26T23:19:00Z">
              <w:rPr/>
            </w:rPrChange>
          </w:rPr>
          <w:t>Chaves</w:t>
        </w:r>
        <w:proofErr w:type="spellEnd"/>
        <w:r w:rsidRPr="0053592A">
          <w:rPr>
            <w:rFonts w:ascii="Times New Roman" w:hAnsi="Times New Roman"/>
            <w:rPrChange w:id="1675" w:author="D B" w:date="2015-09-26T23:19:00Z">
              <w:rPr/>
            </w:rPrChange>
          </w:rPr>
          <w:t xml:space="preserve"> A, Pellegrino J. A simple device for quantitative stool thick-smear technique in Schistosomiasis mansoni.  </w:t>
        </w:r>
        <w:r w:rsidRPr="0053592A">
          <w:rPr>
            <w:rFonts w:ascii="Times New Roman" w:hAnsi="Times New Roman"/>
            <w:color w:val="262626"/>
            <w:u w:val="single" w:color="262626"/>
            <w:lang w:val="en-US"/>
            <w:rPrChange w:id="1676" w:author="D B" w:date="2015-09-26T23:19:00Z">
              <w:rPr>
                <w:rFonts w:ascii="Arial" w:hAnsi="Arial" w:cs="Arial"/>
                <w:color w:val="262626"/>
                <w:u w:val="single" w:color="262626"/>
                <w:lang w:val="en-US"/>
              </w:rPr>
            </w:rPrChange>
          </w:rPr>
          <w:t>Rev Inst Med Trop Sao Paulo.</w:t>
        </w:r>
        <w:r w:rsidRPr="0053592A">
          <w:rPr>
            <w:rFonts w:ascii="Times New Roman" w:hAnsi="Times New Roman"/>
            <w:u w:color="262626"/>
            <w:lang w:val="en-US"/>
            <w:rPrChange w:id="1677" w:author="D B" w:date="2015-09-26T23:19:00Z">
              <w:rPr>
                <w:rFonts w:ascii="Arial" w:hAnsi="Arial" w:cs="Arial"/>
                <w:u w:color="262626"/>
                <w:lang w:val="en-US"/>
              </w:rPr>
            </w:rPrChange>
          </w:rPr>
          <w:t xml:space="preserve"> 1972 Nov-Dec</w:t>
        </w:r>
        <w:proofErr w:type="gramStart"/>
        <w:r w:rsidRPr="0053592A">
          <w:rPr>
            <w:rFonts w:ascii="Times New Roman" w:hAnsi="Times New Roman"/>
            <w:u w:color="262626"/>
            <w:lang w:val="en-US"/>
            <w:rPrChange w:id="1678" w:author="D B" w:date="2015-09-26T23:19:00Z">
              <w:rPr>
                <w:rFonts w:ascii="Arial" w:hAnsi="Arial" w:cs="Arial"/>
                <w:u w:color="262626"/>
                <w:lang w:val="en-US"/>
              </w:rPr>
            </w:rPrChange>
          </w:rPr>
          <w:t>;14</w:t>
        </w:r>
        <w:proofErr w:type="gramEnd"/>
        <w:r w:rsidRPr="0053592A">
          <w:rPr>
            <w:rFonts w:ascii="Times New Roman" w:hAnsi="Times New Roman"/>
            <w:u w:color="262626"/>
            <w:lang w:val="en-US"/>
            <w:rPrChange w:id="1679" w:author="D B" w:date="2015-09-26T23:19:00Z">
              <w:rPr>
                <w:rFonts w:ascii="Arial" w:hAnsi="Arial" w:cs="Arial"/>
                <w:u w:color="262626"/>
                <w:lang w:val="en-US"/>
              </w:rPr>
            </w:rPrChange>
          </w:rPr>
          <w:t xml:space="preserve">(6):397-400. </w:t>
        </w:r>
        <w:r w:rsidRPr="0053592A">
          <w:rPr>
            <w:rFonts w:ascii="Times New Roman" w:hAnsi="Times New Roman"/>
            <w:color w:val="454545"/>
            <w:lang w:val="en-US"/>
            <w:rPrChange w:id="1680" w:author="D B" w:date="2015-09-26T23:19:00Z">
              <w:rPr>
                <w:rFonts w:ascii="Arial" w:hAnsi="Arial" w:cs="Arial"/>
                <w:color w:val="454545"/>
                <w:lang w:val="en-US"/>
              </w:rPr>
            </w:rPrChange>
          </w:rPr>
          <w:t xml:space="preserve">PMID: 4675644. </w:t>
        </w:r>
      </w:ins>
    </w:p>
    <w:p w14:paraId="6F688518"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681" w:author="D B" w:date="2015-09-26T23:18:00Z"/>
          <w:rFonts w:ascii="Times New Roman" w:hAnsi="Times New Roman"/>
          <w:rPrChange w:id="1682" w:author="D B" w:date="2015-09-26T23:19:00Z">
            <w:rPr>
              <w:ins w:id="1683" w:author="D B" w:date="2015-09-26T23:18:00Z"/>
              <w:rFonts w:asciiTheme="minorHAnsi" w:hAnsiTheme="minorHAnsi" w:cstheme="minorBidi"/>
            </w:rPr>
          </w:rPrChange>
        </w:rPr>
      </w:pPr>
      <w:ins w:id="1684" w:author="D B" w:date="2015-09-26T23:18:00Z">
        <w:r w:rsidRPr="0053592A">
          <w:rPr>
            <w:rFonts w:ascii="Times New Roman" w:hAnsi="Times New Roman"/>
            <w:rPrChange w:id="1685" w:author="D B" w:date="2015-09-26T23:19:00Z">
              <w:rPr/>
            </w:rPrChange>
          </w:rPr>
          <w:t xml:space="preserve">Booth M, </w:t>
        </w:r>
        <w:proofErr w:type="spellStart"/>
        <w:r w:rsidRPr="0053592A">
          <w:rPr>
            <w:rFonts w:ascii="Times New Roman" w:hAnsi="Times New Roman"/>
            <w:rPrChange w:id="1686" w:author="D B" w:date="2015-09-26T23:19:00Z">
              <w:rPr/>
            </w:rPrChange>
          </w:rPr>
          <w:t>Vounatsou</w:t>
        </w:r>
        <w:proofErr w:type="spellEnd"/>
        <w:r w:rsidRPr="0053592A">
          <w:rPr>
            <w:rFonts w:ascii="Times New Roman" w:hAnsi="Times New Roman"/>
            <w:rPrChange w:id="1687" w:author="D B" w:date="2015-09-26T23:19:00Z">
              <w:rPr/>
            </w:rPrChange>
          </w:rPr>
          <w:t xml:space="preserve"> P, </w:t>
        </w:r>
        <w:proofErr w:type="spellStart"/>
        <w:r w:rsidRPr="0053592A">
          <w:rPr>
            <w:rFonts w:ascii="Times New Roman" w:hAnsi="Times New Roman"/>
            <w:rPrChange w:id="1688" w:author="D B" w:date="2015-09-26T23:19:00Z">
              <w:rPr/>
            </w:rPrChange>
          </w:rPr>
          <w:t>N'Goran</w:t>
        </w:r>
        <w:proofErr w:type="spellEnd"/>
        <w:r w:rsidRPr="0053592A">
          <w:rPr>
            <w:rFonts w:ascii="Times New Roman" w:hAnsi="Times New Roman"/>
            <w:rPrChange w:id="1689" w:author="D B" w:date="2015-09-26T23:19:00Z">
              <w:rPr/>
            </w:rPrChange>
          </w:rPr>
          <w:t xml:space="preserve"> EK, Tanner M, </w:t>
        </w:r>
        <w:proofErr w:type="spellStart"/>
        <w:r w:rsidRPr="0053592A">
          <w:rPr>
            <w:rFonts w:ascii="Times New Roman" w:hAnsi="Times New Roman"/>
            <w:rPrChange w:id="1690" w:author="D B" w:date="2015-09-26T23:19:00Z">
              <w:rPr/>
            </w:rPrChange>
          </w:rPr>
          <w:t>Utzinger</w:t>
        </w:r>
        <w:proofErr w:type="spellEnd"/>
        <w:r w:rsidRPr="0053592A">
          <w:rPr>
            <w:rFonts w:ascii="Times New Roman" w:hAnsi="Times New Roman"/>
            <w:rPrChange w:id="1691" w:author="D B" w:date="2015-09-26T23:19:00Z">
              <w:rPr/>
            </w:rPrChange>
          </w:rPr>
          <w:t xml:space="preserve"> J. The influence of sampling effort and the performance of the Kato-Katz technique in diagnosing </w:t>
        </w:r>
        <w:r w:rsidRPr="0053592A">
          <w:rPr>
            <w:rFonts w:ascii="Times New Roman" w:hAnsi="Times New Roman"/>
            <w:i/>
            <w:rPrChange w:id="1692" w:author="D B" w:date="2015-09-26T23:19:00Z">
              <w:rPr>
                <w:i/>
              </w:rPr>
            </w:rPrChange>
          </w:rPr>
          <w:t>S. mansoni</w:t>
        </w:r>
        <w:r w:rsidRPr="0053592A">
          <w:rPr>
            <w:rFonts w:ascii="Times New Roman" w:hAnsi="Times New Roman"/>
            <w:rPrChange w:id="1693" w:author="D B" w:date="2015-09-26T23:19:00Z">
              <w:rPr/>
            </w:rPrChange>
          </w:rPr>
          <w:t xml:space="preserve"> and hookworm co-infections in rural Côte d'Ivoire. </w:t>
        </w:r>
        <w:proofErr w:type="spellStart"/>
        <w:r w:rsidRPr="0053592A">
          <w:rPr>
            <w:rFonts w:ascii="Times New Roman" w:hAnsi="Times New Roman"/>
            <w:rPrChange w:id="1694" w:author="D B" w:date="2015-09-26T23:19:00Z">
              <w:rPr/>
            </w:rPrChange>
          </w:rPr>
          <w:t>Parasitol</w:t>
        </w:r>
        <w:proofErr w:type="spellEnd"/>
        <w:r w:rsidRPr="0053592A">
          <w:rPr>
            <w:rFonts w:ascii="Times New Roman" w:hAnsi="Times New Roman"/>
            <w:rPrChange w:id="1695" w:author="D B" w:date="2015-09-26T23:19:00Z">
              <w:rPr/>
            </w:rPrChange>
          </w:rPr>
          <w:t xml:space="preserve"> 2003</w:t>
        </w:r>
        <w:proofErr w:type="gramStart"/>
        <w:r w:rsidRPr="0053592A">
          <w:rPr>
            <w:rFonts w:ascii="Times New Roman" w:hAnsi="Times New Roman"/>
            <w:rPrChange w:id="1696" w:author="D B" w:date="2015-09-26T23:19:00Z">
              <w:rPr/>
            </w:rPrChange>
          </w:rPr>
          <w:t>;127</w:t>
        </w:r>
        <w:proofErr w:type="gramEnd"/>
        <w:r w:rsidRPr="0053592A">
          <w:rPr>
            <w:rFonts w:ascii="Times New Roman" w:hAnsi="Times New Roman"/>
            <w:rPrChange w:id="1697" w:author="D B" w:date="2015-09-26T23:19:00Z">
              <w:rPr/>
            </w:rPrChange>
          </w:rPr>
          <w:t xml:space="preserve">(Pt 6):525-31. </w:t>
        </w:r>
        <w:proofErr w:type="spellStart"/>
        <w:r w:rsidRPr="0053592A">
          <w:rPr>
            <w:rFonts w:ascii="Times New Roman" w:hAnsi="Times New Roman"/>
            <w:color w:val="262626"/>
            <w:u w:val="single" w:color="262626"/>
            <w:lang w:val="en-US"/>
            <w:rPrChange w:id="1698" w:author="D B" w:date="2015-09-26T23:19:00Z">
              <w:rPr>
                <w:rFonts w:ascii="Arial" w:hAnsi="Arial" w:cs="Arial"/>
                <w:color w:val="262626"/>
                <w:u w:val="single" w:color="262626"/>
                <w:lang w:val="en-US"/>
              </w:rPr>
            </w:rPrChange>
          </w:rPr>
          <w:t>Parasitol</w:t>
        </w:r>
        <w:proofErr w:type="spellEnd"/>
        <w:r w:rsidRPr="0053592A">
          <w:rPr>
            <w:rFonts w:ascii="Times New Roman" w:hAnsi="Times New Roman"/>
            <w:color w:val="262626"/>
            <w:u w:val="single" w:color="262626"/>
            <w:lang w:val="en-US"/>
            <w:rPrChange w:id="1699"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1700" w:author="D B" w:date="2015-09-26T23:19:00Z">
              <w:rPr>
                <w:rFonts w:ascii="Arial" w:hAnsi="Arial" w:cs="Arial"/>
                <w:u w:color="262626"/>
                <w:lang w:val="en-US"/>
              </w:rPr>
            </w:rPrChange>
          </w:rPr>
          <w:t xml:space="preserve"> 2003 Dec</w:t>
        </w:r>
        <w:proofErr w:type="gramStart"/>
        <w:r w:rsidRPr="0053592A">
          <w:rPr>
            <w:rFonts w:ascii="Times New Roman" w:hAnsi="Times New Roman"/>
            <w:u w:color="262626"/>
            <w:lang w:val="en-US"/>
            <w:rPrChange w:id="1701" w:author="D B" w:date="2015-09-26T23:19:00Z">
              <w:rPr>
                <w:rFonts w:ascii="Arial" w:hAnsi="Arial" w:cs="Arial"/>
                <w:u w:color="262626"/>
                <w:lang w:val="en-US"/>
              </w:rPr>
            </w:rPrChange>
          </w:rPr>
          <w:t>;127</w:t>
        </w:r>
        <w:proofErr w:type="gramEnd"/>
        <w:r w:rsidRPr="0053592A">
          <w:rPr>
            <w:rFonts w:ascii="Times New Roman" w:hAnsi="Times New Roman"/>
            <w:u w:color="262626"/>
            <w:lang w:val="en-US"/>
            <w:rPrChange w:id="1702" w:author="D B" w:date="2015-09-26T23:19:00Z">
              <w:rPr>
                <w:rFonts w:ascii="Arial" w:hAnsi="Arial" w:cs="Arial"/>
                <w:u w:color="262626"/>
                <w:lang w:val="en-US"/>
              </w:rPr>
            </w:rPrChange>
          </w:rPr>
          <w:t xml:space="preserve">(Pt 6):525-31. </w:t>
        </w:r>
        <w:r w:rsidRPr="0053592A">
          <w:rPr>
            <w:rFonts w:ascii="Times New Roman" w:hAnsi="Times New Roman"/>
            <w:color w:val="454545"/>
            <w:lang w:val="en-US"/>
            <w:rPrChange w:id="1703" w:author="D B" w:date="2015-09-26T23:19:00Z">
              <w:rPr>
                <w:rFonts w:ascii="Arial" w:hAnsi="Arial" w:cs="Arial"/>
                <w:color w:val="454545"/>
                <w:lang w:val="en-US"/>
              </w:rPr>
            </w:rPrChange>
          </w:rPr>
          <w:fldChar w:fldCharType="begin"/>
        </w:r>
        <w:r w:rsidRPr="0053592A">
          <w:rPr>
            <w:rFonts w:ascii="Times New Roman" w:hAnsi="Times New Roman"/>
            <w:color w:val="454545"/>
            <w:lang w:val="en-US"/>
            <w:rPrChange w:id="1704" w:author="D B" w:date="2015-09-26T23:19:00Z">
              <w:rPr>
                <w:rFonts w:ascii="Arial" w:hAnsi="Arial" w:cs="Arial"/>
                <w:color w:val="454545"/>
                <w:lang w:val="en-US"/>
              </w:rPr>
            </w:rPrChange>
          </w:rPr>
          <w:instrText xml:space="preserve"> HYPERLINK "http://dx.doi.org/10.1017/S0031182003004128" </w:instrText>
        </w:r>
        <w:r w:rsidRPr="0053592A">
          <w:rPr>
            <w:rFonts w:ascii="Times New Roman" w:hAnsi="Times New Roman"/>
            <w:color w:val="454545"/>
            <w:lang w:val="en-US"/>
            <w:rPrChange w:id="1705" w:author="D B" w:date="2015-09-26T23:19:00Z">
              <w:rPr>
                <w:rFonts w:ascii="Arial" w:hAnsi="Arial" w:cs="Arial"/>
                <w:color w:val="454545"/>
                <w:lang w:val="en-US"/>
              </w:rPr>
            </w:rPrChange>
          </w:rPr>
          <w:fldChar w:fldCharType="separate"/>
        </w:r>
        <w:r w:rsidRPr="0053592A">
          <w:rPr>
            <w:rStyle w:val="Hyperlink"/>
            <w:rFonts w:ascii="Times New Roman" w:hAnsi="Times New Roman"/>
            <w:lang w:val="en-US"/>
            <w:rPrChange w:id="1706" w:author="D B" w:date="2015-09-26T23:19:00Z">
              <w:rPr>
                <w:rStyle w:val="Hyperlink"/>
                <w:rFonts w:ascii="Arial" w:hAnsi="Arial" w:cs="Arial"/>
                <w:lang w:val="en-US"/>
              </w:rPr>
            </w:rPrChange>
          </w:rPr>
          <w:t>http://dx.doi.org/10.1017/S0031182003004128</w:t>
        </w:r>
        <w:r w:rsidRPr="0053592A">
          <w:rPr>
            <w:rFonts w:ascii="Times New Roman" w:hAnsi="Times New Roman"/>
            <w:color w:val="454545"/>
            <w:lang w:val="en-US"/>
            <w:rPrChange w:id="1707" w:author="D B" w:date="2015-09-26T23:19:00Z">
              <w:rPr>
                <w:rFonts w:ascii="Arial" w:hAnsi="Arial" w:cs="Arial"/>
                <w:color w:val="454545"/>
                <w:lang w:val="en-US"/>
              </w:rPr>
            </w:rPrChange>
          </w:rPr>
          <w:fldChar w:fldCharType="end"/>
        </w:r>
        <w:r w:rsidRPr="0053592A">
          <w:rPr>
            <w:rFonts w:ascii="Times New Roman" w:hAnsi="Times New Roman"/>
            <w:color w:val="454545"/>
            <w:lang w:val="en-US"/>
            <w:rPrChange w:id="1708" w:author="D B" w:date="2015-09-26T23:19:00Z">
              <w:rPr>
                <w:rFonts w:ascii="Arial" w:hAnsi="Arial" w:cs="Arial"/>
                <w:color w:val="454545"/>
                <w:lang w:val="en-US"/>
              </w:rPr>
            </w:rPrChange>
          </w:rPr>
          <w:t>. PMID: 14700188.</w:t>
        </w:r>
      </w:ins>
    </w:p>
    <w:p w14:paraId="17C6D58B"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709" w:author="D B" w:date="2015-09-26T23:18:00Z"/>
          <w:rFonts w:ascii="Times New Roman" w:hAnsi="Times New Roman"/>
          <w:rPrChange w:id="1710" w:author="D B" w:date="2015-09-26T23:19:00Z">
            <w:rPr>
              <w:ins w:id="1711" w:author="D B" w:date="2015-09-26T23:18:00Z"/>
            </w:rPr>
          </w:rPrChange>
        </w:rPr>
      </w:pPr>
      <w:proofErr w:type="spellStart"/>
      <w:ins w:id="1712" w:author="D B" w:date="2015-09-26T23:18:00Z">
        <w:r w:rsidRPr="0053592A">
          <w:rPr>
            <w:rFonts w:ascii="Times New Roman" w:hAnsi="Times New Roman"/>
            <w:rPrChange w:id="1713" w:author="D B" w:date="2015-09-26T23:19:00Z">
              <w:rPr/>
            </w:rPrChange>
          </w:rPr>
          <w:t>Raso</w:t>
        </w:r>
        <w:proofErr w:type="spellEnd"/>
        <w:r w:rsidRPr="0053592A">
          <w:rPr>
            <w:rFonts w:ascii="Times New Roman" w:hAnsi="Times New Roman"/>
            <w:rPrChange w:id="1714" w:author="D B" w:date="2015-09-26T23:19:00Z">
              <w:rPr/>
            </w:rPrChange>
          </w:rPr>
          <w:t xml:space="preserve"> G, </w:t>
        </w:r>
        <w:proofErr w:type="spellStart"/>
        <w:r w:rsidRPr="0053592A">
          <w:rPr>
            <w:rFonts w:ascii="Times New Roman" w:hAnsi="Times New Roman"/>
            <w:rPrChange w:id="1715" w:author="D B" w:date="2015-09-26T23:19:00Z">
              <w:rPr/>
            </w:rPrChange>
          </w:rPr>
          <w:t>Vounatsou</w:t>
        </w:r>
        <w:proofErr w:type="spellEnd"/>
        <w:r w:rsidRPr="0053592A">
          <w:rPr>
            <w:rFonts w:ascii="Times New Roman" w:hAnsi="Times New Roman"/>
            <w:rPrChange w:id="1716" w:author="D B" w:date="2015-09-26T23:19:00Z">
              <w:rPr/>
            </w:rPrChange>
          </w:rPr>
          <w:t xml:space="preserve"> P, McManus DP, </w:t>
        </w:r>
        <w:proofErr w:type="spellStart"/>
        <w:r w:rsidRPr="0053592A">
          <w:rPr>
            <w:rFonts w:ascii="Times New Roman" w:hAnsi="Times New Roman"/>
            <w:rPrChange w:id="1717" w:author="D B" w:date="2015-09-26T23:19:00Z">
              <w:rPr/>
            </w:rPrChange>
          </w:rPr>
          <w:t>N’Goran</w:t>
        </w:r>
        <w:proofErr w:type="spellEnd"/>
        <w:r w:rsidRPr="0053592A">
          <w:rPr>
            <w:rFonts w:ascii="Times New Roman" w:hAnsi="Times New Roman"/>
            <w:rPrChange w:id="1718" w:author="D B" w:date="2015-09-26T23:19:00Z">
              <w:rPr/>
            </w:rPrChange>
          </w:rPr>
          <w:t xml:space="preserve"> EK, </w:t>
        </w:r>
        <w:proofErr w:type="spellStart"/>
        <w:r w:rsidRPr="0053592A">
          <w:rPr>
            <w:rFonts w:ascii="Times New Roman" w:hAnsi="Times New Roman"/>
            <w:rPrChange w:id="1719" w:author="D B" w:date="2015-09-26T23:19:00Z">
              <w:rPr/>
            </w:rPrChange>
          </w:rPr>
          <w:t>Utzinger</w:t>
        </w:r>
        <w:proofErr w:type="spellEnd"/>
        <w:r w:rsidRPr="0053592A">
          <w:rPr>
            <w:rFonts w:ascii="Times New Roman" w:hAnsi="Times New Roman"/>
            <w:rPrChange w:id="1720" w:author="D B" w:date="2015-09-26T23:19:00Z">
              <w:rPr/>
            </w:rPrChange>
          </w:rPr>
          <w:t xml:space="preserve"> J. A Bayesian approach to estimate the age-specific prevalence of </w:t>
        </w:r>
        <w:r w:rsidRPr="0053592A">
          <w:rPr>
            <w:rFonts w:ascii="Times New Roman" w:hAnsi="Times New Roman"/>
            <w:i/>
            <w:rPrChange w:id="1721" w:author="D B" w:date="2015-09-26T23:19:00Z">
              <w:rPr>
                <w:i/>
              </w:rPr>
            </w:rPrChange>
          </w:rPr>
          <w:t>S. mansoni</w:t>
        </w:r>
        <w:r w:rsidRPr="0053592A">
          <w:rPr>
            <w:rFonts w:ascii="Times New Roman" w:hAnsi="Times New Roman"/>
            <w:rPrChange w:id="1722" w:author="D B" w:date="2015-09-26T23:19:00Z">
              <w:rPr/>
            </w:rPrChange>
          </w:rPr>
          <w:t xml:space="preserve"> and implications for schistosomiasis control. </w:t>
        </w:r>
        <w:proofErr w:type="spellStart"/>
        <w:r w:rsidRPr="0053592A">
          <w:rPr>
            <w:rFonts w:ascii="Times New Roman" w:hAnsi="Times New Roman"/>
            <w:color w:val="262626"/>
            <w:u w:val="single" w:color="262626"/>
            <w:lang w:val="en-US"/>
            <w:rPrChange w:id="1723" w:author="D B" w:date="2015-09-26T23:19:00Z">
              <w:rPr>
                <w:rFonts w:ascii="Arial" w:hAnsi="Arial" w:cs="Arial"/>
                <w:color w:val="262626"/>
                <w:u w:val="single" w:color="262626"/>
                <w:lang w:val="en-US"/>
              </w:rPr>
            </w:rPrChange>
          </w:rPr>
          <w:t>Int</w:t>
        </w:r>
        <w:proofErr w:type="spellEnd"/>
        <w:r w:rsidRPr="0053592A">
          <w:rPr>
            <w:rFonts w:ascii="Times New Roman" w:hAnsi="Times New Roman"/>
            <w:color w:val="262626"/>
            <w:u w:val="single" w:color="262626"/>
            <w:lang w:val="en-US"/>
            <w:rPrChange w:id="1724" w:author="D B" w:date="2015-09-26T23:19:00Z">
              <w:rPr>
                <w:rFonts w:ascii="Arial" w:hAnsi="Arial" w:cs="Arial"/>
                <w:color w:val="262626"/>
                <w:u w:val="single" w:color="262626"/>
                <w:lang w:val="en-US"/>
              </w:rPr>
            </w:rPrChange>
          </w:rPr>
          <w:t xml:space="preserve"> J </w:t>
        </w:r>
        <w:proofErr w:type="spellStart"/>
        <w:r w:rsidRPr="0053592A">
          <w:rPr>
            <w:rFonts w:ascii="Times New Roman" w:hAnsi="Times New Roman"/>
            <w:color w:val="262626"/>
            <w:u w:val="single" w:color="262626"/>
            <w:lang w:val="en-US"/>
            <w:rPrChange w:id="1725" w:author="D B" w:date="2015-09-26T23:19:00Z">
              <w:rPr>
                <w:rFonts w:ascii="Arial" w:hAnsi="Arial" w:cs="Arial"/>
                <w:color w:val="262626"/>
                <w:u w:val="single" w:color="262626"/>
                <w:lang w:val="en-US"/>
              </w:rPr>
            </w:rPrChange>
          </w:rPr>
          <w:t>Parasitol</w:t>
        </w:r>
        <w:proofErr w:type="spellEnd"/>
        <w:r w:rsidRPr="0053592A">
          <w:rPr>
            <w:rFonts w:ascii="Times New Roman" w:hAnsi="Times New Roman"/>
            <w:color w:val="262626"/>
            <w:u w:val="single" w:color="262626"/>
            <w:lang w:val="en-US"/>
            <w:rPrChange w:id="1726"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1727" w:author="D B" w:date="2015-09-26T23:19:00Z">
              <w:rPr>
                <w:rFonts w:ascii="Arial" w:hAnsi="Arial" w:cs="Arial"/>
                <w:u w:color="262626"/>
                <w:lang w:val="en-US"/>
              </w:rPr>
            </w:rPrChange>
          </w:rPr>
          <w:t xml:space="preserve"> 2007 Nov</w:t>
        </w:r>
        <w:proofErr w:type="gramStart"/>
        <w:r w:rsidRPr="0053592A">
          <w:rPr>
            <w:rFonts w:ascii="Times New Roman" w:hAnsi="Times New Roman"/>
            <w:u w:color="262626"/>
            <w:lang w:val="en-US"/>
            <w:rPrChange w:id="1728" w:author="D B" w:date="2015-09-26T23:19:00Z">
              <w:rPr>
                <w:rFonts w:ascii="Arial" w:hAnsi="Arial" w:cs="Arial"/>
                <w:u w:color="262626"/>
                <w:lang w:val="en-US"/>
              </w:rPr>
            </w:rPrChange>
          </w:rPr>
          <w:t>;37</w:t>
        </w:r>
        <w:proofErr w:type="gramEnd"/>
        <w:r w:rsidRPr="0053592A">
          <w:rPr>
            <w:rFonts w:ascii="Times New Roman" w:hAnsi="Times New Roman"/>
            <w:u w:color="262626"/>
            <w:lang w:val="en-US"/>
            <w:rPrChange w:id="1729" w:author="D B" w:date="2015-09-26T23:19:00Z">
              <w:rPr>
                <w:rFonts w:ascii="Arial" w:hAnsi="Arial" w:cs="Arial"/>
                <w:u w:color="262626"/>
                <w:lang w:val="en-US"/>
              </w:rPr>
            </w:rPrChange>
          </w:rPr>
          <w:t xml:space="preserve">(13):1491-500. </w:t>
        </w:r>
        <w:r w:rsidRPr="0053592A">
          <w:rPr>
            <w:rFonts w:ascii="Times New Roman" w:hAnsi="Times New Roman"/>
            <w:u w:color="262626"/>
            <w:lang w:val="en-US"/>
            <w:rPrChange w:id="1730"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731" w:author="D B" w:date="2015-09-26T23:19:00Z">
              <w:rPr>
                <w:rFonts w:ascii="Arial" w:hAnsi="Arial" w:cs="Arial"/>
                <w:u w:color="262626"/>
                <w:lang w:val="en-US"/>
              </w:rPr>
            </w:rPrChange>
          </w:rPr>
          <w:instrText xml:space="preserve"> HYPERLINK "http://dx.doi.org/10.1016/j.ijpara.2007.05.004" </w:instrText>
        </w:r>
        <w:r w:rsidRPr="0053592A">
          <w:rPr>
            <w:rFonts w:ascii="Times New Roman" w:hAnsi="Times New Roman"/>
            <w:u w:color="262626"/>
            <w:lang w:val="en-US"/>
            <w:rPrChange w:id="1732"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733" w:author="D B" w:date="2015-09-26T23:19:00Z">
              <w:rPr>
                <w:rStyle w:val="Hyperlink"/>
                <w:rFonts w:ascii="Arial" w:hAnsi="Arial" w:cs="Arial"/>
                <w:u w:color="262626"/>
                <w:lang w:val="en-US"/>
              </w:rPr>
            </w:rPrChange>
          </w:rPr>
          <w:t>http://dx.doi.org/10.1016/j.ijpara.2007.05.004</w:t>
        </w:r>
        <w:r w:rsidRPr="0053592A">
          <w:rPr>
            <w:rFonts w:ascii="Times New Roman" w:hAnsi="Times New Roman"/>
            <w:u w:color="262626"/>
            <w:lang w:val="en-US"/>
            <w:rPrChange w:id="1734"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735"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736" w:author="D B" w:date="2015-09-26T23:19:00Z">
              <w:rPr>
                <w:rFonts w:ascii="Arial" w:hAnsi="Arial" w:cs="Arial"/>
                <w:color w:val="454545"/>
                <w:lang w:val="en-US"/>
              </w:rPr>
            </w:rPrChange>
          </w:rPr>
          <w:t>PMID: 17583713</w:t>
        </w:r>
      </w:ins>
    </w:p>
    <w:p w14:paraId="41FAF7A8"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737" w:author="D B" w:date="2015-09-26T23:18:00Z"/>
          <w:rFonts w:ascii="Times New Roman" w:hAnsi="Times New Roman"/>
          <w:u w:color="262626"/>
          <w:lang w:val="en-US"/>
          <w:rPrChange w:id="1738" w:author="D B" w:date="2015-09-26T23:19:00Z">
            <w:rPr>
              <w:ins w:id="1739" w:author="D B" w:date="2015-09-26T23:18:00Z"/>
              <w:rFonts w:ascii="Arial" w:hAnsi="Arial" w:cs="Arial"/>
              <w:u w:color="262626"/>
              <w:lang w:val="en-US"/>
            </w:rPr>
          </w:rPrChange>
        </w:rPr>
      </w:pPr>
      <w:proofErr w:type="gramStart"/>
      <w:ins w:id="1740" w:author="D B" w:date="2015-09-26T23:18:00Z">
        <w:r w:rsidRPr="0053592A">
          <w:rPr>
            <w:rFonts w:ascii="Times New Roman" w:hAnsi="Times New Roman"/>
            <w:rPrChange w:id="1741" w:author="D B" w:date="2015-09-26T23:19:00Z">
              <w:rPr/>
            </w:rPrChange>
          </w:rPr>
          <w:t>van</w:t>
        </w:r>
        <w:proofErr w:type="gramEnd"/>
        <w:r w:rsidRPr="0053592A">
          <w:rPr>
            <w:rFonts w:ascii="Times New Roman" w:hAnsi="Times New Roman"/>
            <w:rPrChange w:id="1742" w:author="D B" w:date="2015-09-26T23:19:00Z">
              <w:rPr/>
            </w:rPrChange>
          </w:rPr>
          <w:t xml:space="preserve"> Dam GJ, </w:t>
        </w:r>
        <w:proofErr w:type="spellStart"/>
        <w:r w:rsidRPr="0053592A">
          <w:rPr>
            <w:rFonts w:ascii="Times New Roman" w:hAnsi="Times New Roman"/>
            <w:rPrChange w:id="1743" w:author="D B" w:date="2015-09-26T23:19:00Z">
              <w:rPr/>
            </w:rPrChange>
          </w:rPr>
          <w:t>Wichers</w:t>
        </w:r>
        <w:proofErr w:type="spellEnd"/>
        <w:r w:rsidRPr="0053592A">
          <w:rPr>
            <w:rFonts w:ascii="Times New Roman" w:hAnsi="Times New Roman"/>
            <w:rPrChange w:id="1744" w:author="D B" w:date="2015-09-26T23:19:00Z">
              <w:rPr/>
            </w:rPrChange>
          </w:rPr>
          <w:t xml:space="preserve"> JH, Ferreira TM, </w:t>
        </w:r>
        <w:proofErr w:type="spellStart"/>
        <w:r w:rsidRPr="0053592A">
          <w:rPr>
            <w:rFonts w:ascii="Times New Roman" w:hAnsi="Times New Roman"/>
            <w:rPrChange w:id="1745" w:author="D B" w:date="2015-09-26T23:19:00Z">
              <w:rPr/>
            </w:rPrChange>
          </w:rPr>
          <w:t>Ghati</w:t>
        </w:r>
        <w:proofErr w:type="spellEnd"/>
        <w:r w:rsidRPr="0053592A">
          <w:rPr>
            <w:rFonts w:ascii="Times New Roman" w:hAnsi="Times New Roman"/>
            <w:rPrChange w:id="1746" w:author="D B" w:date="2015-09-26T23:19:00Z">
              <w:rPr/>
            </w:rPrChange>
          </w:rPr>
          <w:t xml:space="preserve"> D, van </w:t>
        </w:r>
        <w:proofErr w:type="spellStart"/>
        <w:r w:rsidRPr="0053592A">
          <w:rPr>
            <w:rFonts w:ascii="Times New Roman" w:hAnsi="Times New Roman"/>
            <w:rPrChange w:id="1747" w:author="D B" w:date="2015-09-26T23:19:00Z">
              <w:rPr/>
            </w:rPrChange>
          </w:rPr>
          <w:t>Amerongen</w:t>
        </w:r>
        <w:proofErr w:type="spellEnd"/>
        <w:r w:rsidRPr="0053592A">
          <w:rPr>
            <w:rFonts w:ascii="Times New Roman" w:hAnsi="Times New Roman"/>
            <w:rPrChange w:id="1748" w:author="D B" w:date="2015-09-26T23:19:00Z">
              <w:rPr/>
            </w:rPrChange>
          </w:rPr>
          <w:t xml:space="preserve"> A, </w:t>
        </w:r>
        <w:proofErr w:type="spellStart"/>
        <w:r w:rsidRPr="0053592A">
          <w:rPr>
            <w:rFonts w:ascii="Times New Roman" w:hAnsi="Times New Roman"/>
            <w:rPrChange w:id="1749" w:author="D B" w:date="2015-09-26T23:19:00Z">
              <w:rPr/>
            </w:rPrChange>
          </w:rPr>
          <w:t>Deelder</w:t>
        </w:r>
        <w:proofErr w:type="spellEnd"/>
        <w:r w:rsidRPr="0053592A">
          <w:rPr>
            <w:rFonts w:ascii="Times New Roman" w:hAnsi="Times New Roman"/>
            <w:rPrChange w:id="1750" w:author="D B" w:date="2015-09-26T23:19:00Z">
              <w:rPr/>
            </w:rPrChange>
          </w:rPr>
          <w:t xml:space="preserve"> AM. Diagnosis of schistosomiasis by reagent strip test for detection of circulating cathodic antigen. </w:t>
        </w:r>
        <w:r w:rsidRPr="0053592A">
          <w:rPr>
            <w:rFonts w:ascii="Times New Roman" w:hAnsi="Times New Roman"/>
            <w:color w:val="262626"/>
            <w:u w:val="single" w:color="262626"/>
            <w:lang w:val="en-US"/>
            <w:rPrChange w:id="1751" w:author="D B" w:date="2015-09-26T23:19:00Z">
              <w:rPr>
                <w:rFonts w:ascii="Arial" w:hAnsi="Arial" w:cs="Arial"/>
                <w:color w:val="262626"/>
                <w:u w:val="single" w:color="262626"/>
                <w:lang w:val="en-US"/>
              </w:rPr>
            </w:rPrChange>
          </w:rPr>
          <w:t xml:space="preserve">J </w:t>
        </w:r>
        <w:proofErr w:type="spellStart"/>
        <w:r w:rsidRPr="0053592A">
          <w:rPr>
            <w:rFonts w:ascii="Times New Roman" w:hAnsi="Times New Roman"/>
            <w:color w:val="262626"/>
            <w:u w:val="single" w:color="262626"/>
            <w:lang w:val="en-US"/>
            <w:rPrChange w:id="1752" w:author="D B" w:date="2015-09-26T23:19:00Z">
              <w:rPr>
                <w:rFonts w:ascii="Arial" w:hAnsi="Arial" w:cs="Arial"/>
                <w:color w:val="262626"/>
                <w:u w:val="single" w:color="262626"/>
                <w:lang w:val="en-US"/>
              </w:rPr>
            </w:rPrChange>
          </w:rPr>
          <w:t>Clin</w:t>
        </w:r>
        <w:proofErr w:type="spellEnd"/>
        <w:r w:rsidRPr="0053592A">
          <w:rPr>
            <w:rFonts w:ascii="Times New Roman" w:hAnsi="Times New Roman"/>
            <w:color w:val="262626"/>
            <w:u w:val="single" w:color="262626"/>
            <w:lang w:val="en-US"/>
            <w:rPrChange w:id="1753"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1754" w:author="D B" w:date="2015-09-26T23:19:00Z">
              <w:rPr>
                <w:rFonts w:ascii="Arial" w:hAnsi="Arial" w:cs="Arial"/>
                <w:color w:val="262626"/>
                <w:u w:val="single" w:color="262626"/>
                <w:lang w:val="en-US"/>
              </w:rPr>
            </w:rPrChange>
          </w:rPr>
          <w:t>Microbiol</w:t>
        </w:r>
        <w:proofErr w:type="spellEnd"/>
        <w:r w:rsidRPr="0053592A">
          <w:rPr>
            <w:rFonts w:ascii="Times New Roman" w:hAnsi="Times New Roman"/>
            <w:color w:val="262626"/>
            <w:u w:val="single" w:color="262626"/>
            <w:lang w:val="en-US"/>
            <w:rPrChange w:id="1755"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1756" w:author="D B" w:date="2015-09-26T23:19:00Z">
              <w:rPr>
                <w:rFonts w:ascii="Arial" w:hAnsi="Arial" w:cs="Arial"/>
                <w:u w:color="262626"/>
                <w:lang w:val="en-US"/>
              </w:rPr>
            </w:rPrChange>
          </w:rPr>
          <w:t xml:space="preserve"> 2004 Dec</w:t>
        </w:r>
        <w:proofErr w:type="gramStart"/>
        <w:r w:rsidRPr="0053592A">
          <w:rPr>
            <w:rFonts w:ascii="Times New Roman" w:hAnsi="Times New Roman"/>
            <w:u w:color="262626"/>
            <w:lang w:val="en-US"/>
            <w:rPrChange w:id="1757" w:author="D B" w:date="2015-09-26T23:19:00Z">
              <w:rPr>
                <w:rFonts w:ascii="Arial" w:hAnsi="Arial" w:cs="Arial"/>
                <w:u w:color="262626"/>
                <w:lang w:val="en-US"/>
              </w:rPr>
            </w:rPrChange>
          </w:rPr>
          <w:t>;42</w:t>
        </w:r>
        <w:proofErr w:type="gramEnd"/>
        <w:r w:rsidRPr="0053592A">
          <w:rPr>
            <w:rFonts w:ascii="Times New Roman" w:hAnsi="Times New Roman"/>
            <w:u w:color="262626"/>
            <w:lang w:val="en-US"/>
            <w:rPrChange w:id="1758" w:author="D B" w:date="2015-09-26T23:19:00Z">
              <w:rPr>
                <w:rFonts w:ascii="Arial" w:hAnsi="Arial" w:cs="Arial"/>
                <w:u w:color="262626"/>
                <w:lang w:val="en-US"/>
              </w:rPr>
            </w:rPrChange>
          </w:rPr>
          <w:t xml:space="preserve">(12):5458-61. </w:t>
        </w:r>
        <w:r w:rsidRPr="0053592A">
          <w:rPr>
            <w:rFonts w:ascii="Times New Roman" w:hAnsi="Times New Roman"/>
            <w:u w:color="262626"/>
            <w:lang w:val="en-US"/>
            <w:rPrChange w:id="1759"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760" w:author="D B" w:date="2015-09-26T23:19:00Z">
              <w:rPr>
                <w:rFonts w:ascii="Arial" w:hAnsi="Arial" w:cs="Arial"/>
                <w:u w:color="262626"/>
                <w:lang w:val="en-US"/>
              </w:rPr>
            </w:rPrChange>
          </w:rPr>
          <w:instrText xml:space="preserve"> HYPERLINK "http://dx.doi.org/10.1128%2FJCM.42.12.5458-5461.2004" </w:instrText>
        </w:r>
        <w:r w:rsidRPr="0053592A">
          <w:rPr>
            <w:rFonts w:ascii="Times New Roman" w:hAnsi="Times New Roman"/>
            <w:u w:color="262626"/>
            <w:lang w:val="en-US"/>
            <w:rPrChange w:id="1761"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762" w:author="D B" w:date="2015-09-26T23:19:00Z">
              <w:rPr>
                <w:rStyle w:val="Hyperlink"/>
                <w:rFonts w:ascii="Arial" w:hAnsi="Arial" w:cs="Arial"/>
                <w:u w:color="262626"/>
                <w:lang w:val="en-US"/>
              </w:rPr>
            </w:rPrChange>
          </w:rPr>
          <w:t>http://dx.doi.org/10.1128%2FJCM.42.12.5458-5461.2004</w:t>
        </w:r>
        <w:r w:rsidRPr="0053592A">
          <w:rPr>
            <w:rFonts w:ascii="Times New Roman" w:hAnsi="Times New Roman"/>
            <w:u w:color="262626"/>
            <w:lang w:val="en-US"/>
            <w:rPrChange w:id="1763"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764"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765" w:author="D B" w:date="2015-09-26T23:19:00Z">
              <w:rPr>
                <w:rFonts w:ascii="Arial" w:hAnsi="Arial" w:cs="Arial"/>
                <w:color w:val="454545"/>
                <w:lang w:val="en-US"/>
              </w:rPr>
            </w:rPrChange>
          </w:rPr>
          <w:t>PMID: 15583265</w:t>
        </w:r>
      </w:ins>
    </w:p>
    <w:p w14:paraId="53FBD0C8"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766" w:author="D B" w:date="2015-09-26T23:18:00Z"/>
          <w:rFonts w:ascii="Times New Roman" w:hAnsi="Times New Roman"/>
          <w:rPrChange w:id="1767" w:author="D B" w:date="2015-09-26T23:19:00Z">
            <w:rPr>
              <w:ins w:id="1768" w:author="D B" w:date="2015-09-26T23:18:00Z"/>
              <w:rFonts w:asciiTheme="minorHAnsi" w:hAnsiTheme="minorHAnsi" w:cstheme="minorBidi"/>
            </w:rPr>
          </w:rPrChange>
        </w:rPr>
      </w:pPr>
      <w:ins w:id="1769" w:author="D B" w:date="2015-09-26T23:18:00Z">
        <w:r w:rsidRPr="0053592A">
          <w:rPr>
            <w:rFonts w:ascii="Times New Roman" w:hAnsi="Times New Roman"/>
            <w:rPrChange w:id="1770" w:author="D B" w:date="2015-09-26T23:19:00Z">
              <w:rPr/>
            </w:rPrChange>
          </w:rPr>
          <w:t xml:space="preserve">Egger M, Davey SG. Meta-analysis: potentials and promise. </w:t>
        </w:r>
        <w:r w:rsidRPr="0053592A">
          <w:rPr>
            <w:rFonts w:ascii="Times New Roman" w:hAnsi="Times New Roman"/>
            <w:color w:val="262626"/>
            <w:u w:val="single" w:color="262626"/>
            <w:lang w:val="en-US"/>
            <w:rPrChange w:id="1771" w:author="D B" w:date="2015-09-26T23:19:00Z">
              <w:rPr>
                <w:rFonts w:ascii="Arial" w:hAnsi="Arial" w:cs="Arial"/>
                <w:color w:val="262626"/>
                <w:u w:val="single" w:color="262626"/>
                <w:lang w:val="en-US"/>
              </w:rPr>
            </w:rPrChange>
          </w:rPr>
          <w:t>BMJ.</w:t>
        </w:r>
        <w:r w:rsidRPr="0053592A">
          <w:rPr>
            <w:rFonts w:ascii="Times New Roman" w:hAnsi="Times New Roman"/>
            <w:u w:color="262626"/>
            <w:lang w:val="en-US"/>
            <w:rPrChange w:id="1772" w:author="D B" w:date="2015-09-26T23:19:00Z">
              <w:rPr>
                <w:rFonts w:ascii="Arial" w:hAnsi="Arial" w:cs="Arial"/>
                <w:u w:color="262626"/>
                <w:lang w:val="en-US"/>
              </w:rPr>
            </w:rPrChange>
          </w:rPr>
          <w:t xml:space="preserve"> 1997 Nov 22</w:t>
        </w:r>
        <w:proofErr w:type="gramStart"/>
        <w:r w:rsidRPr="0053592A">
          <w:rPr>
            <w:rFonts w:ascii="Times New Roman" w:hAnsi="Times New Roman"/>
            <w:u w:color="262626"/>
            <w:lang w:val="en-US"/>
            <w:rPrChange w:id="1773" w:author="D B" w:date="2015-09-26T23:19:00Z">
              <w:rPr>
                <w:rFonts w:ascii="Arial" w:hAnsi="Arial" w:cs="Arial"/>
                <w:u w:color="262626"/>
                <w:lang w:val="en-US"/>
              </w:rPr>
            </w:rPrChange>
          </w:rPr>
          <w:t>;315</w:t>
        </w:r>
        <w:proofErr w:type="gramEnd"/>
        <w:r w:rsidRPr="0053592A">
          <w:rPr>
            <w:rFonts w:ascii="Times New Roman" w:hAnsi="Times New Roman"/>
            <w:u w:color="262626"/>
            <w:lang w:val="en-US"/>
            <w:rPrChange w:id="1774" w:author="D B" w:date="2015-09-26T23:19:00Z">
              <w:rPr>
                <w:rFonts w:ascii="Arial" w:hAnsi="Arial" w:cs="Arial"/>
                <w:u w:color="262626"/>
                <w:lang w:val="en-US"/>
              </w:rPr>
            </w:rPrChange>
          </w:rPr>
          <w:t xml:space="preserve">(7119):1371-4. </w:t>
        </w:r>
        <w:proofErr w:type="spellStart"/>
        <w:proofErr w:type="gramStart"/>
        <w:r w:rsidRPr="0053592A">
          <w:rPr>
            <w:rFonts w:ascii="Times New Roman" w:hAnsi="Times New Roman"/>
            <w:color w:val="262626"/>
            <w:lang w:val="en-US"/>
            <w:rPrChange w:id="1775" w:author="D B" w:date="2015-09-26T23:19:00Z">
              <w:rPr>
                <w:rFonts w:ascii="Times" w:hAnsi="Times" w:cs="Times"/>
                <w:color w:val="262626"/>
                <w:sz w:val="32"/>
                <w:szCs w:val="32"/>
                <w:lang w:val="en-US"/>
              </w:rPr>
            </w:rPrChange>
          </w:rPr>
          <w:t>doi</w:t>
        </w:r>
        <w:proofErr w:type="spellEnd"/>
        <w:proofErr w:type="gramEnd"/>
        <w:r w:rsidRPr="0053592A">
          <w:rPr>
            <w:rFonts w:ascii="Times New Roman" w:hAnsi="Times New Roman"/>
            <w:color w:val="262626"/>
            <w:lang w:val="en-US"/>
            <w:rPrChange w:id="1776" w:author="D B" w:date="2015-09-26T23:19:00Z">
              <w:rPr>
                <w:rFonts w:ascii="Times" w:hAnsi="Times" w:cs="Times"/>
                <w:color w:val="262626"/>
                <w:sz w:val="32"/>
                <w:szCs w:val="32"/>
                <w:lang w:val="en-US"/>
              </w:rPr>
            </w:rPrChange>
          </w:rPr>
          <w:t xml:space="preserve">: </w:t>
        </w:r>
        <w:r w:rsidRPr="0053592A">
          <w:rPr>
            <w:rFonts w:ascii="Times New Roman" w:hAnsi="Times New Roman"/>
            <w:color w:val="262626"/>
            <w:lang w:val="en-US"/>
            <w:rPrChange w:id="1777" w:author="D B" w:date="2015-09-26T23:19:00Z">
              <w:rPr>
                <w:rFonts w:ascii="Times" w:hAnsi="Times" w:cs="Times"/>
                <w:color w:val="262626"/>
                <w:sz w:val="32"/>
                <w:szCs w:val="32"/>
                <w:lang w:val="en-US"/>
              </w:rPr>
            </w:rPrChange>
          </w:rPr>
          <w:fldChar w:fldCharType="begin"/>
        </w:r>
        <w:r w:rsidRPr="0053592A">
          <w:rPr>
            <w:rFonts w:ascii="Times New Roman" w:hAnsi="Times New Roman"/>
            <w:color w:val="262626"/>
            <w:lang w:val="en-US"/>
            <w:rPrChange w:id="1778" w:author="D B" w:date="2015-09-26T23:19:00Z">
              <w:rPr>
                <w:rFonts w:ascii="Times" w:hAnsi="Times" w:cs="Times"/>
                <w:color w:val="262626"/>
                <w:sz w:val="32"/>
                <w:szCs w:val="32"/>
                <w:lang w:val="en-US"/>
              </w:rPr>
            </w:rPrChange>
          </w:rPr>
          <w:instrText xml:space="preserve"> HYPERLINK "http://dx.doi.org/10.1136/bmj.315.7119.1371" </w:instrText>
        </w:r>
        <w:r w:rsidRPr="0053592A">
          <w:rPr>
            <w:rFonts w:ascii="Times New Roman" w:hAnsi="Times New Roman"/>
            <w:color w:val="262626"/>
            <w:lang w:val="en-US"/>
            <w:rPrChange w:id="1779" w:author="D B" w:date="2015-09-26T23:19:00Z">
              <w:rPr>
                <w:rFonts w:ascii="Times" w:hAnsi="Times" w:cs="Times"/>
                <w:color w:val="262626"/>
                <w:sz w:val="32"/>
                <w:szCs w:val="32"/>
                <w:lang w:val="en-US"/>
              </w:rPr>
            </w:rPrChange>
          </w:rPr>
          <w:fldChar w:fldCharType="separate"/>
        </w:r>
        <w:r w:rsidRPr="0053592A">
          <w:rPr>
            <w:rStyle w:val="Hyperlink"/>
            <w:rFonts w:ascii="Times New Roman" w:hAnsi="Times New Roman"/>
            <w:lang w:val="en-US"/>
            <w:rPrChange w:id="1780" w:author="D B" w:date="2015-09-26T23:19:00Z">
              <w:rPr>
                <w:rStyle w:val="Hyperlink"/>
                <w:rFonts w:ascii="Times" w:hAnsi="Times" w:cs="Times"/>
                <w:sz w:val="32"/>
                <w:szCs w:val="32"/>
                <w:lang w:val="en-US"/>
              </w:rPr>
            </w:rPrChange>
          </w:rPr>
          <w:t>http://dx.doi.org/10.1136/bmj.315.7119.1371</w:t>
        </w:r>
        <w:r w:rsidRPr="0053592A">
          <w:rPr>
            <w:rFonts w:ascii="Times New Roman" w:hAnsi="Times New Roman"/>
            <w:color w:val="262626"/>
            <w:lang w:val="en-US"/>
            <w:rPrChange w:id="1781" w:author="D B" w:date="2015-09-26T23:19:00Z">
              <w:rPr>
                <w:rFonts w:ascii="Times" w:hAnsi="Times" w:cs="Times"/>
                <w:color w:val="262626"/>
                <w:sz w:val="32"/>
                <w:szCs w:val="32"/>
                <w:lang w:val="en-US"/>
              </w:rPr>
            </w:rPrChange>
          </w:rPr>
          <w:fldChar w:fldCharType="end"/>
        </w:r>
        <w:r w:rsidRPr="0053592A">
          <w:rPr>
            <w:rFonts w:ascii="Times New Roman" w:hAnsi="Times New Roman"/>
            <w:color w:val="262626"/>
            <w:lang w:val="en-US"/>
            <w:rPrChange w:id="1782" w:author="D B" w:date="2015-09-26T23:19:00Z">
              <w:rPr>
                <w:rFonts w:ascii="Times" w:hAnsi="Times" w:cs="Times"/>
                <w:color w:val="262626"/>
                <w:sz w:val="32"/>
                <w:szCs w:val="32"/>
                <w:lang w:val="en-US"/>
              </w:rPr>
            </w:rPrChange>
          </w:rPr>
          <w:t xml:space="preserve">. </w:t>
        </w:r>
        <w:r w:rsidRPr="0053592A">
          <w:rPr>
            <w:rFonts w:ascii="Times New Roman" w:hAnsi="Times New Roman"/>
            <w:color w:val="454545"/>
            <w:lang w:val="en-US"/>
            <w:rPrChange w:id="1783" w:author="D B" w:date="2015-09-26T23:19:00Z">
              <w:rPr>
                <w:rFonts w:ascii="Arial" w:hAnsi="Arial" w:cs="Arial"/>
                <w:color w:val="454545"/>
                <w:sz w:val="24"/>
                <w:szCs w:val="24"/>
                <w:lang w:val="en-US"/>
              </w:rPr>
            </w:rPrChange>
          </w:rPr>
          <w:t>PMID: 9432250.</w:t>
        </w:r>
      </w:ins>
    </w:p>
    <w:p w14:paraId="7E855FF2" w14:textId="77777777" w:rsidR="008630D4" w:rsidRPr="00A00A00" w:rsidRDefault="008630D4" w:rsidP="008630D4">
      <w:pPr>
        <w:pStyle w:val="ListParagraph"/>
        <w:numPr>
          <w:ilvl w:val="0"/>
          <w:numId w:val="37"/>
        </w:numPr>
        <w:suppressAutoHyphens w:val="0"/>
        <w:autoSpaceDN/>
        <w:spacing w:after="200" w:line="276" w:lineRule="auto"/>
        <w:contextualSpacing/>
        <w:textAlignment w:val="auto"/>
        <w:rPr>
          <w:ins w:id="1784" w:author="D B" w:date="2015-09-26T23:18:00Z"/>
          <w:rFonts w:ascii="Times New Roman" w:hAnsi="Times New Roman"/>
          <w:rPrChange w:id="1785" w:author="D B" w:date="2015-09-26T23:23:00Z">
            <w:rPr>
              <w:ins w:id="1786" w:author="D B" w:date="2015-09-26T23:18:00Z"/>
              <w:highlight w:val="cyan"/>
            </w:rPr>
          </w:rPrChange>
        </w:rPr>
      </w:pPr>
      <w:ins w:id="1787" w:author="D B" w:date="2015-09-26T23:18:00Z">
        <w:r w:rsidRPr="00A00A00">
          <w:rPr>
            <w:rFonts w:ascii="Times New Roman" w:hAnsi="Times New Roman"/>
            <w:rPrChange w:id="1788" w:author="D B" w:date="2015-09-26T23:23:00Z">
              <w:rPr>
                <w:highlight w:val="cyan"/>
              </w:rPr>
            </w:rPrChange>
          </w:rPr>
          <w:t xml:space="preserve">Higgins JPT, Green S (editors). Cochrane Handbook for Systematic Reviews of Interventions Version 5.1.0 [updated March 2011]. The Cochrane Collaboration, 2011. </w:t>
        </w:r>
      </w:ins>
    </w:p>
    <w:p w14:paraId="5DBEB834"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789" w:author="D B" w:date="2015-09-26T23:18:00Z"/>
          <w:rFonts w:ascii="Times New Roman" w:hAnsi="Times New Roman"/>
          <w:rPrChange w:id="1790" w:author="D B" w:date="2015-09-26T23:19:00Z">
            <w:rPr>
              <w:ins w:id="1791" w:author="D B" w:date="2015-09-26T23:18:00Z"/>
            </w:rPr>
          </w:rPrChange>
        </w:rPr>
      </w:pPr>
      <w:proofErr w:type="spellStart"/>
      <w:ins w:id="1792" w:author="D B" w:date="2015-09-26T23:18:00Z">
        <w:r w:rsidRPr="0053592A">
          <w:rPr>
            <w:rFonts w:ascii="Times New Roman" w:hAnsi="Times New Roman"/>
            <w:rPrChange w:id="1793" w:author="D B" w:date="2015-09-26T23:19:00Z">
              <w:rPr/>
            </w:rPrChange>
          </w:rPr>
          <w:t>Reitsma</w:t>
        </w:r>
        <w:proofErr w:type="spellEnd"/>
        <w:r w:rsidRPr="0053592A">
          <w:rPr>
            <w:rFonts w:ascii="Times New Roman" w:hAnsi="Times New Roman"/>
            <w:rPrChange w:id="1794" w:author="D B" w:date="2015-09-26T23:19:00Z">
              <w:rPr/>
            </w:rPrChange>
          </w:rPr>
          <w:t xml:space="preserve"> JB, </w:t>
        </w:r>
        <w:proofErr w:type="spellStart"/>
        <w:r w:rsidRPr="0053592A">
          <w:rPr>
            <w:rFonts w:ascii="Times New Roman" w:hAnsi="Times New Roman"/>
            <w:rPrChange w:id="1795" w:author="D B" w:date="2015-09-26T23:19:00Z">
              <w:rPr/>
            </w:rPrChange>
          </w:rPr>
          <w:t>Glas</w:t>
        </w:r>
        <w:proofErr w:type="spellEnd"/>
        <w:r w:rsidRPr="0053592A">
          <w:rPr>
            <w:rFonts w:ascii="Times New Roman" w:hAnsi="Times New Roman"/>
            <w:rPrChange w:id="1796" w:author="D B" w:date="2015-09-26T23:19:00Z">
              <w:rPr/>
            </w:rPrChange>
          </w:rPr>
          <w:t xml:space="preserve"> AS, </w:t>
        </w:r>
        <w:proofErr w:type="spellStart"/>
        <w:r w:rsidRPr="0053592A">
          <w:rPr>
            <w:rFonts w:ascii="Times New Roman" w:hAnsi="Times New Roman"/>
            <w:rPrChange w:id="1797" w:author="D B" w:date="2015-09-26T23:19:00Z">
              <w:rPr/>
            </w:rPrChange>
          </w:rPr>
          <w:t>Rutjes</w:t>
        </w:r>
        <w:proofErr w:type="spellEnd"/>
        <w:r w:rsidRPr="0053592A">
          <w:rPr>
            <w:rFonts w:ascii="Times New Roman" w:hAnsi="Times New Roman"/>
            <w:rPrChange w:id="1798" w:author="D B" w:date="2015-09-26T23:19:00Z">
              <w:rPr/>
            </w:rPrChange>
          </w:rPr>
          <w:t xml:space="preserve"> AW, </w:t>
        </w:r>
        <w:proofErr w:type="spellStart"/>
        <w:r w:rsidRPr="0053592A">
          <w:rPr>
            <w:rFonts w:ascii="Times New Roman" w:hAnsi="Times New Roman"/>
            <w:rPrChange w:id="1799" w:author="D B" w:date="2015-09-26T23:19:00Z">
              <w:rPr/>
            </w:rPrChange>
          </w:rPr>
          <w:t>Scholten</w:t>
        </w:r>
        <w:proofErr w:type="spellEnd"/>
        <w:r w:rsidRPr="0053592A">
          <w:rPr>
            <w:rFonts w:ascii="Times New Roman" w:hAnsi="Times New Roman"/>
            <w:rPrChange w:id="1800" w:author="D B" w:date="2015-09-26T23:19:00Z">
              <w:rPr/>
            </w:rPrChange>
          </w:rPr>
          <w:t xml:space="preserve"> RJ, </w:t>
        </w:r>
        <w:proofErr w:type="spellStart"/>
        <w:r w:rsidRPr="0053592A">
          <w:rPr>
            <w:rFonts w:ascii="Times New Roman" w:hAnsi="Times New Roman"/>
            <w:rPrChange w:id="1801" w:author="D B" w:date="2015-09-26T23:19:00Z">
              <w:rPr/>
            </w:rPrChange>
          </w:rPr>
          <w:t>Bossuyt</w:t>
        </w:r>
        <w:proofErr w:type="spellEnd"/>
        <w:r w:rsidRPr="0053592A">
          <w:rPr>
            <w:rFonts w:ascii="Times New Roman" w:hAnsi="Times New Roman"/>
            <w:rPrChange w:id="1802" w:author="D B" w:date="2015-09-26T23:19:00Z">
              <w:rPr/>
            </w:rPrChange>
          </w:rPr>
          <w:t xml:space="preserve"> PM, </w:t>
        </w:r>
        <w:proofErr w:type="spellStart"/>
        <w:r w:rsidRPr="0053592A">
          <w:rPr>
            <w:rFonts w:ascii="Times New Roman" w:hAnsi="Times New Roman"/>
            <w:rPrChange w:id="1803" w:author="D B" w:date="2015-09-26T23:19:00Z">
              <w:rPr/>
            </w:rPrChange>
          </w:rPr>
          <w:t>Zwinderman</w:t>
        </w:r>
        <w:proofErr w:type="spellEnd"/>
        <w:r w:rsidRPr="0053592A">
          <w:rPr>
            <w:rFonts w:ascii="Times New Roman" w:hAnsi="Times New Roman"/>
            <w:rPrChange w:id="1804" w:author="D B" w:date="2015-09-26T23:19:00Z">
              <w:rPr/>
            </w:rPrChange>
          </w:rPr>
          <w:t xml:space="preserve"> AH.  Bivariate analysis of sensitivity and specificity produces informative summary measures in diagnostic reviews. </w:t>
        </w:r>
        <w:r w:rsidRPr="0053592A">
          <w:rPr>
            <w:rFonts w:ascii="Times New Roman" w:hAnsi="Times New Roman"/>
            <w:color w:val="262626"/>
            <w:u w:val="single" w:color="262626"/>
            <w:lang w:val="en-US"/>
            <w:rPrChange w:id="1805" w:author="D B" w:date="2015-09-26T23:19:00Z">
              <w:rPr>
                <w:rFonts w:ascii="Arial" w:hAnsi="Arial" w:cs="Arial"/>
                <w:color w:val="262626"/>
                <w:u w:val="single" w:color="262626"/>
                <w:lang w:val="en-US"/>
              </w:rPr>
            </w:rPrChange>
          </w:rPr>
          <w:t xml:space="preserve">J </w:t>
        </w:r>
        <w:proofErr w:type="spellStart"/>
        <w:r w:rsidRPr="0053592A">
          <w:rPr>
            <w:rFonts w:ascii="Times New Roman" w:hAnsi="Times New Roman"/>
            <w:color w:val="262626"/>
            <w:u w:val="single" w:color="262626"/>
            <w:lang w:val="en-US"/>
            <w:rPrChange w:id="1806" w:author="D B" w:date="2015-09-26T23:19:00Z">
              <w:rPr>
                <w:rFonts w:ascii="Arial" w:hAnsi="Arial" w:cs="Arial"/>
                <w:color w:val="262626"/>
                <w:u w:val="single" w:color="262626"/>
                <w:lang w:val="en-US"/>
              </w:rPr>
            </w:rPrChange>
          </w:rPr>
          <w:t>Clin</w:t>
        </w:r>
        <w:proofErr w:type="spellEnd"/>
        <w:r w:rsidRPr="0053592A">
          <w:rPr>
            <w:rFonts w:ascii="Times New Roman" w:hAnsi="Times New Roman"/>
            <w:color w:val="262626"/>
            <w:u w:val="single" w:color="262626"/>
            <w:lang w:val="en-US"/>
            <w:rPrChange w:id="1807"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1808" w:author="D B" w:date="2015-09-26T23:19:00Z">
              <w:rPr>
                <w:rFonts w:ascii="Arial" w:hAnsi="Arial" w:cs="Arial"/>
                <w:color w:val="262626"/>
                <w:u w:val="single" w:color="262626"/>
                <w:lang w:val="en-US"/>
              </w:rPr>
            </w:rPrChange>
          </w:rPr>
          <w:t>Epidemiol</w:t>
        </w:r>
        <w:proofErr w:type="spellEnd"/>
        <w:r w:rsidRPr="0053592A">
          <w:rPr>
            <w:rFonts w:ascii="Times New Roman" w:hAnsi="Times New Roman"/>
            <w:color w:val="262626"/>
            <w:u w:val="single" w:color="262626"/>
            <w:lang w:val="en-US"/>
            <w:rPrChange w:id="1809"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1810" w:author="D B" w:date="2015-09-26T23:19:00Z">
              <w:rPr>
                <w:rFonts w:ascii="Arial" w:hAnsi="Arial" w:cs="Arial"/>
                <w:u w:color="262626"/>
                <w:lang w:val="en-US"/>
              </w:rPr>
            </w:rPrChange>
          </w:rPr>
          <w:t xml:space="preserve"> 2005 Oct</w:t>
        </w:r>
        <w:proofErr w:type="gramStart"/>
        <w:r w:rsidRPr="0053592A">
          <w:rPr>
            <w:rFonts w:ascii="Times New Roman" w:hAnsi="Times New Roman"/>
            <w:u w:color="262626"/>
            <w:lang w:val="en-US"/>
            <w:rPrChange w:id="1811" w:author="D B" w:date="2015-09-26T23:19:00Z">
              <w:rPr>
                <w:rFonts w:ascii="Arial" w:hAnsi="Arial" w:cs="Arial"/>
                <w:u w:color="262626"/>
                <w:lang w:val="en-US"/>
              </w:rPr>
            </w:rPrChange>
          </w:rPr>
          <w:t>;58</w:t>
        </w:r>
        <w:proofErr w:type="gramEnd"/>
        <w:r w:rsidRPr="0053592A">
          <w:rPr>
            <w:rFonts w:ascii="Times New Roman" w:hAnsi="Times New Roman"/>
            <w:u w:color="262626"/>
            <w:lang w:val="en-US"/>
            <w:rPrChange w:id="1812" w:author="D B" w:date="2015-09-26T23:19:00Z">
              <w:rPr>
                <w:rFonts w:ascii="Arial" w:hAnsi="Arial" w:cs="Arial"/>
                <w:u w:color="262626"/>
                <w:lang w:val="en-US"/>
              </w:rPr>
            </w:rPrChange>
          </w:rPr>
          <w:t xml:space="preserve">(10):982-90. </w:t>
        </w:r>
        <w:r w:rsidRPr="0053592A">
          <w:rPr>
            <w:rFonts w:ascii="Times New Roman" w:hAnsi="Times New Roman"/>
            <w:u w:color="262626"/>
            <w:lang w:val="en-US"/>
            <w:rPrChange w:id="1813"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814" w:author="D B" w:date="2015-09-26T23:19:00Z">
              <w:rPr>
                <w:rFonts w:ascii="Arial" w:hAnsi="Arial" w:cs="Arial"/>
                <w:u w:color="262626"/>
                <w:lang w:val="en-US"/>
              </w:rPr>
            </w:rPrChange>
          </w:rPr>
          <w:instrText xml:space="preserve"> HYPERLINK "http://dx.doi.org/10.1016/j.jclinepi.2005.02.022" </w:instrText>
        </w:r>
        <w:r w:rsidRPr="0053592A">
          <w:rPr>
            <w:rFonts w:ascii="Times New Roman" w:hAnsi="Times New Roman"/>
            <w:u w:color="262626"/>
            <w:lang w:val="en-US"/>
            <w:rPrChange w:id="1815"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816" w:author="D B" w:date="2015-09-26T23:19:00Z">
              <w:rPr>
                <w:rStyle w:val="Hyperlink"/>
                <w:rFonts w:ascii="Arial" w:hAnsi="Arial" w:cs="Arial"/>
                <w:u w:color="262626"/>
                <w:lang w:val="en-US"/>
              </w:rPr>
            </w:rPrChange>
          </w:rPr>
          <w:t>http://dx.doi.org/10.1016/j.jclinepi.2005.02.022</w:t>
        </w:r>
        <w:r w:rsidRPr="0053592A">
          <w:rPr>
            <w:rFonts w:ascii="Times New Roman" w:hAnsi="Times New Roman"/>
            <w:u w:color="262626"/>
            <w:lang w:val="en-US"/>
            <w:rPrChange w:id="1817"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818"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819" w:author="D B" w:date="2015-09-26T23:19:00Z">
              <w:rPr>
                <w:rFonts w:ascii="Arial" w:hAnsi="Arial" w:cs="Arial"/>
                <w:color w:val="454545"/>
                <w:lang w:val="en-US"/>
              </w:rPr>
            </w:rPrChange>
          </w:rPr>
          <w:t>PMID: 16168343</w:t>
        </w:r>
      </w:ins>
    </w:p>
    <w:p w14:paraId="78AD954E"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820" w:author="D B" w:date="2015-09-26T23:18:00Z"/>
          <w:rFonts w:ascii="Times New Roman" w:hAnsi="Times New Roman"/>
          <w:rPrChange w:id="1821" w:author="D B" w:date="2015-09-26T23:19:00Z">
            <w:rPr>
              <w:ins w:id="1822" w:author="D B" w:date="2015-09-26T23:18:00Z"/>
              <w:rFonts w:asciiTheme="minorHAnsi" w:hAnsiTheme="minorHAnsi" w:cstheme="minorBidi"/>
            </w:rPr>
          </w:rPrChange>
        </w:rPr>
      </w:pPr>
      <w:proofErr w:type="spellStart"/>
      <w:ins w:id="1823" w:author="D B" w:date="2015-09-26T23:18:00Z">
        <w:r w:rsidRPr="0053592A">
          <w:rPr>
            <w:rFonts w:ascii="Times New Roman" w:hAnsi="Times New Roman"/>
            <w:rPrChange w:id="1824" w:author="D B" w:date="2015-09-26T23:19:00Z">
              <w:rPr/>
            </w:rPrChange>
          </w:rPr>
          <w:lastRenderedPageBreak/>
          <w:t>Harbord</w:t>
        </w:r>
        <w:proofErr w:type="spellEnd"/>
        <w:r w:rsidRPr="0053592A">
          <w:rPr>
            <w:rFonts w:ascii="Times New Roman" w:hAnsi="Times New Roman"/>
            <w:rPrChange w:id="1825" w:author="D B" w:date="2015-09-26T23:19:00Z">
              <w:rPr/>
            </w:rPrChange>
          </w:rPr>
          <w:t xml:space="preserve"> RM, </w:t>
        </w:r>
        <w:proofErr w:type="spellStart"/>
        <w:r w:rsidRPr="0053592A">
          <w:rPr>
            <w:rFonts w:ascii="Times New Roman" w:hAnsi="Times New Roman"/>
            <w:rPrChange w:id="1826" w:author="D B" w:date="2015-09-26T23:19:00Z">
              <w:rPr/>
            </w:rPrChange>
          </w:rPr>
          <w:t>Deeks</w:t>
        </w:r>
        <w:proofErr w:type="spellEnd"/>
        <w:r w:rsidRPr="0053592A">
          <w:rPr>
            <w:rFonts w:ascii="Times New Roman" w:hAnsi="Times New Roman"/>
            <w:rPrChange w:id="1827" w:author="D B" w:date="2015-09-26T23:19:00Z">
              <w:rPr/>
            </w:rPrChange>
          </w:rPr>
          <w:t xml:space="preserve"> JJ, Egger M, Whiting P, Sterne JAC. A unification of models for meta-analysis of diagnostic accuracy studies. </w:t>
        </w:r>
        <w:r w:rsidRPr="0053592A">
          <w:rPr>
            <w:rFonts w:ascii="Times New Roman" w:hAnsi="Times New Roman"/>
            <w:color w:val="262626"/>
            <w:u w:val="single" w:color="262626"/>
            <w:lang w:val="en-US"/>
            <w:rPrChange w:id="1828" w:author="D B" w:date="2015-09-26T23:19:00Z">
              <w:rPr>
                <w:rFonts w:ascii="Arial" w:hAnsi="Arial" w:cs="Arial"/>
                <w:color w:val="262626"/>
                <w:u w:val="single" w:color="262626"/>
                <w:lang w:val="en-US"/>
              </w:rPr>
            </w:rPrChange>
          </w:rPr>
          <w:t>Biostatistics.</w:t>
        </w:r>
        <w:r w:rsidRPr="0053592A">
          <w:rPr>
            <w:rFonts w:ascii="Times New Roman" w:hAnsi="Times New Roman"/>
            <w:u w:color="262626"/>
            <w:lang w:val="en-US"/>
            <w:rPrChange w:id="1829" w:author="D B" w:date="2015-09-26T23:19:00Z">
              <w:rPr>
                <w:rFonts w:ascii="Arial" w:hAnsi="Arial" w:cs="Arial"/>
                <w:u w:color="262626"/>
                <w:lang w:val="en-US"/>
              </w:rPr>
            </w:rPrChange>
          </w:rPr>
          <w:t xml:space="preserve"> 2007 Apr</w:t>
        </w:r>
        <w:proofErr w:type="gramStart"/>
        <w:r w:rsidRPr="0053592A">
          <w:rPr>
            <w:rFonts w:ascii="Times New Roman" w:hAnsi="Times New Roman"/>
            <w:u w:color="262626"/>
            <w:lang w:val="en-US"/>
            <w:rPrChange w:id="1830" w:author="D B" w:date="2015-09-26T23:19:00Z">
              <w:rPr>
                <w:rFonts w:ascii="Arial" w:hAnsi="Arial" w:cs="Arial"/>
                <w:u w:color="262626"/>
                <w:lang w:val="en-US"/>
              </w:rPr>
            </w:rPrChange>
          </w:rPr>
          <w:t>;8</w:t>
        </w:r>
        <w:proofErr w:type="gramEnd"/>
        <w:r w:rsidRPr="0053592A">
          <w:rPr>
            <w:rFonts w:ascii="Times New Roman" w:hAnsi="Times New Roman"/>
            <w:u w:color="262626"/>
            <w:lang w:val="en-US"/>
            <w:rPrChange w:id="1831" w:author="D B" w:date="2015-09-26T23:19:00Z">
              <w:rPr>
                <w:rFonts w:ascii="Arial" w:hAnsi="Arial" w:cs="Arial"/>
                <w:u w:color="262626"/>
                <w:lang w:val="en-US"/>
              </w:rPr>
            </w:rPrChange>
          </w:rPr>
          <w:t xml:space="preserve">(2):239-51. </w:t>
        </w:r>
        <w:r w:rsidRPr="0053592A">
          <w:rPr>
            <w:rFonts w:ascii="Times New Roman" w:hAnsi="Times New Roman"/>
            <w:u w:color="262626"/>
            <w:lang w:val="en-US"/>
            <w:rPrChange w:id="1832"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833" w:author="D B" w:date="2015-09-26T23:19:00Z">
              <w:rPr>
                <w:rFonts w:ascii="Arial" w:hAnsi="Arial" w:cs="Arial"/>
                <w:u w:color="262626"/>
                <w:lang w:val="en-US"/>
              </w:rPr>
            </w:rPrChange>
          </w:rPr>
          <w:instrText xml:space="preserve"> HYPERLINK "http://dx.doi.org/</w:instrText>
        </w:r>
        <w:r w:rsidRPr="0053592A">
          <w:rPr>
            <w:rFonts w:ascii="Times New Roman" w:hAnsi="Times New Roman"/>
            <w:color w:val="262700"/>
            <w:lang w:val="en-US"/>
            <w:rPrChange w:id="1834" w:author="D B" w:date="2015-09-26T23:19:00Z">
              <w:rPr>
                <w:rFonts w:ascii="Verdana" w:hAnsi="Verdana" w:cs="Verdana"/>
                <w:color w:val="262700"/>
                <w:lang w:val="en-US"/>
              </w:rPr>
            </w:rPrChange>
          </w:rPr>
          <w:instrText>10.1093/biostatistics/kxl004</w:instrText>
        </w:r>
        <w:r w:rsidRPr="0053592A">
          <w:rPr>
            <w:rFonts w:ascii="Times New Roman" w:hAnsi="Times New Roman"/>
            <w:u w:color="262626"/>
            <w:lang w:val="en-US"/>
            <w:rPrChange w:id="1835" w:author="D B" w:date="2015-09-26T23:19:00Z">
              <w:rPr>
                <w:rFonts w:ascii="Arial" w:hAnsi="Arial" w:cs="Arial"/>
                <w:u w:color="262626"/>
                <w:lang w:val="en-US"/>
              </w:rPr>
            </w:rPrChange>
          </w:rPr>
          <w:instrText xml:space="preserve">" </w:instrText>
        </w:r>
        <w:r w:rsidRPr="0053592A">
          <w:rPr>
            <w:rFonts w:ascii="Times New Roman" w:hAnsi="Times New Roman"/>
            <w:u w:color="262626"/>
            <w:lang w:val="en-US"/>
            <w:rPrChange w:id="1836"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837" w:author="D B" w:date="2015-09-26T23:19:00Z">
              <w:rPr>
                <w:rStyle w:val="Hyperlink"/>
                <w:rFonts w:ascii="Arial" w:hAnsi="Arial" w:cs="Arial"/>
                <w:u w:color="262626"/>
                <w:lang w:val="en-US"/>
              </w:rPr>
            </w:rPrChange>
          </w:rPr>
          <w:t>http://dx.doi.org/</w:t>
        </w:r>
        <w:r w:rsidRPr="0053592A">
          <w:rPr>
            <w:rStyle w:val="Hyperlink"/>
            <w:rFonts w:ascii="Times New Roman" w:hAnsi="Times New Roman"/>
            <w:lang w:val="en-US"/>
            <w:rPrChange w:id="1838" w:author="D B" w:date="2015-09-26T23:19:00Z">
              <w:rPr>
                <w:rStyle w:val="Hyperlink"/>
                <w:rFonts w:ascii="Verdana" w:hAnsi="Verdana" w:cs="Verdana"/>
                <w:lang w:val="en-US"/>
              </w:rPr>
            </w:rPrChange>
          </w:rPr>
          <w:t>10.1093/biostatistics/kxl004</w:t>
        </w:r>
        <w:r w:rsidRPr="0053592A">
          <w:rPr>
            <w:rFonts w:ascii="Times New Roman" w:hAnsi="Times New Roman"/>
            <w:u w:color="262626"/>
            <w:lang w:val="en-US"/>
            <w:rPrChange w:id="1839" w:author="D B" w:date="2015-09-26T23:19:00Z">
              <w:rPr>
                <w:rFonts w:ascii="Arial" w:hAnsi="Arial" w:cs="Arial"/>
                <w:u w:color="262626"/>
                <w:lang w:val="en-US"/>
              </w:rPr>
            </w:rPrChange>
          </w:rPr>
          <w:fldChar w:fldCharType="end"/>
        </w:r>
        <w:r w:rsidRPr="0053592A">
          <w:rPr>
            <w:rFonts w:ascii="Times New Roman" w:hAnsi="Times New Roman"/>
            <w:color w:val="262700"/>
            <w:lang w:val="en-US"/>
            <w:rPrChange w:id="1840" w:author="D B" w:date="2015-09-26T23:19:00Z">
              <w:rPr>
                <w:rFonts w:ascii="Verdana" w:hAnsi="Verdana" w:cs="Verdana"/>
                <w:color w:val="262700"/>
                <w:lang w:val="en-US"/>
              </w:rPr>
            </w:rPrChange>
          </w:rPr>
          <w:t xml:space="preserve">. </w:t>
        </w:r>
        <w:r w:rsidRPr="0053592A">
          <w:rPr>
            <w:rFonts w:ascii="Times New Roman" w:hAnsi="Times New Roman"/>
            <w:color w:val="454545"/>
            <w:lang w:val="en-US"/>
            <w:rPrChange w:id="1841" w:author="D B" w:date="2015-09-26T23:19:00Z">
              <w:rPr>
                <w:rFonts w:ascii="Arial" w:hAnsi="Arial" w:cs="Arial"/>
                <w:color w:val="454545"/>
                <w:lang w:val="en-US"/>
              </w:rPr>
            </w:rPrChange>
          </w:rPr>
          <w:t xml:space="preserve">PMID: 16698768. </w:t>
        </w:r>
      </w:ins>
    </w:p>
    <w:p w14:paraId="3645B930"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842" w:author="D B" w:date="2015-09-26T23:18:00Z"/>
          <w:rFonts w:ascii="Times New Roman" w:hAnsi="Times New Roman"/>
          <w:rPrChange w:id="1843" w:author="D B" w:date="2015-09-26T23:19:00Z">
            <w:rPr>
              <w:ins w:id="1844" w:author="D B" w:date="2015-09-26T23:18:00Z"/>
              <w:rFonts w:asciiTheme="minorHAnsi" w:hAnsiTheme="minorHAnsi" w:cstheme="minorBidi"/>
            </w:rPr>
          </w:rPrChange>
        </w:rPr>
      </w:pPr>
      <w:ins w:id="1845" w:author="D B" w:date="2015-09-26T23:18:00Z">
        <w:r w:rsidRPr="0053592A">
          <w:rPr>
            <w:rFonts w:ascii="Times New Roman" w:hAnsi="Times New Roman"/>
            <w:rPrChange w:id="1846" w:author="D B" w:date="2015-09-26T23:19:00Z">
              <w:rPr/>
            </w:rPrChange>
          </w:rPr>
          <w:t xml:space="preserve">Rutter CM, </w:t>
        </w:r>
        <w:proofErr w:type="spellStart"/>
        <w:r w:rsidRPr="0053592A">
          <w:rPr>
            <w:rFonts w:ascii="Times New Roman" w:hAnsi="Times New Roman"/>
            <w:rPrChange w:id="1847" w:author="D B" w:date="2015-09-26T23:19:00Z">
              <w:rPr/>
            </w:rPrChange>
          </w:rPr>
          <w:t>Gatsonis</w:t>
        </w:r>
        <w:proofErr w:type="spellEnd"/>
        <w:r w:rsidRPr="0053592A">
          <w:rPr>
            <w:rFonts w:ascii="Times New Roman" w:hAnsi="Times New Roman"/>
            <w:rPrChange w:id="1848" w:author="D B" w:date="2015-09-26T23:19:00Z">
              <w:rPr/>
            </w:rPrChange>
          </w:rPr>
          <w:t xml:space="preserve"> CA. A hierarchical regression approach to meta-analysis of diagnostic test accuracy evaluations. </w:t>
        </w:r>
        <w:r w:rsidRPr="0053592A">
          <w:rPr>
            <w:rFonts w:ascii="Times New Roman" w:hAnsi="Times New Roman"/>
            <w:color w:val="262626"/>
            <w:u w:val="single" w:color="262626"/>
            <w:lang w:val="en-US"/>
            <w:rPrChange w:id="1849" w:author="D B" w:date="2015-09-26T23:19:00Z">
              <w:rPr>
                <w:rFonts w:ascii="Arial" w:hAnsi="Arial" w:cs="Arial"/>
                <w:color w:val="262626"/>
                <w:u w:val="single" w:color="262626"/>
                <w:lang w:val="en-US"/>
              </w:rPr>
            </w:rPrChange>
          </w:rPr>
          <w:t>Stat Med.</w:t>
        </w:r>
        <w:r w:rsidRPr="0053592A">
          <w:rPr>
            <w:rFonts w:ascii="Times New Roman" w:hAnsi="Times New Roman"/>
            <w:u w:color="262626"/>
            <w:lang w:val="en-US"/>
            <w:rPrChange w:id="1850" w:author="D B" w:date="2015-09-26T23:19:00Z">
              <w:rPr>
                <w:rFonts w:ascii="Arial" w:hAnsi="Arial" w:cs="Arial"/>
                <w:u w:color="262626"/>
                <w:lang w:val="en-US"/>
              </w:rPr>
            </w:rPrChange>
          </w:rPr>
          <w:t xml:space="preserve"> 2001 Oct</w:t>
        </w:r>
        <w:proofErr w:type="gramStart"/>
        <w:r w:rsidRPr="0053592A">
          <w:rPr>
            <w:rFonts w:ascii="Times New Roman" w:hAnsi="Times New Roman"/>
            <w:u w:color="262626"/>
            <w:lang w:val="en-US"/>
            <w:rPrChange w:id="1851" w:author="D B" w:date="2015-09-26T23:19:00Z">
              <w:rPr>
                <w:rFonts w:ascii="Arial" w:hAnsi="Arial" w:cs="Arial"/>
                <w:u w:color="262626"/>
                <w:lang w:val="en-US"/>
              </w:rPr>
            </w:rPrChange>
          </w:rPr>
          <w:t>;15</w:t>
        </w:r>
        <w:proofErr w:type="gramEnd"/>
        <w:r w:rsidRPr="0053592A">
          <w:rPr>
            <w:rFonts w:ascii="Times New Roman" w:hAnsi="Times New Roman"/>
            <w:u w:color="262626"/>
            <w:lang w:val="en-US"/>
            <w:rPrChange w:id="1852" w:author="D B" w:date="2015-09-26T23:19:00Z">
              <w:rPr>
                <w:rFonts w:ascii="Arial" w:hAnsi="Arial" w:cs="Arial"/>
                <w:u w:color="262626"/>
                <w:lang w:val="en-US"/>
              </w:rPr>
            </w:rPrChange>
          </w:rPr>
          <w:t xml:space="preserve">;20(19):2865-84. </w:t>
        </w:r>
        <w:proofErr w:type="spellStart"/>
        <w:proofErr w:type="gramStart"/>
        <w:r w:rsidRPr="0053592A">
          <w:rPr>
            <w:rFonts w:ascii="Times New Roman" w:hAnsi="Times New Roman"/>
            <w:lang w:val="en-US"/>
            <w:rPrChange w:id="1853" w:author="D B" w:date="2015-09-26T23:19:00Z">
              <w:rPr>
                <w:rFonts w:ascii="Arial" w:hAnsi="Arial" w:cs="Arial"/>
                <w:sz w:val="24"/>
                <w:szCs w:val="24"/>
                <w:lang w:val="en-US"/>
              </w:rPr>
            </w:rPrChange>
          </w:rPr>
          <w:t>doi</w:t>
        </w:r>
        <w:proofErr w:type="spellEnd"/>
        <w:proofErr w:type="gramEnd"/>
        <w:r w:rsidRPr="0053592A">
          <w:rPr>
            <w:rFonts w:ascii="Times New Roman" w:hAnsi="Times New Roman"/>
            <w:lang w:val="en-US"/>
            <w:rPrChange w:id="1854" w:author="D B" w:date="2015-09-26T23:19:00Z">
              <w:rPr>
                <w:rFonts w:ascii="Arial" w:hAnsi="Arial" w:cs="Arial"/>
                <w:sz w:val="24"/>
                <w:szCs w:val="24"/>
                <w:lang w:val="en-US"/>
              </w:rPr>
            </w:rPrChange>
          </w:rPr>
          <w:t>: </w:t>
        </w:r>
        <w:r w:rsidRPr="0053592A">
          <w:rPr>
            <w:rFonts w:ascii="Times New Roman" w:hAnsi="Times New Roman"/>
            <w:lang w:val="en-US"/>
            <w:rPrChange w:id="1855" w:author="D B" w:date="2015-09-26T23:19:00Z">
              <w:rPr>
                <w:rFonts w:ascii="Arial" w:hAnsi="Arial" w:cs="Arial"/>
                <w:sz w:val="24"/>
                <w:szCs w:val="24"/>
                <w:lang w:val="en-US"/>
              </w:rPr>
            </w:rPrChange>
          </w:rPr>
          <w:fldChar w:fldCharType="begin"/>
        </w:r>
        <w:r w:rsidRPr="0053592A">
          <w:rPr>
            <w:rFonts w:ascii="Times New Roman" w:hAnsi="Times New Roman"/>
            <w:lang w:val="en-US"/>
            <w:rPrChange w:id="1856" w:author="D B" w:date="2015-09-26T23:19:00Z">
              <w:rPr>
                <w:rFonts w:ascii="Arial" w:hAnsi="Arial" w:cs="Arial"/>
                <w:sz w:val="24"/>
                <w:szCs w:val="24"/>
                <w:lang w:val="en-US"/>
              </w:rPr>
            </w:rPrChange>
          </w:rPr>
          <w:instrText xml:space="preserve"> HYPERLINK "http://dx.doi.org/10.1002/sim.942" </w:instrText>
        </w:r>
        <w:r w:rsidRPr="0053592A">
          <w:rPr>
            <w:rFonts w:ascii="Times New Roman" w:hAnsi="Times New Roman"/>
            <w:lang w:val="en-US"/>
            <w:rPrChange w:id="1857" w:author="D B" w:date="2015-09-26T23:19:00Z">
              <w:rPr>
                <w:rFonts w:ascii="Arial" w:hAnsi="Arial" w:cs="Arial"/>
                <w:sz w:val="24"/>
                <w:szCs w:val="24"/>
                <w:lang w:val="en-US"/>
              </w:rPr>
            </w:rPrChange>
          </w:rPr>
          <w:fldChar w:fldCharType="separate"/>
        </w:r>
        <w:r w:rsidRPr="0053592A">
          <w:rPr>
            <w:rStyle w:val="Hyperlink"/>
            <w:rFonts w:ascii="Times New Roman" w:hAnsi="Times New Roman"/>
            <w:lang w:val="en-US"/>
            <w:rPrChange w:id="1858" w:author="D B" w:date="2015-09-26T23:19:00Z">
              <w:rPr>
                <w:rStyle w:val="Hyperlink"/>
                <w:rFonts w:ascii="Arial" w:hAnsi="Arial" w:cs="Arial"/>
                <w:sz w:val="24"/>
                <w:szCs w:val="24"/>
                <w:lang w:val="en-US"/>
              </w:rPr>
            </w:rPrChange>
          </w:rPr>
          <w:t>http://dx.doi.org/10.1002/sim.942</w:t>
        </w:r>
        <w:r w:rsidRPr="0053592A">
          <w:rPr>
            <w:rFonts w:ascii="Times New Roman" w:hAnsi="Times New Roman"/>
            <w:lang w:val="en-US"/>
            <w:rPrChange w:id="1859" w:author="D B" w:date="2015-09-26T23:19:00Z">
              <w:rPr>
                <w:rFonts w:ascii="Arial" w:hAnsi="Arial" w:cs="Arial"/>
                <w:sz w:val="24"/>
                <w:szCs w:val="24"/>
                <w:lang w:val="en-US"/>
              </w:rPr>
            </w:rPrChange>
          </w:rPr>
          <w:fldChar w:fldCharType="end"/>
        </w:r>
        <w:r w:rsidRPr="0053592A">
          <w:rPr>
            <w:rFonts w:ascii="Times New Roman" w:hAnsi="Times New Roman"/>
            <w:color w:val="454545"/>
            <w:lang w:val="en-US"/>
            <w:rPrChange w:id="1860" w:author="D B" w:date="2015-09-26T23:19:00Z">
              <w:rPr>
                <w:rFonts w:ascii="Arial" w:hAnsi="Arial" w:cs="Arial"/>
                <w:color w:val="454545"/>
                <w:lang w:val="en-US"/>
              </w:rPr>
            </w:rPrChange>
          </w:rPr>
          <w:t xml:space="preserve">. PMID: 11568945. </w:t>
        </w:r>
      </w:ins>
    </w:p>
    <w:p w14:paraId="2BDE36FD"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861" w:author="D B" w:date="2015-09-26T23:18:00Z"/>
          <w:rFonts w:ascii="Times New Roman" w:hAnsi="Times New Roman"/>
          <w:rPrChange w:id="1862" w:author="D B" w:date="2015-09-26T23:19:00Z">
            <w:rPr>
              <w:ins w:id="1863" w:author="D B" w:date="2015-09-26T23:18:00Z"/>
            </w:rPr>
          </w:rPrChange>
        </w:rPr>
      </w:pPr>
      <w:proofErr w:type="spellStart"/>
      <w:ins w:id="1864" w:author="D B" w:date="2015-09-26T23:18:00Z">
        <w:r w:rsidRPr="0053592A">
          <w:rPr>
            <w:rFonts w:ascii="Times New Roman" w:hAnsi="Times New Roman"/>
            <w:rPrChange w:id="1865" w:author="D B" w:date="2015-09-26T23:19:00Z">
              <w:rPr/>
            </w:rPrChange>
          </w:rPr>
          <w:t>Doebler</w:t>
        </w:r>
        <w:proofErr w:type="spellEnd"/>
        <w:r w:rsidRPr="0053592A">
          <w:rPr>
            <w:rFonts w:ascii="Times New Roman" w:hAnsi="Times New Roman"/>
            <w:rPrChange w:id="1866" w:author="D B" w:date="2015-09-26T23:19:00Z">
              <w:rPr/>
            </w:rPrChange>
          </w:rPr>
          <w:t xml:space="preserve"> P, </w:t>
        </w:r>
        <w:proofErr w:type="spellStart"/>
        <w:r w:rsidRPr="0053592A">
          <w:rPr>
            <w:rFonts w:ascii="Times New Roman" w:hAnsi="Times New Roman"/>
            <w:rPrChange w:id="1867" w:author="D B" w:date="2015-09-26T23:19:00Z">
              <w:rPr/>
            </w:rPrChange>
          </w:rPr>
          <w:t>Holling</w:t>
        </w:r>
        <w:proofErr w:type="spellEnd"/>
        <w:r w:rsidRPr="0053592A">
          <w:rPr>
            <w:rFonts w:ascii="Times New Roman" w:hAnsi="Times New Roman"/>
            <w:rPrChange w:id="1868" w:author="D B" w:date="2015-09-26T23:19:00Z">
              <w:rPr/>
            </w:rPrChange>
          </w:rPr>
          <w:t xml:space="preserve"> H, </w:t>
        </w:r>
        <w:proofErr w:type="spellStart"/>
        <w:r w:rsidRPr="0053592A">
          <w:rPr>
            <w:rFonts w:ascii="Times New Roman" w:hAnsi="Times New Roman"/>
            <w:rPrChange w:id="1869" w:author="D B" w:date="2015-09-26T23:19:00Z">
              <w:rPr/>
            </w:rPrChange>
          </w:rPr>
          <w:t>Böhning</w:t>
        </w:r>
        <w:proofErr w:type="spellEnd"/>
        <w:r w:rsidRPr="0053592A">
          <w:rPr>
            <w:rFonts w:ascii="Times New Roman" w:hAnsi="Times New Roman"/>
            <w:rPrChange w:id="1870" w:author="D B" w:date="2015-09-26T23:19:00Z">
              <w:rPr/>
            </w:rPrChange>
          </w:rPr>
          <w:t xml:space="preserve"> D. A mixed model approach to meta-analysis of diagnostic studies with binary test outcome. </w:t>
        </w:r>
        <w:proofErr w:type="spellStart"/>
        <w:r w:rsidRPr="0053592A">
          <w:rPr>
            <w:rFonts w:ascii="Times New Roman" w:hAnsi="Times New Roman"/>
            <w:color w:val="262626"/>
            <w:u w:val="single" w:color="262626"/>
            <w:lang w:val="en-US"/>
            <w:rPrChange w:id="1871" w:author="D B" w:date="2015-09-26T23:19:00Z">
              <w:rPr>
                <w:rFonts w:ascii="Arial" w:hAnsi="Arial" w:cs="Arial"/>
                <w:color w:val="262626"/>
                <w:u w:val="single" w:color="262626"/>
                <w:lang w:val="en-US"/>
              </w:rPr>
            </w:rPrChange>
          </w:rPr>
          <w:t>Psychol</w:t>
        </w:r>
        <w:proofErr w:type="spellEnd"/>
        <w:r w:rsidRPr="0053592A">
          <w:rPr>
            <w:rFonts w:ascii="Times New Roman" w:hAnsi="Times New Roman"/>
            <w:color w:val="262626"/>
            <w:u w:val="single" w:color="262626"/>
            <w:lang w:val="en-US"/>
            <w:rPrChange w:id="1872" w:author="D B" w:date="2015-09-26T23:19:00Z">
              <w:rPr>
                <w:rFonts w:ascii="Arial" w:hAnsi="Arial" w:cs="Arial"/>
                <w:color w:val="262626"/>
                <w:u w:val="single" w:color="262626"/>
                <w:lang w:val="en-US"/>
              </w:rPr>
            </w:rPrChange>
          </w:rPr>
          <w:t xml:space="preserve"> Methods.</w:t>
        </w:r>
        <w:r w:rsidRPr="0053592A">
          <w:rPr>
            <w:rFonts w:ascii="Times New Roman" w:hAnsi="Times New Roman"/>
            <w:u w:color="262626"/>
            <w:lang w:val="en-US"/>
            <w:rPrChange w:id="1873" w:author="D B" w:date="2015-09-26T23:19:00Z">
              <w:rPr>
                <w:rFonts w:ascii="Arial" w:hAnsi="Arial" w:cs="Arial"/>
                <w:u w:color="262626"/>
                <w:lang w:val="en-US"/>
              </w:rPr>
            </w:rPrChange>
          </w:rPr>
          <w:t xml:space="preserve"> 2012 Sep</w:t>
        </w:r>
        <w:proofErr w:type="gramStart"/>
        <w:r w:rsidRPr="0053592A">
          <w:rPr>
            <w:rFonts w:ascii="Times New Roman" w:hAnsi="Times New Roman"/>
            <w:u w:color="262626"/>
            <w:lang w:val="en-US"/>
            <w:rPrChange w:id="1874" w:author="D B" w:date="2015-09-26T23:19:00Z">
              <w:rPr>
                <w:rFonts w:ascii="Arial" w:hAnsi="Arial" w:cs="Arial"/>
                <w:u w:color="262626"/>
                <w:lang w:val="en-US"/>
              </w:rPr>
            </w:rPrChange>
          </w:rPr>
          <w:t>;17</w:t>
        </w:r>
        <w:proofErr w:type="gramEnd"/>
        <w:r w:rsidRPr="0053592A">
          <w:rPr>
            <w:rFonts w:ascii="Times New Roman" w:hAnsi="Times New Roman"/>
            <w:u w:color="262626"/>
            <w:lang w:val="en-US"/>
            <w:rPrChange w:id="1875" w:author="D B" w:date="2015-09-26T23:19:00Z">
              <w:rPr>
                <w:rFonts w:ascii="Arial" w:hAnsi="Arial" w:cs="Arial"/>
                <w:u w:color="262626"/>
                <w:lang w:val="en-US"/>
              </w:rPr>
            </w:rPrChange>
          </w:rPr>
          <w:t xml:space="preserve">(3):418-36. </w:t>
        </w:r>
        <w:proofErr w:type="spellStart"/>
        <w:proofErr w:type="gramStart"/>
        <w:r w:rsidRPr="0053592A">
          <w:rPr>
            <w:rFonts w:ascii="Times New Roman" w:hAnsi="Times New Roman"/>
            <w:u w:color="262626"/>
            <w:lang w:val="en-US"/>
            <w:rPrChange w:id="1876"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1877"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1878"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879" w:author="D B" w:date="2015-09-26T23:19:00Z">
              <w:rPr>
                <w:rFonts w:ascii="Arial" w:hAnsi="Arial" w:cs="Arial"/>
                <w:u w:color="262626"/>
                <w:lang w:val="en-US"/>
              </w:rPr>
            </w:rPrChange>
          </w:rPr>
          <w:instrText xml:space="preserve"> HYPERLINK "http://dx.doi.org/10.1037/a0028091" </w:instrText>
        </w:r>
        <w:r w:rsidRPr="0053592A">
          <w:rPr>
            <w:rFonts w:ascii="Times New Roman" w:hAnsi="Times New Roman"/>
            <w:u w:color="262626"/>
            <w:lang w:val="en-US"/>
            <w:rPrChange w:id="1880"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881" w:author="D B" w:date="2015-09-26T23:19:00Z">
              <w:rPr>
                <w:rStyle w:val="Hyperlink"/>
                <w:rFonts w:ascii="Arial" w:hAnsi="Arial" w:cs="Arial"/>
                <w:u w:color="262626"/>
                <w:lang w:val="en-US"/>
              </w:rPr>
            </w:rPrChange>
          </w:rPr>
          <w:t>http://dx.doi.org/10.1037/a0028091</w:t>
        </w:r>
        <w:r w:rsidRPr="0053592A">
          <w:rPr>
            <w:rFonts w:ascii="Times New Roman" w:hAnsi="Times New Roman"/>
            <w:u w:color="262626"/>
            <w:lang w:val="en-US"/>
            <w:rPrChange w:id="1882"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883"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884" w:author="D B" w:date="2015-09-26T23:19:00Z">
              <w:rPr>
                <w:rFonts w:ascii="Arial" w:hAnsi="Arial" w:cs="Arial"/>
                <w:color w:val="454545"/>
                <w:lang w:val="en-US"/>
              </w:rPr>
            </w:rPrChange>
          </w:rPr>
          <w:t>PMID: 22582866.</w:t>
        </w:r>
      </w:ins>
    </w:p>
    <w:p w14:paraId="06F04581"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885" w:author="D B" w:date="2015-09-26T23:18:00Z"/>
          <w:rFonts w:ascii="Times New Roman" w:hAnsi="Times New Roman"/>
          <w:rPrChange w:id="1886" w:author="D B" w:date="2015-09-26T23:19:00Z">
            <w:rPr>
              <w:ins w:id="1887" w:author="D B" w:date="2015-09-26T23:18:00Z"/>
            </w:rPr>
          </w:rPrChange>
        </w:rPr>
      </w:pPr>
      <w:proofErr w:type="spellStart"/>
      <w:ins w:id="1888" w:author="D B" w:date="2015-09-26T23:18:00Z">
        <w:r w:rsidRPr="0053592A">
          <w:rPr>
            <w:rFonts w:ascii="Times New Roman" w:hAnsi="Times New Roman"/>
            <w:rPrChange w:id="1889" w:author="D B" w:date="2015-09-26T23:19:00Z">
              <w:rPr/>
            </w:rPrChange>
          </w:rPr>
          <w:t>DerSimonian</w:t>
        </w:r>
        <w:proofErr w:type="spellEnd"/>
        <w:r w:rsidRPr="0053592A">
          <w:rPr>
            <w:rFonts w:ascii="Times New Roman" w:hAnsi="Times New Roman"/>
            <w:rPrChange w:id="1890" w:author="D B" w:date="2015-09-26T23:19:00Z">
              <w:rPr/>
            </w:rPrChange>
          </w:rPr>
          <w:t xml:space="preserve"> R, Laird N Meta-analysis in clinical trials. </w:t>
        </w:r>
        <w:r w:rsidRPr="0053592A">
          <w:rPr>
            <w:rFonts w:ascii="Times New Roman" w:hAnsi="Times New Roman"/>
            <w:color w:val="262626"/>
            <w:u w:val="single" w:color="262626"/>
            <w:lang w:val="en-US"/>
            <w:rPrChange w:id="1891" w:author="D B" w:date="2015-09-26T23:19:00Z">
              <w:rPr>
                <w:rFonts w:ascii="Arial" w:hAnsi="Arial" w:cs="Arial"/>
                <w:color w:val="262626"/>
                <w:u w:val="single" w:color="262626"/>
                <w:lang w:val="en-US"/>
              </w:rPr>
            </w:rPrChange>
          </w:rPr>
          <w:t xml:space="preserve">Control </w:t>
        </w:r>
        <w:proofErr w:type="spellStart"/>
        <w:r w:rsidRPr="0053592A">
          <w:rPr>
            <w:rFonts w:ascii="Times New Roman" w:hAnsi="Times New Roman"/>
            <w:color w:val="262626"/>
            <w:u w:val="single" w:color="262626"/>
            <w:lang w:val="en-US"/>
            <w:rPrChange w:id="1892" w:author="D B" w:date="2015-09-26T23:19:00Z">
              <w:rPr>
                <w:rFonts w:ascii="Arial" w:hAnsi="Arial" w:cs="Arial"/>
                <w:color w:val="262626"/>
                <w:u w:val="single" w:color="262626"/>
                <w:lang w:val="en-US"/>
              </w:rPr>
            </w:rPrChange>
          </w:rPr>
          <w:t>Clin</w:t>
        </w:r>
        <w:proofErr w:type="spellEnd"/>
        <w:r w:rsidRPr="0053592A">
          <w:rPr>
            <w:rFonts w:ascii="Times New Roman" w:hAnsi="Times New Roman"/>
            <w:color w:val="262626"/>
            <w:u w:val="single" w:color="262626"/>
            <w:lang w:val="en-US"/>
            <w:rPrChange w:id="1893" w:author="D B" w:date="2015-09-26T23:19:00Z">
              <w:rPr>
                <w:rFonts w:ascii="Arial" w:hAnsi="Arial" w:cs="Arial"/>
                <w:color w:val="262626"/>
                <w:u w:val="single" w:color="262626"/>
                <w:lang w:val="en-US"/>
              </w:rPr>
            </w:rPrChange>
          </w:rPr>
          <w:t xml:space="preserve"> Trials.</w:t>
        </w:r>
        <w:r w:rsidRPr="0053592A">
          <w:rPr>
            <w:rFonts w:ascii="Times New Roman" w:hAnsi="Times New Roman"/>
            <w:u w:color="262626"/>
            <w:lang w:val="en-US"/>
            <w:rPrChange w:id="1894" w:author="D B" w:date="2015-09-26T23:19:00Z">
              <w:rPr>
                <w:rFonts w:ascii="Arial" w:hAnsi="Arial" w:cs="Arial"/>
                <w:u w:color="262626"/>
                <w:lang w:val="en-US"/>
              </w:rPr>
            </w:rPrChange>
          </w:rPr>
          <w:t xml:space="preserve"> 1986 Sep</w:t>
        </w:r>
        <w:proofErr w:type="gramStart"/>
        <w:r w:rsidRPr="0053592A">
          <w:rPr>
            <w:rFonts w:ascii="Times New Roman" w:hAnsi="Times New Roman"/>
            <w:u w:color="262626"/>
            <w:lang w:val="en-US"/>
            <w:rPrChange w:id="1895" w:author="D B" w:date="2015-09-26T23:19:00Z">
              <w:rPr>
                <w:rFonts w:ascii="Arial" w:hAnsi="Arial" w:cs="Arial"/>
                <w:u w:color="262626"/>
                <w:lang w:val="en-US"/>
              </w:rPr>
            </w:rPrChange>
          </w:rPr>
          <w:t>;7</w:t>
        </w:r>
        <w:proofErr w:type="gramEnd"/>
        <w:r w:rsidRPr="0053592A">
          <w:rPr>
            <w:rFonts w:ascii="Times New Roman" w:hAnsi="Times New Roman"/>
            <w:u w:color="262626"/>
            <w:lang w:val="en-US"/>
            <w:rPrChange w:id="1896" w:author="D B" w:date="2015-09-26T23:19:00Z">
              <w:rPr>
                <w:rFonts w:ascii="Arial" w:hAnsi="Arial" w:cs="Arial"/>
                <w:u w:color="262626"/>
                <w:lang w:val="en-US"/>
              </w:rPr>
            </w:rPrChange>
          </w:rPr>
          <w:t xml:space="preserve">(3):177-88. </w:t>
        </w:r>
        <w:r w:rsidRPr="0053592A">
          <w:rPr>
            <w:rFonts w:ascii="Times New Roman" w:hAnsi="Times New Roman"/>
            <w:u w:color="262626"/>
            <w:lang w:val="en-US"/>
            <w:rPrChange w:id="1897"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898" w:author="D B" w:date="2015-09-26T23:19:00Z">
              <w:rPr>
                <w:rFonts w:ascii="Arial" w:hAnsi="Arial" w:cs="Arial"/>
                <w:u w:color="262626"/>
                <w:lang w:val="en-US"/>
              </w:rPr>
            </w:rPrChange>
          </w:rPr>
          <w:instrText xml:space="preserve"> HYPERLINK "http://dx.doi.org/10.1016/0197-2456(86)90046-2" </w:instrText>
        </w:r>
        <w:r w:rsidRPr="0053592A">
          <w:rPr>
            <w:rFonts w:ascii="Times New Roman" w:hAnsi="Times New Roman"/>
            <w:u w:color="262626"/>
            <w:lang w:val="en-US"/>
            <w:rPrChange w:id="1899"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900" w:author="D B" w:date="2015-09-26T23:19:00Z">
              <w:rPr>
                <w:rStyle w:val="Hyperlink"/>
                <w:rFonts w:ascii="Arial" w:hAnsi="Arial" w:cs="Arial"/>
                <w:u w:color="262626"/>
                <w:lang w:val="en-US"/>
              </w:rPr>
            </w:rPrChange>
          </w:rPr>
          <w:t>http://dx.doi.org/10.1016/0197-2456(86)90046-2</w:t>
        </w:r>
        <w:r w:rsidRPr="0053592A">
          <w:rPr>
            <w:rFonts w:ascii="Times New Roman" w:hAnsi="Times New Roman"/>
            <w:u w:color="262626"/>
            <w:lang w:val="en-US"/>
            <w:rPrChange w:id="1901"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902"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903" w:author="D B" w:date="2015-09-26T23:19:00Z">
              <w:rPr>
                <w:rFonts w:ascii="Arial" w:hAnsi="Arial" w:cs="Arial"/>
                <w:color w:val="454545"/>
                <w:lang w:val="en-US"/>
              </w:rPr>
            </w:rPrChange>
          </w:rPr>
          <w:t>PMID: 3802833.</w:t>
        </w:r>
      </w:ins>
    </w:p>
    <w:p w14:paraId="4AA7252D"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904" w:author="D B" w:date="2015-09-26T23:18:00Z"/>
          <w:rFonts w:ascii="Times New Roman" w:hAnsi="Times New Roman"/>
          <w:rPrChange w:id="1905" w:author="D B" w:date="2015-09-26T23:19:00Z">
            <w:rPr>
              <w:ins w:id="1906" w:author="D B" w:date="2015-09-26T23:18:00Z"/>
            </w:rPr>
          </w:rPrChange>
        </w:rPr>
      </w:pPr>
      <w:proofErr w:type="spellStart"/>
      <w:ins w:id="1907" w:author="D B" w:date="2015-09-26T23:18:00Z">
        <w:r w:rsidRPr="0053592A">
          <w:rPr>
            <w:rFonts w:ascii="Times New Roman" w:hAnsi="Times New Roman"/>
            <w:rPrChange w:id="1908" w:author="D B" w:date="2015-09-26T23:19:00Z">
              <w:rPr/>
            </w:rPrChange>
          </w:rPr>
          <w:t>Bossuyt</w:t>
        </w:r>
        <w:proofErr w:type="spellEnd"/>
        <w:r w:rsidRPr="0053592A">
          <w:rPr>
            <w:rFonts w:ascii="Times New Roman" w:hAnsi="Times New Roman"/>
            <w:rPrChange w:id="1909" w:author="D B" w:date="2015-09-26T23:19:00Z">
              <w:rPr/>
            </w:rPrChange>
          </w:rPr>
          <w:t xml:space="preserve"> P, Davenport C, </w:t>
        </w:r>
        <w:proofErr w:type="spellStart"/>
        <w:r w:rsidRPr="0053592A">
          <w:rPr>
            <w:rFonts w:ascii="Times New Roman" w:hAnsi="Times New Roman"/>
            <w:rPrChange w:id="1910" w:author="D B" w:date="2015-09-26T23:19:00Z">
              <w:rPr/>
            </w:rPrChange>
          </w:rPr>
          <w:t>Deeks</w:t>
        </w:r>
        <w:proofErr w:type="spellEnd"/>
        <w:r w:rsidRPr="0053592A">
          <w:rPr>
            <w:rFonts w:ascii="Times New Roman" w:hAnsi="Times New Roman"/>
            <w:rPrChange w:id="1911" w:author="D B" w:date="2015-09-26T23:19:00Z">
              <w:rPr/>
            </w:rPrChange>
          </w:rPr>
          <w:t xml:space="preserve"> J, Hyde C, </w:t>
        </w:r>
        <w:proofErr w:type="spellStart"/>
        <w:r w:rsidRPr="0053592A">
          <w:rPr>
            <w:rFonts w:ascii="Times New Roman" w:hAnsi="Times New Roman"/>
            <w:rPrChange w:id="1912" w:author="D B" w:date="2015-09-26T23:19:00Z">
              <w:rPr/>
            </w:rPrChange>
          </w:rPr>
          <w:t>Leeflang</w:t>
        </w:r>
        <w:proofErr w:type="spellEnd"/>
        <w:r w:rsidRPr="0053592A">
          <w:rPr>
            <w:rFonts w:ascii="Times New Roman" w:hAnsi="Times New Roman"/>
            <w:rPrChange w:id="1913" w:author="D B" w:date="2015-09-26T23:19:00Z">
              <w:rPr/>
            </w:rPrChange>
          </w:rPr>
          <w:t xml:space="preserve"> M, </w:t>
        </w:r>
        <w:proofErr w:type="spellStart"/>
        <w:r w:rsidRPr="0053592A">
          <w:rPr>
            <w:rFonts w:ascii="Times New Roman" w:hAnsi="Times New Roman"/>
            <w:rPrChange w:id="1914" w:author="D B" w:date="2015-09-26T23:19:00Z">
              <w:rPr/>
            </w:rPrChange>
          </w:rPr>
          <w:t>Scholten</w:t>
        </w:r>
        <w:proofErr w:type="spellEnd"/>
        <w:r w:rsidRPr="0053592A">
          <w:rPr>
            <w:rFonts w:ascii="Times New Roman" w:hAnsi="Times New Roman"/>
            <w:rPrChange w:id="1915" w:author="D B" w:date="2015-09-26T23:19:00Z">
              <w:rPr/>
            </w:rPrChange>
          </w:rPr>
          <w:t xml:space="preserve"> R. Chapter 11: Interpreting results and drawing conclusions. In: </w:t>
        </w:r>
        <w:proofErr w:type="spellStart"/>
        <w:r w:rsidRPr="0053592A">
          <w:rPr>
            <w:rFonts w:ascii="Times New Roman" w:hAnsi="Times New Roman"/>
            <w:rPrChange w:id="1916" w:author="D B" w:date="2015-09-26T23:19:00Z">
              <w:rPr/>
            </w:rPrChange>
          </w:rPr>
          <w:t>Deeks</w:t>
        </w:r>
        <w:proofErr w:type="spellEnd"/>
        <w:r w:rsidRPr="0053592A">
          <w:rPr>
            <w:rFonts w:ascii="Times New Roman" w:hAnsi="Times New Roman"/>
            <w:rPrChange w:id="1917" w:author="D B" w:date="2015-09-26T23:19:00Z">
              <w:rPr/>
            </w:rPrChange>
          </w:rPr>
          <w:t xml:space="preserve"> JJ, </w:t>
        </w:r>
        <w:proofErr w:type="spellStart"/>
        <w:r w:rsidRPr="0053592A">
          <w:rPr>
            <w:rFonts w:ascii="Times New Roman" w:hAnsi="Times New Roman"/>
            <w:rPrChange w:id="1918" w:author="D B" w:date="2015-09-26T23:19:00Z">
              <w:rPr/>
            </w:rPrChange>
          </w:rPr>
          <w:t>Bossuyt</w:t>
        </w:r>
        <w:proofErr w:type="spellEnd"/>
        <w:r w:rsidRPr="0053592A">
          <w:rPr>
            <w:rFonts w:ascii="Times New Roman" w:hAnsi="Times New Roman"/>
            <w:rPrChange w:id="1919" w:author="D B" w:date="2015-09-26T23:19:00Z">
              <w:rPr/>
            </w:rPrChange>
          </w:rPr>
          <w:t xml:space="preserve"> PM, </w:t>
        </w:r>
        <w:proofErr w:type="spellStart"/>
        <w:r w:rsidRPr="0053592A">
          <w:rPr>
            <w:rFonts w:ascii="Times New Roman" w:hAnsi="Times New Roman"/>
            <w:rPrChange w:id="1920" w:author="D B" w:date="2015-09-26T23:19:00Z">
              <w:rPr/>
            </w:rPrChange>
          </w:rPr>
          <w:t>Gatsonis</w:t>
        </w:r>
        <w:proofErr w:type="spellEnd"/>
        <w:r w:rsidRPr="0053592A">
          <w:rPr>
            <w:rFonts w:ascii="Times New Roman" w:hAnsi="Times New Roman"/>
            <w:rPrChange w:id="1921" w:author="D B" w:date="2015-09-26T23:19:00Z">
              <w:rPr/>
            </w:rPrChange>
          </w:rPr>
          <w:t xml:space="preserve"> C (editors), Cochrane Handbook for Systematic Reviews of Diagnostic Test Accuracy Version 0.9. The Cochrane Collaboration, 2013. Available from: </w:t>
        </w:r>
        <w:r w:rsidRPr="0053592A">
          <w:rPr>
            <w:rFonts w:ascii="Times New Roman" w:hAnsi="Times New Roman"/>
            <w:rPrChange w:id="1922" w:author="D B" w:date="2015-09-26T23:19:00Z">
              <w:rPr/>
            </w:rPrChange>
          </w:rPr>
          <w:fldChar w:fldCharType="begin"/>
        </w:r>
        <w:r w:rsidRPr="0053592A">
          <w:rPr>
            <w:rFonts w:ascii="Times New Roman" w:hAnsi="Times New Roman"/>
            <w:rPrChange w:id="1923" w:author="D B" w:date="2015-09-26T23:19:00Z">
              <w:rPr/>
            </w:rPrChange>
          </w:rPr>
          <w:instrText xml:space="preserve"> HYPERLINK "http://srdta.cochrane.org/" </w:instrText>
        </w:r>
        <w:r w:rsidRPr="0053592A">
          <w:rPr>
            <w:rFonts w:ascii="Times New Roman" w:hAnsi="Times New Roman"/>
            <w:rPrChange w:id="1924" w:author="D B" w:date="2015-09-26T23:19:00Z">
              <w:rPr/>
            </w:rPrChange>
          </w:rPr>
          <w:fldChar w:fldCharType="separate"/>
        </w:r>
        <w:r w:rsidRPr="0053592A">
          <w:rPr>
            <w:rStyle w:val="Hyperlink"/>
            <w:rFonts w:ascii="Times New Roman" w:hAnsi="Times New Roman"/>
            <w:rPrChange w:id="1925" w:author="D B" w:date="2015-09-26T23:19:00Z">
              <w:rPr>
                <w:rStyle w:val="Hyperlink"/>
              </w:rPr>
            </w:rPrChange>
          </w:rPr>
          <w:t>http://srdta.cochrane.org/</w:t>
        </w:r>
        <w:r w:rsidRPr="0053592A">
          <w:rPr>
            <w:rFonts w:ascii="Times New Roman" w:hAnsi="Times New Roman"/>
            <w:rPrChange w:id="1926" w:author="D B" w:date="2015-09-26T23:19:00Z">
              <w:rPr/>
            </w:rPrChange>
          </w:rPr>
          <w:fldChar w:fldCharType="end"/>
        </w:r>
        <w:r w:rsidRPr="0053592A">
          <w:rPr>
            <w:rFonts w:ascii="Times New Roman" w:hAnsi="Times New Roman"/>
            <w:rPrChange w:id="1927" w:author="D B" w:date="2015-09-26T23:19:00Z">
              <w:rPr/>
            </w:rPrChange>
          </w:rPr>
          <w:t xml:space="preserve"> (Cited 2013 Dec 13).</w:t>
        </w:r>
      </w:ins>
    </w:p>
    <w:p w14:paraId="094A1BD9"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928" w:author="D B" w:date="2015-09-26T23:18:00Z"/>
          <w:rFonts w:ascii="Times New Roman" w:hAnsi="Times New Roman"/>
          <w:rPrChange w:id="1929" w:author="D B" w:date="2015-09-26T23:19:00Z">
            <w:rPr>
              <w:ins w:id="1930" w:author="D B" w:date="2015-09-26T23:18:00Z"/>
            </w:rPr>
          </w:rPrChange>
        </w:rPr>
      </w:pPr>
      <w:proofErr w:type="spellStart"/>
      <w:ins w:id="1931" w:author="D B" w:date="2015-09-26T23:18:00Z">
        <w:r w:rsidRPr="0053592A">
          <w:rPr>
            <w:rFonts w:ascii="Times New Roman" w:hAnsi="Times New Roman"/>
            <w:rPrChange w:id="1932" w:author="D B" w:date="2015-09-26T23:19:00Z">
              <w:rPr/>
            </w:rPrChange>
          </w:rPr>
          <w:t>Eusebi</w:t>
        </w:r>
        <w:proofErr w:type="spellEnd"/>
        <w:r w:rsidRPr="0053592A">
          <w:rPr>
            <w:rFonts w:ascii="Times New Roman" w:hAnsi="Times New Roman"/>
            <w:rPrChange w:id="1933" w:author="D B" w:date="2015-09-26T23:19:00Z">
              <w:rPr/>
            </w:rPrChange>
          </w:rPr>
          <w:t xml:space="preserve"> P, </w:t>
        </w:r>
        <w:proofErr w:type="spellStart"/>
        <w:r w:rsidRPr="0053592A">
          <w:rPr>
            <w:rFonts w:ascii="Times New Roman" w:hAnsi="Times New Roman"/>
            <w:rPrChange w:id="1934" w:author="D B" w:date="2015-09-26T23:19:00Z">
              <w:rPr/>
            </w:rPrChange>
          </w:rPr>
          <w:t>Reitsma</w:t>
        </w:r>
        <w:proofErr w:type="spellEnd"/>
        <w:r w:rsidRPr="0053592A">
          <w:rPr>
            <w:rFonts w:ascii="Times New Roman" w:hAnsi="Times New Roman"/>
            <w:rPrChange w:id="1935" w:author="D B" w:date="2015-09-26T23:19:00Z">
              <w:rPr/>
            </w:rPrChange>
          </w:rPr>
          <w:t xml:space="preserve"> JB, </w:t>
        </w:r>
        <w:proofErr w:type="spellStart"/>
        <w:r w:rsidRPr="0053592A">
          <w:rPr>
            <w:rFonts w:ascii="Times New Roman" w:hAnsi="Times New Roman"/>
            <w:rPrChange w:id="1936" w:author="D B" w:date="2015-09-26T23:19:00Z">
              <w:rPr/>
            </w:rPrChange>
          </w:rPr>
          <w:t>Vermunt</w:t>
        </w:r>
        <w:proofErr w:type="spellEnd"/>
        <w:r w:rsidRPr="0053592A">
          <w:rPr>
            <w:rFonts w:ascii="Times New Roman" w:hAnsi="Times New Roman"/>
            <w:rPrChange w:id="1937" w:author="D B" w:date="2015-09-26T23:19:00Z">
              <w:rPr/>
            </w:rPrChange>
          </w:rPr>
          <w:t xml:space="preserve"> JK. Latent class bivariate model for the meta-analysis of diagnostic test accuracy studies. </w:t>
        </w:r>
        <w:r w:rsidRPr="0053592A">
          <w:rPr>
            <w:rFonts w:ascii="Times New Roman" w:hAnsi="Times New Roman"/>
            <w:color w:val="262626"/>
            <w:u w:val="single" w:color="262626"/>
            <w:lang w:val="en-US"/>
            <w:rPrChange w:id="1938" w:author="D B" w:date="2015-09-26T23:19:00Z">
              <w:rPr>
                <w:rFonts w:ascii="Arial" w:hAnsi="Arial" w:cs="Arial"/>
                <w:color w:val="262626"/>
                <w:u w:val="single" w:color="262626"/>
                <w:lang w:val="en-US"/>
              </w:rPr>
            </w:rPrChange>
          </w:rPr>
          <w:t xml:space="preserve">BMC Med Res </w:t>
        </w:r>
        <w:proofErr w:type="spellStart"/>
        <w:r w:rsidRPr="0053592A">
          <w:rPr>
            <w:rFonts w:ascii="Times New Roman" w:hAnsi="Times New Roman"/>
            <w:color w:val="262626"/>
            <w:u w:val="single" w:color="262626"/>
            <w:lang w:val="en-US"/>
            <w:rPrChange w:id="1939" w:author="D B" w:date="2015-09-26T23:19:00Z">
              <w:rPr>
                <w:rFonts w:ascii="Arial" w:hAnsi="Arial" w:cs="Arial"/>
                <w:color w:val="262626"/>
                <w:u w:val="single" w:color="262626"/>
                <w:lang w:val="en-US"/>
              </w:rPr>
            </w:rPrChange>
          </w:rPr>
          <w:t>Methodol</w:t>
        </w:r>
        <w:proofErr w:type="spellEnd"/>
        <w:r w:rsidRPr="0053592A">
          <w:rPr>
            <w:rFonts w:ascii="Times New Roman" w:hAnsi="Times New Roman"/>
            <w:color w:val="262626"/>
            <w:u w:val="single" w:color="262626"/>
            <w:lang w:val="en-US"/>
            <w:rPrChange w:id="1940"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1941" w:author="D B" w:date="2015-09-26T23:19:00Z">
              <w:rPr>
                <w:rFonts w:ascii="Arial" w:hAnsi="Arial" w:cs="Arial"/>
                <w:u w:color="262626"/>
                <w:lang w:val="en-US"/>
              </w:rPr>
            </w:rPrChange>
          </w:rPr>
          <w:t xml:space="preserve"> 2014 Jul</w:t>
        </w:r>
        <w:proofErr w:type="gramStart"/>
        <w:r w:rsidRPr="0053592A">
          <w:rPr>
            <w:rFonts w:ascii="Times New Roman" w:hAnsi="Times New Roman"/>
            <w:u w:color="262626"/>
            <w:lang w:val="en-US"/>
            <w:rPrChange w:id="1942" w:author="D B" w:date="2015-09-26T23:19:00Z">
              <w:rPr>
                <w:rFonts w:ascii="Arial" w:hAnsi="Arial" w:cs="Arial"/>
                <w:u w:color="262626"/>
                <w:lang w:val="en-US"/>
              </w:rPr>
            </w:rPrChange>
          </w:rPr>
          <w:t>;11</w:t>
        </w:r>
        <w:proofErr w:type="gramEnd"/>
        <w:r w:rsidRPr="0053592A">
          <w:rPr>
            <w:rFonts w:ascii="Times New Roman" w:hAnsi="Times New Roman"/>
            <w:u w:color="262626"/>
            <w:lang w:val="en-US"/>
            <w:rPrChange w:id="1943" w:author="D B" w:date="2015-09-26T23:19:00Z">
              <w:rPr>
                <w:rFonts w:ascii="Arial" w:hAnsi="Arial" w:cs="Arial"/>
                <w:u w:color="262626"/>
                <w:lang w:val="en-US"/>
              </w:rPr>
            </w:rPrChange>
          </w:rPr>
          <w:t xml:space="preserve">;14:88. </w:t>
        </w:r>
        <w:proofErr w:type="spellStart"/>
        <w:proofErr w:type="gramStart"/>
        <w:r w:rsidRPr="0053592A">
          <w:rPr>
            <w:rFonts w:ascii="Times New Roman" w:hAnsi="Times New Roman"/>
            <w:color w:val="373838"/>
            <w:lang w:val="en-US"/>
            <w:rPrChange w:id="1944" w:author="D B" w:date="2015-09-26T23:19:00Z">
              <w:rPr>
                <w:rFonts w:ascii="Verdana" w:hAnsi="Verdana" w:cs="Verdana"/>
                <w:color w:val="373838"/>
                <w:lang w:val="en-US"/>
              </w:rPr>
            </w:rPrChange>
          </w:rPr>
          <w:t>doi</w:t>
        </w:r>
        <w:proofErr w:type="spellEnd"/>
        <w:proofErr w:type="gramEnd"/>
        <w:r w:rsidRPr="0053592A">
          <w:rPr>
            <w:rFonts w:ascii="Times New Roman" w:hAnsi="Times New Roman"/>
            <w:color w:val="373838"/>
            <w:lang w:val="en-US"/>
            <w:rPrChange w:id="1945" w:author="D B" w:date="2015-09-26T23:19:00Z">
              <w:rPr>
                <w:rFonts w:ascii="Verdana" w:hAnsi="Verdana" w:cs="Verdana"/>
                <w:color w:val="373838"/>
                <w:lang w:val="en-US"/>
              </w:rPr>
            </w:rPrChange>
          </w:rPr>
          <w:t>:</w:t>
        </w:r>
        <w:r w:rsidRPr="0053592A">
          <w:rPr>
            <w:rFonts w:ascii="Times New Roman" w:hAnsi="Times New Roman"/>
            <w:rPrChange w:id="1946" w:author="D B" w:date="2015-09-26T23:19:00Z">
              <w:rPr/>
            </w:rPrChange>
          </w:rPr>
          <w:t xml:space="preserve"> </w:t>
        </w:r>
        <w:r w:rsidRPr="0053592A">
          <w:rPr>
            <w:rFonts w:ascii="Times New Roman" w:hAnsi="Times New Roman"/>
            <w:color w:val="373838"/>
            <w:lang w:val="en-US"/>
            <w:rPrChange w:id="1947" w:author="D B" w:date="2015-09-26T23:19:00Z">
              <w:rPr>
                <w:rFonts w:ascii="Verdana" w:hAnsi="Verdana" w:cs="Verdana"/>
                <w:color w:val="373838"/>
                <w:lang w:val="en-US"/>
              </w:rPr>
            </w:rPrChange>
          </w:rPr>
          <w:fldChar w:fldCharType="begin"/>
        </w:r>
        <w:r w:rsidRPr="0053592A">
          <w:rPr>
            <w:rFonts w:ascii="Times New Roman" w:hAnsi="Times New Roman"/>
            <w:color w:val="373838"/>
            <w:lang w:val="en-US"/>
            <w:rPrChange w:id="1948" w:author="D B" w:date="2015-09-26T23:19:00Z">
              <w:rPr>
                <w:rFonts w:ascii="Verdana" w:hAnsi="Verdana" w:cs="Verdana"/>
                <w:color w:val="373838"/>
                <w:lang w:val="en-US"/>
              </w:rPr>
            </w:rPrChange>
          </w:rPr>
          <w:instrText xml:space="preserve"> HYPERLINK "http://dx.doi.org/10.1186/1471-2288-14-88" </w:instrText>
        </w:r>
        <w:r w:rsidRPr="0053592A">
          <w:rPr>
            <w:rFonts w:ascii="Times New Roman" w:hAnsi="Times New Roman"/>
            <w:color w:val="373838"/>
            <w:lang w:val="en-US"/>
            <w:rPrChange w:id="1949" w:author="D B" w:date="2015-09-26T23:19:00Z">
              <w:rPr>
                <w:rFonts w:ascii="Verdana" w:hAnsi="Verdana" w:cs="Verdana"/>
                <w:color w:val="373838"/>
                <w:lang w:val="en-US"/>
              </w:rPr>
            </w:rPrChange>
          </w:rPr>
          <w:fldChar w:fldCharType="separate"/>
        </w:r>
        <w:r w:rsidRPr="0053592A">
          <w:rPr>
            <w:rStyle w:val="Hyperlink"/>
            <w:rFonts w:ascii="Times New Roman" w:hAnsi="Times New Roman"/>
            <w:lang w:val="en-US"/>
            <w:rPrChange w:id="1950" w:author="D B" w:date="2015-09-26T23:19:00Z">
              <w:rPr>
                <w:rStyle w:val="Hyperlink"/>
                <w:rFonts w:ascii="Verdana" w:hAnsi="Verdana" w:cs="Verdana"/>
                <w:lang w:val="en-US"/>
              </w:rPr>
            </w:rPrChange>
          </w:rPr>
          <w:t>http://dx.doi.org/10.1186/1471-2288-14-88</w:t>
        </w:r>
        <w:r w:rsidRPr="0053592A">
          <w:rPr>
            <w:rFonts w:ascii="Times New Roman" w:hAnsi="Times New Roman"/>
            <w:color w:val="373838"/>
            <w:lang w:val="en-US"/>
            <w:rPrChange w:id="1951" w:author="D B" w:date="2015-09-26T23:19:00Z">
              <w:rPr>
                <w:rFonts w:ascii="Verdana" w:hAnsi="Verdana" w:cs="Verdana"/>
                <w:color w:val="373838"/>
                <w:lang w:val="en-US"/>
              </w:rPr>
            </w:rPrChange>
          </w:rPr>
          <w:fldChar w:fldCharType="end"/>
        </w:r>
        <w:r w:rsidRPr="0053592A">
          <w:rPr>
            <w:rFonts w:ascii="Times New Roman" w:hAnsi="Times New Roman"/>
            <w:color w:val="373838"/>
            <w:lang w:val="en-US"/>
            <w:rPrChange w:id="1952" w:author="D B" w:date="2015-09-26T23:19:00Z">
              <w:rPr>
                <w:rFonts w:ascii="Verdana" w:hAnsi="Verdana" w:cs="Verdana"/>
                <w:color w:val="373838"/>
                <w:lang w:val="en-US"/>
              </w:rPr>
            </w:rPrChange>
          </w:rPr>
          <w:t xml:space="preserve">. </w:t>
        </w:r>
        <w:r w:rsidRPr="0053592A">
          <w:rPr>
            <w:rFonts w:ascii="Times New Roman" w:hAnsi="Times New Roman"/>
            <w:color w:val="454545"/>
            <w:lang w:val="en-US"/>
            <w:rPrChange w:id="1953" w:author="D B" w:date="2015-09-26T23:19:00Z">
              <w:rPr>
                <w:rFonts w:ascii="Arial" w:hAnsi="Arial" w:cs="Arial"/>
                <w:color w:val="454545"/>
                <w:lang w:val="en-US"/>
              </w:rPr>
            </w:rPrChange>
          </w:rPr>
          <w:t>PMID: 25015209.</w:t>
        </w:r>
        <w:r w:rsidRPr="0053592A">
          <w:rPr>
            <w:rFonts w:ascii="Times New Roman" w:hAnsi="Times New Roman"/>
            <w:rPrChange w:id="1954" w:author="D B" w:date="2015-09-26T23:19:00Z">
              <w:rPr/>
            </w:rPrChange>
          </w:rPr>
          <w:t xml:space="preserve"> </w:t>
        </w:r>
      </w:ins>
    </w:p>
    <w:p w14:paraId="7B1B07E7"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955" w:author="D B" w:date="2015-09-26T23:18:00Z"/>
          <w:rFonts w:ascii="Times New Roman" w:hAnsi="Times New Roman"/>
          <w:rPrChange w:id="1956" w:author="D B" w:date="2015-09-26T23:19:00Z">
            <w:rPr>
              <w:ins w:id="1957" w:author="D B" w:date="2015-09-26T23:18:00Z"/>
            </w:rPr>
          </w:rPrChange>
        </w:rPr>
      </w:pPr>
      <w:proofErr w:type="spellStart"/>
      <w:ins w:id="1958" w:author="D B" w:date="2015-09-26T23:18:00Z">
        <w:r w:rsidRPr="0053592A">
          <w:rPr>
            <w:rFonts w:ascii="Times New Roman" w:hAnsi="Times New Roman"/>
            <w:rPrChange w:id="1959" w:author="D B" w:date="2015-09-26T23:19:00Z">
              <w:rPr/>
            </w:rPrChange>
          </w:rPr>
          <w:t>Adriko</w:t>
        </w:r>
        <w:proofErr w:type="spellEnd"/>
        <w:r w:rsidRPr="0053592A">
          <w:rPr>
            <w:rFonts w:ascii="Times New Roman" w:hAnsi="Times New Roman"/>
            <w:rPrChange w:id="1960" w:author="D B" w:date="2015-09-26T23:19:00Z">
              <w:rPr/>
            </w:rPrChange>
          </w:rPr>
          <w:t xml:space="preserve"> M, </w:t>
        </w:r>
        <w:proofErr w:type="spellStart"/>
        <w:r w:rsidRPr="0053592A">
          <w:rPr>
            <w:rFonts w:ascii="Times New Roman" w:hAnsi="Times New Roman"/>
            <w:rPrChange w:id="1961" w:author="D B" w:date="2015-09-26T23:19:00Z">
              <w:rPr/>
            </w:rPrChange>
          </w:rPr>
          <w:t>Standley</w:t>
        </w:r>
        <w:proofErr w:type="spellEnd"/>
        <w:r w:rsidRPr="0053592A">
          <w:rPr>
            <w:rFonts w:ascii="Times New Roman" w:hAnsi="Times New Roman"/>
            <w:rPrChange w:id="1962" w:author="D B" w:date="2015-09-26T23:19:00Z">
              <w:rPr/>
            </w:rPrChange>
          </w:rPr>
          <w:t xml:space="preserve"> CJ, </w:t>
        </w:r>
        <w:proofErr w:type="spellStart"/>
        <w:r w:rsidRPr="0053592A">
          <w:rPr>
            <w:rFonts w:ascii="Times New Roman" w:hAnsi="Times New Roman"/>
            <w:rPrChange w:id="1963" w:author="D B" w:date="2015-09-26T23:19:00Z">
              <w:rPr/>
            </w:rPrChange>
          </w:rPr>
          <w:t>Tinkitina</w:t>
        </w:r>
        <w:proofErr w:type="spellEnd"/>
        <w:r w:rsidRPr="0053592A">
          <w:rPr>
            <w:rFonts w:ascii="Times New Roman" w:hAnsi="Times New Roman"/>
            <w:rPrChange w:id="1964" w:author="D B" w:date="2015-09-26T23:19:00Z">
              <w:rPr/>
            </w:rPrChange>
          </w:rPr>
          <w:t xml:space="preserve"> B, </w:t>
        </w:r>
        <w:proofErr w:type="spellStart"/>
        <w:r w:rsidRPr="0053592A">
          <w:rPr>
            <w:rFonts w:ascii="Times New Roman" w:hAnsi="Times New Roman"/>
            <w:rPrChange w:id="1965" w:author="D B" w:date="2015-09-26T23:19:00Z">
              <w:rPr/>
            </w:rPrChange>
          </w:rPr>
          <w:t>Tukahebwa</w:t>
        </w:r>
        <w:proofErr w:type="spellEnd"/>
        <w:r w:rsidRPr="0053592A">
          <w:rPr>
            <w:rFonts w:ascii="Times New Roman" w:hAnsi="Times New Roman"/>
            <w:rPrChange w:id="1966" w:author="D B" w:date="2015-09-26T23:19:00Z">
              <w:rPr/>
            </w:rPrChange>
          </w:rPr>
          <w:t xml:space="preserve"> EM, Fenwick A, Fleming FM, Sousa-</w:t>
        </w:r>
        <w:proofErr w:type="spellStart"/>
        <w:r w:rsidRPr="0053592A">
          <w:rPr>
            <w:rFonts w:ascii="Times New Roman" w:hAnsi="Times New Roman"/>
            <w:rPrChange w:id="1967" w:author="D B" w:date="2015-09-26T23:19:00Z">
              <w:rPr/>
            </w:rPrChange>
          </w:rPr>
          <w:t>Figueiredo</w:t>
        </w:r>
        <w:proofErr w:type="spellEnd"/>
        <w:r w:rsidRPr="0053592A">
          <w:rPr>
            <w:rFonts w:ascii="Times New Roman" w:hAnsi="Times New Roman"/>
            <w:rPrChange w:id="1968" w:author="D B" w:date="2015-09-26T23:19:00Z">
              <w:rPr/>
            </w:rPrChange>
          </w:rPr>
          <w:t xml:space="preserve"> JC, </w:t>
        </w:r>
        <w:proofErr w:type="spellStart"/>
        <w:r w:rsidRPr="0053592A">
          <w:rPr>
            <w:rFonts w:ascii="Times New Roman" w:hAnsi="Times New Roman"/>
            <w:rPrChange w:id="1969" w:author="D B" w:date="2015-09-26T23:19:00Z">
              <w:rPr/>
            </w:rPrChange>
          </w:rPr>
          <w:t>Stothard</w:t>
        </w:r>
        <w:proofErr w:type="spellEnd"/>
        <w:r w:rsidRPr="0053592A">
          <w:rPr>
            <w:rFonts w:ascii="Times New Roman" w:hAnsi="Times New Roman"/>
            <w:rPrChange w:id="1970" w:author="D B" w:date="2015-09-26T23:19:00Z">
              <w:rPr/>
            </w:rPrChange>
          </w:rPr>
          <w:t xml:space="preserve"> JR7, </w:t>
        </w:r>
        <w:proofErr w:type="spellStart"/>
        <w:r w:rsidRPr="0053592A">
          <w:rPr>
            <w:rFonts w:ascii="Times New Roman" w:hAnsi="Times New Roman"/>
            <w:rPrChange w:id="1971" w:author="D B" w:date="2015-09-26T23:19:00Z">
              <w:rPr/>
            </w:rPrChange>
          </w:rPr>
          <w:t>Kabatereine</w:t>
        </w:r>
        <w:proofErr w:type="spellEnd"/>
        <w:r w:rsidRPr="0053592A">
          <w:rPr>
            <w:rFonts w:ascii="Times New Roman" w:hAnsi="Times New Roman"/>
            <w:rPrChange w:id="1972" w:author="D B" w:date="2015-09-26T23:19:00Z">
              <w:rPr/>
            </w:rPrChange>
          </w:rPr>
          <w:t xml:space="preserve"> NB8. Evaluation of circulating cathodic antigen (CCA) urine-cassette assay as a survey tool for </w:t>
        </w:r>
        <w:r w:rsidRPr="0053592A">
          <w:rPr>
            <w:rFonts w:ascii="Times New Roman" w:hAnsi="Times New Roman"/>
            <w:i/>
            <w:rPrChange w:id="1973" w:author="D B" w:date="2015-09-26T23:19:00Z">
              <w:rPr>
                <w:i/>
              </w:rPr>
            </w:rPrChange>
          </w:rPr>
          <w:t>Schistosoma mansoni</w:t>
        </w:r>
        <w:r w:rsidRPr="0053592A">
          <w:rPr>
            <w:rFonts w:ascii="Times New Roman" w:hAnsi="Times New Roman"/>
            <w:rPrChange w:id="1974" w:author="D B" w:date="2015-09-26T23:19:00Z">
              <w:rPr/>
            </w:rPrChange>
          </w:rPr>
          <w:t xml:space="preserve"> in different transmission settings within </w:t>
        </w:r>
        <w:proofErr w:type="spellStart"/>
        <w:r w:rsidRPr="0053592A">
          <w:rPr>
            <w:rFonts w:ascii="Times New Roman" w:hAnsi="Times New Roman"/>
            <w:rPrChange w:id="1975" w:author="D B" w:date="2015-09-26T23:19:00Z">
              <w:rPr/>
            </w:rPrChange>
          </w:rPr>
          <w:t>Bugiri</w:t>
        </w:r>
        <w:proofErr w:type="spellEnd"/>
        <w:r w:rsidRPr="0053592A">
          <w:rPr>
            <w:rFonts w:ascii="Times New Roman" w:hAnsi="Times New Roman"/>
            <w:rPrChange w:id="1976" w:author="D B" w:date="2015-09-26T23:19:00Z">
              <w:rPr/>
            </w:rPrChange>
          </w:rPr>
          <w:t xml:space="preserve"> District, Uganda. </w:t>
        </w:r>
        <w:proofErr w:type="spellStart"/>
        <w:r w:rsidRPr="0053592A">
          <w:rPr>
            <w:rFonts w:ascii="Times New Roman" w:hAnsi="Times New Roman"/>
            <w:color w:val="262626"/>
            <w:u w:val="single" w:color="262626"/>
            <w:lang w:val="en-US"/>
            <w:rPrChange w:id="1977" w:author="D B" w:date="2015-09-26T23:19:00Z">
              <w:rPr>
                <w:rFonts w:ascii="Arial" w:hAnsi="Arial" w:cs="Arial"/>
                <w:color w:val="262626"/>
                <w:u w:val="single" w:color="262626"/>
                <w:lang w:val="en-US"/>
              </w:rPr>
            </w:rPrChange>
          </w:rPr>
          <w:t>Acta</w:t>
        </w:r>
        <w:proofErr w:type="spellEnd"/>
        <w:r w:rsidRPr="0053592A">
          <w:rPr>
            <w:rFonts w:ascii="Times New Roman" w:hAnsi="Times New Roman"/>
            <w:color w:val="262626"/>
            <w:u w:val="single" w:color="262626"/>
            <w:lang w:val="en-US"/>
            <w:rPrChange w:id="1978" w:author="D B" w:date="2015-09-26T23:19:00Z">
              <w:rPr>
                <w:rFonts w:ascii="Arial" w:hAnsi="Arial" w:cs="Arial"/>
                <w:color w:val="262626"/>
                <w:u w:val="single" w:color="262626"/>
                <w:lang w:val="en-US"/>
              </w:rPr>
            </w:rPrChange>
          </w:rPr>
          <w:t xml:space="preserve"> Trop.</w:t>
        </w:r>
        <w:r w:rsidRPr="0053592A">
          <w:rPr>
            <w:rFonts w:ascii="Times New Roman" w:hAnsi="Times New Roman"/>
            <w:u w:color="262626"/>
            <w:lang w:val="en-US"/>
            <w:rPrChange w:id="1979" w:author="D B" w:date="2015-09-26T23:19:00Z">
              <w:rPr>
                <w:rFonts w:ascii="Arial" w:hAnsi="Arial" w:cs="Arial"/>
                <w:u w:color="262626"/>
                <w:lang w:val="en-US"/>
              </w:rPr>
            </w:rPrChange>
          </w:rPr>
          <w:t xml:space="preserve"> 2014 Aug</w:t>
        </w:r>
        <w:proofErr w:type="gramStart"/>
        <w:r w:rsidRPr="0053592A">
          <w:rPr>
            <w:rFonts w:ascii="Times New Roman" w:hAnsi="Times New Roman"/>
            <w:u w:color="262626"/>
            <w:lang w:val="en-US"/>
            <w:rPrChange w:id="1980" w:author="D B" w:date="2015-09-26T23:19:00Z">
              <w:rPr>
                <w:rFonts w:ascii="Arial" w:hAnsi="Arial" w:cs="Arial"/>
                <w:u w:color="262626"/>
                <w:lang w:val="en-US"/>
              </w:rPr>
            </w:rPrChange>
          </w:rPr>
          <w:t>;136:50</w:t>
        </w:r>
        <w:proofErr w:type="gramEnd"/>
        <w:r w:rsidRPr="0053592A">
          <w:rPr>
            <w:rFonts w:ascii="Times New Roman" w:hAnsi="Times New Roman"/>
            <w:u w:color="262626"/>
            <w:lang w:val="en-US"/>
            <w:rPrChange w:id="1981" w:author="D B" w:date="2015-09-26T23:19:00Z">
              <w:rPr>
                <w:rFonts w:ascii="Arial" w:hAnsi="Arial" w:cs="Arial"/>
                <w:u w:color="262626"/>
                <w:lang w:val="en-US"/>
              </w:rPr>
            </w:rPrChange>
          </w:rPr>
          <w:t xml:space="preserve">-7. </w:t>
        </w:r>
        <w:proofErr w:type="spellStart"/>
        <w:proofErr w:type="gramStart"/>
        <w:r w:rsidRPr="0053592A">
          <w:rPr>
            <w:rFonts w:ascii="Times New Roman" w:hAnsi="Times New Roman"/>
            <w:u w:color="262626"/>
            <w:lang w:val="en-US"/>
            <w:rPrChange w:id="1982"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1983"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1984"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1985" w:author="D B" w:date="2015-09-26T23:19:00Z">
              <w:rPr>
                <w:rFonts w:ascii="Arial" w:hAnsi="Arial" w:cs="Arial"/>
                <w:u w:color="262626"/>
                <w:lang w:val="en-US"/>
              </w:rPr>
            </w:rPrChange>
          </w:rPr>
          <w:instrText xml:space="preserve"> HYPERLINK "http://dx.doi.org/10.1016/j.actatropica.2014.04.001" </w:instrText>
        </w:r>
        <w:r w:rsidRPr="0053592A">
          <w:rPr>
            <w:rFonts w:ascii="Times New Roman" w:hAnsi="Times New Roman"/>
            <w:u w:color="262626"/>
            <w:lang w:val="en-US"/>
            <w:rPrChange w:id="1986"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1987" w:author="D B" w:date="2015-09-26T23:19:00Z">
              <w:rPr>
                <w:rStyle w:val="Hyperlink"/>
                <w:rFonts w:ascii="Arial" w:hAnsi="Arial" w:cs="Arial"/>
                <w:u w:color="262626"/>
                <w:lang w:val="en-US"/>
              </w:rPr>
            </w:rPrChange>
          </w:rPr>
          <w:t>http://dx.doi.org/10.1016/j.actatropica.2014.04.001</w:t>
        </w:r>
        <w:r w:rsidRPr="0053592A">
          <w:rPr>
            <w:rFonts w:ascii="Times New Roman" w:hAnsi="Times New Roman"/>
            <w:u w:color="262626"/>
            <w:lang w:val="en-US"/>
            <w:rPrChange w:id="1988"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1989"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1990" w:author="D B" w:date="2015-09-26T23:19:00Z">
              <w:rPr>
                <w:rFonts w:ascii="Arial" w:hAnsi="Arial" w:cs="Arial"/>
                <w:color w:val="454545"/>
                <w:lang w:val="en-US"/>
              </w:rPr>
            </w:rPrChange>
          </w:rPr>
          <w:t>PMID: 24727052</w:t>
        </w:r>
      </w:ins>
    </w:p>
    <w:p w14:paraId="570B3256"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1991" w:author="D B" w:date="2015-09-26T23:18:00Z"/>
          <w:rFonts w:ascii="Times New Roman" w:hAnsi="Times New Roman"/>
          <w:rPrChange w:id="1992" w:author="D B" w:date="2015-09-26T23:19:00Z">
            <w:rPr>
              <w:ins w:id="1993" w:author="D B" w:date="2015-09-26T23:18:00Z"/>
              <w:rFonts w:asciiTheme="minorHAnsi" w:hAnsiTheme="minorHAnsi" w:cstheme="minorBidi"/>
            </w:rPr>
          </w:rPrChange>
        </w:rPr>
      </w:pPr>
      <w:proofErr w:type="spellStart"/>
      <w:ins w:id="1994" w:author="D B" w:date="2015-09-26T23:18:00Z">
        <w:r w:rsidRPr="0053592A">
          <w:rPr>
            <w:rFonts w:ascii="Times New Roman" w:hAnsi="Times New Roman"/>
            <w:rPrChange w:id="1995" w:author="D B" w:date="2015-09-26T23:19:00Z">
              <w:rPr/>
            </w:rPrChange>
          </w:rPr>
          <w:t>Ayele</w:t>
        </w:r>
        <w:proofErr w:type="spellEnd"/>
        <w:r w:rsidRPr="0053592A">
          <w:rPr>
            <w:rFonts w:ascii="Times New Roman" w:hAnsi="Times New Roman"/>
            <w:rPrChange w:id="1996" w:author="D B" w:date="2015-09-26T23:19:00Z">
              <w:rPr/>
            </w:rPrChange>
          </w:rPr>
          <w:t xml:space="preserve"> B, </w:t>
        </w:r>
        <w:proofErr w:type="spellStart"/>
        <w:r w:rsidRPr="0053592A">
          <w:rPr>
            <w:rFonts w:ascii="Times New Roman" w:hAnsi="Times New Roman"/>
            <w:rPrChange w:id="1997" w:author="D B" w:date="2015-09-26T23:19:00Z">
              <w:rPr/>
            </w:rPrChange>
          </w:rPr>
          <w:t>Erko</w:t>
        </w:r>
        <w:proofErr w:type="spellEnd"/>
        <w:r w:rsidRPr="0053592A">
          <w:rPr>
            <w:rFonts w:ascii="Times New Roman" w:hAnsi="Times New Roman"/>
            <w:rPrChange w:id="1998" w:author="D B" w:date="2015-09-26T23:19:00Z">
              <w:rPr/>
            </w:rPrChange>
          </w:rPr>
          <w:t xml:space="preserve"> B, </w:t>
        </w:r>
        <w:proofErr w:type="spellStart"/>
        <w:r w:rsidRPr="0053592A">
          <w:rPr>
            <w:rFonts w:ascii="Times New Roman" w:hAnsi="Times New Roman"/>
            <w:rPrChange w:id="1999" w:author="D B" w:date="2015-09-26T23:19:00Z">
              <w:rPr/>
            </w:rPrChange>
          </w:rPr>
          <w:t>Legesse</w:t>
        </w:r>
        <w:proofErr w:type="spellEnd"/>
        <w:r w:rsidRPr="0053592A">
          <w:rPr>
            <w:rFonts w:ascii="Times New Roman" w:hAnsi="Times New Roman"/>
            <w:rPrChange w:id="2000" w:author="D B" w:date="2015-09-26T23:19:00Z">
              <w:rPr/>
            </w:rPrChange>
          </w:rPr>
          <w:t xml:space="preserve"> M, </w:t>
        </w:r>
        <w:proofErr w:type="spellStart"/>
        <w:r w:rsidRPr="0053592A">
          <w:rPr>
            <w:rFonts w:ascii="Times New Roman" w:hAnsi="Times New Roman"/>
            <w:rPrChange w:id="2001" w:author="D B" w:date="2015-09-26T23:19:00Z">
              <w:rPr/>
            </w:rPrChange>
          </w:rPr>
          <w:t>Hailu</w:t>
        </w:r>
        <w:proofErr w:type="spellEnd"/>
        <w:r w:rsidRPr="0053592A">
          <w:rPr>
            <w:rFonts w:ascii="Times New Roman" w:hAnsi="Times New Roman"/>
            <w:rPrChange w:id="2002" w:author="D B" w:date="2015-09-26T23:19:00Z">
              <w:rPr/>
            </w:rPrChange>
          </w:rPr>
          <w:t xml:space="preserve"> A, </w:t>
        </w:r>
        <w:proofErr w:type="spellStart"/>
        <w:r w:rsidRPr="0053592A">
          <w:rPr>
            <w:rFonts w:ascii="Times New Roman" w:hAnsi="Times New Roman"/>
            <w:rPrChange w:id="2003" w:author="D B" w:date="2015-09-26T23:19:00Z">
              <w:rPr/>
            </w:rPrChange>
          </w:rPr>
          <w:t>Medhin</w:t>
        </w:r>
        <w:proofErr w:type="spellEnd"/>
        <w:r w:rsidRPr="0053592A">
          <w:rPr>
            <w:rFonts w:ascii="Times New Roman" w:hAnsi="Times New Roman"/>
            <w:rPrChange w:id="2004" w:author="D B" w:date="2015-09-26T23:19:00Z">
              <w:rPr/>
            </w:rPrChange>
          </w:rPr>
          <w:t xml:space="preserve"> G. Evaluation of circulating cathodic antigen (CCA) strip for diagnosis of urinary schistosomiasis in </w:t>
        </w:r>
        <w:proofErr w:type="spellStart"/>
        <w:r w:rsidRPr="0053592A">
          <w:rPr>
            <w:rFonts w:ascii="Times New Roman" w:hAnsi="Times New Roman"/>
            <w:rPrChange w:id="2005" w:author="D B" w:date="2015-09-26T23:19:00Z">
              <w:rPr/>
            </w:rPrChange>
          </w:rPr>
          <w:t>Hassoba</w:t>
        </w:r>
        <w:proofErr w:type="spellEnd"/>
        <w:r w:rsidRPr="0053592A">
          <w:rPr>
            <w:rFonts w:ascii="Times New Roman" w:hAnsi="Times New Roman"/>
            <w:rPrChange w:id="2006" w:author="D B" w:date="2015-09-26T23:19:00Z">
              <w:rPr/>
            </w:rPrChange>
          </w:rPr>
          <w:t xml:space="preserve"> school children, Afar, Ethiopia. </w:t>
        </w:r>
        <w:r w:rsidRPr="0053592A">
          <w:rPr>
            <w:rFonts w:ascii="Times New Roman" w:hAnsi="Times New Roman"/>
            <w:color w:val="262626"/>
            <w:u w:val="single" w:color="262626"/>
            <w:lang w:val="en-US"/>
            <w:rPrChange w:id="2007" w:author="D B" w:date="2015-09-26T23:19:00Z">
              <w:rPr>
                <w:rFonts w:ascii="Arial" w:hAnsi="Arial" w:cs="Arial"/>
                <w:color w:val="262626"/>
                <w:u w:val="single" w:color="262626"/>
                <w:lang w:val="en-US"/>
              </w:rPr>
            </w:rPrChange>
          </w:rPr>
          <w:t>Parasite.</w:t>
        </w:r>
        <w:r w:rsidRPr="0053592A">
          <w:rPr>
            <w:rFonts w:ascii="Times New Roman" w:hAnsi="Times New Roman"/>
            <w:u w:color="262626"/>
            <w:lang w:val="en-US"/>
            <w:rPrChange w:id="2008" w:author="D B" w:date="2015-09-26T23:19:00Z">
              <w:rPr>
                <w:rFonts w:ascii="Arial" w:hAnsi="Arial" w:cs="Arial"/>
                <w:u w:color="262626"/>
                <w:lang w:val="en-US"/>
              </w:rPr>
            </w:rPrChange>
          </w:rPr>
          <w:t xml:space="preserve"> 2008 Mar</w:t>
        </w:r>
        <w:proofErr w:type="gramStart"/>
        <w:r w:rsidRPr="0053592A">
          <w:rPr>
            <w:rFonts w:ascii="Times New Roman" w:hAnsi="Times New Roman"/>
            <w:u w:color="262626"/>
            <w:lang w:val="en-US"/>
            <w:rPrChange w:id="2009" w:author="D B" w:date="2015-09-26T23:19:00Z">
              <w:rPr>
                <w:rFonts w:ascii="Arial" w:hAnsi="Arial" w:cs="Arial"/>
                <w:u w:color="262626"/>
                <w:lang w:val="en-US"/>
              </w:rPr>
            </w:rPrChange>
          </w:rPr>
          <w:t>;15</w:t>
        </w:r>
        <w:proofErr w:type="gramEnd"/>
        <w:r w:rsidRPr="0053592A">
          <w:rPr>
            <w:rFonts w:ascii="Times New Roman" w:hAnsi="Times New Roman"/>
            <w:u w:color="262626"/>
            <w:lang w:val="en-US"/>
            <w:rPrChange w:id="2010" w:author="D B" w:date="2015-09-26T23:19:00Z">
              <w:rPr>
                <w:rFonts w:ascii="Arial" w:hAnsi="Arial" w:cs="Arial"/>
                <w:u w:color="262626"/>
                <w:lang w:val="en-US"/>
              </w:rPr>
            </w:rPrChange>
          </w:rPr>
          <w:t xml:space="preserve">(1):69-75. </w:t>
        </w:r>
        <w:r w:rsidRPr="0053592A">
          <w:rPr>
            <w:rFonts w:ascii="Times New Roman" w:hAnsi="Times New Roman"/>
            <w:color w:val="0000FF"/>
            <w:rPrChange w:id="2011" w:author="D B" w:date="2015-09-26T23:19:00Z">
              <w:rPr>
                <w:rFonts w:ascii="Helvetica" w:hAnsi="Helvetica"/>
                <w:color w:val="0000FF"/>
              </w:rPr>
            </w:rPrChange>
          </w:rPr>
          <w:fldChar w:fldCharType="begin"/>
        </w:r>
        <w:r w:rsidRPr="0053592A">
          <w:rPr>
            <w:rFonts w:ascii="Times New Roman" w:hAnsi="Times New Roman"/>
            <w:color w:val="0000FF"/>
            <w:rPrChange w:id="2012" w:author="D B" w:date="2015-09-26T23:19:00Z">
              <w:rPr>
                <w:rFonts w:ascii="Helvetica" w:hAnsi="Helvetica"/>
                <w:color w:val="0000FF"/>
              </w:rPr>
            </w:rPrChange>
          </w:rPr>
          <w:instrText xml:space="preserve"> HYPERLINK "http://dx.doi.org/10.1051/parasite/2008151069" </w:instrText>
        </w:r>
        <w:r w:rsidRPr="0053592A">
          <w:rPr>
            <w:rFonts w:ascii="Times New Roman" w:hAnsi="Times New Roman"/>
            <w:color w:val="0000FF"/>
            <w:rPrChange w:id="2013" w:author="D B" w:date="2015-09-26T23:19:00Z">
              <w:rPr>
                <w:rFonts w:ascii="Helvetica" w:hAnsi="Helvetica"/>
                <w:color w:val="0000FF"/>
              </w:rPr>
            </w:rPrChange>
          </w:rPr>
          <w:fldChar w:fldCharType="separate"/>
        </w:r>
        <w:r w:rsidRPr="0053592A">
          <w:rPr>
            <w:rStyle w:val="Hyperlink"/>
            <w:rFonts w:ascii="Times New Roman" w:hAnsi="Times New Roman"/>
            <w:rPrChange w:id="2014" w:author="D B" w:date="2015-09-26T23:19:00Z">
              <w:rPr>
                <w:rStyle w:val="Hyperlink"/>
                <w:rFonts w:ascii="Helvetica" w:hAnsi="Helvetica"/>
              </w:rPr>
            </w:rPrChange>
          </w:rPr>
          <w:t>http://dx.doi.org/10.1051/parasite/2008151069</w:t>
        </w:r>
        <w:r w:rsidRPr="0053592A">
          <w:rPr>
            <w:rFonts w:ascii="Times New Roman" w:hAnsi="Times New Roman"/>
            <w:color w:val="0000FF"/>
            <w:rPrChange w:id="2015" w:author="D B" w:date="2015-09-26T23:19:00Z">
              <w:rPr>
                <w:rFonts w:ascii="Helvetica" w:hAnsi="Helvetica"/>
                <w:color w:val="0000FF"/>
              </w:rPr>
            </w:rPrChange>
          </w:rPr>
          <w:fldChar w:fldCharType="end"/>
        </w:r>
        <w:r w:rsidRPr="0053592A">
          <w:rPr>
            <w:rFonts w:ascii="Times New Roman" w:hAnsi="Times New Roman"/>
            <w:color w:val="0000FF"/>
            <w:rPrChange w:id="2016" w:author="D B" w:date="2015-09-26T23:19:00Z">
              <w:rPr>
                <w:rFonts w:ascii="Helvetica" w:hAnsi="Helvetica"/>
                <w:color w:val="0000FF"/>
              </w:rPr>
            </w:rPrChange>
          </w:rPr>
          <w:t xml:space="preserve">. </w:t>
        </w:r>
        <w:r w:rsidRPr="0053592A">
          <w:rPr>
            <w:rFonts w:ascii="Times New Roman" w:hAnsi="Times New Roman"/>
            <w:color w:val="454545"/>
            <w:lang w:val="en-US"/>
            <w:rPrChange w:id="2017" w:author="D B" w:date="2015-09-26T23:19:00Z">
              <w:rPr>
                <w:rFonts w:ascii="Arial" w:hAnsi="Arial" w:cs="Arial"/>
                <w:color w:val="454545"/>
                <w:lang w:val="en-US"/>
              </w:rPr>
            </w:rPrChange>
          </w:rPr>
          <w:t xml:space="preserve">PMID: 18416249. </w:t>
        </w:r>
      </w:ins>
    </w:p>
    <w:p w14:paraId="6396EC2D"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018" w:author="D B" w:date="2015-09-26T23:18:00Z"/>
          <w:rFonts w:ascii="Times New Roman" w:hAnsi="Times New Roman"/>
          <w:rPrChange w:id="2019" w:author="D B" w:date="2015-09-26T23:19:00Z">
            <w:rPr>
              <w:ins w:id="2020" w:author="D B" w:date="2015-09-26T23:18:00Z"/>
              <w:rFonts w:asciiTheme="minorHAnsi" w:hAnsiTheme="minorHAnsi" w:cstheme="minorBidi"/>
            </w:rPr>
          </w:rPrChange>
        </w:rPr>
      </w:pPr>
      <w:ins w:id="2021" w:author="D B" w:date="2015-09-26T23:18:00Z">
        <w:r w:rsidRPr="0053592A">
          <w:rPr>
            <w:rFonts w:ascii="Times New Roman" w:hAnsi="Times New Roman"/>
            <w:rPrChange w:id="2022" w:author="D B" w:date="2015-09-26T23:19:00Z">
              <w:rPr/>
            </w:rPrChange>
          </w:rPr>
          <w:t>Dawson EM, Sousa-</w:t>
        </w:r>
        <w:proofErr w:type="spellStart"/>
        <w:r w:rsidRPr="0053592A">
          <w:rPr>
            <w:rFonts w:ascii="Times New Roman" w:hAnsi="Times New Roman"/>
            <w:rPrChange w:id="2023" w:author="D B" w:date="2015-09-26T23:19:00Z">
              <w:rPr/>
            </w:rPrChange>
          </w:rPr>
          <w:t>Figueiredo</w:t>
        </w:r>
        <w:proofErr w:type="spellEnd"/>
        <w:r w:rsidRPr="0053592A">
          <w:rPr>
            <w:rFonts w:ascii="Times New Roman" w:hAnsi="Times New Roman"/>
            <w:rPrChange w:id="2024" w:author="D B" w:date="2015-09-26T23:19:00Z">
              <w:rPr/>
            </w:rPrChange>
          </w:rPr>
          <w:t xml:space="preserve"> JC, </w:t>
        </w:r>
        <w:proofErr w:type="spellStart"/>
        <w:r w:rsidRPr="0053592A">
          <w:rPr>
            <w:rFonts w:ascii="Times New Roman" w:hAnsi="Times New Roman"/>
            <w:rPrChange w:id="2025" w:author="D B" w:date="2015-09-26T23:19:00Z">
              <w:rPr/>
            </w:rPrChange>
          </w:rPr>
          <w:t>Kabatereine</w:t>
        </w:r>
        <w:proofErr w:type="spellEnd"/>
        <w:r w:rsidRPr="0053592A">
          <w:rPr>
            <w:rFonts w:ascii="Times New Roman" w:hAnsi="Times New Roman"/>
            <w:rPrChange w:id="2026" w:author="D B" w:date="2015-09-26T23:19:00Z">
              <w:rPr/>
            </w:rPrChange>
          </w:rPr>
          <w:t xml:space="preserve"> NB, </w:t>
        </w:r>
        <w:proofErr w:type="spellStart"/>
        <w:r w:rsidRPr="0053592A">
          <w:rPr>
            <w:rFonts w:ascii="Times New Roman" w:hAnsi="Times New Roman"/>
            <w:rPrChange w:id="2027" w:author="D B" w:date="2015-09-26T23:19:00Z">
              <w:rPr/>
            </w:rPrChange>
          </w:rPr>
          <w:t>Doenhoff</w:t>
        </w:r>
        <w:proofErr w:type="spellEnd"/>
        <w:r w:rsidRPr="0053592A">
          <w:rPr>
            <w:rFonts w:ascii="Times New Roman" w:hAnsi="Times New Roman"/>
            <w:rPrChange w:id="2028" w:author="D B" w:date="2015-09-26T23:19:00Z">
              <w:rPr/>
            </w:rPrChange>
          </w:rPr>
          <w:t xml:space="preserve"> MJ, </w:t>
        </w:r>
        <w:proofErr w:type="spellStart"/>
        <w:r w:rsidRPr="0053592A">
          <w:rPr>
            <w:rFonts w:ascii="Times New Roman" w:hAnsi="Times New Roman"/>
            <w:rPrChange w:id="2029" w:author="D B" w:date="2015-09-26T23:19:00Z">
              <w:rPr/>
            </w:rPrChange>
          </w:rPr>
          <w:t>Stothard</w:t>
        </w:r>
        <w:proofErr w:type="spellEnd"/>
        <w:r w:rsidRPr="0053592A">
          <w:rPr>
            <w:rFonts w:ascii="Times New Roman" w:hAnsi="Times New Roman"/>
            <w:rPrChange w:id="2030" w:author="D B" w:date="2015-09-26T23:19:00Z">
              <w:rPr/>
            </w:rPrChange>
          </w:rPr>
          <w:t xml:space="preserve"> JR. Intestinal schistosomiasis in pre school-aged children of Lake Albert, Uganda: diagnostic accuracy of a rapid test for detection of anti-</w:t>
        </w:r>
        <w:proofErr w:type="spellStart"/>
        <w:r w:rsidRPr="0053592A">
          <w:rPr>
            <w:rFonts w:ascii="Times New Roman" w:hAnsi="Times New Roman"/>
            <w:rPrChange w:id="2031" w:author="D B" w:date="2015-09-26T23:19:00Z">
              <w:rPr/>
            </w:rPrChange>
          </w:rPr>
          <w:t>schistosome</w:t>
        </w:r>
        <w:proofErr w:type="spellEnd"/>
        <w:r w:rsidRPr="0053592A">
          <w:rPr>
            <w:rFonts w:ascii="Times New Roman" w:hAnsi="Times New Roman"/>
            <w:rPrChange w:id="2032" w:author="D B" w:date="2015-09-26T23:19:00Z">
              <w:rPr/>
            </w:rPrChange>
          </w:rPr>
          <w:t xml:space="preserve"> antibodies. </w:t>
        </w:r>
        <w:r w:rsidRPr="0053592A">
          <w:rPr>
            <w:rFonts w:ascii="Times New Roman" w:hAnsi="Times New Roman"/>
            <w:color w:val="262626"/>
            <w:u w:val="single" w:color="262626"/>
            <w:lang w:val="en-US"/>
            <w:rPrChange w:id="2033" w:author="D B" w:date="2015-09-26T23:19:00Z">
              <w:rPr>
                <w:rFonts w:ascii="Arial" w:hAnsi="Arial" w:cs="Arial"/>
                <w:color w:val="262626"/>
                <w:u w:val="single" w:color="262626"/>
                <w:lang w:val="en-US"/>
              </w:rPr>
            </w:rPrChange>
          </w:rPr>
          <w:t xml:space="preserve">Trans R </w:t>
        </w:r>
        <w:proofErr w:type="spellStart"/>
        <w:r w:rsidRPr="0053592A">
          <w:rPr>
            <w:rFonts w:ascii="Times New Roman" w:hAnsi="Times New Roman"/>
            <w:color w:val="262626"/>
            <w:u w:val="single" w:color="262626"/>
            <w:lang w:val="en-US"/>
            <w:rPrChange w:id="2034" w:author="D B" w:date="2015-09-26T23:19:00Z">
              <w:rPr>
                <w:rFonts w:ascii="Arial" w:hAnsi="Arial" w:cs="Arial"/>
                <w:color w:val="262626"/>
                <w:u w:val="single" w:color="262626"/>
                <w:lang w:val="en-US"/>
              </w:rPr>
            </w:rPrChange>
          </w:rPr>
          <w:t>Soc</w:t>
        </w:r>
        <w:proofErr w:type="spellEnd"/>
        <w:r w:rsidRPr="0053592A">
          <w:rPr>
            <w:rFonts w:ascii="Times New Roman" w:hAnsi="Times New Roman"/>
            <w:color w:val="262626"/>
            <w:u w:val="single" w:color="262626"/>
            <w:lang w:val="en-US"/>
            <w:rPrChange w:id="2035" w:author="D B" w:date="2015-09-26T23:19:00Z">
              <w:rPr>
                <w:rFonts w:ascii="Arial" w:hAnsi="Arial" w:cs="Arial"/>
                <w:color w:val="262626"/>
                <w:u w:val="single" w:color="262626"/>
                <w:lang w:val="en-US"/>
              </w:rPr>
            </w:rPrChange>
          </w:rPr>
          <w:t xml:space="preserve"> Trop Med </w:t>
        </w:r>
        <w:proofErr w:type="spellStart"/>
        <w:r w:rsidRPr="0053592A">
          <w:rPr>
            <w:rFonts w:ascii="Times New Roman" w:hAnsi="Times New Roman"/>
            <w:color w:val="262626"/>
            <w:u w:val="single" w:color="262626"/>
            <w:lang w:val="en-US"/>
            <w:rPrChange w:id="2036"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037"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2038" w:author="D B" w:date="2015-09-26T23:19:00Z">
              <w:rPr>
                <w:rFonts w:ascii="Arial" w:hAnsi="Arial" w:cs="Arial"/>
                <w:u w:color="262626"/>
                <w:lang w:val="en-US"/>
              </w:rPr>
            </w:rPrChange>
          </w:rPr>
          <w:t xml:space="preserve"> 2013 Oct</w:t>
        </w:r>
        <w:proofErr w:type="gramStart"/>
        <w:r w:rsidRPr="0053592A">
          <w:rPr>
            <w:rFonts w:ascii="Times New Roman" w:hAnsi="Times New Roman"/>
            <w:u w:color="262626"/>
            <w:lang w:val="en-US"/>
            <w:rPrChange w:id="2039" w:author="D B" w:date="2015-09-26T23:19:00Z">
              <w:rPr>
                <w:rFonts w:ascii="Arial" w:hAnsi="Arial" w:cs="Arial"/>
                <w:u w:color="262626"/>
                <w:lang w:val="en-US"/>
              </w:rPr>
            </w:rPrChange>
          </w:rPr>
          <w:t>;107</w:t>
        </w:r>
        <w:proofErr w:type="gramEnd"/>
        <w:r w:rsidRPr="0053592A">
          <w:rPr>
            <w:rFonts w:ascii="Times New Roman" w:hAnsi="Times New Roman"/>
            <w:u w:color="262626"/>
            <w:lang w:val="en-US"/>
            <w:rPrChange w:id="2040" w:author="D B" w:date="2015-09-26T23:19:00Z">
              <w:rPr>
                <w:rFonts w:ascii="Arial" w:hAnsi="Arial" w:cs="Arial"/>
                <w:u w:color="262626"/>
                <w:lang w:val="en-US"/>
              </w:rPr>
            </w:rPrChange>
          </w:rPr>
          <w:t xml:space="preserve">(10):639-47. </w:t>
        </w:r>
        <w:proofErr w:type="spellStart"/>
        <w:proofErr w:type="gramStart"/>
        <w:r w:rsidRPr="0053592A">
          <w:rPr>
            <w:rFonts w:ascii="Times New Roman" w:hAnsi="Times New Roman"/>
            <w:u w:color="262626"/>
            <w:lang w:val="en-US"/>
            <w:rPrChange w:id="2041"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042"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043"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044" w:author="D B" w:date="2015-09-26T23:19:00Z">
              <w:rPr>
                <w:rFonts w:ascii="Arial" w:hAnsi="Arial" w:cs="Arial"/>
                <w:u w:color="262626"/>
                <w:lang w:val="en-US"/>
              </w:rPr>
            </w:rPrChange>
          </w:rPr>
          <w:instrText xml:space="preserve"> HYPERLINK "http://dx.doi.org/10.1093/trstmh/trt077" </w:instrText>
        </w:r>
        <w:r w:rsidRPr="0053592A">
          <w:rPr>
            <w:rFonts w:ascii="Times New Roman" w:hAnsi="Times New Roman"/>
            <w:u w:color="262626"/>
            <w:lang w:val="en-US"/>
            <w:rPrChange w:id="2045"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046" w:author="D B" w:date="2015-09-26T23:19:00Z">
              <w:rPr>
                <w:rStyle w:val="Hyperlink"/>
                <w:rFonts w:ascii="Arial" w:hAnsi="Arial" w:cs="Arial"/>
                <w:u w:color="262626"/>
                <w:lang w:val="en-US"/>
              </w:rPr>
            </w:rPrChange>
          </w:rPr>
          <w:t>http://dx.doi.org/10.1093/trstmh/trt077</w:t>
        </w:r>
        <w:r w:rsidRPr="0053592A">
          <w:rPr>
            <w:rFonts w:ascii="Times New Roman" w:hAnsi="Times New Roman"/>
            <w:u w:color="262626"/>
            <w:lang w:val="en-US"/>
            <w:rPrChange w:id="2047"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048"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049" w:author="D B" w:date="2015-09-26T23:19:00Z">
              <w:rPr>
                <w:rFonts w:ascii="Arial" w:hAnsi="Arial" w:cs="Arial"/>
                <w:color w:val="454545"/>
                <w:lang w:val="en-US"/>
              </w:rPr>
            </w:rPrChange>
          </w:rPr>
          <w:t xml:space="preserve">PMID: 23976783. </w:t>
        </w:r>
      </w:ins>
    </w:p>
    <w:p w14:paraId="2FEF5982"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050" w:author="D B" w:date="2015-09-26T23:18:00Z"/>
          <w:rFonts w:ascii="Times New Roman" w:hAnsi="Times New Roman"/>
          <w:rPrChange w:id="2051" w:author="D B" w:date="2015-09-26T23:19:00Z">
            <w:rPr>
              <w:ins w:id="2052" w:author="D B" w:date="2015-09-26T23:18:00Z"/>
              <w:rFonts w:asciiTheme="minorHAnsi" w:hAnsiTheme="minorHAnsi" w:cstheme="minorBidi"/>
            </w:rPr>
          </w:rPrChange>
        </w:rPr>
      </w:pPr>
      <w:proofErr w:type="spellStart"/>
      <w:ins w:id="2053" w:author="D B" w:date="2015-09-26T23:18:00Z">
        <w:r w:rsidRPr="0053592A">
          <w:rPr>
            <w:rFonts w:ascii="Times New Roman" w:hAnsi="Times New Roman"/>
            <w:rPrChange w:id="2054" w:author="D B" w:date="2015-09-26T23:19:00Z">
              <w:rPr/>
            </w:rPrChange>
          </w:rPr>
          <w:t>Erko</w:t>
        </w:r>
        <w:proofErr w:type="spellEnd"/>
        <w:r w:rsidRPr="0053592A">
          <w:rPr>
            <w:rFonts w:ascii="Times New Roman" w:hAnsi="Times New Roman"/>
            <w:rPrChange w:id="2055" w:author="D B" w:date="2015-09-26T23:19:00Z">
              <w:rPr/>
            </w:rPrChange>
          </w:rPr>
          <w:t xml:space="preserve"> B, </w:t>
        </w:r>
        <w:proofErr w:type="spellStart"/>
        <w:r w:rsidRPr="0053592A">
          <w:rPr>
            <w:rFonts w:ascii="Times New Roman" w:hAnsi="Times New Roman"/>
            <w:rPrChange w:id="2056" w:author="D B" w:date="2015-09-26T23:19:00Z">
              <w:rPr/>
            </w:rPrChange>
          </w:rPr>
          <w:t>Medhin</w:t>
        </w:r>
        <w:proofErr w:type="spellEnd"/>
        <w:r w:rsidRPr="0053592A">
          <w:rPr>
            <w:rFonts w:ascii="Times New Roman" w:hAnsi="Times New Roman"/>
            <w:rPrChange w:id="2057" w:author="D B" w:date="2015-09-26T23:19:00Z">
              <w:rPr/>
            </w:rPrChange>
          </w:rPr>
          <w:t xml:space="preserve"> G, </w:t>
        </w:r>
        <w:proofErr w:type="spellStart"/>
        <w:r w:rsidRPr="0053592A">
          <w:rPr>
            <w:rFonts w:ascii="Times New Roman" w:hAnsi="Times New Roman"/>
            <w:rPrChange w:id="2058" w:author="D B" w:date="2015-09-26T23:19:00Z">
              <w:rPr/>
            </w:rPrChange>
          </w:rPr>
          <w:t>Teklehaymanot</w:t>
        </w:r>
        <w:proofErr w:type="spellEnd"/>
        <w:r w:rsidRPr="0053592A">
          <w:rPr>
            <w:rFonts w:ascii="Times New Roman" w:hAnsi="Times New Roman"/>
            <w:rPrChange w:id="2059" w:author="D B" w:date="2015-09-26T23:19:00Z">
              <w:rPr/>
            </w:rPrChange>
          </w:rPr>
          <w:t xml:space="preserve"> T, </w:t>
        </w:r>
        <w:proofErr w:type="spellStart"/>
        <w:r w:rsidRPr="0053592A">
          <w:rPr>
            <w:rFonts w:ascii="Times New Roman" w:hAnsi="Times New Roman"/>
            <w:rPrChange w:id="2060" w:author="D B" w:date="2015-09-26T23:19:00Z">
              <w:rPr/>
            </w:rPrChange>
          </w:rPr>
          <w:t>Degarege</w:t>
        </w:r>
        <w:proofErr w:type="spellEnd"/>
        <w:r w:rsidRPr="0053592A">
          <w:rPr>
            <w:rFonts w:ascii="Times New Roman" w:hAnsi="Times New Roman"/>
            <w:rPrChange w:id="2061" w:author="D B" w:date="2015-09-26T23:19:00Z">
              <w:rPr/>
            </w:rPrChange>
          </w:rPr>
          <w:t xml:space="preserve"> A, </w:t>
        </w:r>
        <w:proofErr w:type="spellStart"/>
        <w:r w:rsidRPr="0053592A">
          <w:rPr>
            <w:rFonts w:ascii="Times New Roman" w:hAnsi="Times New Roman"/>
            <w:rPrChange w:id="2062" w:author="D B" w:date="2015-09-26T23:19:00Z">
              <w:rPr/>
            </w:rPrChange>
          </w:rPr>
          <w:t>Legesse</w:t>
        </w:r>
        <w:proofErr w:type="spellEnd"/>
        <w:r w:rsidRPr="0053592A">
          <w:rPr>
            <w:rFonts w:ascii="Times New Roman" w:hAnsi="Times New Roman"/>
            <w:rPrChange w:id="2063" w:author="D B" w:date="2015-09-26T23:19:00Z">
              <w:rPr/>
            </w:rPrChange>
          </w:rPr>
          <w:t xml:space="preserve"> M. Evaluation of urine-circulating cathodic antigen (Urine-CCA) cassette test for the detection of </w:t>
        </w:r>
        <w:r w:rsidRPr="0053592A">
          <w:rPr>
            <w:rFonts w:ascii="Times New Roman" w:hAnsi="Times New Roman"/>
            <w:i/>
            <w:rPrChange w:id="2064" w:author="D B" w:date="2015-09-26T23:19:00Z">
              <w:rPr>
                <w:i/>
              </w:rPr>
            </w:rPrChange>
          </w:rPr>
          <w:t>S. mansoni</w:t>
        </w:r>
        <w:r w:rsidRPr="0053592A">
          <w:rPr>
            <w:rFonts w:ascii="Times New Roman" w:hAnsi="Times New Roman"/>
            <w:rPrChange w:id="2065" w:author="D B" w:date="2015-09-26T23:19:00Z">
              <w:rPr/>
            </w:rPrChange>
          </w:rPr>
          <w:t xml:space="preserve"> infection in areas of moderate prevalence in Ethiopia. </w:t>
        </w:r>
        <w:r w:rsidRPr="0053592A">
          <w:rPr>
            <w:rFonts w:ascii="Times New Roman" w:hAnsi="Times New Roman"/>
            <w:color w:val="262626"/>
            <w:u w:val="single" w:color="262626"/>
            <w:lang w:val="en-US"/>
            <w:rPrChange w:id="2066" w:author="D B" w:date="2015-09-26T23:19:00Z">
              <w:rPr>
                <w:rFonts w:ascii="Arial" w:hAnsi="Arial" w:cs="Arial"/>
                <w:color w:val="262626"/>
                <w:u w:val="single" w:color="262626"/>
                <w:lang w:val="en-US"/>
              </w:rPr>
            </w:rPrChange>
          </w:rPr>
          <w:t xml:space="preserve">Trop Med </w:t>
        </w:r>
        <w:proofErr w:type="spellStart"/>
        <w:r w:rsidRPr="0053592A">
          <w:rPr>
            <w:rFonts w:ascii="Times New Roman" w:hAnsi="Times New Roman"/>
            <w:color w:val="262626"/>
            <w:u w:val="single" w:color="262626"/>
            <w:lang w:val="en-US"/>
            <w:rPrChange w:id="2067" w:author="D B" w:date="2015-09-26T23:19:00Z">
              <w:rPr>
                <w:rFonts w:ascii="Arial" w:hAnsi="Arial" w:cs="Arial"/>
                <w:color w:val="262626"/>
                <w:u w:val="single" w:color="262626"/>
                <w:lang w:val="en-US"/>
              </w:rPr>
            </w:rPrChange>
          </w:rPr>
          <w:t>Int</w:t>
        </w:r>
        <w:proofErr w:type="spellEnd"/>
        <w:r w:rsidRPr="0053592A">
          <w:rPr>
            <w:rFonts w:ascii="Times New Roman" w:hAnsi="Times New Roman"/>
            <w:color w:val="262626"/>
            <w:u w:val="single" w:color="262626"/>
            <w:lang w:val="en-US"/>
            <w:rPrChange w:id="2068" w:author="D B" w:date="2015-09-26T23:19:00Z">
              <w:rPr>
                <w:rFonts w:ascii="Arial" w:hAnsi="Arial" w:cs="Arial"/>
                <w:color w:val="262626"/>
                <w:u w:val="single" w:color="262626"/>
                <w:lang w:val="en-US"/>
              </w:rPr>
            </w:rPrChange>
          </w:rPr>
          <w:t xml:space="preserve"> Health.</w:t>
        </w:r>
        <w:r w:rsidRPr="0053592A">
          <w:rPr>
            <w:rFonts w:ascii="Times New Roman" w:hAnsi="Times New Roman"/>
            <w:u w:color="262626"/>
            <w:lang w:val="en-US"/>
            <w:rPrChange w:id="2069" w:author="D B" w:date="2015-09-26T23:19:00Z">
              <w:rPr>
                <w:rFonts w:ascii="Arial" w:hAnsi="Arial" w:cs="Arial"/>
                <w:u w:color="262626"/>
                <w:lang w:val="en-US"/>
              </w:rPr>
            </w:rPrChange>
          </w:rPr>
          <w:t xml:space="preserve"> 2013 Aug</w:t>
        </w:r>
        <w:proofErr w:type="gramStart"/>
        <w:r w:rsidRPr="0053592A">
          <w:rPr>
            <w:rFonts w:ascii="Times New Roman" w:hAnsi="Times New Roman"/>
            <w:u w:color="262626"/>
            <w:lang w:val="en-US"/>
            <w:rPrChange w:id="2070" w:author="D B" w:date="2015-09-26T23:19:00Z">
              <w:rPr>
                <w:rFonts w:ascii="Arial" w:hAnsi="Arial" w:cs="Arial"/>
                <w:u w:color="262626"/>
                <w:lang w:val="en-US"/>
              </w:rPr>
            </w:rPrChange>
          </w:rPr>
          <w:t>;18</w:t>
        </w:r>
        <w:proofErr w:type="gramEnd"/>
        <w:r w:rsidRPr="0053592A">
          <w:rPr>
            <w:rFonts w:ascii="Times New Roman" w:hAnsi="Times New Roman"/>
            <w:u w:color="262626"/>
            <w:lang w:val="en-US"/>
            <w:rPrChange w:id="2071" w:author="D B" w:date="2015-09-26T23:19:00Z">
              <w:rPr>
                <w:rFonts w:ascii="Arial" w:hAnsi="Arial" w:cs="Arial"/>
                <w:u w:color="262626"/>
                <w:lang w:val="en-US"/>
              </w:rPr>
            </w:rPrChange>
          </w:rPr>
          <w:t xml:space="preserve">(8):1029-35. </w:t>
        </w:r>
        <w:proofErr w:type="spellStart"/>
        <w:proofErr w:type="gramStart"/>
        <w:r w:rsidRPr="0053592A">
          <w:rPr>
            <w:rFonts w:ascii="Times New Roman" w:hAnsi="Times New Roman"/>
            <w:u w:color="262626"/>
            <w:lang w:val="en-US"/>
            <w:rPrChange w:id="2072"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073"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074"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075" w:author="D B" w:date="2015-09-26T23:19:00Z">
              <w:rPr>
                <w:rFonts w:ascii="Arial" w:hAnsi="Arial" w:cs="Arial"/>
                <w:u w:color="262626"/>
                <w:lang w:val="en-US"/>
              </w:rPr>
            </w:rPrChange>
          </w:rPr>
          <w:instrText xml:space="preserve"> HYPERLINK "http://dx.doi.org/10.1111/tmi.12117" </w:instrText>
        </w:r>
        <w:r w:rsidRPr="0053592A">
          <w:rPr>
            <w:rFonts w:ascii="Times New Roman" w:hAnsi="Times New Roman"/>
            <w:u w:color="262626"/>
            <w:lang w:val="en-US"/>
            <w:rPrChange w:id="2076"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077" w:author="D B" w:date="2015-09-26T23:19:00Z">
              <w:rPr>
                <w:rStyle w:val="Hyperlink"/>
                <w:rFonts w:ascii="Arial" w:hAnsi="Arial" w:cs="Arial"/>
                <w:u w:color="262626"/>
                <w:lang w:val="en-US"/>
              </w:rPr>
            </w:rPrChange>
          </w:rPr>
          <w:t>http://dx.doi.org/10.1111/tmi.12117</w:t>
        </w:r>
        <w:r w:rsidRPr="0053592A">
          <w:rPr>
            <w:rFonts w:ascii="Times New Roman" w:hAnsi="Times New Roman"/>
            <w:u w:color="262626"/>
            <w:lang w:val="en-US"/>
            <w:rPrChange w:id="2078"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079"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080" w:author="D B" w:date="2015-09-26T23:19:00Z">
              <w:rPr>
                <w:rFonts w:ascii="Arial" w:hAnsi="Arial" w:cs="Arial"/>
                <w:color w:val="454545"/>
                <w:lang w:val="en-US"/>
              </w:rPr>
            </w:rPrChange>
          </w:rPr>
          <w:t xml:space="preserve">PMID: 23590255. </w:t>
        </w:r>
      </w:ins>
    </w:p>
    <w:p w14:paraId="0C499DEE"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081" w:author="D B" w:date="2015-09-26T23:18:00Z"/>
          <w:rFonts w:ascii="Times New Roman" w:hAnsi="Times New Roman"/>
          <w:rPrChange w:id="2082" w:author="D B" w:date="2015-09-26T23:19:00Z">
            <w:rPr>
              <w:ins w:id="2083" w:author="D B" w:date="2015-09-26T23:18:00Z"/>
              <w:rFonts w:asciiTheme="minorHAnsi" w:hAnsiTheme="minorHAnsi" w:cstheme="minorBidi"/>
            </w:rPr>
          </w:rPrChange>
        </w:rPr>
      </w:pPr>
      <w:proofErr w:type="spellStart"/>
      <w:ins w:id="2084" w:author="D B" w:date="2015-09-26T23:18:00Z">
        <w:r w:rsidRPr="0053592A">
          <w:rPr>
            <w:rFonts w:ascii="Times New Roman" w:hAnsi="Times New Roman"/>
            <w:rPrChange w:id="2085" w:author="D B" w:date="2015-09-26T23:19:00Z">
              <w:rPr/>
            </w:rPrChange>
          </w:rPr>
          <w:t>Koukounari</w:t>
        </w:r>
        <w:proofErr w:type="spellEnd"/>
        <w:r w:rsidRPr="0053592A">
          <w:rPr>
            <w:rFonts w:ascii="Times New Roman" w:hAnsi="Times New Roman"/>
            <w:rPrChange w:id="2086" w:author="D B" w:date="2015-09-26T23:19:00Z">
              <w:rPr/>
            </w:rPrChange>
          </w:rPr>
          <w:t xml:space="preserve"> A, Donnelly CA, </w:t>
        </w:r>
        <w:proofErr w:type="spellStart"/>
        <w:r w:rsidRPr="0053592A">
          <w:rPr>
            <w:rFonts w:ascii="Times New Roman" w:hAnsi="Times New Roman"/>
            <w:rPrChange w:id="2087" w:author="D B" w:date="2015-09-26T23:19:00Z">
              <w:rPr/>
            </w:rPrChange>
          </w:rPr>
          <w:t>Moustaki</w:t>
        </w:r>
        <w:proofErr w:type="spellEnd"/>
        <w:r w:rsidRPr="0053592A">
          <w:rPr>
            <w:rFonts w:ascii="Times New Roman" w:hAnsi="Times New Roman"/>
            <w:rPrChange w:id="2088" w:author="D B" w:date="2015-09-26T23:19:00Z">
              <w:rPr/>
            </w:rPrChange>
          </w:rPr>
          <w:t xml:space="preserve"> I, </w:t>
        </w:r>
        <w:proofErr w:type="spellStart"/>
        <w:r w:rsidRPr="0053592A">
          <w:rPr>
            <w:rFonts w:ascii="Times New Roman" w:hAnsi="Times New Roman"/>
            <w:rPrChange w:id="2089" w:author="D B" w:date="2015-09-26T23:19:00Z">
              <w:rPr/>
            </w:rPrChange>
          </w:rPr>
          <w:t>Tukahebwa</w:t>
        </w:r>
        <w:proofErr w:type="spellEnd"/>
        <w:r w:rsidRPr="0053592A">
          <w:rPr>
            <w:rFonts w:ascii="Times New Roman" w:hAnsi="Times New Roman"/>
            <w:rPrChange w:id="2090" w:author="D B" w:date="2015-09-26T23:19:00Z">
              <w:rPr/>
            </w:rPrChange>
          </w:rPr>
          <w:t xml:space="preserve"> EM, </w:t>
        </w:r>
        <w:proofErr w:type="spellStart"/>
        <w:r w:rsidRPr="0053592A">
          <w:rPr>
            <w:rFonts w:ascii="Times New Roman" w:hAnsi="Times New Roman"/>
            <w:rPrChange w:id="2091" w:author="D B" w:date="2015-09-26T23:19:00Z">
              <w:rPr/>
            </w:rPrChange>
          </w:rPr>
          <w:t>Kabatereine</w:t>
        </w:r>
        <w:proofErr w:type="spellEnd"/>
        <w:r w:rsidRPr="0053592A">
          <w:rPr>
            <w:rFonts w:ascii="Times New Roman" w:hAnsi="Times New Roman"/>
            <w:rPrChange w:id="2092" w:author="D B" w:date="2015-09-26T23:19:00Z">
              <w:rPr/>
            </w:rPrChange>
          </w:rPr>
          <w:t xml:space="preserve"> NB, Wilson S, Webster JP, </w:t>
        </w:r>
        <w:proofErr w:type="spellStart"/>
        <w:r w:rsidRPr="0053592A">
          <w:rPr>
            <w:rFonts w:ascii="Times New Roman" w:hAnsi="Times New Roman"/>
            <w:rPrChange w:id="2093" w:author="D B" w:date="2015-09-26T23:19:00Z">
              <w:rPr/>
            </w:rPrChange>
          </w:rPr>
          <w:t>Deelder</w:t>
        </w:r>
        <w:proofErr w:type="spellEnd"/>
        <w:r w:rsidRPr="0053592A">
          <w:rPr>
            <w:rFonts w:ascii="Times New Roman" w:hAnsi="Times New Roman"/>
            <w:rPrChange w:id="2094" w:author="D B" w:date="2015-09-26T23:19:00Z">
              <w:rPr/>
            </w:rPrChange>
          </w:rPr>
          <w:t xml:space="preserve"> AM, </w:t>
        </w:r>
        <w:proofErr w:type="spellStart"/>
        <w:r w:rsidRPr="0053592A">
          <w:rPr>
            <w:rFonts w:ascii="Times New Roman" w:hAnsi="Times New Roman"/>
            <w:rPrChange w:id="2095" w:author="D B" w:date="2015-09-26T23:19:00Z">
              <w:rPr/>
            </w:rPrChange>
          </w:rPr>
          <w:t>Vennervald</w:t>
        </w:r>
        <w:proofErr w:type="spellEnd"/>
        <w:r w:rsidRPr="0053592A">
          <w:rPr>
            <w:rFonts w:ascii="Times New Roman" w:hAnsi="Times New Roman"/>
            <w:rPrChange w:id="2096" w:author="D B" w:date="2015-09-26T23:19:00Z">
              <w:rPr/>
            </w:rPrChange>
          </w:rPr>
          <w:t xml:space="preserve"> BJ, van Dam GJ. A latent </w:t>
        </w:r>
        <w:proofErr w:type="spellStart"/>
        <w:r w:rsidRPr="0053592A">
          <w:rPr>
            <w:rFonts w:ascii="Times New Roman" w:hAnsi="Times New Roman"/>
            <w:rPrChange w:id="2097" w:author="D B" w:date="2015-09-26T23:19:00Z">
              <w:rPr/>
            </w:rPrChange>
          </w:rPr>
          <w:t>markov</w:t>
        </w:r>
        <w:proofErr w:type="spellEnd"/>
        <w:r w:rsidRPr="0053592A">
          <w:rPr>
            <w:rFonts w:ascii="Times New Roman" w:hAnsi="Times New Roman"/>
            <w:rPrChange w:id="2098" w:author="D B" w:date="2015-09-26T23:19:00Z">
              <w:rPr/>
            </w:rPrChange>
          </w:rPr>
          <w:t xml:space="preserve"> modelling approach to the evaluation of circulating cathodic antigen strips for schistosomiasis diagnosis pre- and post-praziquantel treatment in Uganda.  </w:t>
        </w:r>
        <w:proofErr w:type="spellStart"/>
        <w:r w:rsidRPr="0053592A">
          <w:rPr>
            <w:rFonts w:ascii="Times New Roman" w:hAnsi="Times New Roman"/>
            <w:color w:val="262626"/>
            <w:u w:val="single" w:color="262626"/>
            <w:lang w:val="en-US"/>
            <w:rPrChange w:id="2099"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100"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101" w:author="D B" w:date="2015-09-26T23:19:00Z">
              <w:rPr>
                <w:rFonts w:ascii="Arial" w:hAnsi="Arial" w:cs="Arial"/>
                <w:color w:val="262626"/>
                <w:u w:val="single" w:color="262626"/>
                <w:lang w:val="en-US"/>
              </w:rPr>
            </w:rPrChange>
          </w:rPr>
          <w:t>Comput</w:t>
        </w:r>
        <w:proofErr w:type="spellEnd"/>
        <w:r w:rsidRPr="0053592A">
          <w:rPr>
            <w:rFonts w:ascii="Times New Roman" w:hAnsi="Times New Roman"/>
            <w:color w:val="262626"/>
            <w:u w:val="single" w:color="262626"/>
            <w:lang w:val="en-US"/>
            <w:rPrChange w:id="2102" w:author="D B" w:date="2015-09-26T23:19:00Z">
              <w:rPr>
                <w:rFonts w:ascii="Arial" w:hAnsi="Arial" w:cs="Arial"/>
                <w:color w:val="262626"/>
                <w:u w:val="single" w:color="262626"/>
                <w:lang w:val="en-US"/>
              </w:rPr>
            </w:rPrChange>
          </w:rPr>
          <w:t xml:space="preserve"> Biol.</w:t>
        </w:r>
        <w:r w:rsidRPr="0053592A">
          <w:rPr>
            <w:rFonts w:ascii="Times New Roman" w:hAnsi="Times New Roman"/>
            <w:u w:color="262626"/>
            <w:lang w:val="en-US"/>
            <w:rPrChange w:id="2103" w:author="D B" w:date="2015-09-26T23:19:00Z">
              <w:rPr>
                <w:rFonts w:ascii="Arial" w:hAnsi="Arial" w:cs="Arial"/>
                <w:u w:color="262626"/>
                <w:lang w:val="en-US"/>
              </w:rPr>
            </w:rPrChange>
          </w:rPr>
          <w:t xml:space="preserve"> 2013</w:t>
        </w:r>
        <w:proofErr w:type="gramStart"/>
        <w:r w:rsidRPr="0053592A">
          <w:rPr>
            <w:rFonts w:ascii="Times New Roman" w:hAnsi="Times New Roman"/>
            <w:u w:color="262626"/>
            <w:lang w:val="en-US"/>
            <w:rPrChange w:id="2104" w:author="D B" w:date="2015-09-26T23:19:00Z">
              <w:rPr>
                <w:rFonts w:ascii="Arial" w:hAnsi="Arial" w:cs="Arial"/>
                <w:u w:color="262626"/>
                <w:lang w:val="en-US"/>
              </w:rPr>
            </w:rPrChange>
          </w:rPr>
          <w:t>;9</w:t>
        </w:r>
        <w:proofErr w:type="gramEnd"/>
        <w:r w:rsidRPr="0053592A">
          <w:rPr>
            <w:rFonts w:ascii="Times New Roman" w:hAnsi="Times New Roman"/>
            <w:u w:color="262626"/>
            <w:lang w:val="en-US"/>
            <w:rPrChange w:id="2105" w:author="D B" w:date="2015-09-26T23:19:00Z">
              <w:rPr>
                <w:rFonts w:ascii="Arial" w:hAnsi="Arial" w:cs="Arial"/>
                <w:u w:color="262626"/>
                <w:lang w:val="en-US"/>
              </w:rPr>
            </w:rPrChange>
          </w:rPr>
          <w:t xml:space="preserve">(12):e1003402. </w:t>
        </w:r>
        <w:proofErr w:type="spellStart"/>
        <w:proofErr w:type="gramStart"/>
        <w:r w:rsidRPr="0053592A">
          <w:rPr>
            <w:rFonts w:ascii="Times New Roman" w:hAnsi="Times New Roman"/>
            <w:u w:color="262626"/>
            <w:lang w:val="en-US"/>
            <w:rPrChange w:id="2106"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107"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108"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109" w:author="D B" w:date="2015-09-26T23:19:00Z">
              <w:rPr>
                <w:rFonts w:ascii="Arial" w:hAnsi="Arial" w:cs="Arial"/>
                <w:u w:color="262626"/>
                <w:lang w:val="en-US"/>
              </w:rPr>
            </w:rPrChange>
          </w:rPr>
          <w:instrText xml:space="preserve"> HYPERLINK "http://dx.doi.org/10.1371/journal.pcbi.1003402" </w:instrText>
        </w:r>
        <w:r w:rsidRPr="0053592A">
          <w:rPr>
            <w:rFonts w:ascii="Times New Roman" w:hAnsi="Times New Roman"/>
            <w:u w:color="262626"/>
            <w:lang w:val="en-US"/>
            <w:rPrChange w:id="2110"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111" w:author="D B" w:date="2015-09-26T23:19:00Z">
              <w:rPr>
                <w:rStyle w:val="Hyperlink"/>
                <w:rFonts w:ascii="Arial" w:hAnsi="Arial" w:cs="Arial"/>
                <w:u w:color="262626"/>
                <w:lang w:val="en-US"/>
              </w:rPr>
            </w:rPrChange>
          </w:rPr>
          <w:t>http://dx.doi.org/10.1371/journal.pcbi.1003402</w:t>
        </w:r>
        <w:r w:rsidRPr="0053592A">
          <w:rPr>
            <w:rFonts w:ascii="Times New Roman" w:hAnsi="Times New Roman"/>
            <w:u w:color="262626"/>
            <w:lang w:val="en-US"/>
            <w:rPrChange w:id="2112"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113"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114" w:author="D B" w:date="2015-09-26T23:19:00Z">
              <w:rPr>
                <w:rFonts w:ascii="Arial" w:hAnsi="Arial" w:cs="Arial"/>
                <w:color w:val="454545"/>
                <w:lang w:val="en-US"/>
              </w:rPr>
            </w:rPrChange>
          </w:rPr>
          <w:t xml:space="preserve">PMID: 24367250. </w:t>
        </w:r>
      </w:ins>
    </w:p>
    <w:p w14:paraId="7F3C74CB"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115" w:author="D B" w:date="2015-09-26T23:18:00Z"/>
          <w:rFonts w:ascii="Times New Roman" w:hAnsi="Times New Roman"/>
          <w:rPrChange w:id="2116" w:author="D B" w:date="2015-09-26T23:19:00Z">
            <w:rPr>
              <w:ins w:id="2117" w:author="D B" w:date="2015-09-26T23:18:00Z"/>
              <w:rFonts w:asciiTheme="minorHAnsi" w:hAnsiTheme="minorHAnsi" w:cstheme="minorBidi"/>
            </w:rPr>
          </w:rPrChange>
        </w:rPr>
      </w:pPr>
      <w:proofErr w:type="spellStart"/>
      <w:ins w:id="2118" w:author="D B" w:date="2015-09-26T23:18:00Z">
        <w:r w:rsidRPr="0053592A">
          <w:rPr>
            <w:rFonts w:ascii="Times New Roman" w:hAnsi="Times New Roman"/>
            <w:rPrChange w:id="2119" w:author="D B" w:date="2015-09-26T23:19:00Z">
              <w:rPr/>
            </w:rPrChange>
          </w:rPr>
          <w:t>Legesse</w:t>
        </w:r>
        <w:proofErr w:type="spellEnd"/>
        <w:r w:rsidRPr="0053592A">
          <w:rPr>
            <w:rFonts w:ascii="Times New Roman" w:hAnsi="Times New Roman"/>
            <w:rPrChange w:id="2120" w:author="D B" w:date="2015-09-26T23:19:00Z">
              <w:rPr/>
            </w:rPrChange>
          </w:rPr>
          <w:t xml:space="preserve"> M, </w:t>
        </w:r>
        <w:proofErr w:type="spellStart"/>
        <w:r w:rsidRPr="0053592A">
          <w:rPr>
            <w:rFonts w:ascii="Times New Roman" w:hAnsi="Times New Roman"/>
            <w:rPrChange w:id="2121" w:author="D B" w:date="2015-09-26T23:19:00Z">
              <w:rPr/>
            </w:rPrChange>
          </w:rPr>
          <w:t>Erko</w:t>
        </w:r>
        <w:proofErr w:type="spellEnd"/>
        <w:r w:rsidRPr="0053592A">
          <w:rPr>
            <w:rFonts w:ascii="Times New Roman" w:hAnsi="Times New Roman"/>
            <w:rPrChange w:id="2122" w:author="D B" w:date="2015-09-26T23:19:00Z">
              <w:rPr/>
            </w:rPrChange>
          </w:rPr>
          <w:t xml:space="preserve"> B. Field-based evaluation of a reagent strip test for diagnosis of </w:t>
        </w:r>
        <w:r w:rsidRPr="0053592A">
          <w:rPr>
            <w:rFonts w:ascii="Times New Roman" w:hAnsi="Times New Roman"/>
            <w:i/>
            <w:rPrChange w:id="2123" w:author="D B" w:date="2015-09-26T23:19:00Z">
              <w:rPr>
                <w:i/>
              </w:rPr>
            </w:rPrChange>
          </w:rPr>
          <w:t>S. mansoni</w:t>
        </w:r>
        <w:r w:rsidRPr="0053592A">
          <w:rPr>
            <w:rFonts w:ascii="Times New Roman" w:hAnsi="Times New Roman"/>
            <w:rPrChange w:id="2124" w:author="D B" w:date="2015-09-26T23:19:00Z">
              <w:rPr/>
            </w:rPrChange>
          </w:rPr>
          <w:t xml:space="preserve"> by detecting circulating cathodic antigen in urine before and after chemotherapy. </w:t>
        </w:r>
        <w:r w:rsidRPr="0053592A">
          <w:rPr>
            <w:rFonts w:ascii="Times New Roman" w:hAnsi="Times New Roman"/>
            <w:color w:val="262626"/>
            <w:u w:val="single" w:color="262626"/>
            <w:lang w:val="en-US"/>
            <w:rPrChange w:id="2125" w:author="D B" w:date="2015-09-26T23:19:00Z">
              <w:rPr>
                <w:rFonts w:ascii="Arial" w:hAnsi="Arial" w:cs="Arial"/>
                <w:color w:val="262626"/>
                <w:u w:val="single" w:color="262626"/>
                <w:lang w:val="en-US"/>
              </w:rPr>
            </w:rPrChange>
          </w:rPr>
          <w:t xml:space="preserve">Trans R </w:t>
        </w:r>
        <w:proofErr w:type="spellStart"/>
        <w:r w:rsidRPr="0053592A">
          <w:rPr>
            <w:rFonts w:ascii="Times New Roman" w:hAnsi="Times New Roman"/>
            <w:color w:val="262626"/>
            <w:u w:val="single" w:color="262626"/>
            <w:lang w:val="en-US"/>
            <w:rPrChange w:id="2126" w:author="D B" w:date="2015-09-26T23:19:00Z">
              <w:rPr>
                <w:rFonts w:ascii="Arial" w:hAnsi="Arial" w:cs="Arial"/>
                <w:color w:val="262626"/>
                <w:u w:val="single" w:color="262626"/>
                <w:lang w:val="en-US"/>
              </w:rPr>
            </w:rPrChange>
          </w:rPr>
          <w:t>Soc</w:t>
        </w:r>
        <w:proofErr w:type="spellEnd"/>
        <w:r w:rsidRPr="0053592A">
          <w:rPr>
            <w:rFonts w:ascii="Times New Roman" w:hAnsi="Times New Roman"/>
            <w:color w:val="262626"/>
            <w:u w:val="single" w:color="262626"/>
            <w:lang w:val="en-US"/>
            <w:rPrChange w:id="2127" w:author="D B" w:date="2015-09-26T23:19:00Z">
              <w:rPr>
                <w:rFonts w:ascii="Arial" w:hAnsi="Arial" w:cs="Arial"/>
                <w:color w:val="262626"/>
                <w:u w:val="single" w:color="262626"/>
                <w:lang w:val="en-US"/>
              </w:rPr>
            </w:rPrChange>
          </w:rPr>
          <w:t xml:space="preserve"> Trop Med </w:t>
        </w:r>
        <w:proofErr w:type="spellStart"/>
        <w:r w:rsidRPr="0053592A">
          <w:rPr>
            <w:rFonts w:ascii="Times New Roman" w:hAnsi="Times New Roman"/>
            <w:color w:val="262626"/>
            <w:u w:val="single" w:color="262626"/>
            <w:lang w:val="en-US"/>
            <w:rPrChange w:id="2128"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129"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2130" w:author="D B" w:date="2015-09-26T23:19:00Z">
              <w:rPr>
                <w:rFonts w:ascii="Arial" w:hAnsi="Arial" w:cs="Arial"/>
                <w:u w:color="262626"/>
                <w:lang w:val="en-US"/>
              </w:rPr>
            </w:rPrChange>
          </w:rPr>
          <w:t xml:space="preserve"> 2007 Jul</w:t>
        </w:r>
        <w:proofErr w:type="gramStart"/>
        <w:r w:rsidRPr="0053592A">
          <w:rPr>
            <w:rFonts w:ascii="Times New Roman" w:hAnsi="Times New Roman"/>
            <w:u w:color="262626"/>
            <w:lang w:val="en-US"/>
            <w:rPrChange w:id="2131" w:author="D B" w:date="2015-09-26T23:19:00Z">
              <w:rPr>
                <w:rFonts w:ascii="Arial" w:hAnsi="Arial" w:cs="Arial"/>
                <w:u w:color="262626"/>
                <w:lang w:val="en-US"/>
              </w:rPr>
            </w:rPrChange>
          </w:rPr>
          <w:t>;101</w:t>
        </w:r>
        <w:proofErr w:type="gramEnd"/>
        <w:r w:rsidRPr="0053592A">
          <w:rPr>
            <w:rFonts w:ascii="Times New Roman" w:hAnsi="Times New Roman"/>
            <w:u w:color="262626"/>
            <w:lang w:val="en-US"/>
            <w:rPrChange w:id="2132" w:author="D B" w:date="2015-09-26T23:19:00Z">
              <w:rPr>
                <w:rFonts w:ascii="Arial" w:hAnsi="Arial" w:cs="Arial"/>
                <w:u w:color="262626"/>
                <w:lang w:val="en-US"/>
              </w:rPr>
            </w:rPrChange>
          </w:rPr>
          <w:t xml:space="preserve">(7):668-73. </w:t>
        </w:r>
        <w:proofErr w:type="spellStart"/>
        <w:proofErr w:type="gramStart"/>
        <w:r w:rsidRPr="0053592A">
          <w:rPr>
            <w:rFonts w:ascii="Times New Roman" w:hAnsi="Times New Roman"/>
            <w:color w:val="262700"/>
            <w:lang w:val="en-US"/>
            <w:rPrChange w:id="2133" w:author="D B" w:date="2015-09-26T23:19:00Z">
              <w:rPr>
                <w:rFonts w:ascii="Verdana" w:hAnsi="Verdana" w:cs="Verdana"/>
                <w:color w:val="262700"/>
                <w:lang w:val="en-US"/>
              </w:rPr>
            </w:rPrChange>
          </w:rPr>
          <w:t>doi</w:t>
        </w:r>
        <w:proofErr w:type="spellEnd"/>
        <w:proofErr w:type="gramEnd"/>
        <w:r w:rsidRPr="0053592A">
          <w:rPr>
            <w:rFonts w:ascii="Times New Roman" w:hAnsi="Times New Roman"/>
            <w:color w:val="262700"/>
            <w:lang w:val="en-US"/>
            <w:rPrChange w:id="2134" w:author="D B" w:date="2015-09-26T23:19:00Z">
              <w:rPr>
                <w:rFonts w:ascii="Verdana" w:hAnsi="Verdana" w:cs="Verdana"/>
                <w:color w:val="262700"/>
                <w:lang w:val="en-US"/>
              </w:rPr>
            </w:rPrChange>
          </w:rPr>
          <w:t xml:space="preserve">: </w:t>
        </w:r>
        <w:r w:rsidRPr="0053592A">
          <w:rPr>
            <w:rFonts w:ascii="Times New Roman" w:hAnsi="Times New Roman"/>
            <w:color w:val="262700"/>
            <w:lang w:val="en-US"/>
            <w:rPrChange w:id="2135" w:author="D B" w:date="2015-09-26T23:19:00Z">
              <w:rPr>
                <w:rFonts w:ascii="Verdana" w:hAnsi="Verdana" w:cs="Verdana"/>
                <w:color w:val="262700"/>
                <w:lang w:val="en-US"/>
              </w:rPr>
            </w:rPrChange>
          </w:rPr>
          <w:fldChar w:fldCharType="begin"/>
        </w:r>
        <w:r w:rsidRPr="0053592A">
          <w:rPr>
            <w:rFonts w:ascii="Times New Roman" w:hAnsi="Times New Roman"/>
            <w:color w:val="262700"/>
            <w:lang w:val="en-US"/>
            <w:rPrChange w:id="2136" w:author="D B" w:date="2015-09-26T23:19:00Z">
              <w:rPr>
                <w:rFonts w:ascii="Verdana" w:hAnsi="Verdana" w:cs="Verdana"/>
                <w:color w:val="262700"/>
                <w:lang w:val="en-US"/>
              </w:rPr>
            </w:rPrChange>
          </w:rPr>
          <w:instrText xml:space="preserve"> HYPERLINK "http://dx.doi.org/10.1016/j.trstmh.2006.11.009" </w:instrText>
        </w:r>
        <w:r w:rsidRPr="0053592A">
          <w:rPr>
            <w:rFonts w:ascii="Times New Roman" w:hAnsi="Times New Roman"/>
            <w:color w:val="262700"/>
            <w:lang w:val="en-US"/>
            <w:rPrChange w:id="2137" w:author="D B" w:date="2015-09-26T23:19:00Z">
              <w:rPr>
                <w:rFonts w:ascii="Verdana" w:hAnsi="Verdana" w:cs="Verdana"/>
                <w:color w:val="262700"/>
                <w:lang w:val="en-US"/>
              </w:rPr>
            </w:rPrChange>
          </w:rPr>
          <w:fldChar w:fldCharType="separate"/>
        </w:r>
        <w:r w:rsidRPr="0053592A">
          <w:rPr>
            <w:rStyle w:val="Hyperlink"/>
            <w:rFonts w:ascii="Times New Roman" w:hAnsi="Times New Roman"/>
            <w:lang w:val="en-US"/>
            <w:rPrChange w:id="2138" w:author="D B" w:date="2015-09-26T23:19:00Z">
              <w:rPr>
                <w:rStyle w:val="Hyperlink"/>
                <w:rFonts w:ascii="Verdana" w:hAnsi="Verdana" w:cs="Verdana"/>
                <w:lang w:val="en-US"/>
              </w:rPr>
            </w:rPrChange>
          </w:rPr>
          <w:t>http://dx.doi.org/10.1016/j.trstmh.2006.11.009</w:t>
        </w:r>
        <w:r w:rsidRPr="0053592A">
          <w:rPr>
            <w:rFonts w:ascii="Times New Roman" w:hAnsi="Times New Roman"/>
            <w:color w:val="262700"/>
            <w:lang w:val="en-US"/>
            <w:rPrChange w:id="2139" w:author="D B" w:date="2015-09-26T23:19:00Z">
              <w:rPr>
                <w:rFonts w:ascii="Verdana" w:hAnsi="Verdana" w:cs="Verdana"/>
                <w:color w:val="262700"/>
                <w:lang w:val="en-US"/>
              </w:rPr>
            </w:rPrChange>
          </w:rPr>
          <w:fldChar w:fldCharType="end"/>
        </w:r>
        <w:r w:rsidRPr="0053592A">
          <w:rPr>
            <w:rFonts w:ascii="Times New Roman" w:hAnsi="Times New Roman"/>
            <w:color w:val="262700"/>
            <w:lang w:val="en-US"/>
            <w:rPrChange w:id="2140" w:author="D B" w:date="2015-09-26T23:19:00Z">
              <w:rPr>
                <w:rFonts w:ascii="Verdana" w:hAnsi="Verdana" w:cs="Verdana"/>
                <w:color w:val="262700"/>
                <w:lang w:val="en-US"/>
              </w:rPr>
            </w:rPrChange>
          </w:rPr>
          <w:t>.</w:t>
        </w:r>
        <w:r w:rsidRPr="0053592A">
          <w:rPr>
            <w:rFonts w:ascii="Times New Roman" w:hAnsi="Times New Roman"/>
            <w:u w:color="262626"/>
            <w:lang w:val="en-US"/>
            <w:rPrChange w:id="2141"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142" w:author="D B" w:date="2015-09-26T23:19:00Z">
              <w:rPr>
                <w:rFonts w:ascii="Arial" w:hAnsi="Arial" w:cs="Arial"/>
                <w:color w:val="454545"/>
                <w:lang w:val="en-US"/>
              </w:rPr>
            </w:rPrChange>
          </w:rPr>
          <w:t xml:space="preserve">PMID: 17368699. </w:t>
        </w:r>
      </w:ins>
    </w:p>
    <w:p w14:paraId="4D599EEF"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143" w:author="D B" w:date="2015-09-26T23:18:00Z"/>
          <w:rFonts w:ascii="Times New Roman" w:hAnsi="Times New Roman"/>
          <w:rPrChange w:id="2144" w:author="D B" w:date="2015-09-26T23:19:00Z">
            <w:rPr>
              <w:ins w:id="2145" w:author="D B" w:date="2015-09-26T23:18:00Z"/>
            </w:rPr>
          </w:rPrChange>
        </w:rPr>
      </w:pPr>
      <w:proofErr w:type="spellStart"/>
      <w:ins w:id="2146" w:author="D B" w:date="2015-09-26T23:18:00Z">
        <w:r w:rsidRPr="0053592A">
          <w:rPr>
            <w:rFonts w:ascii="Times New Roman" w:hAnsi="Times New Roman"/>
            <w:rPrChange w:id="2147" w:author="D B" w:date="2015-09-26T23:19:00Z">
              <w:rPr/>
            </w:rPrChange>
          </w:rPr>
          <w:t>Legesse</w:t>
        </w:r>
        <w:proofErr w:type="spellEnd"/>
        <w:r w:rsidRPr="0053592A">
          <w:rPr>
            <w:rFonts w:ascii="Times New Roman" w:hAnsi="Times New Roman"/>
            <w:rPrChange w:id="2148" w:author="D B" w:date="2015-09-26T23:19:00Z">
              <w:rPr/>
            </w:rPrChange>
          </w:rPr>
          <w:t xml:space="preserve"> M, </w:t>
        </w:r>
        <w:proofErr w:type="spellStart"/>
        <w:r w:rsidRPr="0053592A">
          <w:rPr>
            <w:rFonts w:ascii="Times New Roman" w:hAnsi="Times New Roman"/>
            <w:rPrChange w:id="2149" w:author="D B" w:date="2015-09-26T23:19:00Z">
              <w:rPr/>
            </w:rPrChange>
          </w:rPr>
          <w:t>Erko</w:t>
        </w:r>
        <w:proofErr w:type="spellEnd"/>
        <w:r w:rsidRPr="0053592A">
          <w:rPr>
            <w:rFonts w:ascii="Times New Roman" w:hAnsi="Times New Roman"/>
            <w:rPrChange w:id="2150" w:author="D B" w:date="2015-09-26T23:19:00Z">
              <w:rPr/>
            </w:rPrChange>
          </w:rPr>
          <w:t xml:space="preserve"> B. Field-based evaluation of a reagent strip test for diagnosis of schistosomiasis mansoni by detecting circulating cathodic antigen (CCA) in urine in low endemic area in Ethiopia. </w:t>
        </w:r>
        <w:r w:rsidRPr="0053592A">
          <w:rPr>
            <w:rFonts w:ascii="Times New Roman" w:hAnsi="Times New Roman"/>
            <w:color w:val="262626"/>
            <w:u w:val="single" w:color="262626"/>
            <w:lang w:val="en-US"/>
            <w:rPrChange w:id="2151" w:author="D B" w:date="2015-09-26T23:19:00Z">
              <w:rPr>
                <w:rFonts w:ascii="Arial" w:hAnsi="Arial" w:cs="Arial"/>
                <w:color w:val="262626"/>
                <w:u w:val="single" w:color="262626"/>
                <w:lang w:val="en-US"/>
              </w:rPr>
            </w:rPrChange>
          </w:rPr>
          <w:t>Parasite.</w:t>
        </w:r>
        <w:r w:rsidRPr="0053592A">
          <w:rPr>
            <w:rFonts w:ascii="Times New Roman" w:hAnsi="Times New Roman"/>
            <w:u w:color="262626"/>
            <w:lang w:val="en-US"/>
            <w:rPrChange w:id="2152" w:author="D B" w:date="2015-09-26T23:19:00Z">
              <w:rPr>
                <w:rFonts w:ascii="Arial" w:hAnsi="Arial" w:cs="Arial"/>
                <w:u w:color="262626"/>
                <w:lang w:val="en-US"/>
              </w:rPr>
            </w:rPrChange>
          </w:rPr>
          <w:t xml:space="preserve"> 2008 Jun</w:t>
        </w:r>
        <w:proofErr w:type="gramStart"/>
        <w:r w:rsidRPr="0053592A">
          <w:rPr>
            <w:rFonts w:ascii="Times New Roman" w:hAnsi="Times New Roman"/>
            <w:u w:color="262626"/>
            <w:lang w:val="en-US"/>
            <w:rPrChange w:id="2153" w:author="D B" w:date="2015-09-26T23:19:00Z">
              <w:rPr>
                <w:rFonts w:ascii="Arial" w:hAnsi="Arial" w:cs="Arial"/>
                <w:u w:color="262626"/>
                <w:lang w:val="en-US"/>
              </w:rPr>
            </w:rPrChange>
          </w:rPr>
          <w:t>;15</w:t>
        </w:r>
        <w:proofErr w:type="gramEnd"/>
        <w:r w:rsidRPr="0053592A">
          <w:rPr>
            <w:rFonts w:ascii="Times New Roman" w:hAnsi="Times New Roman"/>
            <w:u w:color="262626"/>
            <w:lang w:val="en-US"/>
            <w:rPrChange w:id="2154" w:author="D B" w:date="2015-09-26T23:19:00Z">
              <w:rPr>
                <w:rFonts w:ascii="Arial" w:hAnsi="Arial" w:cs="Arial"/>
                <w:u w:color="262626"/>
                <w:lang w:val="en-US"/>
              </w:rPr>
            </w:rPrChange>
          </w:rPr>
          <w:t xml:space="preserve">(2):151-5. </w:t>
        </w:r>
        <w:r w:rsidRPr="0053592A">
          <w:rPr>
            <w:rFonts w:ascii="Times New Roman" w:hAnsi="Times New Roman"/>
            <w:lang w:val="en-US"/>
            <w:rPrChange w:id="2155" w:author="D B" w:date="2015-09-26T23:19:00Z">
              <w:rPr>
                <w:rFonts w:ascii="Verdana" w:hAnsi="Verdana" w:cs="Verdana"/>
                <w:lang w:val="en-US"/>
              </w:rPr>
            </w:rPrChange>
          </w:rPr>
          <w:fldChar w:fldCharType="begin"/>
        </w:r>
        <w:r w:rsidRPr="0053592A">
          <w:rPr>
            <w:rFonts w:ascii="Times New Roman" w:hAnsi="Times New Roman"/>
            <w:lang w:val="en-US"/>
            <w:rPrChange w:id="2156" w:author="D B" w:date="2015-09-26T23:19:00Z">
              <w:rPr>
                <w:rFonts w:ascii="Verdana" w:hAnsi="Verdana" w:cs="Verdana"/>
                <w:lang w:val="en-US"/>
              </w:rPr>
            </w:rPrChange>
          </w:rPr>
          <w:instrText>HYPERLINK "http://dx.doi.org/10.1051/parasite/2008152151"</w:instrText>
        </w:r>
        <w:r w:rsidRPr="0053592A">
          <w:rPr>
            <w:rFonts w:ascii="Times New Roman" w:hAnsi="Times New Roman"/>
            <w:lang w:val="en-US"/>
            <w:rPrChange w:id="2157" w:author="D B" w:date="2015-09-26T23:19:00Z">
              <w:rPr>
                <w:rFonts w:ascii="Verdana" w:hAnsi="Verdana" w:cs="Verdana"/>
                <w:lang w:val="en-US"/>
              </w:rPr>
            </w:rPrChange>
          </w:rPr>
          <w:fldChar w:fldCharType="separate"/>
        </w:r>
        <w:r w:rsidRPr="0053592A">
          <w:rPr>
            <w:rFonts w:ascii="Times New Roman" w:hAnsi="Times New Roman"/>
            <w:color w:val="010FA1"/>
            <w:lang w:val="en-US"/>
            <w:rPrChange w:id="2158" w:author="D B" w:date="2015-09-26T23:19:00Z">
              <w:rPr>
                <w:rFonts w:ascii="Verdana" w:hAnsi="Verdana" w:cs="Verdana"/>
                <w:color w:val="010FA1"/>
                <w:lang w:val="en-US"/>
              </w:rPr>
            </w:rPrChange>
          </w:rPr>
          <w:t>http://dx.doi.org/10.1051/parasite/2008152151</w:t>
        </w:r>
        <w:r w:rsidRPr="0053592A">
          <w:rPr>
            <w:rFonts w:ascii="Times New Roman" w:hAnsi="Times New Roman"/>
            <w:lang w:val="en-US"/>
            <w:rPrChange w:id="2159" w:author="D B" w:date="2015-09-26T23:19:00Z">
              <w:rPr>
                <w:rFonts w:ascii="Verdana" w:hAnsi="Verdana" w:cs="Verdana"/>
                <w:lang w:val="en-US"/>
              </w:rPr>
            </w:rPrChange>
          </w:rPr>
          <w:fldChar w:fldCharType="end"/>
        </w:r>
        <w:r w:rsidRPr="0053592A">
          <w:rPr>
            <w:rFonts w:ascii="Times New Roman" w:hAnsi="Times New Roman"/>
            <w:u w:color="262626"/>
            <w:lang w:val="en-US"/>
            <w:rPrChange w:id="2160"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161" w:author="D B" w:date="2015-09-26T23:19:00Z">
              <w:rPr>
                <w:rFonts w:ascii="Arial" w:hAnsi="Arial" w:cs="Arial"/>
                <w:color w:val="454545"/>
                <w:lang w:val="en-US"/>
              </w:rPr>
            </w:rPrChange>
          </w:rPr>
          <w:t>PMID: 18642508.</w:t>
        </w:r>
      </w:ins>
    </w:p>
    <w:p w14:paraId="0233152A"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162" w:author="D B" w:date="2015-09-26T23:18:00Z"/>
          <w:rFonts w:ascii="Times New Roman" w:hAnsi="Times New Roman"/>
          <w:color w:val="454545"/>
          <w:lang w:val="en-US"/>
          <w:rPrChange w:id="2163" w:author="D B" w:date="2015-09-26T23:19:00Z">
            <w:rPr>
              <w:ins w:id="2164" w:author="D B" w:date="2015-09-26T23:18:00Z"/>
              <w:rFonts w:ascii="Arial" w:hAnsi="Arial" w:cs="Arial"/>
              <w:color w:val="454545"/>
              <w:lang w:val="en-US"/>
            </w:rPr>
          </w:rPrChange>
        </w:rPr>
      </w:pPr>
      <w:ins w:id="2165" w:author="D B" w:date="2015-09-26T23:18:00Z">
        <w:r w:rsidRPr="0053592A">
          <w:rPr>
            <w:rFonts w:ascii="Times New Roman" w:hAnsi="Times New Roman"/>
            <w:rPrChange w:id="2166" w:author="D B" w:date="2015-09-26T23:19:00Z">
              <w:rPr/>
            </w:rPrChange>
          </w:rPr>
          <w:lastRenderedPageBreak/>
          <w:t xml:space="preserve">Shane HL, </w:t>
        </w:r>
        <w:proofErr w:type="spellStart"/>
        <w:r w:rsidRPr="0053592A">
          <w:rPr>
            <w:rFonts w:ascii="Times New Roman" w:hAnsi="Times New Roman"/>
            <w:rPrChange w:id="2167" w:author="D B" w:date="2015-09-26T23:19:00Z">
              <w:rPr/>
            </w:rPrChange>
          </w:rPr>
          <w:t>Verani</w:t>
        </w:r>
        <w:proofErr w:type="spellEnd"/>
        <w:r w:rsidRPr="0053592A">
          <w:rPr>
            <w:rFonts w:ascii="Times New Roman" w:hAnsi="Times New Roman"/>
            <w:rPrChange w:id="2168" w:author="D B" w:date="2015-09-26T23:19:00Z">
              <w:rPr/>
            </w:rPrChange>
          </w:rPr>
          <w:t xml:space="preserve"> JR, </w:t>
        </w:r>
        <w:proofErr w:type="spellStart"/>
        <w:r w:rsidRPr="0053592A">
          <w:rPr>
            <w:rFonts w:ascii="Times New Roman" w:hAnsi="Times New Roman"/>
            <w:rPrChange w:id="2169" w:author="D B" w:date="2015-09-26T23:19:00Z">
              <w:rPr/>
            </w:rPrChange>
          </w:rPr>
          <w:t>Abudho</w:t>
        </w:r>
        <w:proofErr w:type="spellEnd"/>
        <w:r w:rsidRPr="0053592A">
          <w:rPr>
            <w:rFonts w:ascii="Times New Roman" w:hAnsi="Times New Roman"/>
            <w:rPrChange w:id="2170" w:author="D B" w:date="2015-09-26T23:19:00Z">
              <w:rPr/>
            </w:rPrChange>
          </w:rPr>
          <w:t xml:space="preserve"> B, Montgomery SP, </w:t>
        </w:r>
        <w:proofErr w:type="spellStart"/>
        <w:r w:rsidRPr="0053592A">
          <w:rPr>
            <w:rFonts w:ascii="Times New Roman" w:hAnsi="Times New Roman"/>
            <w:rPrChange w:id="2171" w:author="D B" w:date="2015-09-26T23:19:00Z">
              <w:rPr/>
            </w:rPrChange>
          </w:rPr>
          <w:t>Blackstock</w:t>
        </w:r>
        <w:proofErr w:type="spellEnd"/>
        <w:r w:rsidRPr="0053592A">
          <w:rPr>
            <w:rFonts w:ascii="Times New Roman" w:hAnsi="Times New Roman"/>
            <w:rPrChange w:id="2172" w:author="D B" w:date="2015-09-26T23:19:00Z">
              <w:rPr/>
            </w:rPrChange>
          </w:rPr>
          <w:t xml:space="preserve"> AJ, et al. Evaluation of Urine CCA Assays for Detection of </w:t>
        </w:r>
        <w:r w:rsidRPr="0053592A">
          <w:rPr>
            <w:rFonts w:ascii="Times New Roman" w:hAnsi="Times New Roman"/>
            <w:i/>
            <w:rPrChange w:id="2173" w:author="D B" w:date="2015-09-26T23:19:00Z">
              <w:rPr>
                <w:i/>
              </w:rPr>
            </w:rPrChange>
          </w:rPr>
          <w:t>S. mansoni</w:t>
        </w:r>
        <w:r w:rsidRPr="0053592A">
          <w:rPr>
            <w:rFonts w:ascii="Times New Roman" w:hAnsi="Times New Roman"/>
            <w:rPrChange w:id="2174" w:author="D B" w:date="2015-09-26T23:19:00Z">
              <w:rPr/>
            </w:rPrChange>
          </w:rPr>
          <w:t xml:space="preserve"> Infection in Western Kenya. </w:t>
        </w:r>
        <w:proofErr w:type="spellStart"/>
        <w:r w:rsidRPr="0053592A">
          <w:rPr>
            <w:rFonts w:ascii="Times New Roman" w:hAnsi="Times New Roman"/>
            <w:color w:val="262626"/>
            <w:u w:val="single" w:color="262626"/>
            <w:lang w:val="en-US"/>
            <w:rPrChange w:id="2175"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176"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177" w:author="D B" w:date="2015-09-26T23:19:00Z">
              <w:rPr>
                <w:rFonts w:ascii="Arial" w:hAnsi="Arial" w:cs="Arial"/>
                <w:color w:val="262626"/>
                <w:u w:val="single" w:color="262626"/>
                <w:lang w:val="en-US"/>
              </w:rPr>
            </w:rPrChange>
          </w:rPr>
          <w:t>Negl</w:t>
        </w:r>
        <w:proofErr w:type="spellEnd"/>
        <w:r w:rsidRPr="0053592A">
          <w:rPr>
            <w:rFonts w:ascii="Times New Roman" w:hAnsi="Times New Roman"/>
            <w:color w:val="262626"/>
            <w:u w:val="single" w:color="262626"/>
            <w:lang w:val="en-US"/>
            <w:rPrChange w:id="2178" w:author="D B" w:date="2015-09-26T23:19:00Z">
              <w:rPr>
                <w:rFonts w:ascii="Arial" w:hAnsi="Arial" w:cs="Arial"/>
                <w:color w:val="262626"/>
                <w:u w:val="single" w:color="262626"/>
                <w:lang w:val="en-US"/>
              </w:rPr>
            </w:rPrChange>
          </w:rPr>
          <w:t xml:space="preserve"> Trop Dis.</w:t>
        </w:r>
        <w:r w:rsidRPr="0053592A">
          <w:rPr>
            <w:rFonts w:ascii="Times New Roman" w:hAnsi="Times New Roman"/>
            <w:u w:color="262626"/>
            <w:lang w:val="en-US"/>
            <w:rPrChange w:id="2179" w:author="D B" w:date="2015-09-26T23:19:00Z">
              <w:rPr>
                <w:rFonts w:ascii="Arial" w:hAnsi="Arial" w:cs="Arial"/>
                <w:u w:color="262626"/>
                <w:lang w:val="en-US"/>
              </w:rPr>
            </w:rPrChange>
          </w:rPr>
          <w:t xml:space="preserve"> 2011 Jan 25</w:t>
        </w:r>
        <w:proofErr w:type="gramStart"/>
        <w:r w:rsidRPr="0053592A">
          <w:rPr>
            <w:rFonts w:ascii="Times New Roman" w:hAnsi="Times New Roman"/>
            <w:u w:color="262626"/>
            <w:lang w:val="en-US"/>
            <w:rPrChange w:id="2180" w:author="D B" w:date="2015-09-26T23:19:00Z">
              <w:rPr>
                <w:rFonts w:ascii="Arial" w:hAnsi="Arial" w:cs="Arial"/>
                <w:u w:color="262626"/>
                <w:lang w:val="en-US"/>
              </w:rPr>
            </w:rPrChange>
          </w:rPr>
          <w:t>;5</w:t>
        </w:r>
        <w:proofErr w:type="gramEnd"/>
        <w:r w:rsidRPr="0053592A">
          <w:rPr>
            <w:rFonts w:ascii="Times New Roman" w:hAnsi="Times New Roman"/>
            <w:u w:color="262626"/>
            <w:lang w:val="en-US"/>
            <w:rPrChange w:id="2181" w:author="D B" w:date="2015-09-26T23:19:00Z">
              <w:rPr>
                <w:rFonts w:ascii="Arial" w:hAnsi="Arial" w:cs="Arial"/>
                <w:u w:color="262626"/>
                <w:lang w:val="en-US"/>
              </w:rPr>
            </w:rPrChange>
          </w:rPr>
          <w:t xml:space="preserve">(1):e951. </w:t>
        </w:r>
        <w:proofErr w:type="spellStart"/>
        <w:proofErr w:type="gramStart"/>
        <w:r w:rsidRPr="0053592A">
          <w:rPr>
            <w:rFonts w:ascii="Times New Roman" w:hAnsi="Times New Roman"/>
            <w:u w:color="262626"/>
            <w:lang w:val="en-US"/>
            <w:rPrChange w:id="2182"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183"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184"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185" w:author="D B" w:date="2015-09-26T23:19:00Z">
              <w:rPr>
                <w:rFonts w:ascii="Arial" w:hAnsi="Arial" w:cs="Arial"/>
                <w:u w:color="262626"/>
                <w:lang w:val="en-US"/>
              </w:rPr>
            </w:rPrChange>
          </w:rPr>
          <w:instrText xml:space="preserve"> HYPERLINK "http://dx.doi.org/10.1371/journal.pntd.0000951" </w:instrText>
        </w:r>
        <w:r w:rsidRPr="0053592A">
          <w:rPr>
            <w:rFonts w:ascii="Times New Roman" w:hAnsi="Times New Roman"/>
            <w:u w:color="262626"/>
            <w:lang w:val="en-US"/>
            <w:rPrChange w:id="2186"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187" w:author="D B" w:date="2015-09-26T23:19:00Z">
              <w:rPr>
                <w:rStyle w:val="Hyperlink"/>
                <w:rFonts w:ascii="Arial" w:hAnsi="Arial" w:cs="Arial"/>
                <w:u w:color="262626"/>
                <w:lang w:val="en-US"/>
              </w:rPr>
            </w:rPrChange>
          </w:rPr>
          <w:t>http://dx.doi.org/10.1371/journal.pntd.0000951</w:t>
        </w:r>
        <w:r w:rsidRPr="0053592A">
          <w:rPr>
            <w:rFonts w:ascii="Times New Roman" w:hAnsi="Times New Roman"/>
            <w:u w:color="262626"/>
            <w:lang w:val="en-US"/>
            <w:rPrChange w:id="2188"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189"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190" w:author="D B" w:date="2015-09-26T23:19:00Z">
              <w:rPr>
                <w:rFonts w:ascii="Arial" w:hAnsi="Arial" w:cs="Arial"/>
                <w:color w:val="454545"/>
                <w:lang w:val="en-US"/>
              </w:rPr>
            </w:rPrChange>
          </w:rPr>
          <w:t xml:space="preserve">PMID: 21283613. </w:t>
        </w:r>
      </w:ins>
    </w:p>
    <w:p w14:paraId="7CBF93AB"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191" w:author="D B" w:date="2015-09-26T23:18:00Z"/>
          <w:rFonts w:ascii="Times New Roman" w:hAnsi="Times New Roman"/>
          <w:color w:val="454545"/>
          <w:lang w:val="en-US"/>
          <w:rPrChange w:id="2192" w:author="D B" w:date="2015-09-26T23:19:00Z">
            <w:rPr>
              <w:ins w:id="2193" w:author="D B" w:date="2015-09-26T23:18:00Z"/>
              <w:rFonts w:ascii="Arial" w:hAnsi="Arial" w:cs="Arial"/>
              <w:color w:val="454545"/>
              <w:lang w:val="en-US"/>
            </w:rPr>
          </w:rPrChange>
        </w:rPr>
      </w:pPr>
      <w:ins w:id="2194" w:author="D B" w:date="2015-09-26T23:18:00Z">
        <w:r w:rsidRPr="0053592A">
          <w:rPr>
            <w:rFonts w:ascii="Times New Roman" w:hAnsi="Times New Roman"/>
            <w:rPrChange w:id="2195" w:author="D B" w:date="2015-09-26T23:19:00Z">
              <w:rPr/>
            </w:rPrChange>
          </w:rPr>
          <w:t>Sousa-</w:t>
        </w:r>
        <w:proofErr w:type="spellStart"/>
        <w:r w:rsidRPr="0053592A">
          <w:rPr>
            <w:rFonts w:ascii="Times New Roman" w:hAnsi="Times New Roman"/>
            <w:rPrChange w:id="2196" w:author="D B" w:date="2015-09-26T23:19:00Z">
              <w:rPr/>
            </w:rPrChange>
          </w:rPr>
          <w:t>Figueiredoa</w:t>
        </w:r>
        <w:proofErr w:type="spellEnd"/>
        <w:r w:rsidRPr="0053592A">
          <w:rPr>
            <w:rFonts w:ascii="Times New Roman" w:hAnsi="Times New Roman"/>
            <w:rPrChange w:id="2197" w:author="D B" w:date="2015-09-26T23:19:00Z">
              <w:rPr/>
            </w:rPrChange>
          </w:rPr>
          <w:t xml:space="preserve"> JC, Pleasant J, Day M, </w:t>
        </w:r>
        <w:proofErr w:type="spellStart"/>
        <w:r w:rsidRPr="0053592A">
          <w:rPr>
            <w:rFonts w:ascii="Times New Roman" w:hAnsi="Times New Roman"/>
            <w:rPrChange w:id="2198" w:author="D B" w:date="2015-09-26T23:19:00Z">
              <w:rPr/>
            </w:rPrChange>
          </w:rPr>
          <w:t>Betson</w:t>
        </w:r>
        <w:proofErr w:type="spellEnd"/>
        <w:r w:rsidRPr="0053592A">
          <w:rPr>
            <w:rFonts w:ascii="Times New Roman" w:hAnsi="Times New Roman"/>
            <w:rPrChange w:id="2199" w:author="D B" w:date="2015-09-26T23:19:00Z">
              <w:rPr/>
            </w:rPrChange>
          </w:rPr>
          <w:t xml:space="preserve"> M, </w:t>
        </w:r>
        <w:proofErr w:type="spellStart"/>
        <w:r w:rsidRPr="0053592A">
          <w:rPr>
            <w:rFonts w:ascii="Times New Roman" w:hAnsi="Times New Roman"/>
            <w:rPrChange w:id="2200" w:author="D B" w:date="2015-09-26T23:19:00Z">
              <w:rPr/>
            </w:rPrChange>
          </w:rPr>
          <w:t>Rollinsona</w:t>
        </w:r>
        <w:proofErr w:type="spellEnd"/>
        <w:r w:rsidRPr="0053592A">
          <w:rPr>
            <w:rFonts w:ascii="Times New Roman" w:hAnsi="Times New Roman"/>
            <w:rPrChange w:id="2201" w:author="D B" w:date="2015-09-26T23:19:00Z">
              <w:rPr/>
            </w:rPrChange>
          </w:rPr>
          <w:t xml:space="preserve"> D, Montresor A, </w:t>
        </w:r>
        <w:proofErr w:type="spellStart"/>
        <w:r w:rsidRPr="0053592A">
          <w:rPr>
            <w:rFonts w:ascii="Times New Roman" w:hAnsi="Times New Roman"/>
            <w:rPrChange w:id="2202" w:author="D B" w:date="2015-09-26T23:19:00Z">
              <w:rPr/>
            </w:rPrChange>
          </w:rPr>
          <w:t>Kazibwe</w:t>
        </w:r>
        <w:proofErr w:type="spellEnd"/>
        <w:r w:rsidRPr="0053592A">
          <w:rPr>
            <w:rFonts w:ascii="Times New Roman" w:hAnsi="Times New Roman"/>
            <w:rPrChange w:id="2203" w:author="D B" w:date="2015-09-26T23:19:00Z">
              <w:rPr/>
            </w:rPrChange>
          </w:rPr>
          <w:t xml:space="preserve"> F, </w:t>
        </w:r>
        <w:proofErr w:type="spellStart"/>
        <w:r w:rsidRPr="0053592A">
          <w:rPr>
            <w:rFonts w:ascii="Times New Roman" w:hAnsi="Times New Roman"/>
            <w:rPrChange w:id="2204" w:author="D B" w:date="2015-09-26T23:19:00Z">
              <w:rPr/>
            </w:rPrChange>
          </w:rPr>
          <w:t>Kabatereine</w:t>
        </w:r>
        <w:proofErr w:type="spellEnd"/>
        <w:r w:rsidRPr="0053592A">
          <w:rPr>
            <w:rFonts w:ascii="Times New Roman" w:hAnsi="Times New Roman"/>
            <w:rPrChange w:id="2205" w:author="D B" w:date="2015-09-26T23:19:00Z">
              <w:rPr/>
            </w:rPrChange>
          </w:rPr>
          <w:t xml:space="preserve"> NB, </w:t>
        </w:r>
        <w:proofErr w:type="spellStart"/>
        <w:r w:rsidRPr="0053592A">
          <w:rPr>
            <w:rFonts w:ascii="Times New Roman" w:hAnsi="Times New Roman"/>
            <w:rPrChange w:id="2206" w:author="D B" w:date="2015-09-26T23:19:00Z">
              <w:rPr/>
            </w:rPrChange>
          </w:rPr>
          <w:t>Stothard</w:t>
        </w:r>
        <w:proofErr w:type="spellEnd"/>
        <w:r w:rsidRPr="0053592A">
          <w:rPr>
            <w:rFonts w:ascii="Times New Roman" w:hAnsi="Times New Roman"/>
            <w:rPrChange w:id="2207" w:author="D B" w:date="2015-09-26T23:19:00Z">
              <w:rPr/>
            </w:rPrChange>
          </w:rPr>
          <w:t xml:space="preserve"> JR. Treatment of intestinal schistosomiasis in Ugandan preschool children: best diagnosis, treatment efficacy and side-effects, and an extended praziquantel dosing pole. </w:t>
        </w:r>
        <w:proofErr w:type="spellStart"/>
        <w:r w:rsidRPr="0053592A">
          <w:rPr>
            <w:rFonts w:ascii="Times New Roman" w:hAnsi="Times New Roman"/>
            <w:color w:val="262626"/>
            <w:u w:val="single" w:color="262626"/>
            <w:lang w:val="en-US"/>
            <w:rPrChange w:id="2208" w:author="D B" w:date="2015-09-26T23:19:00Z">
              <w:rPr>
                <w:rFonts w:ascii="Arial" w:hAnsi="Arial" w:cs="Arial"/>
                <w:color w:val="262626"/>
                <w:u w:val="single" w:color="262626"/>
                <w:lang w:val="en-US"/>
              </w:rPr>
            </w:rPrChange>
          </w:rPr>
          <w:t>Int</w:t>
        </w:r>
        <w:proofErr w:type="spellEnd"/>
        <w:r w:rsidRPr="0053592A">
          <w:rPr>
            <w:rFonts w:ascii="Times New Roman" w:hAnsi="Times New Roman"/>
            <w:color w:val="262626"/>
            <w:u w:val="single" w:color="262626"/>
            <w:lang w:val="en-US"/>
            <w:rPrChange w:id="2209" w:author="D B" w:date="2015-09-26T23:19:00Z">
              <w:rPr>
                <w:rFonts w:ascii="Arial" w:hAnsi="Arial" w:cs="Arial"/>
                <w:color w:val="262626"/>
                <w:u w:val="single" w:color="262626"/>
                <w:lang w:val="en-US"/>
              </w:rPr>
            </w:rPrChange>
          </w:rPr>
          <w:t xml:space="preserve"> Health.</w:t>
        </w:r>
        <w:r w:rsidRPr="0053592A">
          <w:rPr>
            <w:rFonts w:ascii="Times New Roman" w:hAnsi="Times New Roman"/>
            <w:u w:color="262626"/>
            <w:lang w:val="en-US"/>
            <w:rPrChange w:id="2210" w:author="D B" w:date="2015-09-26T23:19:00Z">
              <w:rPr>
                <w:rFonts w:ascii="Arial" w:hAnsi="Arial" w:cs="Arial"/>
                <w:u w:color="262626"/>
                <w:lang w:val="en-US"/>
              </w:rPr>
            </w:rPrChange>
          </w:rPr>
          <w:t xml:space="preserve"> 2010 Jun</w:t>
        </w:r>
        <w:proofErr w:type="gramStart"/>
        <w:r w:rsidRPr="0053592A">
          <w:rPr>
            <w:rFonts w:ascii="Times New Roman" w:hAnsi="Times New Roman"/>
            <w:u w:color="262626"/>
            <w:lang w:val="en-US"/>
            <w:rPrChange w:id="2211" w:author="D B" w:date="2015-09-26T23:19:00Z">
              <w:rPr>
                <w:rFonts w:ascii="Arial" w:hAnsi="Arial" w:cs="Arial"/>
                <w:u w:color="262626"/>
                <w:lang w:val="en-US"/>
              </w:rPr>
            </w:rPrChange>
          </w:rPr>
          <w:t>;2</w:t>
        </w:r>
        <w:proofErr w:type="gramEnd"/>
        <w:r w:rsidRPr="0053592A">
          <w:rPr>
            <w:rFonts w:ascii="Times New Roman" w:hAnsi="Times New Roman"/>
            <w:u w:color="262626"/>
            <w:lang w:val="en-US"/>
            <w:rPrChange w:id="2212" w:author="D B" w:date="2015-09-26T23:19:00Z">
              <w:rPr>
                <w:rFonts w:ascii="Arial" w:hAnsi="Arial" w:cs="Arial"/>
                <w:u w:color="262626"/>
                <w:lang w:val="en-US"/>
              </w:rPr>
            </w:rPrChange>
          </w:rPr>
          <w:t xml:space="preserve">(2):103-13. </w:t>
        </w:r>
        <w:proofErr w:type="spellStart"/>
        <w:proofErr w:type="gramStart"/>
        <w:r w:rsidRPr="0053592A">
          <w:rPr>
            <w:rFonts w:ascii="Times New Roman" w:hAnsi="Times New Roman"/>
            <w:u w:color="262626"/>
            <w:lang w:val="en-US"/>
            <w:rPrChange w:id="2213"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214"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215"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216" w:author="D B" w:date="2015-09-26T23:19:00Z">
              <w:rPr>
                <w:rFonts w:ascii="Arial" w:hAnsi="Arial" w:cs="Arial"/>
                <w:u w:color="262626"/>
                <w:lang w:val="en-US"/>
              </w:rPr>
            </w:rPrChange>
          </w:rPr>
          <w:instrText xml:space="preserve"> HYPERLINK "http://dx.doi.org/10.1016/j.inhe.2010.02.003" </w:instrText>
        </w:r>
        <w:r w:rsidRPr="0053592A">
          <w:rPr>
            <w:rFonts w:ascii="Times New Roman" w:hAnsi="Times New Roman"/>
            <w:u w:color="262626"/>
            <w:lang w:val="en-US"/>
            <w:rPrChange w:id="2217"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218" w:author="D B" w:date="2015-09-26T23:19:00Z">
              <w:rPr>
                <w:rStyle w:val="Hyperlink"/>
                <w:rFonts w:ascii="Arial" w:hAnsi="Arial" w:cs="Arial"/>
                <w:u w:color="262626"/>
                <w:lang w:val="en-US"/>
              </w:rPr>
            </w:rPrChange>
          </w:rPr>
          <w:t>http://dx.doi.org/10.1016/j.inhe.2010.02.003</w:t>
        </w:r>
        <w:r w:rsidRPr="0053592A">
          <w:rPr>
            <w:rFonts w:ascii="Times New Roman" w:hAnsi="Times New Roman"/>
            <w:u w:color="262626"/>
            <w:lang w:val="en-US"/>
            <w:rPrChange w:id="2219"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220"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221" w:author="D B" w:date="2015-09-26T23:19:00Z">
              <w:rPr>
                <w:rFonts w:ascii="Arial" w:hAnsi="Arial" w:cs="Arial"/>
                <w:color w:val="454545"/>
                <w:lang w:val="en-US"/>
              </w:rPr>
            </w:rPrChange>
          </w:rPr>
          <w:t xml:space="preserve">PMID: 20640034. </w:t>
        </w:r>
      </w:ins>
    </w:p>
    <w:p w14:paraId="5C90F5CB"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222" w:author="D B" w:date="2015-09-26T23:18:00Z"/>
          <w:rFonts w:ascii="Times New Roman" w:hAnsi="Times New Roman"/>
          <w:color w:val="454545"/>
          <w:lang w:val="en-US"/>
          <w:rPrChange w:id="2223" w:author="D B" w:date="2015-09-26T23:19:00Z">
            <w:rPr>
              <w:ins w:id="2224" w:author="D B" w:date="2015-09-26T23:18:00Z"/>
              <w:rFonts w:ascii="Arial" w:hAnsi="Arial" w:cs="Arial"/>
              <w:color w:val="454545"/>
              <w:lang w:val="en-US"/>
            </w:rPr>
          </w:rPrChange>
        </w:rPr>
      </w:pPr>
      <w:ins w:id="2225" w:author="D B" w:date="2015-09-26T23:18:00Z">
        <w:r w:rsidRPr="0053592A">
          <w:rPr>
            <w:rFonts w:ascii="Times New Roman" w:hAnsi="Times New Roman"/>
            <w:rPrChange w:id="2226" w:author="D B" w:date="2015-09-26T23:19:00Z">
              <w:rPr/>
            </w:rPrChange>
          </w:rPr>
          <w:t>Sousa-</w:t>
        </w:r>
        <w:proofErr w:type="spellStart"/>
        <w:r w:rsidRPr="0053592A">
          <w:rPr>
            <w:rFonts w:ascii="Times New Roman" w:hAnsi="Times New Roman"/>
            <w:rPrChange w:id="2227" w:author="D B" w:date="2015-09-26T23:19:00Z">
              <w:rPr/>
            </w:rPrChange>
          </w:rPr>
          <w:t>Figueiredo</w:t>
        </w:r>
        <w:proofErr w:type="spellEnd"/>
        <w:r w:rsidRPr="0053592A">
          <w:rPr>
            <w:rFonts w:ascii="Times New Roman" w:hAnsi="Times New Roman"/>
            <w:rPrChange w:id="2228" w:author="D B" w:date="2015-09-26T23:19:00Z">
              <w:rPr/>
            </w:rPrChange>
          </w:rPr>
          <w:t xml:space="preserve"> JC, </w:t>
        </w:r>
        <w:proofErr w:type="spellStart"/>
        <w:r w:rsidRPr="0053592A">
          <w:rPr>
            <w:rFonts w:ascii="Times New Roman" w:hAnsi="Times New Roman"/>
            <w:rPrChange w:id="2229" w:author="D B" w:date="2015-09-26T23:19:00Z">
              <w:rPr/>
            </w:rPrChange>
          </w:rPr>
          <w:t>Betson</w:t>
        </w:r>
        <w:proofErr w:type="spellEnd"/>
        <w:r w:rsidRPr="0053592A">
          <w:rPr>
            <w:rFonts w:ascii="Times New Roman" w:hAnsi="Times New Roman"/>
            <w:rPrChange w:id="2230" w:author="D B" w:date="2015-09-26T23:19:00Z">
              <w:rPr/>
            </w:rPrChange>
          </w:rPr>
          <w:t xml:space="preserve"> M, </w:t>
        </w:r>
        <w:proofErr w:type="spellStart"/>
        <w:r w:rsidRPr="0053592A">
          <w:rPr>
            <w:rFonts w:ascii="Times New Roman" w:hAnsi="Times New Roman"/>
            <w:rPrChange w:id="2231" w:author="D B" w:date="2015-09-26T23:19:00Z">
              <w:rPr/>
            </w:rPrChange>
          </w:rPr>
          <w:t>Kabatereine</w:t>
        </w:r>
        <w:proofErr w:type="spellEnd"/>
        <w:r w:rsidRPr="0053592A">
          <w:rPr>
            <w:rFonts w:ascii="Times New Roman" w:hAnsi="Times New Roman"/>
            <w:rPrChange w:id="2232" w:author="D B" w:date="2015-09-26T23:19:00Z">
              <w:rPr/>
            </w:rPrChange>
          </w:rPr>
          <w:t xml:space="preserve"> NB, </w:t>
        </w:r>
        <w:proofErr w:type="spellStart"/>
        <w:r w:rsidRPr="0053592A">
          <w:rPr>
            <w:rFonts w:ascii="Times New Roman" w:hAnsi="Times New Roman"/>
            <w:rPrChange w:id="2233" w:author="D B" w:date="2015-09-26T23:19:00Z">
              <w:rPr/>
            </w:rPrChange>
          </w:rPr>
          <w:t>Stothard</w:t>
        </w:r>
        <w:proofErr w:type="spellEnd"/>
        <w:r w:rsidRPr="0053592A">
          <w:rPr>
            <w:rFonts w:ascii="Times New Roman" w:hAnsi="Times New Roman"/>
            <w:rPrChange w:id="2234" w:author="D B" w:date="2015-09-26T23:19:00Z">
              <w:rPr/>
            </w:rPrChange>
          </w:rPr>
          <w:t xml:space="preserve"> JR. The urine circulating cathodic antigen (CCA) dipstick: a valid substitute for microscopy for mapping and point-of-care diagnosis of intestinal schistosomiasis. </w:t>
        </w:r>
        <w:proofErr w:type="spellStart"/>
        <w:r w:rsidRPr="0053592A">
          <w:rPr>
            <w:rFonts w:ascii="Times New Roman" w:hAnsi="Times New Roman"/>
            <w:color w:val="262626"/>
            <w:u w:val="single" w:color="262626"/>
            <w:lang w:val="en-US"/>
            <w:rPrChange w:id="2235"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236"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237" w:author="D B" w:date="2015-09-26T23:19:00Z">
              <w:rPr>
                <w:rFonts w:ascii="Arial" w:hAnsi="Arial" w:cs="Arial"/>
                <w:color w:val="262626"/>
                <w:u w:val="single" w:color="262626"/>
                <w:lang w:val="en-US"/>
              </w:rPr>
            </w:rPrChange>
          </w:rPr>
          <w:t>Negl</w:t>
        </w:r>
        <w:proofErr w:type="spellEnd"/>
        <w:r w:rsidRPr="0053592A">
          <w:rPr>
            <w:rFonts w:ascii="Times New Roman" w:hAnsi="Times New Roman"/>
            <w:color w:val="262626"/>
            <w:u w:val="single" w:color="262626"/>
            <w:lang w:val="en-US"/>
            <w:rPrChange w:id="2238" w:author="D B" w:date="2015-09-26T23:19:00Z">
              <w:rPr>
                <w:rFonts w:ascii="Arial" w:hAnsi="Arial" w:cs="Arial"/>
                <w:color w:val="262626"/>
                <w:u w:val="single" w:color="262626"/>
                <w:lang w:val="en-US"/>
              </w:rPr>
            </w:rPrChange>
          </w:rPr>
          <w:t xml:space="preserve"> Trop Dis.</w:t>
        </w:r>
        <w:r w:rsidRPr="0053592A">
          <w:rPr>
            <w:rFonts w:ascii="Times New Roman" w:hAnsi="Times New Roman"/>
            <w:u w:color="262626"/>
            <w:lang w:val="en-US"/>
            <w:rPrChange w:id="2239" w:author="D B" w:date="2015-09-26T23:19:00Z">
              <w:rPr>
                <w:rFonts w:ascii="Arial" w:hAnsi="Arial" w:cs="Arial"/>
                <w:u w:color="262626"/>
                <w:lang w:val="en-US"/>
              </w:rPr>
            </w:rPrChange>
          </w:rPr>
          <w:t xml:space="preserve"> 2013</w:t>
        </w:r>
        <w:proofErr w:type="gramStart"/>
        <w:r w:rsidRPr="0053592A">
          <w:rPr>
            <w:rFonts w:ascii="Times New Roman" w:hAnsi="Times New Roman"/>
            <w:u w:color="262626"/>
            <w:lang w:val="en-US"/>
            <w:rPrChange w:id="2240" w:author="D B" w:date="2015-09-26T23:19:00Z">
              <w:rPr>
                <w:rFonts w:ascii="Arial" w:hAnsi="Arial" w:cs="Arial"/>
                <w:u w:color="262626"/>
                <w:lang w:val="en-US"/>
              </w:rPr>
            </w:rPrChange>
          </w:rPr>
          <w:t>;7</w:t>
        </w:r>
        <w:proofErr w:type="gramEnd"/>
        <w:r w:rsidRPr="0053592A">
          <w:rPr>
            <w:rFonts w:ascii="Times New Roman" w:hAnsi="Times New Roman"/>
            <w:u w:color="262626"/>
            <w:lang w:val="en-US"/>
            <w:rPrChange w:id="2241" w:author="D B" w:date="2015-09-26T23:19:00Z">
              <w:rPr>
                <w:rFonts w:ascii="Arial" w:hAnsi="Arial" w:cs="Arial"/>
                <w:u w:color="262626"/>
                <w:lang w:val="en-US"/>
              </w:rPr>
            </w:rPrChange>
          </w:rPr>
          <w:t xml:space="preserve">(1):e2008. </w:t>
        </w:r>
        <w:proofErr w:type="spellStart"/>
        <w:proofErr w:type="gramStart"/>
        <w:r w:rsidRPr="0053592A">
          <w:rPr>
            <w:rFonts w:ascii="Times New Roman" w:hAnsi="Times New Roman"/>
            <w:u w:color="262626"/>
            <w:lang w:val="en-US"/>
            <w:rPrChange w:id="2242"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243"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244"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245" w:author="D B" w:date="2015-09-26T23:19:00Z">
              <w:rPr>
                <w:rFonts w:ascii="Arial" w:hAnsi="Arial" w:cs="Arial"/>
                <w:u w:color="262626"/>
                <w:lang w:val="en-US"/>
              </w:rPr>
            </w:rPrChange>
          </w:rPr>
          <w:instrText xml:space="preserve"> HYPERLINK "http://dx.doi.org/10.1371/journal.pntd.0002008" </w:instrText>
        </w:r>
        <w:r w:rsidRPr="0053592A">
          <w:rPr>
            <w:rFonts w:ascii="Times New Roman" w:hAnsi="Times New Roman"/>
            <w:u w:color="262626"/>
            <w:lang w:val="en-US"/>
            <w:rPrChange w:id="2246"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247" w:author="D B" w:date="2015-09-26T23:19:00Z">
              <w:rPr>
                <w:rStyle w:val="Hyperlink"/>
                <w:rFonts w:ascii="Arial" w:hAnsi="Arial" w:cs="Arial"/>
                <w:u w:color="262626"/>
                <w:lang w:val="en-US"/>
              </w:rPr>
            </w:rPrChange>
          </w:rPr>
          <w:t>http://dx.doi.org/10.1371/journal.pntd.0002008</w:t>
        </w:r>
        <w:r w:rsidRPr="0053592A">
          <w:rPr>
            <w:rFonts w:ascii="Times New Roman" w:hAnsi="Times New Roman"/>
            <w:u w:color="262626"/>
            <w:lang w:val="en-US"/>
            <w:rPrChange w:id="2248"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249"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250" w:author="D B" w:date="2015-09-26T23:19:00Z">
              <w:rPr>
                <w:rFonts w:ascii="Arial" w:hAnsi="Arial" w:cs="Arial"/>
                <w:color w:val="454545"/>
                <w:lang w:val="en-US"/>
              </w:rPr>
            </w:rPrChange>
          </w:rPr>
          <w:t xml:space="preserve">PMID: 23359826. </w:t>
        </w:r>
      </w:ins>
    </w:p>
    <w:p w14:paraId="40324217"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251" w:author="D B" w:date="2015-09-26T23:18:00Z"/>
          <w:rFonts w:ascii="Times New Roman" w:hAnsi="Times New Roman"/>
          <w:color w:val="454545"/>
          <w:lang w:val="en-US"/>
          <w:rPrChange w:id="2252" w:author="D B" w:date="2015-09-26T23:19:00Z">
            <w:rPr>
              <w:ins w:id="2253" w:author="D B" w:date="2015-09-26T23:18:00Z"/>
              <w:rFonts w:ascii="Arial" w:hAnsi="Arial" w:cs="Arial"/>
              <w:color w:val="454545"/>
              <w:lang w:val="en-US"/>
            </w:rPr>
          </w:rPrChange>
        </w:rPr>
      </w:pPr>
      <w:proofErr w:type="spellStart"/>
      <w:ins w:id="2254" w:author="D B" w:date="2015-09-26T23:18:00Z">
        <w:r w:rsidRPr="0053592A">
          <w:rPr>
            <w:rFonts w:ascii="Times New Roman" w:hAnsi="Times New Roman"/>
            <w:rPrChange w:id="2255" w:author="D B" w:date="2015-09-26T23:19:00Z">
              <w:rPr/>
            </w:rPrChange>
          </w:rPr>
          <w:t>Standley</w:t>
        </w:r>
        <w:proofErr w:type="spellEnd"/>
        <w:r w:rsidRPr="0053592A">
          <w:rPr>
            <w:rFonts w:ascii="Times New Roman" w:hAnsi="Times New Roman"/>
            <w:rPrChange w:id="2256" w:author="D B" w:date="2015-09-26T23:19:00Z">
              <w:rPr/>
            </w:rPrChange>
          </w:rPr>
          <w:t xml:space="preserve"> CJ, </w:t>
        </w:r>
        <w:proofErr w:type="spellStart"/>
        <w:r w:rsidRPr="0053592A">
          <w:rPr>
            <w:rFonts w:ascii="Times New Roman" w:hAnsi="Times New Roman"/>
            <w:rPrChange w:id="2257" w:author="D B" w:date="2015-09-26T23:19:00Z">
              <w:rPr/>
            </w:rPrChange>
          </w:rPr>
          <w:t>Lwambo</w:t>
        </w:r>
        <w:proofErr w:type="spellEnd"/>
        <w:r w:rsidRPr="0053592A">
          <w:rPr>
            <w:rFonts w:ascii="Times New Roman" w:hAnsi="Times New Roman"/>
            <w:rPrChange w:id="2258" w:author="D B" w:date="2015-09-26T23:19:00Z">
              <w:rPr/>
            </w:rPrChange>
          </w:rPr>
          <w:t xml:space="preserve">, NJS Lange CN, </w:t>
        </w:r>
        <w:proofErr w:type="spellStart"/>
        <w:r w:rsidRPr="0053592A">
          <w:rPr>
            <w:rFonts w:ascii="Times New Roman" w:hAnsi="Times New Roman"/>
            <w:rPrChange w:id="2259" w:author="D B" w:date="2015-09-26T23:19:00Z">
              <w:rPr/>
            </w:rPrChange>
          </w:rPr>
          <w:t>Kariuki</w:t>
        </w:r>
        <w:proofErr w:type="spellEnd"/>
        <w:r w:rsidRPr="0053592A">
          <w:rPr>
            <w:rFonts w:ascii="Times New Roman" w:hAnsi="Times New Roman"/>
            <w:rPrChange w:id="2260" w:author="D B" w:date="2015-09-26T23:19:00Z">
              <w:rPr/>
            </w:rPrChange>
          </w:rPr>
          <w:t xml:space="preserve"> HC, </w:t>
        </w:r>
        <w:proofErr w:type="spellStart"/>
        <w:r w:rsidRPr="0053592A">
          <w:rPr>
            <w:rFonts w:ascii="Times New Roman" w:hAnsi="Times New Roman"/>
            <w:rPrChange w:id="2261" w:author="D B" w:date="2015-09-26T23:19:00Z">
              <w:rPr/>
            </w:rPrChange>
          </w:rPr>
          <w:t>Adriko</w:t>
        </w:r>
        <w:proofErr w:type="spellEnd"/>
        <w:r w:rsidRPr="0053592A">
          <w:rPr>
            <w:rFonts w:ascii="Times New Roman" w:hAnsi="Times New Roman"/>
            <w:rPrChange w:id="2262" w:author="D B" w:date="2015-09-26T23:19:00Z">
              <w:rPr/>
            </w:rPrChange>
          </w:rPr>
          <w:t xml:space="preserve"> M, </w:t>
        </w:r>
        <w:proofErr w:type="spellStart"/>
        <w:r w:rsidRPr="0053592A">
          <w:rPr>
            <w:rFonts w:ascii="Times New Roman" w:hAnsi="Times New Roman"/>
            <w:rPrChange w:id="2263" w:author="D B" w:date="2015-09-26T23:19:00Z">
              <w:rPr/>
            </w:rPrChange>
          </w:rPr>
          <w:t>Stothard</w:t>
        </w:r>
        <w:proofErr w:type="spellEnd"/>
        <w:r w:rsidRPr="0053592A">
          <w:rPr>
            <w:rFonts w:ascii="Times New Roman" w:hAnsi="Times New Roman"/>
            <w:rPrChange w:id="2264" w:author="D B" w:date="2015-09-26T23:19:00Z">
              <w:rPr/>
            </w:rPrChange>
          </w:rPr>
          <w:t xml:space="preserve"> JR. Performance of circulating cathodic antigen (CCA) urine-dipsticks for rapid detection of intestinal schistosomiasis in schoolchildren from shoreline communities of Lake Victoria. Parasites &amp; Vectors 2010</w:t>
        </w:r>
        <w:proofErr w:type="gramStart"/>
        <w:r w:rsidRPr="0053592A">
          <w:rPr>
            <w:rFonts w:ascii="Times New Roman" w:hAnsi="Times New Roman"/>
            <w:rPrChange w:id="2265" w:author="D B" w:date="2015-09-26T23:19:00Z">
              <w:rPr/>
            </w:rPrChange>
          </w:rPr>
          <w:t>;3:7</w:t>
        </w:r>
        <w:proofErr w:type="gramEnd"/>
        <w:r w:rsidRPr="0053592A">
          <w:rPr>
            <w:rFonts w:ascii="Times New Roman" w:hAnsi="Times New Roman"/>
            <w:rPrChange w:id="2266" w:author="D B" w:date="2015-09-26T23:19:00Z">
              <w:rPr/>
            </w:rPrChange>
          </w:rPr>
          <w:t xml:space="preserve">. </w:t>
        </w:r>
        <w:proofErr w:type="spellStart"/>
        <w:r w:rsidRPr="0053592A">
          <w:rPr>
            <w:rFonts w:ascii="Times New Roman" w:hAnsi="Times New Roman"/>
            <w:color w:val="262626"/>
            <w:u w:val="single" w:color="262626"/>
            <w:lang w:val="en-US"/>
            <w:rPrChange w:id="2267" w:author="D B" w:date="2015-09-26T23:19:00Z">
              <w:rPr>
                <w:rFonts w:ascii="Arial" w:hAnsi="Arial" w:cs="Arial"/>
                <w:color w:val="262626"/>
                <w:u w:val="single" w:color="262626"/>
                <w:lang w:val="en-US"/>
              </w:rPr>
            </w:rPrChange>
          </w:rPr>
          <w:t>Parasit</w:t>
        </w:r>
        <w:proofErr w:type="spellEnd"/>
        <w:r w:rsidRPr="0053592A">
          <w:rPr>
            <w:rFonts w:ascii="Times New Roman" w:hAnsi="Times New Roman"/>
            <w:color w:val="262626"/>
            <w:u w:val="single" w:color="262626"/>
            <w:lang w:val="en-US"/>
            <w:rPrChange w:id="2268" w:author="D B" w:date="2015-09-26T23:19:00Z">
              <w:rPr>
                <w:rFonts w:ascii="Arial" w:hAnsi="Arial" w:cs="Arial"/>
                <w:color w:val="262626"/>
                <w:u w:val="single" w:color="262626"/>
                <w:lang w:val="en-US"/>
              </w:rPr>
            </w:rPrChange>
          </w:rPr>
          <w:t xml:space="preserve"> Vectors.</w:t>
        </w:r>
        <w:r w:rsidRPr="0053592A">
          <w:rPr>
            <w:rFonts w:ascii="Times New Roman" w:hAnsi="Times New Roman"/>
            <w:u w:color="262626"/>
            <w:lang w:val="en-US"/>
            <w:rPrChange w:id="2269" w:author="D B" w:date="2015-09-26T23:19:00Z">
              <w:rPr>
                <w:rFonts w:ascii="Arial" w:hAnsi="Arial" w:cs="Arial"/>
                <w:u w:color="262626"/>
                <w:lang w:val="en-US"/>
              </w:rPr>
            </w:rPrChange>
          </w:rPr>
          <w:t xml:space="preserve"> 2010 Feb 5</w:t>
        </w:r>
        <w:proofErr w:type="gramStart"/>
        <w:r w:rsidRPr="0053592A">
          <w:rPr>
            <w:rFonts w:ascii="Times New Roman" w:hAnsi="Times New Roman"/>
            <w:u w:color="262626"/>
            <w:lang w:val="en-US"/>
            <w:rPrChange w:id="2270" w:author="D B" w:date="2015-09-26T23:19:00Z">
              <w:rPr>
                <w:rFonts w:ascii="Arial" w:hAnsi="Arial" w:cs="Arial"/>
                <w:u w:color="262626"/>
                <w:lang w:val="en-US"/>
              </w:rPr>
            </w:rPrChange>
          </w:rPr>
          <w:t>;3</w:t>
        </w:r>
        <w:proofErr w:type="gramEnd"/>
        <w:r w:rsidRPr="0053592A">
          <w:rPr>
            <w:rFonts w:ascii="Times New Roman" w:hAnsi="Times New Roman"/>
            <w:u w:color="262626"/>
            <w:lang w:val="en-US"/>
            <w:rPrChange w:id="2271" w:author="D B" w:date="2015-09-26T23:19:00Z">
              <w:rPr>
                <w:rFonts w:ascii="Arial" w:hAnsi="Arial" w:cs="Arial"/>
                <w:u w:color="262626"/>
                <w:lang w:val="en-US"/>
              </w:rPr>
            </w:rPrChange>
          </w:rPr>
          <w:t xml:space="preserve">(1):7. </w:t>
        </w:r>
        <w:proofErr w:type="spellStart"/>
        <w:proofErr w:type="gramStart"/>
        <w:r w:rsidRPr="0053592A">
          <w:rPr>
            <w:rFonts w:ascii="Times New Roman" w:hAnsi="Times New Roman"/>
            <w:color w:val="373838"/>
            <w:lang w:val="en-US"/>
            <w:rPrChange w:id="2272" w:author="D B" w:date="2015-09-26T23:19:00Z">
              <w:rPr>
                <w:rFonts w:ascii="Verdana" w:hAnsi="Verdana" w:cs="Verdana"/>
                <w:color w:val="373838"/>
                <w:lang w:val="en-US"/>
              </w:rPr>
            </w:rPrChange>
          </w:rPr>
          <w:t>doi</w:t>
        </w:r>
        <w:proofErr w:type="spellEnd"/>
        <w:proofErr w:type="gramEnd"/>
        <w:r w:rsidRPr="0053592A">
          <w:rPr>
            <w:rFonts w:ascii="Times New Roman" w:hAnsi="Times New Roman"/>
            <w:color w:val="373838"/>
            <w:lang w:val="en-US"/>
            <w:rPrChange w:id="2273" w:author="D B" w:date="2015-09-26T23:19:00Z">
              <w:rPr>
                <w:rFonts w:ascii="Verdana" w:hAnsi="Verdana" w:cs="Verdana"/>
                <w:color w:val="373838"/>
                <w:lang w:val="en-US"/>
              </w:rPr>
            </w:rPrChange>
          </w:rPr>
          <w:t xml:space="preserve">: </w:t>
        </w:r>
        <w:r w:rsidRPr="0053592A">
          <w:rPr>
            <w:rFonts w:ascii="Times New Roman" w:hAnsi="Times New Roman"/>
            <w:color w:val="373838"/>
            <w:lang w:val="en-US"/>
            <w:rPrChange w:id="2274" w:author="D B" w:date="2015-09-26T23:19:00Z">
              <w:rPr>
                <w:rFonts w:ascii="Verdana" w:hAnsi="Verdana" w:cs="Verdana"/>
                <w:color w:val="373838"/>
                <w:lang w:val="en-US"/>
              </w:rPr>
            </w:rPrChange>
          </w:rPr>
          <w:fldChar w:fldCharType="begin"/>
        </w:r>
        <w:r w:rsidRPr="0053592A">
          <w:rPr>
            <w:rFonts w:ascii="Times New Roman" w:hAnsi="Times New Roman"/>
            <w:color w:val="373838"/>
            <w:lang w:val="en-US"/>
            <w:rPrChange w:id="2275" w:author="D B" w:date="2015-09-26T23:19:00Z">
              <w:rPr>
                <w:rFonts w:ascii="Verdana" w:hAnsi="Verdana" w:cs="Verdana"/>
                <w:color w:val="373838"/>
                <w:lang w:val="en-US"/>
              </w:rPr>
            </w:rPrChange>
          </w:rPr>
          <w:instrText xml:space="preserve"> HYPERLINK "http://dx.doi.org/10.1186/1756-3305-3-7" </w:instrText>
        </w:r>
        <w:r w:rsidRPr="0053592A">
          <w:rPr>
            <w:rFonts w:ascii="Times New Roman" w:hAnsi="Times New Roman"/>
            <w:color w:val="373838"/>
            <w:lang w:val="en-US"/>
            <w:rPrChange w:id="2276" w:author="D B" w:date="2015-09-26T23:19:00Z">
              <w:rPr>
                <w:rFonts w:ascii="Verdana" w:hAnsi="Verdana" w:cs="Verdana"/>
                <w:color w:val="373838"/>
                <w:lang w:val="en-US"/>
              </w:rPr>
            </w:rPrChange>
          </w:rPr>
          <w:fldChar w:fldCharType="separate"/>
        </w:r>
        <w:r w:rsidRPr="0053592A">
          <w:rPr>
            <w:rStyle w:val="Hyperlink"/>
            <w:rFonts w:ascii="Times New Roman" w:hAnsi="Times New Roman"/>
            <w:lang w:val="en-US"/>
            <w:rPrChange w:id="2277" w:author="D B" w:date="2015-09-26T23:19:00Z">
              <w:rPr>
                <w:rStyle w:val="Hyperlink"/>
                <w:rFonts w:ascii="Verdana" w:hAnsi="Verdana" w:cs="Verdana"/>
                <w:lang w:val="en-US"/>
              </w:rPr>
            </w:rPrChange>
          </w:rPr>
          <w:t>http://dx.doi.org/10.1186/1756-3305-3-7</w:t>
        </w:r>
        <w:r w:rsidRPr="0053592A">
          <w:rPr>
            <w:rFonts w:ascii="Times New Roman" w:hAnsi="Times New Roman"/>
            <w:color w:val="373838"/>
            <w:lang w:val="en-US"/>
            <w:rPrChange w:id="2278" w:author="D B" w:date="2015-09-26T23:19:00Z">
              <w:rPr>
                <w:rFonts w:ascii="Verdana" w:hAnsi="Verdana" w:cs="Verdana"/>
                <w:color w:val="373838"/>
                <w:lang w:val="en-US"/>
              </w:rPr>
            </w:rPrChange>
          </w:rPr>
          <w:fldChar w:fldCharType="end"/>
        </w:r>
        <w:r w:rsidRPr="0053592A">
          <w:rPr>
            <w:rFonts w:ascii="Times New Roman" w:hAnsi="Times New Roman"/>
            <w:color w:val="373838"/>
            <w:lang w:val="en-US"/>
            <w:rPrChange w:id="2279" w:author="D B" w:date="2015-09-26T23:19:00Z">
              <w:rPr>
                <w:rFonts w:ascii="Verdana" w:hAnsi="Verdana" w:cs="Verdana"/>
                <w:color w:val="373838"/>
                <w:lang w:val="en-US"/>
              </w:rPr>
            </w:rPrChange>
          </w:rPr>
          <w:t>.</w:t>
        </w:r>
        <w:r w:rsidRPr="0053592A">
          <w:rPr>
            <w:rFonts w:ascii="Times New Roman" w:hAnsi="Times New Roman"/>
            <w:u w:color="262626"/>
            <w:lang w:val="en-US"/>
            <w:rPrChange w:id="2280"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281" w:author="D B" w:date="2015-09-26T23:19:00Z">
              <w:rPr>
                <w:rFonts w:ascii="Arial" w:hAnsi="Arial" w:cs="Arial"/>
                <w:color w:val="454545"/>
                <w:lang w:val="en-US"/>
              </w:rPr>
            </w:rPrChange>
          </w:rPr>
          <w:t xml:space="preserve">PMID: 20181101. </w:t>
        </w:r>
      </w:ins>
    </w:p>
    <w:p w14:paraId="631E41EC"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282" w:author="D B" w:date="2015-09-26T23:18:00Z"/>
          <w:rFonts w:ascii="Times New Roman" w:hAnsi="Times New Roman"/>
          <w:color w:val="454545"/>
          <w:lang w:val="en-US"/>
          <w:rPrChange w:id="2283" w:author="D B" w:date="2015-09-26T23:19:00Z">
            <w:rPr>
              <w:ins w:id="2284" w:author="D B" w:date="2015-09-26T23:18:00Z"/>
              <w:rFonts w:ascii="Arial" w:hAnsi="Arial" w:cs="Arial"/>
              <w:color w:val="454545"/>
              <w:lang w:val="en-US"/>
            </w:rPr>
          </w:rPrChange>
        </w:rPr>
      </w:pPr>
      <w:proofErr w:type="spellStart"/>
      <w:ins w:id="2285" w:author="D B" w:date="2015-09-26T23:18:00Z">
        <w:r w:rsidRPr="0053592A">
          <w:rPr>
            <w:rFonts w:ascii="Times New Roman" w:hAnsi="Times New Roman"/>
            <w:rPrChange w:id="2286" w:author="D B" w:date="2015-09-26T23:19:00Z">
              <w:rPr/>
            </w:rPrChange>
          </w:rPr>
          <w:t>Speich</w:t>
        </w:r>
        <w:proofErr w:type="spellEnd"/>
        <w:r w:rsidRPr="0053592A">
          <w:rPr>
            <w:rFonts w:ascii="Times New Roman" w:hAnsi="Times New Roman"/>
            <w:rPrChange w:id="2287" w:author="D B" w:date="2015-09-26T23:19:00Z">
              <w:rPr/>
            </w:rPrChange>
          </w:rPr>
          <w:t xml:space="preserve"> B, </w:t>
        </w:r>
        <w:proofErr w:type="spellStart"/>
        <w:r w:rsidRPr="0053592A">
          <w:rPr>
            <w:rFonts w:ascii="Times New Roman" w:hAnsi="Times New Roman"/>
            <w:rPrChange w:id="2288" w:author="D B" w:date="2015-09-26T23:19:00Z">
              <w:rPr/>
            </w:rPrChange>
          </w:rPr>
          <w:t>Knopp</w:t>
        </w:r>
        <w:proofErr w:type="spellEnd"/>
        <w:r w:rsidRPr="0053592A">
          <w:rPr>
            <w:rFonts w:ascii="Times New Roman" w:hAnsi="Times New Roman"/>
            <w:rPrChange w:id="2289" w:author="D B" w:date="2015-09-26T23:19:00Z">
              <w:rPr/>
            </w:rPrChange>
          </w:rPr>
          <w:t xml:space="preserve"> S, Mohammed KA, </w:t>
        </w:r>
        <w:proofErr w:type="spellStart"/>
        <w:r w:rsidRPr="0053592A">
          <w:rPr>
            <w:rFonts w:ascii="Times New Roman" w:hAnsi="Times New Roman"/>
            <w:rPrChange w:id="2290" w:author="D B" w:date="2015-09-26T23:19:00Z">
              <w:rPr/>
            </w:rPrChange>
          </w:rPr>
          <w:t>Khamis</w:t>
        </w:r>
        <w:proofErr w:type="spellEnd"/>
        <w:r w:rsidRPr="0053592A">
          <w:rPr>
            <w:rFonts w:ascii="Times New Roman" w:hAnsi="Times New Roman"/>
            <w:rPrChange w:id="2291" w:author="D B" w:date="2015-09-26T23:19:00Z">
              <w:rPr/>
            </w:rPrChange>
          </w:rPr>
          <w:t xml:space="preserve"> IS, Rinaldi L, </w:t>
        </w:r>
        <w:proofErr w:type="spellStart"/>
        <w:r w:rsidRPr="0053592A">
          <w:rPr>
            <w:rFonts w:ascii="Times New Roman" w:hAnsi="Times New Roman"/>
            <w:rPrChange w:id="2292" w:author="D B" w:date="2015-09-26T23:19:00Z">
              <w:rPr/>
            </w:rPrChange>
          </w:rPr>
          <w:t>Cringoli</w:t>
        </w:r>
        <w:proofErr w:type="spellEnd"/>
        <w:r w:rsidRPr="0053592A">
          <w:rPr>
            <w:rFonts w:ascii="Times New Roman" w:hAnsi="Times New Roman"/>
            <w:rPrChange w:id="2293" w:author="D B" w:date="2015-09-26T23:19:00Z">
              <w:rPr/>
            </w:rPrChange>
          </w:rPr>
          <w:t xml:space="preserve"> G, </w:t>
        </w:r>
        <w:proofErr w:type="spellStart"/>
        <w:r w:rsidRPr="0053592A">
          <w:rPr>
            <w:rFonts w:ascii="Times New Roman" w:hAnsi="Times New Roman"/>
            <w:rPrChange w:id="2294" w:author="D B" w:date="2015-09-26T23:19:00Z">
              <w:rPr/>
            </w:rPrChange>
          </w:rPr>
          <w:t>Rollinson</w:t>
        </w:r>
        <w:proofErr w:type="spellEnd"/>
        <w:r w:rsidRPr="0053592A">
          <w:rPr>
            <w:rFonts w:ascii="Times New Roman" w:hAnsi="Times New Roman"/>
            <w:rPrChange w:id="2295" w:author="D B" w:date="2015-09-26T23:19:00Z">
              <w:rPr/>
            </w:rPrChange>
          </w:rPr>
          <w:t xml:space="preserve"> D, </w:t>
        </w:r>
        <w:proofErr w:type="spellStart"/>
        <w:r w:rsidRPr="0053592A">
          <w:rPr>
            <w:rFonts w:ascii="Times New Roman" w:hAnsi="Times New Roman"/>
            <w:rPrChange w:id="2296" w:author="D B" w:date="2015-09-26T23:19:00Z">
              <w:rPr/>
            </w:rPrChange>
          </w:rPr>
          <w:t>Utzinger</w:t>
        </w:r>
        <w:proofErr w:type="spellEnd"/>
        <w:r w:rsidRPr="0053592A">
          <w:rPr>
            <w:rFonts w:ascii="Times New Roman" w:hAnsi="Times New Roman"/>
            <w:rPrChange w:id="2297" w:author="D B" w:date="2015-09-26T23:19:00Z">
              <w:rPr/>
            </w:rPrChange>
          </w:rPr>
          <w:t xml:space="preserve"> J. Comparative cost assessment of the Kato-Katz and FLOTAC techniques for soil-transmitted helminth diagnosis in epidemiological surveys. </w:t>
        </w:r>
        <w:proofErr w:type="spellStart"/>
        <w:r w:rsidRPr="0053592A">
          <w:rPr>
            <w:rFonts w:ascii="Times New Roman" w:hAnsi="Times New Roman"/>
            <w:color w:val="262626"/>
            <w:u w:val="single" w:color="262626"/>
            <w:lang w:val="en-US"/>
            <w:rPrChange w:id="2298" w:author="D B" w:date="2015-09-26T23:19:00Z">
              <w:rPr>
                <w:rFonts w:ascii="Arial" w:hAnsi="Arial" w:cs="Arial"/>
                <w:color w:val="262626"/>
                <w:u w:val="single" w:color="262626"/>
                <w:lang w:val="en-US"/>
              </w:rPr>
            </w:rPrChange>
          </w:rPr>
          <w:t>Parasit</w:t>
        </w:r>
        <w:proofErr w:type="spellEnd"/>
        <w:r w:rsidRPr="0053592A">
          <w:rPr>
            <w:rFonts w:ascii="Times New Roman" w:hAnsi="Times New Roman"/>
            <w:color w:val="262626"/>
            <w:u w:val="single" w:color="262626"/>
            <w:lang w:val="en-US"/>
            <w:rPrChange w:id="2299" w:author="D B" w:date="2015-09-26T23:19:00Z">
              <w:rPr>
                <w:rFonts w:ascii="Arial" w:hAnsi="Arial" w:cs="Arial"/>
                <w:color w:val="262626"/>
                <w:u w:val="single" w:color="262626"/>
                <w:lang w:val="en-US"/>
              </w:rPr>
            </w:rPrChange>
          </w:rPr>
          <w:t xml:space="preserve"> Vectors.</w:t>
        </w:r>
        <w:r w:rsidRPr="0053592A">
          <w:rPr>
            <w:rFonts w:ascii="Times New Roman" w:hAnsi="Times New Roman"/>
            <w:u w:color="262626"/>
            <w:lang w:val="en-US"/>
            <w:rPrChange w:id="2300" w:author="D B" w:date="2015-09-26T23:19:00Z">
              <w:rPr>
                <w:rFonts w:ascii="Arial" w:hAnsi="Arial" w:cs="Arial"/>
                <w:u w:color="262626"/>
                <w:lang w:val="en-US"/>
              </w:rPr>
            </w:rPrChange>
          </w:rPr>
          <w:t xml:space="preserve"> 2010 Aug</w:t>
        </w:r>
        <w:proofErr w:type="gramStart"/>
        <w:r w:rsidRPr="0053592A">
          <w:rPr>
            <w:rFonts w:ascii="Times New Roman" w:hAnsi="Times New Roman"/>
            <w:u w:color="262626"/>
            <w:lang w:val="en-US"/>
            <w:rPrChange w:id="2301" w:author="D B" w:date="2015-09-26T23:19:00Z">
              <w:rPr>
                <w:rFonts w:ascii="Arial" w:hAnsi="Arial" w:cs="Arial"/>
                <w:u w:color="262626"/>
                <w:lang w:val="en-US"/>
              </w:rPr>
            </w:rPrChange>
          </w:rPr>
          <w:t>;14</w:t>
        </w:r>
        <w:proofErr w:type="gramEnd"/>
        <w:r w:rsidRPr="0053592A">
          <w:rPr>
            <w:rFonts w:ascii="Times New Roman" w:hAnsi="Times New Roman"/>
            <w:u w:color="262626"/>
            <w:lang w:val="en-US"/>
            <w:rPrChange w:id="2302" w:author="D B" w:date="2015-09-26T23:19:00Z">
              <w:rPr>
                <w:rFonts w:ascii="Arial" w:hAnsi="Arial" w:cs="Arial"/>
                <w:u w:color="262626"/>
                <w:lang w:val="en-US"/>
              </w:rPr>
            </w:rPrChange>
          </w:rPr>
          <w:t xml:space="preserve">;3:71. </w:t>
        </w:r>
        <w:proofErr w:type="spellStart"/>
        <w:proofErr w:type="gramStart"/>
        <w:r w:rsidRPr="0053592A">
          <w:rPr>
            <w:rFonts w:ascii="Times New Roman" w:hAnsi="Times New Roman"/>
            <w:u w:color="262626"/>
            <w:lang w:val="en-US"/>
            <w:rPrChange w:id="2303"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304"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305"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306" w:author="D B" w:date="2015-09-26T23:19:00Z">
              <w:rPr>
                <w:rFonts w:ascii="Arial" w:hAnsi="Arial" w:cs="Arial"/>
                <w:u w:color="262626"/>
                <w:lang w:val="en-US"/>
              </w:rPr>
            </w:rPrChange>
          </w:rPr>
          <w:instrText xml:space="preserve"> HYPERLINK "http://dx.doi.org/10.1186/1756-3305-3-71" </w:instrText>
        </w:r>
        <w:r w:rsidRPr="0053592A">
          <w:rPr>
            <w:rFonts w:ascii="Times New Roman" w:hAnsi="Times New Roman"/>
            <w:u w:color="262626"/>
            <w:lang w:val="en-US"/>
            <w:rPrChange w:id="2307"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308" w:author="D B" w:date="2015-09-26T23:19:00Z">
              <w:rPr>
                <w:rStyle w:val="Hyperlink"/>
                <w:rFonts w:ascii="Arial" w:hAnsi="Arial" w:cs="Arial"/>
                <w:u w:color="262626"/>
                <w:lang w:val="en-US"/>
              </w:rPr>
            </w:rPrChange>
          </w:rPr>
          <w:t>http://dx.doi.org/10.1186/1756-3305-3-71</w:t>
        </w:r>
        <w:r w:rsidRPr="0053592A">
          <w:rPr>
            <w:rFonts w:ascii="Times New Roman" w:hAnsi="Times New Roman"/>
            <w:u w:color="262626"/>
            <w:lang w:val="en-US"/>
            <w:rPrChange w:id="2309"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310"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311" w:author="D B" w:date="2015-09-26T23:19:00Z">
              <w:rPr>
                <w:rFonts w:ascii="Arial" w:hAnsi="Arial" w:cs="Arial"/>
                <w:color w:val="454545"/>
                <w:lang w:val="en-US"/>
              </w:rPr>
            </w:rPrChange>
          </w:rPr>
          <w:t xml:space="preserve">PMID: 20707931. </w:t>
        </w:r>
      </w:ins>
    </w:p>
    <w:p w14:paraId="1AD3E536"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312" w:author="D B" w:date="2015-09-26T23:18:00Z"/>
          <w:rFonts w:ascii="Times New Roman" w:hAnsi="Times New Roman"/>
          <w:color w:val="454545"/>
          <w:lang w:val="en-US"/>
          <w:rPrChange w:id="2313" w:author="D B" w:date="2015-09-26T23:19:00Z">
            <w:rPr>
              <w:ins w:id="2314" w:author="D B" w:date="2015-09-26T23:18:00Z"/>
              <w:rFonts w:ascii="Arial" w:hAnsi="Arial" w:cs="Arial"/>
              <w:color w:val="454545"/>
              <w:lang w:val="en-US"/>
            </w:rPr>
          </w:rPrChange>
        </w:rPr>
      </w:pPr>
      <w:proofErr w:type="spellStart"/>
      <w:ins w:id="2315" w:author="D B" w:date="2015-09-26T23:18:00Z">
        <w:r w:rsidRPr="0053592A">
          <w:rPr>
            <w:rFonts w:ascii="Times New Roman" w:hAnsi="Times New Roman"/>
            <w:rPrChange w:id="2316" w:author="D B" w:date="2015-09-26T23:19:00Z">
              <w:rPr/>
            </w:rPrChange>
          </w:rPr>
          <w:t>Stothard</w:t>
        </w:r>
        <w:proofErr w:type="spellEnd"/>
        <w:r w:rsidRPr="0053592A">
          <w:rPr>
            <w:rFonts w:ascii="Times New Roman" w:hAnsi="Times New Roman"/>
            <w:rPrChange w:id="2317" w:author="D B" w:date="2015-09-26T23:19:00Z">
              <w:rPr/>
            </w:rPrChange>
          </w:rPr>
          <w:t xml:space="preserve"> JR. Improving control of African schistosomiasis: towards effective use of rapid diagnostic tests within an appropriate disease surveillance model. </w:t>
        </w:r>
        <w:r w:rsidRPr="0053592A">
          <w:rPr>
            <w:rFonts w:ascii="Times New Roman" w:hAnsi="Times New Roman"/>
            <w:color w:val="262626"/>
            <w:u w:val="single" w:color="262626"/>
            <w:lang w:val="en-US"/>
            <w:rPrChange w:id="2318" w:author="D B" w:date="2015-09-26T23:19:00Z">
              <w:rPr>
                <w:rFonts w:ascii="Arial" w:hAnsi="Arial" w:cs="Arial"/>
                <w:color w:val="262626"/>
                <w:u w:val="single" w:color="262626"/>
                <w:lang w:val="en-US"/>
              </w:rPr>
            </w:rPrChange>
          </w:rPr>
          <w:t xml:space="preserve">Trans R </w:t>
        </w:r>
        <w:proofErr w:type="spellStart"/>
        <w:r w:rsidRPr="0053592A">
          <w:rPr>
            <w:rFonts w:ascii="Times New Roman" w:hAnsi="Times New Roman"/>
            <w:color w:val="262626"/>
            <w:u w:val="single" w:color="262626"/>
            <w:lang w:val="en-US"/>
            <w:rPrChange w:id="2319" w:author="D B" w:date="2015-09-26T23:19:00Z">
              <w:rPr>
                <w:rFonts w:ascii="Arial" w:hAnsi="Arial" w:cs="Arial"/>
                <w:color w:val="262626"/>
                <w:u w:val="single" w:color="262626"/>
                <w:lang w:val="en-US"/>
              </w:rPr>
            </w:rPrChange>
          </w:rPr>
          <w:t>Soc</w:t>
        </w:r>
        <w:proofErr w:type="spellEnd"/>
        <w:r w:rsidRPr="0053592A">
          <w:rPr>
            <w:rFonts w:ascii="Times New Roman" w:hAnsi="Times New Roman"/>
            <w:color w:val="262626"/>
            <w:u w:val="single" w:color="262626"/>
            <w:lang w:val="en-US"/>
            <w:rPrChange w:id="2320" w:author="D B" w:date="2015-09-26T23:19:00Z">
              <w:rPr>
                <w:rFonts w:ascii="Arial" w:hAnsi="Arial" w:cs="Arial"/>
                <w:color w:val="262626"/>
                <w:u w:val="single" w:color="262626"/>
                <w:lang w:val="en-US"/>
              </w:rPr>
            </w:rPrChange>
          </w:rPr>
          <w:t xml:space="preserve"> Trop Med </w:t>
        </w:r>
        <w:proofErr w:type="spellStart"/>
        <w:r w:rsidRPr="0053592A">
          <w:rPr>
            <w:rFonts w:ascii="Times New Roman" w:hAnsi="Times New Roman"/>
            <w:color w:val="262626"/>
            <w:u w:val="single" w:color="262626"/>
            <w:lang w:val="en-US"/>
            <w:rPrChange w:id="2321"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322"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2323" w:author="D B" w:date="2015-09-26T23:19:00Z">
              <w:rPr>
                <w:rFonts w:ascii="Arial" w:hAnsi="Arial" w:cs="Arial"/>
                <w:u w:color="262626"/>
                <w:lang w:val="en-US"/>
              </w:rPr>
            </w:rPrChange>
          </w:rPr>
          <w:t xml:space="preserve"> 2009 Apr</w:t>
        </w:r>
        <w:proofErr w:type="gramStart"/>
        <w:r w:rsidRPr="0053592A">
          <w:rPr>
            <w:rFonts w:ascii="Times New Roman" w:hAnsi="Times New Roman"/>
            <w:u w:color="262626"/>
            <w:lang w:val="en-US"/>
            <w:rPrChange w:id="2324" w:author="D B" w:date="2015-09-26T23:19:00Z">
              <w:rPr>
                <w:rFonts w:ascii="Arial" w:hAnsi="Arial" w:cs="Arial"/>
                <w:u w:color="262626"/>
                <w:lang w:val="en-US"/>
              </w:rPr>
            </w:rPrChange>
          </w:rPr>
          <w:t>;103</w:t>
        </w:r>
        <w:proofErr w:type="gramEnd"/>
        <w:r w:rsidRPr="0053592A">
          <w:rPr>
            <w:rFonts w:ascii="Times New Roman" w:hAnsi="Times New Roman"/>
            <w:u w:color="262626"/>
            <w:lang w:val="en-US"/>
            <w:rPrChange w:id="2325" w:author="D B" w:date="2015-09-26T23:19:00Z">
              <w:rPr>
                <w:rFonts w:ascii="Arial" w:hAnsi="Arial" w:cs="Arial"/>
                <w:u w:color="262626"/>
                <w:lang w:val="en-US"/>
              </w:rPr>
            </w:rPrChange>
          </w:rPr>
          <w:t xml:space="preserve">(4):325-32. </w:t>
        </w:r>
        <w:proofErr w:type="spellStart"/>
        <w:proofErr w:type="gramStart"/>
        <w:r w:rsidRPr="0053592A">
          <w:rPr>
            <w:rFonts w:ascii="Times New Roman" w:hAnsi="Times New Roman"/>
            <w:u w:color="262626"/>
            <w:lang w:val="en-US"/>
            <w:rPrChange w:id="2326"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327"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328"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329" w:author="D B" w:date="2015-09-26T23:19:00Z">
              <w:rPr>
                <w:rFonts w:ascii="Arial" w:hAnsi="Arial" w:cs="Arial"/>
                <w:u w:color="262626"/>
                <w:lang w:val="en-US"/>
              </w:rPr>
            </w:rPrChange>
          </w:rPr>
          <w:instrText xml:space="preserve"> HYPERLINK "http://dx.doi.org/10.1016/j.trstmh.2008.12.012" </w:instrText>
        </w:r>
        <w:r w:rsidRPr="0053592A">
          <w:rPr>
            <w:rFonts w:ascii="Times New Roman" w:hAnsi="Times New Roman"/>
            <w:u w:color="262626"/>
            <w:lang w:val="en-US"/>
            <w:rPrChange w:id="2330"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331" w:author="D B" w:date="2015-09-26T23:19:00Z">
              <w:rPr>
                <w:rStyle w:val="Hyperlink"/>
                <w:rFonts w:ascii="Arial" w:hAnsi="Arial" w:cs="Arial"/>
                <w:u w:color="262626"/>
                <w:lang w:val="en-US"/>
              </w:rPr>
            </w:rPrChange>
          </w:rPr>
          <w:t>http://dx.doi.org/10.1016/j.trstmh.2008.12.012</w:t>
        </w:r>
        <w:r w:rsidRPr="0053592A">
          <w:rPr>
            <w:rFonts w:ascii="Times New Roman" w:hAnsi="Times New Roman"/>
            <w:u w:color="262626"/>
            <w:lang w:val="en-US"/>
            <w:rPrChange w:id="2332"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333"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334" w:author="D B" w:date="2015-09-26T23:19:00Z">
              <w:rPr>
                <w:rFonts w:ascii="Arial" w:hAnsi="Arial" w:cs="Arial"/>
                <w:color w:val="454545"/>
                <w:lang w:val="en-US"/>
              </w:rPr>
            </w:rPrChange>
          </w:rPr>
          <w:t xml:space="preserve">PMID: 19171359. </w:t>
        </w:r>
      </w:ins>
    </w:p>
    <w:p w14:paraId="4E0D005D"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335" w:author="D B" w:date="2015-09-26T23:18:00Z"/>
          <w:rFonts w:ascii="Times New Roman" w:hAnsi="Times New Roman"/>
          <w:color w:val="454545"/>
          <w:lang w:val="en-US"/>
          <w:rPrChange w:id="2336" w:author="D B" w:date="2015-09-26T23:19:00Z">
            <w:rPr>
              <w:ins w:id="2337" w:author="D B" w:date="2015-09-26T23:18:00Z"/>
              <w:rFonts w:ascii="Arial" w:hAnsi="Arial" w:cs="Arial"/>
              <w:color w:val="454545"/>
              <w:lang w:val="en-US"/>
            </w:rPr>
          </w:rPrChange>
        </w:rPr>
      </w:pPr>
      <w:proofErr w:type="spellStart"/>
      <w:ins w:id="2338" w:author="D B" w:date="2015-09-26T23:18:00Z">
        <w:r w:rsidRPr="0053592A">
          <w:rPr>
            <w:rFonts w:ascii="Times New Roman" w:hAnsi="Times New Roman"/>
            <w:rPrChange w:id="2339" w:author="D B" w:date="2015-09-26T23:19:00Z">
              <w:rPr/>
            </w:rPrChange>
          </w:rPr>
          <w:t>Kremsner</w:t>
        </w:r>
        <w:proofErr w:type="spellEnd"/>
        <w:r w:rsidRPr="0053592A">
          <w:rPr>
            <w:rFonts w:ascii="Times New Roman" w:hAnsi="Times New Roman"/>
            <w:rPrChange w:id="2340" w:author="D B" w:date="2015-09-26T23:19:00Z">
              <w:rPr/>
            </w:rPrChange>
          </w:rPr>
          <w:t xml:space="preserve"> PG, </w:t>
        </w:r>
        <w:proofErr w:type="spellStart"/>
        <w:r w:rsidRPr="0053592A">
          <w:rPr>
            <w:rFonts w:ascii="Times New Roman" w:hAnsi="Times New Roman"/>
            <w:rPrChange w:id="2341" w:author="D B" w:date="2015-09-26T23:19:00Z">
              <w:rPr/>
            </w:rPrChange>
          </w:rPr>
          <w:t>Enyong</w:t>
        </w:r>
        <w:proofErr w:type="spellEnd"/>
        <w:r w:rsidRPr="0053592A">
          <w:rPr>
            <w:rFonts w:ascii="Times New Roman" w:hAnsi="Times New Roman"/>
            <w:rPrChange w:id="2342" w:author="D B" w:date="2015-09-26T23:19:00Z">
              <w:rPr/>
            </w:rPrChange>
          </w:rPr>
          <w:t xml:space="preserve"> P, </w:t>
        </w:r>
        <w:proofErr w:type="spellStart"/>
        <w:r w:rsidRPr="0053592A">
          <w:rPr>
            <w:rFonts w:ascii="Times New Roman" w:hAnsi="Times New Roman"/>
            <w:rPrChange w:id="2343" w:author="D B" w:date="2015-09-26T23:19:00Z">
              <w:rPr/>
            </w:rPrChange>
          </w:rPr>
          <w:t>Krijger</w:t>
        </w:r>
        <w:proofErr w:type="spellEnd"/>
        <w:r w:rsidRPr="0053592A">
          <w:rPr>
            <w:rFonts w:ascii="Times New Roman" w:hAnsi="Times New Roman"/>
            <w:rPrChange w:id="2344" w:author="D B" w:date="2015-09-26T23:19:00Z">
              <w:rPr/>
            </w:rPrChange>
          </w:rPr>
          <w:t xml:space="preserve"> FW, De </w:t>
        </w:r>
        <w:proofErr w:type="spellStart"/>
        <w:r w:rsidRPr="0053592A">
          <w:rPr>
            <w:rFonts w:ascii="Times New Roman" w:hAnsi="Times New Roman"/>
            <w:rPrChange w:id="2345" w:author="D B" w:date="2015-09-26T23:19:00Z">
              <w:rPr/>
            </w:rPrChange>
          </w:rPr>
          <w:t>Jonge</w:t>
        </w:r>
        <w:proofErr w:type="spellEnd"/>
        <w:r w:rsidRPr="0053592A">
          <w:rPr>
            <w:rFonts w:ascii="Times New Roman" w:hAnsi="Times New Roman"/>
            <w:rPrChange w:id="2346" w:author="D B" w:date="2015-09-26T23:19:00Z">
              <w:rPr/>
            </w:rPrChange>
          </w:rPr>
          <w:t xml:space="preserve"> N, </w:t>
        </w:r>
        <w:proofErr w:type="spellStart"/>
        <w:r w:rsidRPr="0053592A">
          <w:rPr>
            <w:rFonts w:ascii="Times New Roman" w:hAnsi="Times New Roman"/>
            <w:rPrChange w:id="2347" w:author="D B" w:date="2015-09-26T23:19:00Z">
              <w:rPr/>
            </w:rPrChange>
          </w:rPr>
          <w:t>Zotter</w:t>
        </w:r>
        <w:proofErr w:type="spellEnd"/>
        <w:r w:rsidRPr="0053592A">
          <w:rPr>
            <w:rFonts w:ascii="Times New Roman" w:hAnsi="Times New Roman"/>
            <w:rPrChange w:id="2348" w:author="D B" w:date="2015-09-26T23:19:00Z">
              <w:rPr/>
            </w:rPrChange>
          </w:rPr>
          <w:t xml:space="preserve"> GM, </w:t>
        </w:r>
        <w:proofErr w:type="spellStart"/>
        <w:r w:rsidRPr="0053592A">
          <w:rPr>
            <w:rFonts w:ascii="Times New Roman" w:hAnsi="Times New Roman"/>
            <w:rPrChange w:id="2349" w:author="D B" w:date="2015-09-26T23:19:00Z">
              <w:rPr/>
            </w:rPrChange>
          </w:rPr>
          <w:t>Thalhammer</w:t>
        </w:r>
        <w:proofErr w:type="spellEnd"/>
        <w:r w:rsidRPr="0053592A">
          <w:rPr>
            <w:rFonts w:ascii="Times New Roman" w:hAnsi="Times New Roman"/>
            <w:rPrChange w:id="2350" w:author="D B" w:date="2015-09-26T23:19:00Z">
              <w:rPr/>
            </w:rPrChange>
          </w:rPr>
          <w:t xml:space="preserve"> F, </w:t>
        </w:r>
        <w:proofErr w:type="spellStart"/>
        <w:r w:rsidRPr="0053592A">
          <w:rPr>
            <w:rFonts w:ascii="Times New Roman" w:hAnsi="Times New Roman"/>
            <w:rPrChange w:id="2351" w:author="D B" w:date="2015-09-26T23:19:00Z">
              <w:rPr/>
            </w:rPrChange>
          </w:rPr>
          <w:t>Mühlschlegel</w:t>
        </w:r>
        <w:proofErr w:type="spellEnd"/>
        <w:r w:rsidRPr="0053592A">
          <w:rPr>
            <w:rFonts w:ascii="Times New Roman" w:hAnsi="Times New Roman"/>
            <w:rPrChange w:id="2352" w:author="D B" w:date="2015-09-26T23:19:00Z">
              <w:rPr/>
            </w:rPrChange>
          </w:rPr>
          <w:t xml:space="preserve"> F, </w:t>
        </w:r>
        <w:proofErr w:type="spellStart"/>
        <w:r w:rsidRPr="0053592A">
          <w:rPr>
            <w:rFonts w:ascii="Times New Roman" w:hAnsi="Times New Roman"/>
            <w:rPrChange w:id="2353" w:author="D B" w:date="2015-09-26T23:19:00Z">
              <w:rPr/>
            </w:rPrChange>
          </w:rPr>
          <w:t>Bienzle</w:t>
        </w:r>
        <w:proofErr w:type="spellEnd"/>
        <w:r w:rsidRPr="0053592A">
          <w:rPr>
            <w:rFonts w:ascii="Times New Roman" w:hAnsi="Times New Roman"/>
            <w:rPrChange w:id="2354" w:author="D B" w:date="2015-09-26T23:19:00Z">
              <w:rPr/>
            </w:rPrChange>
          </w:rPr>
          <w:t xml:space="preserve"> U, </w:t>
        </w:r>
        <w:proofErr w:type="spellStart"/>
        <w:r w:rsidRPr="0053592A">
          <w:rPr>
            <w:rFonts w:ascii="Times New Roman" w:hAnsi="Times New Roman"/>
            <w:rPrChange w:id="2355" w:author="D B" w:date="2015-09-26T23:19:00Z">
              <w:rPr/>
            </w:rPrChange>
          </w:rPr>
          <w:t>Feldmeier</w:t>
        </w:r>
        <w:proofErr w:type="spellEnd"/>
        <w:r w:rsidRPr="0053592A">
          <w:rPr>
            <w:rFonts w:ascii="Times New Roman" w:hAnsi="Times New Roman"/>
            <w:rPrChange w:id="2356" w:author="D B" w:date="2015-09-26T23:19:00Z">
              <w:rPr/>
            </w:rPrChange>
          </w:rPr>
          <w:t xml:space="preserve"> H, </w:t>
        </w:r>
        <w:proofErr w:type="spellStart"/>
        <w:r w:rsidRPr="0053592A">
          <w:rPr>
            <w:rFonts w:ascii="Times New Roman" w:hAnsi="Times New Roman"/>
            <w:rPrChange w:id="2357" w:author="D B" w:date="2015-09-26T23:19:00Z">
              <w:rPr/>
            </w:rPrChange>
          </w:rPr>
          <w:t>Deelder</w:t>
        </w:r>
        <w:proofErr w:type="spellEnd"/>
        <w:r w:rsidRPr="0053592A">
          <w:rPr>
            <w:rFonts w:ascii="Times New Roman" w:hAnsi="Times New Roman"/>
            <w:rPrChange w:id="2358" w:author="D B" w:date="2015-09-26T23:19:00Z">
              <w:rPr/>
            </w:rPrChange>
          </w:rPr>
          <w:t xml:space="preserve"> AM. Circulating anodic and cathodic antigen in serum and urine from </w:t>
        </w:r>
        <w:r w:rsidRPr="0053592A">
          <w:rPr>
            <w:rFonts w:ascii="Times New Roman" w:hAnsi="Times New Roman"/>
            <w:i/>
            <w:rPrChange w:id="2359" w:author="D B" w:date="2015-09-26T23:19:00Z">
              <w:rPr>
                <w:i/>
              </w:rPr>
            </w:rPrChange>
          </w:rPr>
          <w:t>S. haematobium</w:t>
        </w:r>
        <w:r w:rsidRPr="0053592A">
          <w:rPr>
            <w:rFonts w:ascii="Times New Roman" w:hAnsi="Times New Roman"/>
            <w:rPrChange w:id="2360" w:author="D B" w:date="2015-09-26T23:19:00Z">
              <w:rPr/>
            </w:rPrChange>
          </w:rPr>
          <w:t xml:space="preserve">-infected Cameroonian children receiving praziquantel: a longitudinal study. </w:t>
        </w:r>
        <w:proofErr w:type="spellStart"/>
        <w:r w:rsidRPr="0053592A">
          <w:rPr>
            <w:rFonts w:ascii="Times New Roman" w:hAnsi="Times New Roman"/>
            <w:color w:val="262626"/>
            <w:u w:val="single" w:color="262626"/>
            <w:lang w:val="en-US"/>
            <w:rPrChange w:id="2361" w:author="D B" w:date="2015-09-26T23:19:00Z">
              <w:rPr>
                <w:rFonts w:ascii="Arial" w:hAnsi="Arial" w:cs="Arial"/>
                <w:color w:val="262626"/>
                <w:u w:val="single" w:color="262626"/>
                <w:lang w:val="en-US"/>
              </w:rPr>
            </w:rPrChange>
          </w:rPr>
          <w:t>Clin</w:t>
        </w:r>
        <w:proofErr w:type="spellEnd"/>
        <w:r w:rsidRPr="0053592A">
          <w:rPr>
            <w:rFonts w:ascii="Times New Roman" w:hAnsi="Times New Roman"/>
            <w:color w:val="262626"/>
            <w:u w:val="single" w:color="262626"/>
            <w:lang w:val="en-US"/>
            <w:rPrChange w:id="2362" w:author="D B" w:date="2015-09-26T23:19:00Z">
              <w:rPr>
                <w:rFonts w:ascii="Arial" w:hAnsi="Arial" w:cs="Arial"/>
                <w:color w:val="262626"/>
                <w:u w:val="single" w:color="262626"/>
                <w:lang w:val="en-US"/>
              </w:rPr>
            </w:rPrChange>
          </w:rPr>
          <w:t xml:space="preserve"> Infect Dis.</w:t>
        </w:r>
        <w:r w:rsidRPr="0053592A">
          <w:rPr>
            <w:rFonts w:ascii="Times New Roman" w:hAnsi="Times New Roman"/>
            <w:u w:color="262626"/>
            <w:lang w:val="en-US"/>
            <w:rPrChange w:id="2363" w:author="D B" w:date="2015-09-26T23:19:00Z">
              <w:rPr>
                <w:rFonts w:ascii="Arial" w:hAnsi="Arial" w:cs="Arial"/>
                <w:u w:color="262626"/>
                <w:lang w:val="en-US"/>
              </w:rPr>
            </w:rPrChange>
          </w:rPr>
          <w:t xml:space="preserve"> 1994 Mar</w:t>
        </w:r>
        <w:proofErr w:type="gramStart"/>
        <w:r w:rsidRPr="0053592A">
          <w:rPr>
            <w:rFonts w:ascii="Times New Roman" w:hAnsi="Times New Roman"/>
            <w:u w:color="262626"/>
            <w:lang w:val="en-US"/>
            <w:rPrChange w:id="2364" w:author="D B" w:date="2015-09-26T23:19:00Z">
              <w:rPr>
                <w:rFonts w:ascii="Arial" w:hAnsi="Arial" w:cs="Arial"/>
                <w:u w:color="262626"/>
                <w:lang w:val="en-US"/>
              </w:rPr>
            </w:rPrChange>
          </w:rPr>
          <w:t>;18</w:t>
        </w:r>
        <w:proofErr w:type="gramEnd"/>
        <w:r w:rsidRPr="0053592A">
          <w:rPr>
            <w:rFonts w:ascii="Times New Roman" w:hAnsi="Times New Roman"/>
            <w:u w:color="262626"/>
            <w:lang w:val="en-US"/>
            <w:rPrChange w:id="2365" w:author="D B" w:date="2015-09-26T23:19:00Z">
              <w:rPr>
                <w:rFonts w:ascii="Arial" w:hAnsi="Arial" w:cs="Arial"/>
                <w:u w:color="262626"/>
                <w:lang w:val="en-US"/>
              </w:rPr>
            </w:rPrChange>
          </w:rPr>
          <w:t xml:space="preserve">(3):408-13. </w:t>
        </w:r>
        <w:proofErr w:type="spellStart"/>
        <w:proofErr w:type="gramStart"/>
        <w:r w:rsidRPr="0053592A">
          <w:rPr>
            <w:rFonts w:ascii="Times New Roman" w:hAnsi="Times New Roman"/>
            <w:color w:val="262700"/>
            <w:lang w:val="en-US"/>
            <w:rPrChange w:id="2366" w:author="D B" w:date="2015-09-26T23:19:00Z">
              <w:rPr>
                <w:rFonts w:ascii="Verdana" w:hAnsi="Verdana" w:cs="Verdana"/>
                <w:color w:val="262700"/>
                <w:lang w:val="en-US"/>
              </w:rPr>
            </w:rPrChange>
          </w:rPr>
          <w:t>doi</w:t>
        </w:r>
        <w:proofErr w:type="spellEnd"/>
        <w:proofErr w:type="gramEnd"/>
        <w:r w:rsidRPr="0053592A">
          <w:rPr>
            <w:rFonts w:ascii="Times New Roman" w:hAnsi="Times New Roman"/>
            <w:color w:val="262700"/>
            <w:lang w:val="en-US"/>
            <w:rPrChange w:id="2367" w:author="D B" w:date="2015-09-26T23:19:00Z">
              <w:rPr>
                <w:rFonts w:ascii="Verdana" w:hAnsi="Verdana" w:cs="Verdana"/>
                <w:color w:val="262700"/>
                <w:lang w:val="en-US"/>
              </w:rPr>
            </w:rPrChange>
          </w:rPr>
          <w:t xml:space="preserve">: </w:t>
        </w:r>
        <w:r w:rsidRPr="0053592A">
          <w:rPr>
            <w:rFonts w:ascii="Times New Roman" w:hAnsi="Times New Roman"/>
            <w:color w:val="262700"/>
            <w:lang w:val="en-US"/>
            <w:rPrChange w:id="2368" w:author="D B" w:date="2015-09-26T23:19:00Z">
              <w:rPr>
                <w:rFonts w:ascii="Verdana" w:hAnsi="Verdana" w:cs="Verdana"/>
                <w:color w:val="262700"/>
                <w:lang w:val="en-US"/>
              </w:rPr>
            </w:rPrChange>
          </w:rPr>
          <w:fldChar w:fldCharType="begin"/>
        </w:r>
        <w:r w:rsidRPr="0053592A">
          <w:rPr>
            <w:rFonts w:ascii="Times New Roman" w:hAnsi="Times New Roman"/>
            <w:color w:val="262700"/>
            <w:lang w:val="en-US"/>
            <w:rPrChange w:id="2369" w:author="D B" w:date="2015-09-26T23:19:00Z">
              <w:rPr>
                <w:rFonts w:ascii="Verdana" w:hAnsi="Verdana" w:cs="Verdana"/>
                <w:color w:val="262700"/>
                <w:lang w:val="en-US"/>
              </w:rPr>
            </w:rPrChange>
          </w:rPr>
          <w:instrText xml:space="preserve"> HYPERLINK "http://dx.doi.org/10.1093/clinids/18.3.408" </w:instrText>
        </w:r>
        <w:r w:rsidRPr="0053592A">
          <w:rPr>
            <w:rFonts w:ascii="Times New Roman" w:hAnsi="Times New Roman"/>
            <w:color w:val="262700"/>
            <w:lang w:val="en-US"/>
            <w:rPrChange w:id="2370" w:author="D B" w:date="2015-09-26T23:19:00Z">
              <w:rPr>
                <w:rFonts w:ascii="Verdana" w:hAnsi="Verdana" w:cs="Verdana"/>
                <w:color w:val="262700"/>
                <w:lang w:val="en-US"/>
              </w:rPr>
            </w:rPrChange>
          </w:rPr>
          <w:fldChar w:fldCharType="separate"/>
        </w:r>
        <w:r w:rsidRPr="0053592A">
          <w:rPr>
            <w:rStyle w:val="Hyperlink"/>
            <w:rFonts w:ascii="Times New Roman" w:hAnsi="Times New Roman"/>
            <w:lang w:val="en-US"/>
            <w:rPrChange w:id="2371" w:author="D B" w:date="2015-09-26T23:19:00Z">
              <w:rPr>
                <w:rStyle w:val="Hyperlink"/>
                <w:rFonts w:ascii="Verdana" w:hAnsi="Verdana" w:cs="Verdana"/>
                <w:lang w:val="en-US"/>
              </w:rPr>
            </w:rPrChange>
          </w:rPr>
          <w:t>http://dx.doi.org/10.1093/clinids/18.3.408</w:t>
        </w:r>
        <w:r w:rsidRPr="0053592A">
          <w:rPr>
            <w:rFonts w:ascii="Times New Roman" w:hAnsi="Times New Roman"/>
            <w:color w:val="262700"/>
            <w:lang w:val="en-US"/>
            <w:rPrChange w:id="2372" w:author="D B" w:date="2015-09-26T23:19:00Z">
              <w:rPr>
                <w:rFonts w:ascii="Verdana" w:hAnsi="Verdana" w:cs="Verdana"/>
                <w:color w:val="262700"/>
                <w:lang w:val="en-US"/>
              </w:rPr>
            </w:rPrChange>
          </w:rPr>
          <w:fldChar w:fldCharType="end"/>
        </w:r>
        <w:r w:rsidRPr="0053592A">
          <w:rPr>
            <w:rFonts w:ascii="Times New Roman" w:hAnsi="Times New Roman"/>
            <w:color w:val="262700"/>
            <w:lang w:val="en-US"/>
            <w:rPrChange w:id="2373" w:author="D B" w:date="2015-09-26T23:19:00Z">
              <w:rPr>
                <w:rFonts w:ascii="Verdana" w:hAnsi="Verdana" w:cs="Verdana"/>
                <w:color w:val="262700"/>
                <w:lang w:val="en-US"/>
              </w:rPr>
            </w:rPrChange>
          </w:rPr>
          <w:t xml:space="preserve">. </w:t>
        </w:r>
        <w:r w:rsidRPr="0053592A">
          <w:rPr>
            <w:rFonts w:ascii="Times New Roman" w:hAnsi="Times New Roman"/>
            <w:color w:val="454545"/>
            <w:lang w:val="en-US"/>
            <w:rPrChange w:id="2374" w:author="D B" w:date="2015-09-26T23:19:00Z">
              <w:rPr>
                <w:rFonts w:ascii="Arial" w:hAnsi="Arial" w:cs="Arial"/>
                <w:color w:val="454545"/>
                <w:lang w:val="en-US"/>
              </w:rPr>
            </w:rPrChange>
          </w:rPr>
          <w:t xml:space="preserve">PMID: 8011824. </w:t>
        </w:r>
      </w:ins>
    </w:p>
    <w:p w14:paraId="63D3CF04"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375" w:author="D B" w:date="2015-09-26T23:18:00Z"/>
          <w:rFonts w:ascii="Times New Roman" w:hAnsi="Times New Roman"/>
          <w:color w:val="454545"/>
          <w:lang w:val="en-US"/>
          <w:rPrChange w:id="2376" w:author="D B" w:date="2015-09-26T23:19:00Z">
            <w:rPr>
              <w:ins w:id="2377" w:author="D B" w:date="2015-09-26T23:18:00Z"/>
              <w:rFonts w:ascii="Arial" w:hAnsi="Arial" w:cs="Arial"/>
              <w:color w:val="454545"/>
              <w:lang w:val="en-US"/>
            </w:rPr>
          </w:rPrChange>
        </w:rPr>
      </w:pPr>
      <w:ins w:id="2378" w:author="D B" w:date="2015-09-26T23:18:00Z">
        <w:r w:rsidRPr="0053592A">
          <w:rPr>
            <w:rFonts w:ascii="Times New Roman" w:hAnsi="Times New Roman"/>
            <w:rPrChange w:id="2379" w:author="D B" w:date="2015-09-26T23:19:00Z">
              <w:rPr/>
            </w:rPrChange>
          </w:rPr>
          <w:t xml:space="preserve">De </w:t>
        </w:r>
        <w:proofErr w:type="spellStart"/>
        <w:r w:rsidRPr="0053592A">
          <w:rPr>
            <w:rFonts w:ascii="Times New Roman" w:hAnsi="Times New Roman"/>
            <w:rPrChange w:id="2380" w:author="D B" w:date="2015-09-26T23:19:00Z">
              <w:rPr/>
            </w:rPrChange>
          </w:rPr>
          <w:t>Clercq</w:t>
        </w:r>
        <w:proofErr w:type="spellEnd"/>
        <w:r w:rsidRPr="0053592A">
          <w:rPr>
            <w:rFonts w:ascii="Times New Roman" w:hAnsi="Times New Roman"/>
            <w:rPrChange w:id="2381" w:author="D B" w:date="2015-09-26T23:19:00Z">
              <w:rPr/>
            </w:rPrChange>
          </w:rPr>
          <w:t xml:space="preserve"> D, </w:t>
        </w:r>
        <w:proofErr w:type="spellStart"/>
        <w:r w:rsidRPr="0053592A">
          <w:rPr>
            <w:rFonts w:ascii="Times New Roman" w:hAnsi="Times New Roman"/>
            <w:rPrChange w:id="2382" w:author="D B" w:date="2015-09-26T23:19:00Z">
              <w:rPr/>
            </w:rPrChange>
          </w:rPr>
          <w:t>Sacko</w:t>
        </w:r>
        <w:proofErr w:type="spellEnd"/>
        <w:r w:rsidRPr="0053592A">
          <w:rPr>
            <w:rFonts w:ascii="Times New Roman" w:hAnsi="Times New Roman"/>
            <w:rPrChange w:id="2383" w:author="D B" w:date="2015-09-26T23:19:00Z">
              <w:rPr/>
            </w:rPrChange>
          </w:rPr>
          <w:t xml:space="preserve"> M, </w:t>
        </w:r>
        <w:proofErr w:type="spellStart"/>
        <w:r w:rsidRPr="0053592A">
          <w:rPr>
            <w:rFonts w:ascii="Times New Roman" w:hAnsi="Times New Roman"/>
            <w:rPrChange w:id="2384" w:author="D B" w:date="2015-09-26T23:19:00Z">
              <w:rPr/>
            </w:rPrChange>
          </w:rPr>
          <w:t>Vercruysse</w:t>
        </w:r>
        <w:proofErr w:type="spellEnd"/>
        <w:r w:rsidRPr="0053592A">
          <w:rPr>
            <w:rFonts w:ascii="Times New Roman" w:hAnsi="Times New Roman"/>
            <w:rPrChange w:id="2385" w:author="D B" w:date="2015-09-26T23:19:00Z">
              <w:rPr/>
            </w:rPrChange>
          </w:rPr>
          <w:t xml:space="preserve"> J, </w:t>
        </w:r>
        <w:proofErr w:type="spellStart"/>
        <w:r w:rsidRPr="0053592A">
          <w:rPr>
            <w:rFonts w:ascii="Times New Roman" w:hAnsi="Times New Roman"/>
            <w:rPrChange w:id="2386" w:author="D B" w:date="2015-09-26T23:19:00Z">
              <w:rPr/>
            </w:rPrChange>
          </w:rPr>
          <w:t>vanden</w:t>
        </w:r>
        <w:proofErr w:type="spellEnd"/>
        <w:r w:rsidRPr="0053592A">
          <w:rPr>
            <w:rFonts w:ascii="Times New Roman" w:hAnsi="Times New Roman"/>
            <w:rPrChange w:id="2387" w:author="D B" w:date="2015-09-26T23:19:00Z">
              <w:rPr/>
            </w:rPrChange>
          </w:rPr>
          <w:t xml:space="preserve"> </w:t>
        </w:r>
        <w:proofErr w:type="spellStart"/>
        <w:r w:rsidRPr="0053592A">
          <w:rPr>
            <w:rFonts w:ascii="Times New Roman" w:hAnsi="Times New Roman"/>
            <w:rPrChange w:id="2388" w:author="D B" w:date="2015-09-26T23:19:00Z">
              <w:rPr/>
            </w:rPrChange>
          </w:rPr>
          <w:t>Bussche</w:t>
        </w:r>
        <w:proofErr w:type="spellEnd"/>
        <w:r w:rsidRPr="0053592A">
          <w:rPr>
            <w:rFonts w:ascii="Times New Roman" w:hAnsi="Times New Roman"/>
            <w:rPrChange w:id="2389" w:author="D B" w:date="2015-09-26T23:19:00Z">
              <w:rPr/>
            </w:rPrChange>
          </w:rPr>
          <w:t xml:space="preserve"> V, </w:t>
        </w:r>
        <w:proofErr w:type="spellStart"/>
        <w:r w:rsidRPr="0053592A">
          <w:rPr>
            <w:rFonts w:ascii="Times New Roman" w:hAnsi="Times New Roman"/>
            <w:rPrChange w:id="2390" w:author="D B" w:date="2015-09-26T23:19:00Z">
              <w:rPr/>
            </w:rPrChange>
          </w:rPr>
          <w:t>Landouré</w:t>
        </w:r>
        <w:proofErr w:type="spellEnd"/>
        <w:r w:rsidRPr="0053592A">
          <w:rPr>
            <w:rFonts w:ascii="Times New Roman" w:hAnsi="Times New Roman"/>
            <w:rPrChange w:id="2391" w:author="D B" w:date="2015-09-26T23:19:00Z">
              <w:rPr/>
            </w:rPrChange>
          </w:rPr>
          <w:t xml:space="preserve"> A, </w:t>
        </w:r>
        <w:proofErr w:type="spellStart"/>
        <w:r w:rsidRPr="0053592A">
          <w:rPr>
            <w:rFonts w:ascii="Times New Roman" w:hAnsi="Times New Roman"/>
            <w:rPrChange w:id="2392" w:author="D B" w:date="2015-09-26T23:19:00Z">
              <w:rPr/>
            </w:rPrChange>
          </w:rPr>
          <w:t>Diarra</w:t>
        </w:r>
        <w:proofErr w:type="spellEnd"/>
        <w:r w:rsidRPr="0053592A">
          <w:rPr>
            <w:rFonts w:ascii="Times New Roman" w:hAnsi="Times New Roman"/>
            <w:rPrChange w:id="2393" w:author="D B" w:date="2015-09-26T23:19:00Z">
              <w:rPr/>
            </w:rPrChange>
          </w:rPr>
          <w:t xml:space="preserve"> A, </w:t>
        </w:r>
        <w:proofErr w:type="spellStart"/>
        <w:r w:rsidRPr="0053592A">
          <w:rPr>
            <w:rFonts w:ascii="Times New Roman" w:hAnsi="Times New Roman"/>
            <w:rPrChange w:id="2394" w:author="D B" w:date="2015-09-26T23:19:00Z">
              <w:rPr/>
            </w:rPrChange>
          </w:rPr>
          <w:t>Gryseels</w:t>
        </w:r>
        <w:proofErr w:type="spellEnd"/>
        <w:r w:rsidRPr="0053592A">
          <w:rPr>
            <w:rFonts w:ascii="Times New Roman" w:hAnsi="Times New Roman"/>
            <w:rPrChange w:id="2395" w:author="D B" w:date="2015-09-26T23:19:00Z">
              <w:rPr/>
            </w:rPrChange>
          </w:rPr>
          <w:t xml:space="preserve"> B, </w:t>
        </w:r>
        <w:proofErr w:type="spellStart"/>
        <w:r w:rsidRPr="0053592A">
          <w:rPr>
            <w:rFonts w:ascii="Times New Roman" w:hAnsi="Times New Roman"/>
            <w:rPrChange w:id="2396" w:author="D B" w:date="2015-09-26T23:19:00Z">
              <w:rPr/>
            </w:rPrChange>
          </w:rPr>
          <w:t>Deelder</w:t>
        </w:r>
        <w:proofErr w:type="spellEnd"/>
        <w:r w:rsidRPr="0053592A">
          <w:rPr>
            <w:rFonts w:ascii="Times New Roman" w:hAnsi="Times New Roman"/>
            <w:rPrChange w:id="2397" w:author="D B" w:date="2015-09-26T23:19:00Z">
              <w:rPr/>
            </w:rPrChange>
          </w:rPr>
          <w:t xml:space="preserve"> A. Assessment of cure by detection of circulating antigens in serum and urine, following schistosomiasis mass treatment in two villages of the Office du Niger, Mali. </w:t>
        </w:r>
        <w:proofErr w:type="spellStart"/>
        <w:r w:rsidRPr="0053592A">
          <w:rPr>
            <w:rFonts w:ascii="Times New Roman" w:hAnsi="Times New Roman"/>
            <w:color w:val="262626"/>
            <w:u w:val="single" w:color="262626"/>
            <w:lang w:val="en-US"/>
            <w:rPrChange w:id="2398" w:author="D B" w:date="2015-09-26T23:19:00Z">
              <w:rPr>
                <w:rFonts w:ascii="Arial" w:hAnsi="Arial" w:cs="Arial"/>
                <w:color w:val="262626"/>
                <w:u w:val="single" w:color="262626"/>
                <w:lang w:val="en-US"/>
              </w:rPr>
            </w:rPrChange>
          </w:rPr>
          <w:t>Acta</w:t>
        </w:r>
        <w:proofErr w:type="spellEnd"/>
        <w:r w:rsidRPr="0053592A">
          <w:rPr>
            <w:rFonts w:ascii="Times New Roman" w:hAnsi="Times New Roman"/>
            <w:color w:val="262626"/>
            <w:u w:val="single" w:color="262626"/>
            <w:lang w:val="en-US"/>
            <w:rPrChange w:id="2399" w:author="D B" w:date="2015-09-26T23:19:00Z">
              <w:rPr>
                <w:rFonts w:ascii="Arial" w:hAnsi="Arial" w:cs="Arial"/>
                <w:color w:val="262626"/>
                <w:u w:val="single" w:color="262626"/>
                <w:lang w:val="en-US"/>
              </w:rPr>
            </w:rPrChange>
          </w:rPr>
          <w:t xml:space="preserve"> Trop.</w:t>
        </w:r>
        <w:r w:rsidRPr="0053592A">
          <w:rPr>
            <w:rFonts w:ascii="Times New Roman" w:hAnsi="Times New Roman"/>
            <w:u w:color="262626"/>
            <w:lang w:val="en-US"/>
            <w:rPrChange w:id="2400" w:author="D B" w:date="2015-09-26T23:19:00Z">
              <w:rPr>
                <w:rFonts w:ascii="Arial" w:hAnsi="Arial" w:cs="Arial"/>
                <w:u w:color="262626"/>
                <w:lang w:val="en-US"/>
              </w:rPr>
            </w:rPrChange>
          </w:rPr>
          <w:t xml:space="preserve"> 1997 Dec</w:t>
        </w:r>
        <w:proofErr w:type="gramStart"/>
        <w:r w:rsidRPr="0053592A">
          <w:rPr>
            <w:rFonts w:ascii="Times New Roman" w:hAnsi="Times New Roman"/>
            <w:u w:color="262626"/>
            <w:lang w:val="en-US"/>
            <w:rPrChange w:id="2401" w:author="D B" w:date="2015-09-26T23:19:00Z">
              <w:rPr>
                <w:rFonts w:ascii="Arial" w:hAnsi="Arial" w:cs="Arial"/>
                <w:u w:color="262626"/>
                <w:lang w:val="en-US"/>
              </w:rPr>
            </w:rPrChange>
          </w:rPr>
          <w:t>;68</w:t>
        </w:r>
        <w:proofErr w:type="gramEnd"/>
        <w:r w:rsidRPr="0053592A">
          <w:rPr>
            <w:rFonts w:ascii="Times New Roman" w:hAnsi="Times New Roman"/>
            <w:u w:color="262626"/>
            <w:lang w:val="en-US"/>
            <w:rPrChange w:id="2402" w:author="D B" w:date="2015-09-26T23:19:00Z">
              <w:rPr>
                <w:rFonts w:ascii="Arial" w:hAnsi="Arial" w:cs="Arial"/>
                <w:u w:color="262626"/>
                <w:lang w:val="en-US"/>
              </w:rPr>
            </w:rPrChange>
          </w:rPr>
          <w:t>(3):339-46. http://dx.doi.org/10.1016/S0001-</w:t>
        </w:r>
        <w:proofErr w:type="gramStart"/>
        <w:r w:rsidRPr="0053592A">
          <w:rPr>
            <w:rFonts w:ascii="Times New Roman" w:hAnsi="Times New Roman"/>
            <w:u w:color="262626"/>
            <w:lang w:val="en-US"/>
            <w:rPrChange w:id="2403" w:author="D B" w:date="2015-09-26T23:19:00Z">
              <w:rPr>
                <w:rFonts w:ascii="Arial" w:hAnsi="Arial" w:cs="Arial"/>
                <w:u w:color="262626"/>
                <w:lang w:val="en-US"/>
              </w:rPr>
            </w:rPrChange>
          </w:rPr>
          <w:t>706X(</w:t>
        </w:r>
        <w:proofErr w:type="gramEnd"/>
        <w:r w:rsidRPr="0053592A">
          <w:rPr>
            <w:rFonts w:ascii="Times New Roman" w:hAnsi="Times New Roman"/>
            <w:u w:color="262626"/>
            <w:lang w:val="en-US"/>
            <w:rPrChange w:id="2404" w:author="D B" w:date="2015-09-26T23:19:00Z">
              <w:rPr>
                <w:rFonts w:ascii="Arial" w:hAnsi="Arial" w:cs="Arial"/>
                <w:u w:color="262626"/>
                <w:lang w:val="en-US"/>
              </w:rPr>
            </w:rPrChange>
          </w:rPr>
          <w:t xml:space="preserve">97)00111-3. </w:t>
        </w:r>
        <w:r w:rsidRPr="0053592A">
          <w:rPr>
            <w:rFonts w:ascii="Times New Roman" w:hAnsi="Times New Roman"/>
            <w:color w:val="454545"/>
            <w:lang w:val="en-US"/>
            <w:rPrChange w:id="2405" w:author="D B" w:date="2015-09-26T23:19:00Z">
              <w:rPr>
                <w:rFonts w:ascii="Arial" w:hAnsi="Arial" w:cs="Arial"/>
                <w:color w:val="454545"/>
                <w:lang w:val="en-US"/>
              </w:rPr>
            </w:rPrChange>
          </w:rPr>
          <w:t xml:space="preserve">PMID: 9492918. </w:t>
        </w:r>
      </w:ins>
    </w:p>
    <w:p w14:paraId="4FB9C77C"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406" w:author="D B" w:date="2015-09-26T23:18:00Z"/>
          <w:rFonts w:ascii="Times New Roman" w:hAnsi="Times New Roman"/>
          <w:color w:val="454545"/>
          <w:lang w:val="en-US"/>
          <w:rPrChange w:id="2407" w:author="D B" w:date="2015-09-26T23:19:00Z">
            <w:rPr>
              <w:ins w:id="2408" w:author="D B" w:date="2015-09-26T23:18:00Z"/>
              <w:rFonts w:ascii="Arial" w:hAnsi="Arial" w:cs="Arial"/>
              <w:color w:val="454545"/>
              <w:lang w:val="en-US"/>
            </w:rPr>
          </w:rPrChange>
        </w:rPr>
      </w:pPr>
      <w:proofErr w:type="spellStart"/>
      <w:ins w:id="2409" w:author="D B" w:date="2015-09-26T23:18:00Z">
        <w:r w:rsidRPr="0053592A">
          <w:rPr>
            <w:rFonts w:ascii="Times New Roman" w:hAnsi="Times New Roman"/>
            <w:rPrChange w:id="2410" w:author="D B" w:date="2015-09-26T23:19:00Z">
              <w:rPr/>
            </w:rPrChange>
          </w:rPr>
          <w:t>Coulibaly</w:t>
        </w:r>
        <w:proofErr w:type="spellEnd"/>
        <w:r w:rsidRPr="0053592A">
          <w:rPr>
            <w:rFonts w:ascii="Times New Roman" w:hAnsi="Times New Roman"/>
            <w:rPrChange w:id="2411" w:author="D B" w:date="2015-09-26T23:19:00Z">
              <w:rPr/>
            </w:rPrChange>
          </w:rPr>
          <w:t xml:space="preserve"> JT1, </w:t>
        </w:r>
        <w:proofErr w:type="spellStart"/>
        <w:r w:rsidRPr="0053592A">
          <w:rPr>
            <w:rFonts w:ascii="Times New Roman" w:hAnsi="Times New Roman"/>
            <w:rPrChange w:id="2412" w:author="D B" w:date="2015-09-26T23:19:00Z">
              <w:rPr/>
            </w:rPrChange>
          </w:rPr>
          <w:t>Knopp</w:t>
        </w:r>
        <w:proofErr w:type="spellEnd"/>
        <w:r w:rsidRPr="0053592A">
          <w:rPr>
            <w:rFonts w:ascii="Times New Roman" w:hAnsi="Times New Roman"/>
            <w:rPrChange w:id="2413" w:author="D B" w:date="2015-09-26T23:19:00Z">
              <w:rPr/>
            </w:rPrChange>
          </w:rPr>
          <w:t xml:space="preserve"> S, </w:t>
        </w:r>
        <w:proofErr w:type="spellStart"/>
        <w:r w:rsidRPr="0053592A">
          <w:rPr>
            <w:rFonts w:ascii="Times New Roman" w:hAnsi="Times New Roman"/>
            <w:rPrChange w:id="2414" w:author="D B" w:date="2015-09-26T23:19:00Z">
              <w:rPr/>
            </w:rPrChange>
          </w:rPr>
          <w:t>N'Guessan</w:t>
        </w:r>
        <w:proofErr w:type="spellEnd"/>
        <w:r w:rsidRPr="0053592A">
          <w:rPr>
            <w:rFonts w:ascii="Times New Roman" w:hAnsi="Times New Roman"/>
            <w:rPrChange w:id="2415" w:author="D B" w:date="2015-09-26T23:19:00Z">
              <w:rPr/>
            </w:rPrChange>
          </w:rPr>
          <w:t xml:space="preserve"> NA, </w:t>
        </w:r>
        <w:proofErr w:type="spellStart"/>
        <w:r w:rsidRPr="0053592A">
          <w:rPr>
            <w:rFonts w:ascii="Times New Roman" w:hAnsi="Times New Roman"/>
            <w:rPrChange w:id="2416" w:author="D B" w:date="2015-09-26T23:19:00Z">
              <w:rPr/>
            </w:rPrChange>
          </w:rPr>
          <w:t>Silué</w:t>
        </w:r>
        <w:proofErr w:type="spellEnd"/>
        <w:r w:rsidRPr="0053592A">
          <w:rPr>
            <w:rFonts w:ascii="Times New Roman" w:hAnsi="Times New Roman"/>
            <w:rPrChange w:id="2417" w:author="D B" w:date="2015-09-26T23:19:00Z">
              <w:rPr/>
            </w:rPrChange>
          </w:rPr>
          <w:t xml:space="preserve"> KD, </w:t>
        </w:r>
        <w:proofErr w:type="spellStart"/>
        <w:r w:rsidRPr="0053592A">
          <w:rPr>
            <w:rFonts w:ascii="Times New Roman" w:hAnsi="Times New Roman"/>
            <w:rPrChange w:id="2418" w:author="D B" w:date="2015-09-26T23:19:00Z">
              <w:rPr/>
            </w:rPrChange>
          </w:rPr>
          <w:t>Fürst</w:t>
        </w:r>
        <w:proofErr w:type="spellEnd"/>
        <w:r w:rsidRPr="0053592A">
          <w:rPr>
            <w:rFonts w:ascii="Times New Roman" w:hAnsi="Times New Roman"/>
            <w:rPrChange w:id="2419" w:author="D B" w:date="2015-09-26T23:19:00Z">
              <w:rPr/>
            </w:rPrChange>
          </w:rPr>
          <w:t xml:space="preserve"> T, </w:t>
        </w:r>
        <w:proofErr w:type="spellStart"/>
        <w:r w:rsidRPr="0053592A">
          <w:rPr>
            <w:rFonts w:ascii="Times New Roman" w:hAnsi="Times New Roman"/>
            <w:rPrChange w:id="2420" w:author="D B" w:date="2015-09-26T23:19:00Z">
              <w:rPr/>
            </w:rPrChange>
          </w:rPr>
          <w:t>Lohourignon</w:t>
        </w:r>
        <w:proofErr w:type="spellEnd"/>
        <w:r w:rsidRPr="0053592A">
          <w:rPr>
            <w:rFonts w:ascii="Times New Roman" w:hAnsi="Times New Roman"/>
            <w:rPrChange w:id="2421" w:author="D B" w:date="2015-09-26T23:19:00Z">
              <w:rPr/>
            </w:rPrChange>
          </w:rPr>
          <w:t xml:space="preserve"> LK, </w:t>
        </w:r>
        <w:proofErr w:type="spellStart"/>
        <w:r w:rsidRPr="0053592A">
          <w:rPr>
            <w:rFonts w:ascii="Times New Roman" w:hAnsi="Times New Roman"/>
            <w:rPrChange w:id="2422" w:author="D B" w:date="2015-09-26T23:19:00Z">
              <w:rPr/>
            </w:rPrChange>
          </w:rPr>
          <w:t>Brou</w:t>
        </w:r>
        <w:proofErr w:type="spellEnd"/>
        <w:r w:rsidRPr="0053592A">
          <w:rPr>
            <w:rFonts w:ascii="Times New Roman" w:hAnsi="Times New Roman"/>
            <w:rPrChange w:id="2423" w:author="D B" w:date="2015-09-26T23:19:00Z">
              <w:rPr/>
            </w:rPrChange>
          </w:rPr>
          <w:t xml:space="preserve"> JK, </w:t>
        </w:r>
        <w:proofErr w:type="spellStart"/>
        <w:r w:rsidRPr="0053592A">
          <w:rPr>
            <w:rFonts w:ascii="Times New Roman" w:hAnsi="Times New Roman"/>
            <w:rPrChange w:id="2424" w:author="D B" w:date="2015-09-26T23:19:00Z">
              <w:rPr/>
            </w:rPrChange>
          </w:rPr>
          <w:t>N'Gbesso</w:t>
        </w:r>
        <w:proofErr w:type="spellEnd"/>
        <w:r w:rsidRPr="0053592A">
          <w:rPr>
            <w:rFonts w:ascii="Times New Roman" w:hAnsi="Times New Roman"/>
            <w:rPrChange w:id="2425" w:author="D B" w:date="2015-09-26T23:19:00Z">
              <w:rPr/>
            </w:rPrChange>
          </w:rPr>
          <w:t xml:space="preserve"> YK, </w:t>
        </w:r>
        <w:proofErr w:type="spellStart"/>
        <w:r w:rsidRPr="0053592A">
          <w:rPr>
            <w:rFonts w:ascii="Times New Roman" w:hAnsi="Times New Roman"/>
            <w:rPrChange w:id="2426" w:author="D B" w:date="2015-09-26T23:19:00Z">
              <w:rPr/>
            </w:rPrChange>
          </w:rPr>
          <w:t>Vounatsou</w:t>
        </w:r>
        <w:proofErr w:type="spellEnd"/>
        <w:r w:rsidRPr="0053592A">
          <w:rPr>
            <w:rFonts w:ascii="Times New Roman" w:hAnsi="Times New Roman"/>
            <w:rPrChange w:id="2427" w:author="D B" w:date="2015-09-26T23:19:00Z">
              <w:rPr/>
            </w:rPrChange>
          </w:rPr>
          <w:t xml:space="preserve"> P, </w:t>
        </w:r>
        <w:proofErr w:type="spellStart"/>
        <w:r w:rsidRPr="0053592A">
          <w:rPr>
            <w:rFonts w:ascii="Times New Roman" w:hAnsi="Times New Roman"/>
            <w:rPrChange w:id="2428" w:author="D B" w:date="2015-09-26T23:19:00Z">
              <w:rPr/>
            </w:rPrChange>
          </w:rPr>
          <w:t>N'Goran</w:t>
        </w:r>
        <w:proofErr w:type="spellEnd"/>
        <w:r w:rsidRPr="0053592A">
          <w:rPr>
            <w:rFonts w:ascii="Times New Roman" w:hAnsi="Times New Roman"/>
            <w:rPrChange w:id="2429" w:author="D B" w:date="2015-09-26T23:19:00Z">
              <w:rPr/>
            </w:rPrChange>
          </w:rPr>
          <w:t xml:space="preserve"> EK, </w:t>
        </w:r>
        <w:proofErr w:type="spellStart"/>
        <w:r w:rsidRPr="0053592A">
          <w:rPr>
            <w:rFonts w:ascii="Times New Roman" w:hAnsi="Times New Roman"/>
            <w:rPrChange w:id="2430" w:author="D B" w:date="2015-09-26T23:19:00Z">
              <w:rPr/>
            </w:rPrChange>
          </w:rPr>
          <w:t>Utzinger</w:t>
        </w:r>
        <w:proofErr w:type="spellEnd"/>
        <w:r w:rsidRPr="0053592A">
          <w:rPr>
            <w:rFonts w:ascii="Times New Roman" w:hAnsi="Times New Roman"/>
            <w:rPrChange w:id="2431" w:author="D B" w:date="2015-09-26T23:19:00Z">
              <w:rPr/>
            </w:rPrChange>
          </w:rPr>
          <w:t xml:space="preserve"> J. Accuracy of urine circulating cathodic antigen (CCA) test for </w:t>
        </w:r>
        <w:r w:rsidRPr="0053592A">
          <w:rPr>
            <w:rFonts w:ascii="Times New Roman" w:hAnsi="Times New Roman"/>
            <w:i/>
            <w:rPrChange w:id="2432" w:author="D B" w:date="2015-09-26T23:19:00Z">
              <w:rPr>
                <w:i/>
              </w:rPr>
            </w:rPrChange>
          </w:rPr>
          <w:t>S. mansoni</w:t>
        </w:r>
        <w:r w:rsidRPr="0053592A">
          <w:rPr>
            <w:rFonts w:ascii="Times New Roman" w:hAnsi="Times New Roman"/>
            <w:rPrChange w:id="2433" w:author="D B" w:date="2015-09-26T23:19:00Z">
              <w:rPr/>
            </w:rPrChange>
          </w:rPr>
          <w:t xml:space="preserve"> diagnosis in different settings of Côte d'Ivoire. </w:t>
        </w:r>
        <w:proofErr w:type="spellStart"/>
        <w:r w:rsidRPr="0053592A">
          <w:rPr>
            <w:rFonts w:ascii="Times New Roman" w:hAnsi="Times New Roman"/>
            <w:color w:val="262626"/>
            <w:u w:val="single" w:color="262626"/>
            <w:lang w:val="en-US"/>
            <w:rPrChange w:id="2434"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435"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436" w:author="D B" w:date="2015-09-26T23:19:00Z">
              <w:rPr>
                <w:rFonts w:ascii="Arial" w:hAnsi="Arial" w:cs="Arial"/>
                <w:color w:val="262626"/>
                <w:u w:val="single" w:color="262626"/>
                <w:lang w:val="en-US"/>
              </w:rPr>
            </w:rPrChange>
          </w:rPr>
          <w:t>Negl</w:t>
        </w:r>
        <w:proofErr w:type="spellEnd"/>
        <w:r w:rsidRPr="0053592A">
          <w:rPr>
            <w:rFonts w:ascii="Times New Roman" w:hAnsi="Times New Roman"/>
            <w:color w:val="262626"/>
            <w:u w:val="single" w:color="262626"/>
            <w:lang w:val="en-US"/>
            <w:rPrChange w:id="2437" w:author="D B" w:date="2015-09-26T23:19:00Z">
              <w:rPr>
                <w:rFonts w:ascii="Arial" w:hAnsi="Arial" w:cs="Arial"/>
                <w:color w:val="262626"/>
                <w:u w:val="single" w:color="262626"/>
                <w:lang w:val="en-US"/>
              </w:rPr>
            </w:rPrChange>
          </w:rPr>
          <w:t xml:space="preserve"> Trop Dis.</w:t>
        </w:r>
        <w:r w:rsidRPr="0053592A">
          <w:rPr>
            <w:rFonts w:ascii="Times New Roman" w:hAnsi="Times New Roman"/>
            <w:u w:color="262626"/>
            <w:lang w:val="en-US"/>
            <w:rPrChange w:id="2438" w:author="D B" w:date="2015-09-26T23:19:00Z">
              <w:rPr>
                <w:rFonts w:ascii="Arial" w:hAnsi="Arial" w:cs="Arial"/>
                <w:u w:color="262626"/>
                <w:lang w:val="en-US"/>
              </w:rPr>
            </w:rPrChange>
          </w:rPr>
          <w:t xml:space="preserve"> 2011 Nov</w:t>
        </w:r>
        <w:proofErr w:type="gramStart"/>
        <w:r w:rsidRPr="0053592A">
          <w:rPr>
            <w:rFonts w:ascii="Times New Roman" w:hAnsi="Times New Roman"/>
            <w:u w:color="262626"/>
            <w:lang w:val="en-US"/>
            <w:rPrChange w:id="2439" w:author="D B" w:date="2015-09-26T23:19:00Z">
              <w:rPr>
                <w:rFonts w:ascii="Arial" w:hAnsi="Arial" w:cs="Arial"/>
                <w:u w:color="262626"/>
                <w:lang w:val="en-US"/>
              </w:rPr>
            </w:rPrChange>
          </w:rPr>
          <w:t>;5</w:t>
        </w:r>
        <w:proofErr w:type="gramEnd"/>
        <w:r w:rsidRPr="0053592A">
          <w:rPr>
            <w:rFonts w:ascii="Times New Roman" w:hAnsi="Times New Roman"/>
            <w:u w:color="262626"/>
            <w:lang w:val="en-US"/>
            <w:rPrChange w:id="2440" w:author="D B" w:date="2015-09-26T23:19:00Z">
              <w:rPr>
                <w:rFonts w:ascii="Arial" w:hAnsi="Arial" w:cs="Arial"/>
                <w:u w:color="262626"/>
                <w:lang w:val="en-US"/>
              </w:rPr>
            </w:rPrChange>
          </w:rPr>
          <w:t xml:space="preserve">(11):e1384. </w:t>
        </w:r>
        <w:proofErr w:type="spellStart"/>
        <w:proofErr w:type="gramStart"/>
        <w:r w:rsidRPr="0053592A">
          <w:rPr>
            <w:rFonts w:ascii="Times New Roman" w:hAnsi="Times New Roman"/>
            <w:u w:color="262626"/>
            <w:lang w:val="en-US"/>
            <w:rPrChange w:id="2441"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442"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443"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444" w:author="D B" w:date="2015-09-26T23:19:00Z">
              <w:rPr>
                <w:rFonts w:ascii="Arial" w:hAnsi="Arial" w:cs="Arial"/>
                <w:u w:color="262626"/>
                <w:lang w:val="en-US"/>
              </w:rPr>
            </w:rPrChange>
          </w:rPr>
          <w:instrText xml:space="preserve"> HYPERLINK "http://dx.doi.org/10.1371/journal.pntd.0001384" </w:instrText>
        </w:r>
        <w:r w:rsidRPr="0053592A">
          <w:rPr>
            <w:rFonts w:ascii="Times New Roman" w:hAnsi="Times New Roman"/>
            <w:u w:color="262626"/>
            <w:lang w:val="en-US"/>
            <w:rPrChange w:id="2445"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446" w:author="D B" w:date="2015-09-26T23:19:00Z">
              <w:rPr>
                <w:rStyle w:val="Hyperlink"/>
                <w:rFonts w:ascii="Arial" w:hAnsi="Arial" w:cs="Arial"/>
                <w:u w:color="262626"/>
                <w:lang w:val="en-US"/>
              </w:rPr>
            </w:rPrChange>
          </w:rPr>
          <w:t>http://dx.doi.org/10.1371/journal.pntd.0001384</w:t>
        </w:r>
        <w:r w:rsidRPr="0053592A">
          <w:rPr>
            <w:rFonts w:ascii="Times New Roman" w:hAnsi="Times New Roman"/>
            <w:u w:color="262626"/>
            <w:lang w:val="en-US"/>
            <w:rPrChange w:id="2447"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448"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449" w:author="D B" w:date="2015-09-26T23:19:00Z">
              <w:rPr>
                <w:rFonts w:ascii="Arial" w:hAnsi="Arial" w:cs="Arial"/>
                <w:color w:val="454545"/>
                <w:lang w:val="en-US"/>
              </w:rPr>
            </w:rPrChange>
          </w:rPr>
          <w:t xml:space="preserve">PMID: 22132246. </w:t>
        </w:r>
      </w:ins>
    </w:p>
    <w:p w14:paraId="2526C3A1"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450" w:author="D B" w:date="2015-09-26T23:18:00Z"/>
          <w:rFonts w:ascii="Times New Roman" w:hAnsi="Times New Roman"/>
          <w:color w:val="454545"/>
          <w:lang w:val="en-US"/>
          <w:rPrChange w:id="2451" w:author="D B" w:date="2015-09-26T23:19:00Z">
            <w:rPr>
              <w:ins w:id="2452" w:author="D B" w:date="2015-09-26T23:18:00Z"/>
              <w:rFonts w:ascii="Arial" w:hAnsi="Arial" w:cs="Arial"/>
              <w:color w:val="454545"/>
              <w:lang w:val="en-US"/>
            </w:rPr>
          </w:rPrChange>
        </w:rPr>
      </w:pPr>
      <w:proofErr w:type="spellStart"/>
      <w:ins w:id="2453" w:author="D B" w:date="2015-09-26T23:18:00Z">
        <w:r w:rsidRPr="0053592A">
          <w:rPr>
            <w:rFonts w:ascii="Times New Roman" w:hAnsi="Times New Roman"/>
            <w:rPrChange w:id="2454" w:author="D B" w:date="2015-09-26T23:19:00Z">
              <w:rPr/>
            </w:rPrChange>
          </w:rPr>
          <w:t>Coulibaly</w:t>
        </w:r>
        <w:proofErr w:type="spellEnd"/>
        <w:r w:rsidRPr="0053592A">
          <w:rPr>
            <w:rFonts w:ascii="Times New Roman" w:hAnsi="Times New Roman"/>
            <w:rPrChange w:id="2455" w:author="D B" w:date="2015-09-26T23:19:00Z">
              <w:rPr/>
            </w:rPrChange>
          </w:rPr>
          <w:t xml:space="preserve"> JT, </w:t>
        </w:r>
        <w:proofErr w:type="spellStart"/>
        <w:r w:rsidRPr="0053592A">
          <w:rPr>
            <w:rFonts w:ascii="Times New Roman" w:hAnsi="Times New Roman"/>
            <w:rPrChange w:id="2456" w:author="D B" w:date="2015-09-26T23:19:00Z">
              <w:rPr/>
            </w:rPrChange>
          </w:rPr>
          <w:t>N'Gbesso</w:t>
        </w:r>
        <w:proofErr w:type="spellEnd"/>
        <w:r w:rsidRPr="0053592A">
          <w:rPr>
            <w:rFonts w:ascii="Times New Roman" w:hAnsi="Times New Roman"/>
            <w:rPrChange w:id="2457" w:author="D B" w:date="2015-09-26T23:19:00Z">
              <w:rPr/>
            </w:rPrChange>
          </w:rPr>
          <w:t xml:space="preserve"> YK, </w:t>
        </w:r>
        <w:proofErr w:type="spellStart"/>
        <w:r w:rsidRPr="0053592A">
          <w:rPr>
            <w:rFonts w:ascii="Times New Roman" w:hAnsi="Times New Roman"/>
            <w:rPrChange w:id="2458" w:author="D B" w:date="2015-09-26T23:19:00Z">
              <w:rPr/>
            </w:rPrChange>
          </w:rPr>
          <w:t>Knopp</w:t>
        </w:r>
        <w:proofErr w:type="spellEnd"/>
        <w:r w:rsidRPr="0053592A">
          <w:rPr>
            <w:rFonts w:ascii="Times New Roman" w:hAnsi="Times New Roman"/>
            <w:rPrChange w:id="2459" w:author="D B" w:date="2015-09-26T23:19:00Z">
              <w:rPr/>
            </w:rPrChange>
          </w:rPr>
          <w:t xml:space="preserve"> S, </w:t>
        </w:r>
        <w:proofErr w:type="spellStart"/>
        <w:r w:rsidRPr="0053592A">
          <w:rPr>
            <w:rFonts w:ascii="Times New Roman" w:hAnsi="Times New Roman"/>
            <w:rPrChange w:id="2460" w:author="D B" w:date="2015-09-26T23:19:00Z">
              <w:rPr/>
            </w:rPrChange>
          </w:rPr>
          <w:t>N'Guessan</w:t>
        </w:r>
        <w:proofErr w:type="spellEnd"/>
        <w:r w:rsidRPr="0053592A">
          <w:rPr>
            <w:rFonts w:ascii="Times New Roman" w:hAnsi="Times New Roman"/>
            <w:rPrChange w:id="2461" w:author="D B" w:date="2015-09-26T23:19:00Z">
              <w:rPr/>
            </w:rPrChange>
          </w:rPr>
          <w:t xml:space="preserve"> NA, </w:t>
        </w:r>
        <w:proofErr w:type="spellStart"/>
        <w:r w:rsidRPr="0053592A">
          <w:rPr>
            <w:rFonts w:ascii="Times New Roman" w:hAnsi="Times New Roman"/>
            <w:rPrChange w:id="2462" w:author="D B" w:date="2015-09-26T23:19:00Z">
              <w:rPr/>
            </w:rPrChange>
          </w:rPr>
          <w:t>Silué</w:t>
        </w:r>
        <w:proofErr w:type="spellEnd"/>
        <w:r w:rsidRPr="0053592A">
          <w:rPr>
            <w:rFonts w:ascii="Times New Roman" w:hAnsi="Times New Roman"/>
            <w:rPrChange w:id="2463" w:author="D B" w:date="2015-09-26T23:19:00Z">
              <w:rPr/>
            </w:rPrChange>
          </w:rPr>
          <w:t xml:space="preserve"> KD, van Dam GJ, </w:t>
        </w:r>
        <w:proofErr w:type="spellStart"/>
        <w:r w:rsidRPr="0053592A">
          <w:rPr>
            <w:rFonts w:ascii="Times New Roman" w:hAnsi="Times New Roman"/>
            <w:rPrChange w:id="2464" w:author="D B" w:date="2015-09-26T23:19:00Z">
              <w:rPr/>
            </w:rPrChange>
          </w:rPr>
          <w:t>N'Goran</w:t>
        </w:r>
        <w:proofErr w:type="spellEnd"/>
        <w:r w:rsidRPr="0053592A">
          <w:rPr>
            <w:rFonts w:ascii="Times New Roman" w:hAnsi="Times New Roman"/>
            <w:rPrChange w:id="2465" w:author="D B" w:date="2015-09-26T23:19:00Z">
              <w:rPr/>
            </w:rPrChange>
          </w:rPr>
          <w:t xml:space="preserve"> EK, </w:t>
        </w:r>
        <w:proofErr w:type="spellStart"/>
        <w:r w:rsidRPr="0053592A">
          <w:rPr>
            <w:rFonts w:ascii="Times New Roman" w:hAnsi="Times New Roman"/>
            <w:rPrChange w:id="2466" w:author="D B" w:date="2015-09-26T23:19:00Z">
              <w:rPr/>
            </w:rPrChange>
          </w:rPr>
          <w:t>Utzinger</w:t>
        </w:r>
        <w:proofErr w:type="spellEnd"/>
        <w:r w:rsidRPr="0053592A">
          <w:rPr>
            <w:rFonts w:ascii="Times New Roman" w:hAnsi="Times New Roman"/>
            <w:rPrChange w:id="2467" w:author="D B" w:date="2015-09-26T23:19:00Z">
              <w:rPr/>
            </w:rPrChange>
          </w:rPr>
          <w:t xml:space="preserve"> J. Accuracy of urine circulating cathodic antigen test for the diagnosis of </w:t>
        </w:r>
        <w:r w:rsidRPr="0053592A">
          <w:rPr>
            <w:rFonts w:ascii="Times New Roman" w:hAnsi="Times New Roman"/>
            <w:i/>
            <w:rPrChange w:id="2468" w:author="D B" w:date="2015-09-26T23:19:00Z">
              <w:rPr>
                <w:i/>
              </w:rPr>
            </w:rPrChange>
          </w:rPr>
          <w:t>S. mansoni</w:t>
        </w:r>
        <w:r w:rsidRPr="0053592A">
          <w:rPr>
            <w:rFonts w:ascii="Times New Roman" w:hAnsi="Times New Roman"/>
            <w:rPrChange w:id="2469" w:author="D B" w:date="2015-09-26T23:19:00Z">
              <w:rPr/>
            </w:rPrChange>
          </w:rPr>
          <w:t xml:space="preserve"> in preschool-aged children before and after treatment. </w:t>
        </w:r>
        <w:proofErr w:type="spellStart"/>
        <w:r w:rsidRPr="0053592A">
          <w:rPr>
            <w:rFonts w:ascii="Times New Roman" w:hAnsi="Times New Roman"/>
            <w:color w:val="262626"/>
            <w:u w:val="single" w:color="262626"/>
            <w:lang w:val="en-US"/>
            <w:rPrChange w:id="2470"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471"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472" w:author="D B" w:date="2015-09-26T23:19:00Z">
              <w:rPr>
                <w:rFonts w:ascii="Arial" w:hAnsi="Arial" w:cs="Arial"/>
                <w:color w:val="262626"/>
                <w:u w:val="single" w:color="262626"/>
                <w:lang w:val="en-US"/>
              </w:rPr>
            </w:rPrChange>
          </w:rPr>
          <w:t>Negl</w:t>
        </w:r>
        <w:proofErr w:type="spellEnd"/>
        <w:r w:rsidRPr="0053592A">
          <w:rPr>
            <w:rFonts w:ascii="Times New Roman" w:hAnsi="Times New Roman"/>
            <w:color w:val="262626"/>
            <w:u w:val="single" w:color="262626"/>
            <w:lang w:val="en-US"/>
            <w:rPrChange w:id="2473" w:author="D B" w:date="2015-09-26T23:19:00Z">
              <w:rPr>
                <w:rFonts w:ascii="Arial" w:hAnsi="Arial" w:cs="Arial"/>
                <w:color w:val="262626"/>
                <w:u w:val="single" w:color="262626"/>
                <w:lang w:val="en-US"/>
              </w:rPr>
            </w:rPrChange>
          </w:rPr>
          <w:t xml:space="preserve"> Trop Dis.</w:t>
        </w:r>
        <w:r w:rsidRPr="0053592A">
          <w:rPr>
            <w:rFonts w:ascii="Times New Roman" w:hAnsi="Times New Roman"/>
            <w:u w:color="262626"/>
            <w:lang w:val="en-US"/>
            <w:rPrChange w:id="2474" w:author="D B" w:date="2015-09-26T23:19:00Z">
              <w:rPr>
                <w:rFonts w:ascii="Arial" w:hAnsi="Arial" w:cs="Arial"/>
                <w:u w:color="262626"/>
                <w:lang w:val="en-US"/>
              </w:rPr>
            </w:rPrChange>
          </w:rPr>
          <w:t xml:space="preserve"> 2013</w:t>
        </w:r>
        <w:proofErr w:type="gramStart"/>
        <w:r w:rsidRPr="0053592A">
          <w:rPr>
            <w:rFonts w:ascii="Times New Roman" w:hAnsi="Times New Roman"/>
            <w:u w:color="262626"/>
            <w:lang w:val="en-US"/>
            <w:rPrChange w:id="2475" w:author="D B" w:date="2015-09-26T23:19:00Z">
              <w:rPr>
                <w:rFonts w:ascii="Arial" w:hAnsi="Arial" w:cs="Arial"/>
                <w:u w:color="262626"/>
                <w:lang w:val="en-US"/>
              </w:rPr>
            </w:rPrChange>
          </w:rPr>
          <w:t>;7</w:t>
        </w:r>
        <w:proofErr w:type="gramEnd"/>
        <w:r w:rsidRPr="0053592A">
          <w:rPr>
            <w:rFonts w:ascii="Times New Roman" w:hAnsi="Times New Roman"/>
            <w:u w:color="262626"/>
            <w:lang w:val="en-US"/>
            <w:rPrChange w:id="2476" w:author="D B" w:date="2015-09-26T23:19:00Z">
              <w:rPr>
                <w:rFonts w:ascii="Arial" w:hAnsi="Arial" w:cs="Arial"/>
                <w:u w:color="262626"/>
                <w:lang w:val="en-US"/>
              </w:rPr>
            </w:rPrChange>
          </w:rPr>
          <w:t xml:space="preserve">(3):e2109. </w:t>
        </w:r>
        <w:proofErr w:type="spellStart"/>
        <w:proofErr w:type="gramStart"/>
        <w:r w:rsidRPr="0053592A">
          <w:rPr>
            <w:rFonts w:ascii="Times New Roman" w:hAnsi="Times New Roman"/>
            <w:u w:color="262626"/>
            <w:lang w:val="en-US"/>
            <w:rPrChange w:id="2477"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478"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479"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480" w:author="D B" w:date="2015-09-26T23:19:00Z">
              <w:rPr>
                <w:rFonts w:ascii="Arial" w:hAnsi="Arial" w:cs="Arial"/>
                <w:u w:color="262626"/>
                <w:lang w:val="en-US"/>
              </w:rPr>
            </w:rPrChange>
          </w:rPr>
          <w:instrText xml:space="preserve"> HYPERLINK "http://dx.doi.org/10.1371/journal.pntd.0002109" </w:instrText>
        </w:r>
        <w:r w:rsidRPr="0053592A">
          <w:rPr>
            <w:rFonts w:ascii="Times New Roman" w:hAnsi="Times New Roman"/>
            <w:u w:color="262626"/>
            <w:lang w:val="en-US"/>
            <w:rPrChange w:id="2481"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482" w:author="D B" w:date="2015-09-26T23:19:00Z">
              <w:rPr>
                <w:rStyle w:val="Hyperlink"/>
                <w:rFonts w:ascii="Arial" w:hAnsi="Arial" w:cs="Arial"/>
                <w:u w:color="262626"/>
                <w:lang w:val="en-US"/>
              </w:rPr>
            </w:rPrChange>
          </w:rPr>
          <w:t>http://dx.doi.org/10.1371/journal.pntd.0002109</w:t>
        </w:r>
        <w:r w:rsidRPr="0053592A">
          <w:rPr>
            <w:rFonts w:ascii="Times New Roman" w:hAnsi="Times New Roman"/>
            <w:u w:color="262626"/>
            <w:lang w:val="en-US"/>
            <w:rPrChange w:id="2483"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484"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485" w:author="D B" w:date="2015-09-26T23:19:00Z">
              <w:rPr>
                <w:rFonts w:ascii="Arial" w:hAnsi="Arial" w:cs="Arial"/>
                <w:color w:val="454545"/>
                <w:lang w:val="en-US"/>
              </w:rPr>
            </w:rPrChange>
          </w:rPr>
          <w:t xml:space="preserve">PMID: 23556011. </w:t>
        </w:r>
      </w:ins>
    </w:p>
    <w:p w14:paraId="5B2BBA53"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486" w:author="D B" w:date="2015-09-26T23:18:00Z"/>
          <w:rFonts w:ascii="Times New Roman" w:hAnsi="Times New Roman"/>
          <w:color w:val="454545"/>
          <w:lang w:val="en-US"/>
          <w:rPrChange w:id="2487" w:author="D B" w:date="2015-09-26T23:19:00Z">
            <w:rPr>
              <w:ins w:id="2488" w:author="D B" w:date="2015-09-26T23:18:00Z"/>
              <w:rFonts w:ascii="Arial" w:hAnsi="Arial" w:cs="Arial"/>
              <w:color w:val="454545"/>
              <w:lang w:val="en-US"/>
            </w:rPr>
          </w:rPrChange>
        </w:rPr>
      </w:pPr>
      <w:proofErr w:type="spellStart"/>
      <w:ins w:id="2489" w:author="D B" w:date="2015-09-26T23:18:00Z">
        <w:r w:rsidRPr="0053592A">
          <w:rPr>
            <w:rFonts w:ascii="Times New Roman" w:hAnsi="Times New Roman"/>
            <w:rPrChange w:id="2490" w:author="D B" w:date="2015-09-26T23:19:00Z">
              <w:rPr/>
            </w:rPrChange>
          </w:rPr>
          <w:t>Tchuem</w:t>
        </w:r>
        <w:proofErr w:type="spellEnd"/>
        <w:r w:rsidRPr="0053592A">
          <w:rPr>
            <w:rFonts w:ascii="Times New Roman" w:hAnsi="Times New Roman"/>
            <w:rPrChange w:id="2491" w:author="D B" w:date="2015-09-26T23:19:00Z">
              <w:rPr/>
            </w:rPrChange>
          </w:rPr>
          <w:t xml:space="preserve"> </w:t>
        </w:r>
        <w:proofErr w:type="spellStart"/>
        <w:r w:rsidRPr="0053592A">
          <w:rPr>
            <w:rFonts w:ascii="Times New Roman" w:hAnsi="Times New Roman"/>
            <w:rPrChange w:id="2492" w:author="D B" w:date="2015-09-26T23:19:00Z">
              <w:rPr/>
            </w:rPrChange>
          </w:rPr>
          <w:t>Tchuente</w:t>
        </w:r>
        <w:proofErr w:type="spellEnd"/>
        <w:r w:rsidRPr="0053592A">
          <w:rPr>
            <w:rFonts w:ascii="Times New Roman" w:hAnsi="Times New Roman"/>
            <w:rPrChange w:id="2493" w:author="D B" w:date="2015-09-26T23:19:00Z">
              <w:rPr/>
            </w:rPrChange>
          </w:rPr>
          <w:t xml:space="preserve">´ L-A, </w:t>
        </w:r>
        <w:proofErr w:type="spellStart"/>
        <w:r w:rsidRPr="0053592A">
          <w:rPr>
            <w:rFonts w:ascii="Times New Roman" w:hAnsi="Times New Roman"/>
            <w:rPrChange w:id="2494" w:author="D B" w:date="2015-09-26T23:19:00Z">
              <w:rPr/>
            </w:rPrChange>
          </w:rPr>
          <w:t>Kuete</w:t>
        </w:r>
        <w:proofErr w:type="spellEnd"/>
        <w:r w:rsidRPr="0053592A">
          <w:rPr>
            <w:rFonts w:ascii="Times New Roman" w:hAnsi="Times New Roman"/>
            <w:rPrChange w:id="2495" w:author="D B" w:date="2015-09-26T23:19:00Z">
              <w:rPr/>
            </w:rPrChange>
          </w:rPr>
          <w:t xml:space="preserve">´ </w:t>
        </w:r>
        <w:proofErr w:type="spellStart"/>
        <w:r w:rsidRPr="0053592A">
          <w:rPr>
            <w:rFonts w:ascii="Times New Roman" w:hAnsi="Times New Roman"/>
            <w:rPrChange w:id="2496" w:author="D B" w:date="2015-09-26T23:19:00Z">
              <w:rPr/>
            </w:rPrChange>
          </w:rPr>
          <w:t>Fouodo</w:t>
        </w:r>
        <w:proofErr w:type="spellEnd"/>
        <w:r w:rsidRPr="0053592A">
          <w:rPr>
            <w:rFonts w:ascii="Times New Roman" w:hAnsi="Times New Roman"/>
            <w:rPrChange w:id="2497" w:author="D B" w:date="2015-09-26T23:19:00Z">
              <w:rPr/>
            </w:rPrChange>
          </w:rPr>
          <w:t xml:space="preserve"> CJ, </w:t>
        </w:r>
        <w:proofErr w:type="spellStart"/>
        <w:r w:rsidRPr="0053592A">
          <w:rPr>
            <w:rFonts w:ascii="Times New Roman" w:hAnsi="Times New Roman"/>
            <w:rPrChange w:id="2498" w:author="D B" w:date="2015-09-26T23:19:00Z">
              <w:rPr/>
            </w:rPrChange>
          </w:rPr>
          <w:t>Kamwa</w:t>
        </w:r>
        <w:proofErr w:type="spellEnd"/>
        <w:r w:rsidRPr="0053592A">
          <w:rPr>
            <w:rFonts w:ascii="Times New Roman" w:hAnsi="Times New Roman"/>
            <w:rPrChange w:id="2499" w:author="D B" w:date="2015-09-26T23:19:00Z">
              <w:rPr/>
            </w:rPrChange>
          </w:rPr>
          <w:t xml:space="preserve"> </w:t>
        </w:r>
        <w:proofErr w:type="spellStart"/>
        <w:r w:rsidRPr="0053592A">
          <w:rPr>
            <w:rFonts w:ascii="Times New Roman" w:hAnsi="Times New Roman"/>
            <w:rPrChange w:id="2500" w:author="D B" w:date="2015-09-26T23:19:00Z">
              <w:rPr/>
            </w:rPrChange>
          </w:rPr>
          <w:t>Ngassam</w:t>
        </w:r>
        <w:proofErr w:type="spellEnd"/>
        <w:r w:rsidRPr="0053592A">
          <w:rPr>
            <w:rFonts w:ascii="Times New Roman" w:hAnsi="Times New Roman"/>
            <w:rPrChange w:id="2501" w:author="D B" w:date="2015-09-26T23:19:00Z">
              <w:rPr/>
            </w:rPrChange>
          </w:rPr>
          <w:t xml:space="preserve"> RI, Sumo L, </w:t>
        </w:r>
        <w:proofErr w:type="spellStart"/>
        <w:r w:rsidRPr="0053592A">
          <w:rPr>
            <w:rFonts w:ascii="Times New Roman" w:hAnsi="Times New Roman"/>
            <w:rPrChange w:id="2502" w:author="D B" w:date="2015-09-26T23:19:00Z">
              <w:rPr/>
            </w:rPrChange>
          </w:rPr>
          <w:t>Dongmo</w:t>
        </w:r>
        <w:proofErr w:type="spellEnd"/>
        <w:r w:rsidRPr="0053592A">
          <w:rPr>
            <w:rFonts w:ascii="Times New Roman" w:hAnsi="Times New Roman"/>
            <w:rPrChange w:id="2503" w:author="D B" w:date="2015-09-26T23:19:00Z">
              <w:rPr/>
            </w:rPrChange>
          </w:rPr>
          <w:t xml:space="preserve"> </w:t>
        </w:r>
        <w:proofErr w:type="spellStart"/>
        <w:r w:rsidRPr="0053592A">
          <w:rPr>
            <w:rFonts w:ascii="Times New Roman" w:hAnsi="Times New Roman"/>
            <w:rPrChange w:id="2504" w:author="D B" w:date="2015-09-26T23:19:00Z">
              <w:rPr/>
            </w:rPrChange>
          </w:rPr>
          <w:t>Noumedem</w:t>
        </w:r>
        <w:proofErr w:type="spellEnd"/>
        <w:r w:rsidRPr="0053592A">
          <w:rPr>
            <w:rFonts w:ascii="Times New Roman" w:hAnsi="Times New Roman"/>
            <w:rPrChange w:id="2505" w:author="D B" w:date="2015-09-26T23:19:00Z">
              <w:rPr/>
            </w:rPrChange>
          </w:rPr>
          <w:t xml:space="preserve"> C, et al. Evaluation of Circulating Cathodic Antigen (CCA) Urine-Tests for Di</w:t>
        </w:r>
        <w:r w:rsidRPr="0053592A">
          <w:rPr>
            <w:rFonts w:ascii="Times New Roman" w:hAnsi="Times New Roman"/>
            <w:rPrChange w:id="2506" w:author="D B" w:date="2015-09-26T23:19:00Z">
              <w:rPr/>
            </w:rPrChange>
          </w:rPr>
          <w:lastRenderedPageBreak/>
          <w:t xml:space="preserve">agnosis of </w:t>
        </w:r>
        <w:r w:rsidRPr="0053592A">
          <w:rPr>
            <w:rFonts w:ascii="Times New Roman" w:hAnsi="Times New Roman"/>
            <w:i/>
            <w:rPrChange w:id="2507" w:author="D B" w:date="2015-09-26T23:19:00Z">
              <w:rPr>
                <w:i/>
              </w:rPr>
            </w:rPrChange>
          </w:rPr>
          <w:t>S. mansoni</w:t>
        </w:r>
        <w:r w:rsidRPr="0053592A">
          <w:rPr>
            <w:rFonts w:ascii="Times New Roman" w:hAnsi="Times New Roman"/>
            <w:rPrChange w:id="2508" w:author="D B" w:date="2015-09-26T23:19:00Z">
              <w:rPr/>
            </w:rPrChange>
          </w:rPr>
          <w:t xml:space="preserve"> Infection in Cameroon. </w:t>
        </w:r>
        <w:proofErr w:type="spellStart"/>
        <w:r w:rsidRPr="0053592A">
          <w:rPr>
            <w:rFonts w:ascii="Times New Roman" w:hAnsi="Times New Roman"/>
            <w:color w:val="262626"/>
            <w:u w:val="single" w:color="262626"/>
            <w:lang w:val="en-US"/>
            <w:rPrChange w:id="2509" w:author="D B" w:date="2015-09-26T23:19:00Z">
              <w:rPr>
                <w:rFonts w:ascii="Arial" w:hAnsi="Arial" w:cs="Arial"/>
                <w:color w:val="262626"/>
                <w:u w:val="single" w:color="262626"/>
                <w:lang w:val="en-US"/>
              </w:rPr>
            </w:rPrChange>
          </w:rPr>
          <w:t>PLoS</w:t>
        </w:r>
        <w:proofErr w:type="spellEnd"/>
        <w:r w:rsidRPr="0053592A">
          <w:rPr>
            <w:rFonts w:ascii="Times New Roman" w:hAnsi="Times New Roman"/>
            <w:color w:val="262626"/>
            <w:u w:val="single" w:color="262626"/>
            <w:lang w:val="en-US"/>
            <w:rPrChange w:id="2510" w:author="D B" w:date="2015-09-26T23:19:00Z">
              <w:rPr>
                <w:rFonts w:ascii="Arial" w:hAnsi="Arial" w:cs="Arial"/>
                <w:color w:val="262626"/>
                <w:u w:val="single" w:color="262626"/>
                <w:lang w:val="en-US"/>
              </w:rPr>
            </w:rPrChange>
          </w:rPr>
          <w:t xml:space="preserve"> </w:t>
        </w:r>
        <w:proofErr w:type="spellStart"/>
        <w:r w:rsidRPr="0053592A">
          <w:rPr>
            <w:rFonts w:ascii="Times New Roman" w:hAnsi="Times New Roman"/>
            <w:color w:val="262626"/>
            <w:u w:val="single" w:color="262626"/>
            <w:lang w:val="en-US"/>
            <w:rPrChange w:id="2511" w:author="D B" w:date="2015-09-26T23:19:00Z">
              <w:rPr>
                <w:rFonts w:ascii="Arial" w:hAnsi="Arial" w:cs="Arial"/>
                <w:color w:val="262626"/>
                <w:u w:val="single" w:color="262626"/>
                <w:lang w:val="en-US"/>
              </w:rPr>
            </w:rPrChange>
          </w:rPr>
          <w:t>Negl</w:t>
        </w:r>
        <w:proofErr w:type="spellEnd"/>
        <w:r w:rsidRPr="0053592A">
          <w:rPr>
            <w:rFonts w:ascii="Times New Roman" w:hAnsi="Times New Roman"/>
            <w:color w:val="262626"/>
            <w:u w:val="single" w:color="262626"/>
            <w:lang w:val="en-US"/>
            <w:rPrChange w:id="2512" w:author="D B" w:date="2015-09-26T23:19:00Z">
              <w:rPr>
                <w:rFonts w:ascii="Arial" w:hAnsi="Arial" w:cs="Arial"/>
                <w:color w:val="262626"/>
                <w:u w:val="single" w:color="262626"/>
                <w:lang w:val="en-US"/>
              </w:rPr>
            </w:rPrChange>
          </w:rPr>
          <w:t xml:space="preserve"> Trop Dis.</w:t>
        </w:r>
        <w:r w:rsidRPr="0053592A">
          <w:rPr>
            <w:rFonts w:ascii="Times New Roman" w:hAnsi="Times New Roman"/>
            <w:u w:color="262626"/>
            <w:lang w:val="en-US"/>
            <w:rPrChange w:id="2513" w:author="D B" w:date="2015-09-26T23:19:00Z">
              <w:rPr>
                <w:rFonts w:ascii="Arial" w:hAnsi="Arial" w:cs="Arial"/>
                <w:u w:color="262626"/>
                <w:lang w:val="en-US"/>
              </w:rPr>
            </w:rPrChange>
          </w:rPr>
          <w:t xml:space="preserve"> 2012</w:t>
        </w:r>
        <w:proofErr w:type="gramStart"/>
        <w:r w:rsidRPr="0053592A">
          <w:rPr>
            <w:rFonts w:ascii="Times New Roman" w:hAnsi="Times New Roman"/>
            <w:u w:color="262626"/>
            <w:lang w:val="en-US"/>
            <w:rPrChange w:id="2514" w:author="D B" w:date="2015-09-26T23:19:00Z">
              <w:rPr>
                <w:rFonts w:ascii="Arial" w:hAnsi="Arial" w:cs="Arial"/>
                <w:u w:color="262626"/>
                <w:lang w:val="en-US"/>
              </w:rPr>
            </w:rPrChange>
          </w:rPr>
          <w:t>;6</w:t>
        </w:r>
        <w:proofErr w:type="gramEnd"/>
        <w:r w:rsidRPr="0053592A">
          <w:rPr>
            <w:rFonts w:ascii="Times New Roman" w:hAnsi="Times New Roman"/>
            <w:u w:color="262626"/>
            <w:lang w:val="en-US"/>
            <w:rPrChange w:id="2515" w:author="D B" w:date="2015-09-26T23:19:00Z">
              <w:rPr>
                <w:rFonts w:ascii="Arial" w:hAnsi="Arial" w:cs="Arial"/>
                <w:u w:color="262626"/>
                <w:lang w:val="en-US"/>
              </w:rPr>
            </w:rPrChange>
          </w:rPr>
          <w:t xml:space="preserve">(7):e1758. </w:t>
        </w:r>
        <w:proofErr w:type="spellStart"/>
        <w:proofErr w:type="gramStart"/>
        <w:r w:rsidRPr="0053592A">
          <w:rPr>
            <w:rFonts w:ascii="Times New Roman" w:hAnsi="Times New Roman"/>
            <w:u w:color="262626"/>
            <w:lang w:val="en-US"/>
            <w:rPrChange w:id="2516"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517" w:author="D B" w:date="2015-09-26T23:19:00Z">
              <w:rPr>
                <w:rFonts w:ascii="Arial" w:hAnsi="Arial" w:cs="Arial"/>
                <w:u w:color="262626"/>
                <w:lang w:val="en-US"/>
              </w:rPr>
            </w:rPrChange>
          </w:rPr>
          <w:t xml:space="preserve">: http://dx.doi.org/10.1371/journal.pntd.0001758. </w:t>
        </w:r>
        <w:r w:rsidRPr="0053592A">
          <w:rPr>
            <w:rFonts w:ascii="Times New Roman" w:hAnsi="Times New Roman"/>
            <w:color w:val="454545"/>
            <w:lang w:val="en-US"/>
            <w:rPrChange w:id="2518" w:author="D B" w:date="2015-09-26T23:19:00Z">
              <w:rPr>
                <w:rFonts w:ascii="Arial" w:hAnsi="Arial" w:cs="Arial"/>
                <w:color w:val="454545"/>
                <w:lang w:val="en-US"/>
              </w:rPr>
            </w:rPrChange>
          </w:rPr>
          <w:t xml:space="preserve">PMID: 22860148. </w:t>
        </w:r>
      </w:ins>
    </w:p>
    <w:p w14:paraId="3797DCE4"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519" w:author="D B" w:date="2015-09-26T23:18:00Z"/>
          <w:rFonts w:ascii="Times New Roman" w:hAnsi="Times New Roman"/>
          <w:color w:val="454545"/>
          <w:lang w:val="en-US"/>
          <w:rPrChange w:id="2520" w:author="D B" w:date="2015-09-26T23:19:00Z">
            <w:rPr>
              <w:ins w:id="2521" w:author="D B" w:date="2015-09-26T23:18:00Z"/>
              <w:rFonts w:ascii="Arial" w:hAnsi="Arial" w:cs="Arial"/>
              <w:color w:val="454545"/>
              <w:lang w:val="en-US"/>
            </w:rPr>
          </w:rPrChange>
        </w:rPr>
      </w:pPr>
      <w:proofErr w:type="spellStart"/>
      <w:ins w:id="2522" w:author="D B" w:date="2015-09-26T23:18:00Z">
        <w:r w:rsidRPr="0053592A">
          <w:rPr>
            <w:rFonts w:ascii="Times New Roman" w:hAnsi="Times New Roman"/>
            <w:rPrChange w:id="2523" w:author="D B" w:date="2015-09-26T23:19:00Z">
              <w:rPr/>
            </w:rPrChange>
          </w:rPr>
          <w:t>Midzi</w:t>
        </w:r>
        <w:proofErr w:type="spellEnd"/>
        <w:r w:rsidRPr="0053592A">
          <w:rPr>
            <w:rFonts w:ascii="Times New Roman" w:hAnsi="Times New Roman"/>
            <w:rPrChange w:id="2524" w:author="D B" w:date="2015-09-26T23:19:00Z">
              <w:rPr/>
            </w:rPrChange>
          </w:rPr>
          <w:t xml:space="preserve"> N, Butterworth AE, </w:t>
        </w:r>
        <w:proofErr w:type="spellStart"/>
        <w:r w:rsidRPr="0053592A">
          <w:rPr>
            <w:rFonts w:ascii="Times New Roman" w:hAnsi="Times New Roman"/>
            <w:rPrChange w:id="2525" w:author="D B" w:date="2015-09-26T23:19:00Z">
              <w:rPr/>
            </w:rPrChange>
          </w:rPr>
          <w:t>Mduluza</w:t>
        </w:r>
        <w:proofErr w:type="spellEnd"/>
        <w:r w:rsidRPr="0053592A">
          <w:rPr>
            <w:rFonts w:ascii="Times New Roman" w:hAnsi="Times New Roman"/>
            <w:rPrChange w:id="2526" w:author="D B" w:date="2015-09-26T23:19:00Z">
              <w:rPr/>
            </w:rPrChange>
          </w:rPr>
          <w:t xml:space="preserve"> T, </w:t>
        </w:r>
        <w:proofErr w:type="spellStart"/>
        <w:r w:rsidRPr="0053592A">
          <w:rPr>
            <w:rFonts w:ascii="Times New Roman" w:hAnsi="Times New Roman"/>
            <w:rPrChange w:id="2527" w:author="D B" w:date="2015-09-26T23:19:00Z">
              <w:rPr/>
            </w:rPrChange>
          </w:rPr>
          <w:t>Munyati</w:t>
        </w:r>
        <w:proofErr w:type="spellEnd"/>
        <w:r w:rsidRPr="0053592A">
          <w:rPr>
            <w:rFonts w:ascii="Times New Roman" w:hAnsi="Times New Roman"/>
            <w:rPrChange w:id="2528" w:author="D B" w:date="2015-09-26T23:19:00Z">
              <w:rPr/>
            </w:rPrChange>
          </w:rPr>
          <w:t xml:space="preserve"> S, </w:t>
        </w:r>
        <w:proofErr w:type="spellStart"/>
        <w:r w:rsidRPr="0053592A">
          <w:rPr>
            <w:rFonts w:ascii="Times New Roman" w:hAnsi="Times New Roman"/>
            <w:rPrChange w:id="2529" w:author="D B" w:date="2015-09-26T23:19:00Z">
              <w:rPr/>
            </w:rPrChange>
          </w:rPr>
          <w:t>Deelder</w:t>
        </w:r>
        <w:proofErr w:type="spellEnd"/>
        <w:r w:rsidRPr="0053592A">
          <w:rPr>
            <w:rFonts w:ascii="Times New Roman" w:hAnsi="Times New Roman"/>
            <w:rPrChange w:id="2530" w:author="D B" w:date="2015-09-26T23:19:00Z">
              <w:rPr/>
            </w:rPrChange>
          </w:rPr>
          <w:t xml:space="preserve"> AM, van Dam GJ. Use of circulating cathodic antigen strips for the diagnosis of urinary schistosomiasis. </w:t>
        </w:r>
        <w:r w:rsidRPr="0053592A">
          <w:rPr>
            <w:rFonts w:ascii="Times New Roman" w:hAnsi="Times New Roman"/>
            <w:color w:val="262626"/>
            <w:u w:val="single" w:color="262626"/>
            <w:lang w:val="en-US"/>
            <w:rPrChange w:id="2531" w:author="D B" w:date="2015-09-26T23:19:00Z">
              <w:rPr>
                <w:rFonts w:ascii="Arial" w:hAnsi="Arial" w:cs="Arial"/>
                <w:color w:val="262626"/>
                <w:u w:val="single" w:color="262626"/>
                <w:lang w:val="en-US"/>
              </w:rPr>
            </w:rPrChange>
          </w:rPr>
          <w:t xml:space="preserve">Trans R </w:t>
        </w:r>
        <w:proofErr w:type="spellStart"/>
        <w:r w:rsidRPr="0053592A">
          <w:rPr>
            <w:rFonts w:ascii="Times New Roman" w:hAnsi="Times New Roman"/>
            <w:color w:val="262626"/>
            <w:u w:val="single" w:color="262626"/>
            <w:lang w:val="en-US"/>
            <w:rPrChange w:id="2532" w:author="D B" w:date="2015-09-26T23:19:00Z">
              <w:rPr>
                <w:rFonts w:ascii="Arial" w:hAnsi="Arial" w:cs="Arial"/>
                <w:color w:val="262626"/>
                <w:u w:val="single" w:color="262626"/>
                <w:lang w:val="en-US"/>
              </w:rPr>
            </w:rPrChange>
          </w:rPr>
          <w:t>Soc</w:t>
        </w:r>
        <w:proofErr w:type="spellEnd"/>
        <w:r w:rsidRPr="0053592A">
          <w:rPr>
            <w:rFonts w:ascii="Times New Roman" w:hAnsi="Times New Roman"/>
            <w:color w:val="262626"/>
            <w:u w:val="single" w:color="262626"/>
            <w:lang w:val="en-US"/>
            <w:rPrChange w:id="2533" w:author="D B" w:date="2015-09-26T23:19:00Z">
              <w:rPr>
                <w:rFonts w:ascii="Arial" w:hAnsi="Arial" w:cs="Arial"/>
                <w:color w:val="262626"/>
                <w:u w:val="single" w:color="262626"/>
                <w:lang w:val="en-US"/>
              </w:rPr>
            </w:rPrChange>
          </w:rPr>
          <w:t xml:space="preserve"> Trop Med </w:t>
        </w:r>
        <w:proofErr w:type="spellStart"/>
        <w:r w:rsidRPr="0053592A">
          <w:rPr>
            <w:rFonts w:ascii="Times New Roman" w:hAnsi="Times New Roman"/>
            <w:color w:val="262626"/>
            <w:u w:val="single" w:color="262626"/>
            <w:lang w:val="en-US"/>
            <w:rPrChange w:id="2534"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535" w:author="D B" w:date="2015-09-26T23:19:00Z">
              <w:rPr>
                <w:rFonts w:ascii="Arial" w:hAnsi="Arial" w:cs="Arial"/>
                <w:color w:val="262626"/>
                <w:u w:val="single" w:color="262626"/>
                <w:lang w:val="en-US"/>
              </w:rPr>
            </w:rPrChange>
          </w:rPr>
          <w:t>.</w:t>
        </w:r>
        <w:r w:rsidRPr="0053592A">
          <w:rPr>
            <w:rFonts w:ascii="Times New Roman" w:hAnsi="Times New Roman"/>
            <w:u w:color="262626"/>
            <w:lang w:val="en-US"/>
            <w:rPrChange w:id="2536" w:author="D B" w:date="2015-09-26T23:19:00Z">
              <w:rPr>
                <w:rFonts w:ascii="Arial" w:hAnsi="Arial" w:cs="Arial"/>
                <w:u w:color="262626"/>
                <w:lang w:val="en-US"/>
              </w:rPr>
            </w:rPrChange>
          </w:rPr>
          <w:t xml:space="preserve"> 2009 Jan</w:t>
        </w:r>
        <w:proofErr w:type="gramStart"/>
        <w:r w:rsidRPr="0053592A">
          <w:rPr>
            <w:rFonts w:ascii="Times New Roman" w:hAnsi="Times New Roman"/>
            <w:u w:color="262626"/>
            <w:lang w:val="en-US"/>
            <w:rPrChange w:id="2537" w:author="D B" w:date="2015-09-26T23:19:00Z">
              <w:rPr>
                <w:rFonts w:ascii="Arial" w:hAnsi="Arial" w:cs="Arial"/>
                <w:u w:color="262626"/>
                <w:lang w:val="en-US"/>
              </w:rPr>
            </w:rPrChange>
          </w:rPr>
          <w:t>;103</w:t>
        </w:r>
        <w:proofErr w:type="gramEnd"/>
        <w:r w:rsidRPr="0053592A">
          <w:rPr>
            <w:rFonts w:ascii="Times New Roman" w:hAnsi="Times New Roman"/>
            <w:u w:color="262626"/>
            <w:lang w:val="en-US"/>
            <w:rPrChange w:id="2538" w:author="D B" w:date="2015-09-26T23:19:00Z">
              <w:rPr>
                <w:rFonts w:ascii="Arial" w:hAnsi="Arial" w:cs="Arial"/>
                <w:u w:color="262626"/>
                <w:lang w:val="en-US"/>
              </w:rPr>
            </w:rPrChange>
          </w:rPr>
          <w:t xml:space="preserve">(1):45-51. </w:t>
        </w:r>
        <w:proofErr w:type="spellStart"/>
        <w:proofErr w:type="gramStart"/>
        <w:r w:rsidRPr="0053592A">
          <w:rPr>
            <w:rFonts w:ascii="Times New Roman" w:hAnsi="Times New Roman"/>
            <w:u w:color="262626"/>
            <w:lang w:val="en-US"/>
            <w:rPrChange w:id="2539"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540"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541"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542" w:author="D B" w:date="2015-09-26T23:19:00Z">
              <w:rPr>
                <w:rFonts w:ascii="Arial" w:hAnsi="Arial" w:cs="Arial"/>
                <w:u w:color="262626"/>
                <w:lang w:val="en-US"/>
              </w:rPr>
            </w:rPrChange>
          </w:rPr>
          <w:instrText xml:space="preserve"> HYPERLINK "http://dx.doi.org/10.1016/j.trstmh.2008.08.018" </w:instrText>
        </w:r>
        <w:r w:rsidRPr="0053592A">
          <w:rPr>
            <w:rFonts w:ascii="Times New Roman" w:hAnsi="Times New Roman"/>
            <w:u w:color="262626"/>
            <w:lang w:val="en-US"/>
            <w:rPrChange w:id="2543"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544" w:author="D B" w:date="2015-09-26T23:19:00Z">
              <w:rPr>
                <w:rStyle w:val="Hyperlink"/>
                <w:rFonts w:ascii="Arial" w:hAnsi="Arial" w:cs="Arial"/>
                <w:u w:color="262626"/>
                <w:lang w:val="en-US"/>
              </w:rPr>
            </w:rPrChange>
          </w:rPr>
          <w:t>http://dx.doi.org/10.1016/j.trstmh.2008.08.018</w:t>
        </w:r>
        <w:r w:rsidRPr="0053592A">
          <w:rPr>
            <w:rFonts w:ascii="Times New Roman" w:hAnsi="Times New Roman"/>
            <w:u w:color="262626"/>
            <w:lang w:val="en-US"/>
            <w:rPrChange w:id="2545"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546"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547" w:author="D B" w:date="2015-09-26T23:19:00Z">
              <w:rPr>
                <w:rFonts w:ascii="Arial" w:hAnsi="Arial" w:cs="Arial"/>
                <w:color w:val="454545"/>
                <w:lang w:val="en-US"/>
              </w:rPr>
            </w:rPrChange>
          </w:rPr>
          <w:t xml:space="preserve">PMID: 18951599. </w:t>
        </w:r>
      </w:ins>
    </w:p>
    <w:p w14:paraId="5801EF64"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548" w:author="D B" w:date="2015-09-26T23:18:00Z"/>
          <w:rFonts w:ascii="Times New Roman" w:hAnsi="Times New Roman"/>
          <w:color w:val="454545"/>
          <w:lang w:val="en-US"/>
          <w:rPrChange w:id="2549" w:author="D B" w:date="2015-09-26T23:19:00Z">
            <w:rPr>
              <w:ins w:id="2550" w:author="D B" w:date="2015-09-26T23:18:00Z"/>
              <w:rFonts w:ascii="Arial" w:hAnsi="Arial" w:cs="Arial"/>
              <w:color w:val="454545"/>
              <w:lang w:val="en-US"/>
            </w:rPr>
          </w:rPrChange>
        </w:rPr>
      </w:pPr>
      <w:ins w:id="2551" w:author="D B" w:date="2015-09-26T23:18:00Z">
        <w:r w:rsidRPr="0053592A">
          <w:rPr>
            <w:rFonts w:ascii="Times New Roman" w:hAnsi="Times New Roman"/>
            <w:rPrChange w:id="2552" w:author="D B" w:date="2015-09-26T23:19:00Z">
              <w:rPr/>
            </w:rPrChange>
          </w:rPr>
          <w:t xml:space="preserve">Colley DG, Binder S, Campbell C, King CH, </w:t>
        </w:r>
        <w:proofErr w:type="spellStart"/>
        <w:r w:rsidRPr="0053592A">
          <w:rPr>
            <w:rFonts w:ascii="Times New Roman" w:hAnsi="Times New Roman"/>
            <w:rPrChange w:id="2553" w:author="D B" w:date="2015-09-26T23:19:00Z">
              <w:rPr/>
            </w:rPrChange>
          </w:rPr>
          <w:t>Tchuem</w:t>
        </w:r>
        <w:proofErr w:type="spellEnd"/>
        <w:r w:rsidRPr="0053592A">
          <w:rPr>
            <w:rFonts w:ascii="Times New Roman" w:hAnsi="Times New Roman"/>
            <w:rPrChange w:id="2554" w:author="D B" w:date="2015-09-26T23:19:00Z">
              <w:rPr/>
            </w:rPrChange>
          </w:rPr>
          <w:t xml:space="preserve"> </w:t>
        </w:r>
        <w:proofErr w:type="spellStart"/>
        <w:r w:rsidRPr="0053592A">
          <w:rPr>
            <w:rFonts w:ascii="Times New Roman" w:hAnsi="Times New Roman"/>
            <w:rPrChange w:id="2555" w:author="D B" w:date="2015-09-26T23:19:00Z">
              <w:rPr/>
            </w:rPrChange>
          </w:rPr>
          <w:t>Tchuenté</w:t>
        </w:r>
        <w:proofErr w:type="spellEnd"/>
        <w:r w:rsidRPr="0053592A">
          <w:rPr>
            <w:rFonts w:ascii="Times New Roman" w:hAnsi="Times New Roman"/>
            <w:rPrChange w:id="2556" w:author="D B" w:date="2015-09-26T23:19:00Z">
              <w:rPr/>
            </w:rPrChange>
          </w:rPr>
          <w:t xml:space="preserve"> LA, </w:t>
        </w:r>
        <w:proofErr w:type="spellStart"/>
        <w:r w:rsidRPr="0053592A">
          <w:rPr>
            <w:rFonts w:ascii="Times New Roman" w:hAnsi="Times New Roman"/>
            <w:rPrChange w:id="2557" w:author="D B" w:date="2015-09-26T23:19:00Z">
              <w:rPr/>
            </w:rPrChange>
          </w:rPr>
          <w:t>N'Goran</w:t>
        </w:r>
        <w:proofErr w:type="spellEnd"/>
        <w:r w:rsidRPr="0053592A">
          <w:rPr>
            <w:rFonts w:ascii="Times New Roman" w:hAnsi="Times New Roman"/>
            <w:rPrChange w:id="2558" w:author="D B" w:date="2015-09-26T23:19:00Z">
              <w:rPr/>
            </w:rPrChange>
          </w:rPr>
          <w:t xml:space="preserve"> EK, </w:t>
        </w:r>
        <w:proofErr w:type="spellStart"/>
        <w:r w:rsidRPr="0053592A">
          <w:rPr>
            <w:rFonts w:ascii="Times New Roman" w:hAnsi="Times New Roman"/>
            <w:rPrChange w:id="2559" w:author="D B" w:date="2015-09-26T23:19:00Z">
              <w:rPr/>
            </w:rPrChange>
          </w:rPr>
          <w:t>Erko</w:t>
        </w:r>
        <w:proofErr w:type="spellEnd"/>
        <w:r w:rsidRPr="0053592A">
          <w:rPr>
            <w:rFonts w:ascii="Times New Roman" w:hAnsi="Times New Roman"/>
            <w:rPrChange w:id="2560" w:author="D B" w:date="2015-09-26T23:19:00Z">
              <w:rPr/>
            </w:rPrChange>
          </w:rPr>
          <w:t xml:space="preserve"> B, </w:t>
        </w:r>
        <w:proofErr w:type="spellStart"/>
        <w:r w:rsidRPr="0053592A">
          <w:rPr>
            <w:rFonts w:ascii="Times New Roman" w:hAnsi="Times New Roman"/>
            <w:rPrChange w:id="2561" w:author="D B" w:date="2015-09-26T23:19:00Z">
              <w:rPr/>
            </w:rPrChange>
          </w:rPr>
          <w:t>Karanja</w:t>
        </w:r>
        <w:proofErr w:type="spellEnd"/>
        <w:r w:rsidRPr="0053592A">
          <w:rPr>
            <w:rFonts w:ascii="Times New Roman" w:hAnsi="Times New Roman"/>
            <w:rPrChange w:id="2562" w:author="D B" w:date="2015-09-26T23:19:00Z">
              <w:rPr/>
            </w:rPrChange>
          </w:rPr>
          <w:t xml:space="preserve"> DM, </w:t>
        </w:r>
        <w:proofErr w:type="spellStart"/>
        <w:r w:rsidRPr="0053592A">
          <w:rPr>
            <w:rFonts w:ascii="Times New Roman" w:hAnsi="Times New Roman"/>
            <w:rPrChange w:id="2563" w:author="D B" w:date="2015-09-26T23:19:00Z">
              <w:rPr/>
            </w:rPrChange>
          </w:rPr>
          <w:t>Kabatereine</w:t>
        </w:r>
        <w:proofErr w:type="spellEnd"/>
        <w:r w:rsidRPr="0053592A">
          <w:rPr>
            <w:rFonts w:ascii="Times New Roman" w:hAnsi="Times New Roman"/>
            <w:rPrChange w:id="2564" w:author="D B" w:date="2015-09-26T23:19:00Z">
              <w:rPr/>
            </w:rPrChange>
          </w:rPr>
          <w:t xml:space="preserve"> NB, van </w:t>
        </w:r>
        <w:proofErr w:type="spellStart"/>
        <w:r w:rsidRPr="0053592A">
          <w:rPr>
            <w:rFonts w:ascii="Times New Roman" w:hAnsi="Times New Roman"/>
            <w:rPrChange w:id="2565" w:author="D B" w:date="2015-09-26T23:19:00Z">
              <w:rPr/>
            </w:rPrChange>
          </w:rPr>
          <w:t>Lieshout</w:t>
        </w:r>
        <w:proofErr w:type="spellEnd"/>
        <w:r w:rsidRPr="0053592A">
          <w:rPr>
            <w:rFonts w:ascii="Times New Roman" w:hAnsi="Times New Roman"/>
            <w:rPrChange w:id="2566" w:author="D B" w:date="2015-09-26T23:19:00Z">
              <w:rPr/>
            </w:rPrChange>
          </w:rPr>
          <w:t xml:space="preserve"> L, </w:t>
        </w:r>
        <w:proofErr w:type="spellStart"/>
        <w:r w:rsidRPr="0053592A">
          <w:rPr>
            <w:rFonts w:ascii="Times New Roman" w:hAnsi="Times New Roman"/>
            <w:rPrChange w:id="2567" w:author="D B" w:date="2015-09-26T23:19:00Z">
              <w:rPr/>
            </w:rPrChange>
          </w:rPr>
          <w:t>Rathbun</w:t>
        </w:r>
        <w:proofErr w:type="spellEnd"/>
        <w:r w:rsidRPr="0053592A">
          <w:rPr>
            <w:rFonts w:ascii="Times New Roman" w:hAnsi="Times New Roman"/>
            <w:rPrChange w:id="2568" w:author="D B" w:date="2015-09-26T23:19:00Z">
              <w:rPr/>
            </w:rPrChange>
          </w:rPr>
          <w:t xml:space="preserve"> S. A five-country evaluation of a point-of-care circulating cathodic antigen urine assay for the prevalence of </w:t>
        </w:r>
        <w:r w:rsidRPr="0053592A">
          <w:rPr>
            <w:rFonts w:ascii="Times New Roman" w:hAnsi="Times New Roman"/>
            <w:i/>
            <w:rPrChange w:id="2569" w:author="D B" w:date="2015-09-26T23:19:00Z">
              <w:rPr>
                <w:i/>
              </w:rPr>
            </w:rPrChange>
          </w:rPr>
          <w:t>S. mansoni</w:t>
        </w:r>
        <w:r w:rsidRPr="0053592A">
          <w:rPr>
            <w:rFonts w:ascii="Times New Roman" w:hAnsi="Times New Roman"/>
            <w:rPrChange w:id="2570" w:author="D B" w:date="2015-09-26T23:19:00Z">
              <w:rPr/>
            </w:rPrChange>
          </w:rPr>
          <w:t xml:space="preserve">. </w:t>
        </w:r>
        <w:r w:rsidRPr="0053592A">
          <w:rPr>
            <w:rFonts w:ascii="Times New Roman" w:hAnsi="Times New Roman"/>
            <w:color w:val="262626"/>
            <w:u w:val="single" w:color="262626"/>
            <w:lang w:val="en-US"/>
            <w:rPrChange w:id="2571" w:author="D B" w:date="2015-09-26T23:19:00Z">
              <w:rPr>
                <w:rFonts w:ascii="Arial" w:hAnsi="Arial" w:cs="Arial"/>
                <w:color w:val="262626"/>
                <w:u w:val="single" w:color="262626"/>
                <w:lang w:val="en-US"/>
              </w:rPr>
            </w:rPrChange>
          </w:rPr>
          <w:t xml:space="preserve">Am J Trop Med </w:t>
        </w:r>
        <w:proofErr w:type="spellStart"/>
        <w:proofErr w:type="gramStart"/>
        <w:r w:rsidRPr="0053592A">
          <w:rPr>
            <w:rFonts w:ascii="Times New Roman" w:hAnsi="Times New Roman"/>
            <w:color w:val="262626"/>
            <w:u w:val="single" w:color="262626"/>
            <w:lang w:val="en-US"/>
            <w:rPrChange w:id="2572"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573" w:author="D B" w:date="2015-09-26T23:19:00Z">
              <w:rPr>
                <w:rFonts w:ascii="Arial" w:hAnsi="Arial" w:cs="Arial"/>
                <w:color w:val="262626"/>
                <w:u w:val="single" w:color="262626"/>
                <w:lang w:val="en-US"/>
              </w:rPr>
            </w:rPrChange>
          </w:rPr>
          <w:t>.</w:t>
        </w:r>
        <w:proofErr w:type="gramEnd"/>
        <w:r w:rsidRPr="0053592A">
          <w:rPr>
            <w:rFonts w:ascii="Times New Roman" w:hAnsi="Times New Roman"/>
            <w:u w:color="262626"/>
            <w:lang w:val="en-US"/>
            <w:rPrChange w:id="2574" w:author="D B" w:date="2015-09-26T23:19:00Z">
              <w:rPr>
                <w:rFonts w:ascii="Arial" w:hAnsi="Arial" w:cs="Arial"/>
                <w:u w:color="262626"/>
                <w:lang w:val="en-US"/>
              </w:rPr>
            </w:rPrChange>
          </w:rPr>
          <w:t xml:space="preserve"> 2013 Mar</w:t>
        </w:r>
        <w:proofErr w:type="gramStart"/>
        <w:r w:rsidRPr="0053592A">
          <w:rPr>
            <w:rFonts w:ascii="Times New Roman" w:hAnsi="Times New Roman"/>
            <w:u w:color="262626"/>
            <w:lang w:val="en-US"/>
            <w:rPrChange w:id="2575" w:author="D B" w:date="2015-09-26T23:19:00Z">
              <w:rPr>
                <w:rFonts w:ascii="Arial" w:hAnsi="Arial" w:cs="Arial"/>
                <w:u w:color="262626"/>
                <w:lang w:val="en-US"/>
              </w:rPr>
            </w:rPrChange>
          </w:rPr>
          <w:t>;88</w:t>
        </w:r>
        <w:proofErr w:type="gramEnd"/>
        <w:r w:rsidRPr="0053592A">
          <w:rPr>
            <w:rFonts w:ascii="Times New Roman" w:hAnsi="Times New Roman"/>
            <w:u w:color="262626"/>
            <w:lang w:val="en-US"/>
            <w:rPrChange w:id="2576" w:author="D B" w:date="2015-09-26T23:19:00Z">
              <w:rPr>
                <w:rFonts w:ascii="Arial" w:hAnsi="Arial" w:cs="Arial"/>
                <w:u w:color="262626"/>
                <w:lang w:val="en-US"/>
              </w:rPr>
            </w:rPrChange>
          </w:rPr>
          <w:t xml:space="preserve">(3):426-32. </w:t>
        </w:r>
        <w:proofErr w:type="spellStart"/>
        <w:proofErr w:type="gramStart"/>
        <w:r w:rsidRPr="0053592A">
          <w:rPr>
            <w:rFonts w:ascii="Times New Roman" w:hAnsi="Times New Roman"/>
            <w:u w:color="262626"/>
            <w:lang w:val="en-US"/>
            <w:rPrChange w:id="2577"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578"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579"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580" w:author="D B" w:date="2015-09-26T23:19:00Z">
              <w:rPr>
                <w:rFonts w:ascii="Arial" w:hAnsi="Arial" w:cs="Arial"/>
                <w:u w:color="262626"/>
                <w:lang w:val="en-US"/>
              </w:rPr>
            </w:rPrChange>
          </w:rPr>
          <w:instrText xml:space="preserve"> HYPERLINK "http://dx.doi.org/10.4269/ajtmh.12-0639" </w:instrText>
        </w:r>
        <w:r w:rsidRPr="0053592A">
          <w:rPr>
            <w:rFonts w:ascii="Times New Roman" w:hAnsi="Times New Roman"/>
            <w:u w:color="262626"/>
            <w:lang w:val="en-US"/>
            <w:rPrChange w:id="2581"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582" w:author="D B" w:date="2015-09-26T23:19:00Z">
              <w:rPr>
                <w:rStyle w:val="Hyperlink"/>
                <w:rFonts w:ascii="Arial" w:hAnsi="Arial" w:cs="Arial"/>
                <w:u w:color="262626"/>
                <w:lang w:val="en-US"/>
              </w:rPr>
            </w:rPrChange>
          </w:rPr>
          <w:t>http://dx.doi.org/10.4269/ajtmh.12-0639</w:t>
        </w:r>
        <w:r w:rsidRPr="0053592A">
          <w:rPr>
            <w:rFonts w:ascii="Times New Roman" w:hAnsi="Times New Roman"/>
            <w:u w:color="262626"/>
            <w:lang w:val="en-US"/>
            <w:rPrChange w:id="2583"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584"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585" w:author="D B" w:date="2015-09-26T23:19:00Z">
              <w:rPr>
                <w:rFonts w:ascii="Arial" w:hAnsi="Arial" w:cs="Arial"/>
                <w:color w:val="454545"/>
                <w:lang w:val="en-US"/>
              </w:rPr>
            </w:rPrChange>
          </w:rPr>
          <w:t xml:space="preserve">PMID: 23339198. </w:t>
        </w:r>
      </w:ins>
    </w:p>
    <w:p w14:paraId="5D49C3FD"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586" w:author="D B" w:date="2015-09-26T23:18:00Z"/>
          <w:rFonts w:ascii="Times New Roman" w:hAnsi="Times New Roman"/>
          <w:color w:val="454545"/>
          <w:lang w:val="en-US"/>
          <w:rPrChange w:id="2587" w:author="D B" w:date="2015-09-26T23:19:00Z">
            <w:rPr>
              <w:ins w:id="2588" w:author="D B" w:date="2015-09-26T23:18:00Z"/>
              <w:rFonts w:ascii="Arial" w:hAnsi="Arial" w:cs="Arial"/>
              <w:color w:val="454545"/>
              <w:lang w:val="en-US"/>
            </w:rPr>
          </w:rPrChange>
        </w:rPr>
      </w:pPr>
      <w:proofErr w:type="spellStart"/>
      <w:ins w:id="2589" w:author="D B" w:date="2015-09-26T23:18:00Z">
        <w:r w:rsidRPr="0053592A">
          <w:rPr>
            <w:rFonts w:ascii="Times New Roman" w:hAnsi="Times New Roman"/>
            <w:rPrChange w:id="2590" w:author="D B" w:date="2015-09-26T23:19:00Z">
              <w:rPr/>
            </w:rPrChange>
          </w:rPr>
          <w:t>Deelder</w:t>
        </w:r>
        <w:proofErr w:type="spellEnd"/>
        <w:r w:rsidRPr="0053592A">
          <w:rPr>
            <w:rFonts w:ascii="Times New Roman" w:hAnsi="Times New Roman"/>
            <w:rPrChange w:id="2591" w:author="D B" w:date="2015-09-26T23:19:00Z">
              <w:rPr/>
            </w:rPrChange>
          </w:rPr>
          <w:t xml:space="preserve"> AM, van Dam GJ, van </w:t>
        </w:r>
        <w:proofErr w:type="spellStart"/>
        <w:r w:rsidRPr="0053592A">
          <w:rPr>
            <w:rFonts w:ascii="Times New Roman" w:hAnsi="Times New Roman"/>
            <w:rPrChange w:id="2592" w:author="D B" w:date="2015-09-26T23:19:00Z">
              <w:rPr/>
            </w:rPrChange>
          </w:rPr>
          <w:t>Lieshout</w:t>
        </w:r>
        <w:proofErr w:type="spellEnd"/>
        <w:r w:rsidRPr="0053592A">
          <w:rPr>
            <w:rFonts w:ascii="Times New Roman" w:hAnsi="Times New Roman"/>
            <w:rPrChange w:id="2593" w:author="D B" w:date="2015-09-26T23:19:00Z">
              <w:rPr/>
            </w:rPrChange>
          </w:rPr>
          <w:t xml:space="preserve"> L. Response to: accuracy of circulating cathodic antigen tests for rapid mapping of </w:t>
        </w:r>
        <w:r w:rsidRPr="0053592A">
          <w:rPr>
            <w:rFonts w:ascii="Times New Roman" w:hAnsi="Times New Roman"/>
            <w:i/>
            <w:rPrChange w:id="2594" w:author="D B" w:date="2015-09-26T23:19:00Z">
              <w:rPr>
                <w:i/>
              </w:rPr>
            </w:rPrChange>
          </w:rPr>
          <w:t>S. mansoni</w:t>
        </w:r>
        <w:r w:rsidRPr="0053592A">
          <w:rPr>
            <w:rFonts w:ascii="Times New Roman" w:hAnsi="Times New Roman"/>
            <w:rPrChange w:id="2595" w:author="D B" w:date="2015-09-26T23:19:00Z">
              <w:rPr/>
            </w:rPrChange>
          </w:rPr>
          <w:t xml:space="preserve"> and </w:t>
        </w:r>
        <w:r w:rsidRPr="0053592A">
          <w:rPr>
            <w:rFonts w:ascii="Times New Roman" w:hAnsi="Times New Roman"/>
            <w:i/>
            <w:rPrChange w:id="2596" w:author="D B" w:date="2015-09-26T23:19:00Z">
              <w:rPr>
                <w:i/>
              </w:rPr>
            </w:rPrChange>
          </w:rPr>
          <w:t>S. haematobium</w:t>
        </w:r>
        <w:r w:rsidRPr="0053592A">
          <w:rPr>
            <w:rFonts w:ascii="Times New Roman" w:hAnsi="Times New Roman"/>
            <w:rPrChange w:id="2597" w:author="D B" w:date="2015-09-26T23:19:00Z">
              <w:rPr/>
            </w:rPrChange>
          </w:rPr>
          <w:t xml:space="preserve"> infections in Southern Sudan by RA Ashton et al., (2011). </w:t>
        </w:r>
        <w:r w:rsidRPr="0053592A">
          <w:rPr>
            <w:rFonts w:ascii="Times New Roman" w:hAnsi="Times New Roman"/>
            <w:color w:val="262626"/>
            <w:u w:val="single" w:color="262626"/>
            <w:lang w:val="en-US"/>
            <w:rPrChange w:id="2598" w:author="D B" w:date="2015-09-26T23:19:00Z">
              <w:rPr>
                <w:rFonts w:ascii="Arial" w:hAnsi="Arial" w:cs="Arial"/>
                <w:color w:val="262626"/>
                <w:u w:val="single" w:color="262626"/>
                <w:lang w:val="en-US"/>
              </w:rPr>
            </w:rPrChange>
          </w:rPr>
          <w:t xml:space="preserve">Trop Med </w:t>
        </w:r>
        <w:proofErr w:type="spellStart"/>
        <w:r w:rsidRPr="0053592A">
          <w:rPr>
            <w:rFonts w:ascii="Times New Roman" w:hAnsi="Times New Roman"/>
            <w:color w:val="262626"/>
            <w:u w:val="single" w:color="262626"/>
            <w:lang w:val="en-US"/>
            <w:rPrChange w:id="2599" w:author="D B" w:date="2015-09-26T23:19:00Z">
              <w:rPr>
                <w:rFonts w:ascii="Arial" w:hAnsi="Arial" w:cs="Arial"/>
                <w:color w:val="262626"/>
                <w:u w:val="single" w:color="262626"/>
                <w:lang w:val="en-US"/>
              </w:rPr>
            </w:rPrChange>
          </w:rPr>
          <w:t>Int</w:t>
        </w:r>
        <w:proofErr w:type="spellEnd"/>
        <w:r w:rsidRPr="0053592A">
          <w:rPr>
            <w:rFonts w:ascii="Times New Roman" w:hAnsi="Times New Roman"/>
            <w:color w:val="262626"/>
            <w:u w:val="single" w:color="262626"/>
            <w:lang w:val="en-US"/>
            <w:rPrChange w:id="2600" w:author="D B" w:date="2015-09-26T23:19:00Z">
              <w:rPr>
                <w:rFonts w:ascii="Arial" w:hAnsi="Arial" w:cs="Arial"/>
                <w:color w:val="262626"/>
                <w:u w:val="single" w:color="262626"/>
                <w:lang w:val="en-US"/>
              </w:rPr>
            </w:rPrChange>
          </w:rPr>
          <w:t xml:space="preserve"> Health.</w:t>
        </w:r>
        <w:r w:rsidRPr="0053592A">
          <w:rPr>
            <w:rFonts w:ascii="Times New Roman" w:hAnsi="Times New Roman"/>
            <w:u w:color="262626"/>
            <w:lang w:val="en-US"/>
            <w:rPrChange w:id="2601" w:author="D B" w:date="2015-09-26T23:19:00Z">
              <w:rPr>
                <w:rFonts w:ascii="Arial" w:hAnsi="Arial" w:cs="Arial"/>
                <w:u w:color="262626"/>
                <w:lang w:val="en-US"/>
              </w:rPr>
            </w:rPrChange>
          </w:rPr>
          <w:t xml:space="preserve"> 2012 Mar</w:t>
        </w:r>
        <w:proofErr w:type="gramStart"/>
        <w:r w:rsidRPr="0053592A">
          <w:rPr>
            <w:rFonts w:ascii="Times New Roman" w:hAnsi="Times New Roman"/>
            <w:u w:color="262626"/>
            <w:lang w:val="en-US"/>
            <w:rPrChange w:id="2602" w:author="D B" w:date="2015-09-26T23:19:00Z">
              <w:rPr>
                <w:rFonts w:ascii="Arial" w:hAnsi="Arial" w:cs="Arial"/>
                <w:u w:color="262626"/>
                <w:lang w:val="en-US"/>
              </w:rPr>
            </w:rPrChange>
          </w:rPr>
          <w:t>;17</w:t>
        </w:r>
        <w:proofErr w:type="gramEnd"/>
        <w:r w:rsidRPr="0053592A">
          <w:rPr>
            <w:rFonts w:ascii="Times New Roman" w:hAnsi="Times New Roman"/>
            <w:u w:color="262626"/>
            <w:lang w:val="en-US"/>
            <w:rPrChange w:id="2603" w:author="D B" w:date="2015-09-26T23:19:00Z">
              <w:rPr>
                <w:rFonts w:ascii="Arial" w:hAnsi="Arial" w:cs="Arial"/>
                <w:u w:color="262626"/>
                <w:lang w:val="en-US"/>
              </w:rPr>
            </w:rPrChange>
          </w:rPr>
          <w:t xml:space="preserve">(3):402-3. </w:t>
        </w:r>
        <w:proofErr w:type="spellStart"/>
        <w:proofErr w:type="gramStart"/>
        <w:r w:rsidRPr="0053592A">
          <w:rPr>
            <w:rFonts w:ascii="Times New Roman" w:hAnsi="Times New Roman"/>
            <w:u w:color="262626"/>
            <w:lang w:val="en-US"/>
            <w:rPrChange w:id="2604"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605" w:author="D B" w:date="2015-09-26T23:19:00Z">
              <w:rPr>
                <w:rFonts w:ascii="Arial" w:hAnsi="Arial" w:cs="Arial"/>
                <w:u w:color="262626"/>
                <w:lang w:val="en-US"/>
              </w:rPr>
            </w:rPrChange>
          </w:rPr>
          <w:t xml:space="preserve">: </w:t>
        </w:r>
        <w:r w:rsidRPr="0053592A">
          <w:rPr>
            <w:rFonts w:ascii="Times New Roman" w:hAnsi="Times New Roman"/>
            <w:u w:color="262626"/>
            <w:lang w:val="en-US"/>
            <w:rPrChange w:id="2606" w:author="D B" w:date="2015-09-26T23:19:00Z">
              <w:rPr>
                <w:rFonts w:ascii="Arial" w:hAnsi="Arial" w:cs="Arial"/>
                <w:u w:color="262626"/>
                <w:lang w:val="en-US"/>
              </w:rPr>
            </w:rPrChange>
          </w:rPr>
          <w:fldChar w:fldCharType="begin"/>
        </w:r>
        <w:r w:rsidRPr="0053592A">
          <w:rPr>
            <w:rFonts w:ascii="Times New Roman" w:hAnsi="Times New Roman"/>
            <w:u w:color="262626"/>
            <w:lang w:val="en-US"/>
            <w:rPrChange w:id="2607" w:author="D B" w:date="2015-09-26T23:19:00Z">
              <w:rPr>
                <w:rFonts w:ascii="Arial" w:hAnsi="Arial" w:cs="Arial"/>
                <w:u w:color="262626"/>
                <w:lang w:val="en-US"/>
              </w:rPr>
            </w:rPrChange>
          </w:rPr>
          <w:instrText xml:space="preserve"> HYPERLINK "http://dx.doi.org/10.1111/j.1365-3156.2011.02930.x" </w:instrText>
        </w:r>
        <w:r w:rsidRPr="0053592A">
          <w:rPr>
            <w:rFonts w:ascii="Times New Roman" w:hAnsi="Times New Roman"/>
            <w:u w:color="262626"/>
            <w:lang w:val="en-US"/>
            <w:rPrChange w:id="2608" w:author="D B" w:date="2015-09-26T23:19:00Z">
              <w:rPr>
                <w:rFonts w:ascii="Arial" w:hAnsi="Arial" w:cs="Arial"/>
                <w:u w:color="262626"/>
                <w:lang w:val="en-US"/>
              </w:rPr>
            </w:rPrChange>
          </w:rPr>
          <w:fldChar w:fldCharType="separate"/>
        </w:r>
        <w:r w:rsidRPr="0053592A">
          <w:rPr>
            <w:rStyle w:val="Hyperlink"/>
            <w:rFonts w:ascii="Times New Roman" w:hAnsi="Times New Roman"/>
            <w:u w:color="262626"/>
            <w:lang w:val="en-US"/>
            <w:rPrChange w:id="2609" w:author="D B" w:date="2015-09-26T23:19:00Z">
              <w:rPr>
                <w:rStyle w:val="Hyperlink"/>
                <w:rFonts w:ascii="Arial" w:hAnsi="Arial" w:cs="Arial"/>
                <w:u w:color="262626"/>
                <w:lang w:val="en-US"/>
              </w:rPr>
            </w:rPrChange>
          </w:rPr>
          <w:t>http://dx.doi.org/10.1111/j.1365-3156.2011.02930.x</w:t>
        </w:r>
        <w:r w:rsidRPr="0053592A">
          <w:rPr>
            <w:rFonts w:ascii="Times New Roman" w:hAnsi="Times New Roman"/>
            <w:u w:color="262626"/>
            <w:lang w:val="en-US"/>
            <w:rPrChange w:id="2610" w:author="D B" w:date="2015-09-26T23:19:00Z">
              <w:rPr>
                <w:rFonts w:ascii="Arial" w:hAnsi="Arial" w:cs="Arial"/>
                <w:u w:color="262626"/>
                <w:lang w:val="en-US"/>
              </w:rPr>
            </w:rPrChange>
          </w:rPr>
          <w:fldChar w:fldCharType="end"/>
        </w:r>
        <w:r w:rsidRPr="0053592A">
          <w:rPr>
            <w:rFonts w:ascii="Times New Roman" w:hAnsi="Times New Roman"/>
            <w:u w:color="262626"/>
            <w:lang w:val="en-US"/>
            <w:rPrChange w:id="2611" w:author="D B" w:date="2015-09-26T23:19:00Z">
              <w:rPr>
                <w:rFonts w:ascii="Arial" w:hAnsi="Arial" w:cs="Arial"/>
                <w:u w:color="262626"/>
                <w:lang w:val="en-US"/>
              </w:rPr>
            </w:rPrChange>
          </w:rPr>
          <w:t xml:space="preserve">. </w:t>
        </w:r>
        <w:r w:rsidRPr="0053592A">
          <w:rPr>
            <w:rFonts w:ascii="Times New Roman" w:hAnsi="Times New Roman"/>
            <w:color w:val="454545"/>
            <w:lang w:val="en-US"/>
            <w:rPrChange w:id="2612" w:author="D B" w:date="2015-09-26T23:19:00Z">
              <w:rPr>
                <w:rFonts w:ascii="Arial" w:hAnsi="Arial" w:cs="Arial"/>
                <w:color w:val="454545"/>
                <w:lang w:val="en-US"/>
              </w:rPr>
            </w:rPrChange>
          </w:rPr>
          <w:t>PMID: 22129037.</w:t>
        </w:r>
      </w:ins>
    </w:p>
    <w:p w14:paraId="71F0B9FE"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613" w:author="D B" w:date="2015-09-26T23:18:00Z"/>
          <w:rFonts w:ascii="Times New Roman" w:hAnsi="Times New Roman"/>
          <w:rPrChange w:id="2614" w:author="D B" w:date="2015-09-26T23:19:00Z">
            <w:rPr>
              <w:ins w:id="2615" w:author="D B" w:date="2015-09-26T23:18:00Z"/>
            </w:rPr>
          </w:rPrChange>
        </w:rPr>
      </w:pPr>
      <w:ins w:id="2616" w:author="D B" w:date="2015-09-26T23:18:00Z">
        <w:r w:rsidRPr="0053592A">
          <w:rPr>
            <w:rFonts w:ascii="Times New Roman" w:hAnsi="Times New Roman"/>
            <w:rPrChange w:id="2617" w:author="D B" w:date="2015-09-26T23:19:00Z">
              <w:rPr/>
            </w:rPrChange>
          </w:rPr>
          <w:t xml:space="preserve">De </w:t>
        </w:r>
        <w:proofErr w:type="spellStart"/>
        <w:r w:rsidRPr="0053592A">
          <w:rPr>
            <w:rFonts w:ascii="Times New Roman" w:hAnsi="Times New Roman"/>
            <w:rPrChange w:id="2618" w:author="D B" w:date="2015-09-26T23:19:00Z">
              <w:rPr/>
            </w:rPrChange>
          </w:rPr>
          <w:t>Vlas</w:t>
        </w:r>
        <w:proofErr w:type="spellEnd"/>
        <w:r w:rsidRPr="0053592A">
          <w:rPr>
            <w:rFonts w:ascii="Times New Roman" w:hAnsi="Times New Roman"/>
            <w:rPrChange w:id="2619" w:author="D B" w:date="2015-09-26T23:19:00Z">
              <w:rPr/>
            </w:rPrChange>
          </w:rPr>
          <w:t xml:space="preserve"> SJ, </w:t>
        </w:r>
        <w:proofErr w:type="spellStart"/>
        <w:r w:rsidRPr="0053592A">
          <w:rPr>
            <w:rFonts w:ascii="Times New Roman" w:hAnsi="Times New Roman"/>
            <w:rPrChange w:id="2620" w:author="D B" w:date="2015-09-26T23:19:00Z">
              <w:rPr/>
            </w:rPrChange>
          </w:rPr>
          <w:t>Gryseels</w:t>
        </w:r>
        <w:proofErr w:type="spellEnd"/>
        <w:r w:rsidRPr="0053592A">
          <w:rPr>
            <w:rFonts w:ascii="Times New Roman" w:hAnsi="Times New Roman"/>
            <w:rPrChange w:id="2621" w:author="D B" w:date="2015-09-26T23:19:00Z">
              <w:rPr/>
            </w:rPrChange>
          </w:rPr>
          <w:t xml:space="preserve"> B, van </w:t>
        </w:r>
        <w:proofErr w:type="spellStart"/>
        <w:r w:rsidRPr="0053592A">
          <w:rPr>
            <w:rFonts w:ascii="Times New Roman" w:hAnsi="Times New Roman"/>
            <w:rPrChange w:id="2622" w:author="D B" w:date="2015-09-26T23:19:00Z">
              <w:rPr/>
            </w:rPrChange>
          </w:rPr>
          <w:t>Oortmarssen</w:t>
        </w:r>
        <w:proofErr w:type="spellEnd"/>
        <w:r w:rsidRPr="0053592A">
          <w:rPr>
            <w:rFonts w:ascii="Times New Roman" w:hAnsi="Times New Roman"/>
            <w:rPrChange w:id="2623" w:author="D B" w:date="2015-09-26T23:19:00Z">
              <w:rPr/>
            </w:rPrChange>
          </w:rPr>
          <w:t xml:space="preserve"> GJ, </w:t>
        </w:r>
        <w:proofErr w:type="spellStart"/>
        <w:r w:rsidRPr="0053592A">
          <w:rPr>
            <w:rFonts w:ascii="Times New Roman" w:hAnsi="Times New Roman"/>
            <w:rPrChange w:id="2624" w:author="D B" w:date="2015-09-26T23:19:00Z">
              <w:rPr/>
            </w:rPrChange>
          </w:rPr>
          <w:t>Polderman</w:t>
        </w:r>
        <w:proofErr w:type="spellEnd"/>
        <w:r w:rsidRPr="0053592A">
          <w:rPr>
            <w:rFonts w:ascii="Times New Roman" w:hAnsi="Times New Roman"/>
            <w:rPrChange w:id="2625" w:author="D B" w:date="2015-09-26T23:19:00Z">
              <w:rPr/>
            </w:rPrChange>
          </w:rPr>
          <w:t xml:space="preserve"> AM, </w:t>
        </w:r>
        <w:proofErr w:type="spellStart"/>
        <w:r w:rsidRPr="0053592A">
          <w:rPr>
            <w:rFonts w:ascii="Times New Roman" w:hAnsi="Times New Roman"/>
            <w:rPrChange w:id="2626" w:author="D B" w:date="2015-09-26T23:19:00Z">
              <w:rPr/>
            </w:rPrChange>
          </w:rPr>
          <w:t>Habbema</w:t>
        </w:r>
        <w:proofErr w:type="spellEnd"/>
        <w:r w:rsidRPr="0053592A">
          <w:rPr>
            <w:rFonts w:ascii="Times New Roman" w:hAnsi="Times New Roman"/>
            <w:rPrChange w:id="2627" w:author="D B" w:date="2015-09-26T23:19:00Z">
              <w:rPr/>
            </w:rPrChange>
          </w:rPr>
          <w:t xml:space="preserve"> JD. A pocket chart to estimate true </w:t>
        </w:r>
        <w:r w:rsidRPr="0053592A">
          <w:rPr>
            <w:rFonts w:ascii="Times New Roman" w:hAnsi="Times New Roman"/>
            <w:i/>
            <w:rPrChange w:id="2628" w:author="D B" w:date="2015-09-26T23:19:00Z">
              <w:rPr>
                <w:i/>
              </w:rPr>
            </w:rPrChange>
          </w:rPr>
          <w:t xml:space="preserve">S. </w:t>
        </w:r>
        <w:proofErr w:type="spellStart"/>
        <w:r w:rsidRPr="0053592A">
          <w:rPr>
            <w:rFonts w:ascii="Times New Roman" w:hAnsi="Times New Roman"/>
            <w:i/>
            <w:rPrChange w:id="2629" w:author="D B" w:date="2015-09-26T23:19:00Z">
              <w:rPr>
                <w:i/>
              </w:rPr>
            </w:rPrChange>
          </w:rPr>
          <w:t>mansoni</w:t>
        </w:r>
        <w:proofErr w:type="spellEnd"/>
        <w:r w:rsidRPr="0053592A">
          <w:rPr>
            <w:rFonts w:ascii="Times New Roman" w:hAnsi="Times New Roman"/>
            <w:rPrChange w:id="2630" w:author="D B" w:date="2015-09-26T23:19:00Z">
              <w:rPr/>
            </w:rPrChange>
          </w:rPr>
          <w:t xml:space="preserve"> </w:t>
        </w:r>
        <w:proofErr w:type="spellStart"/>
        <w:r w:rsidRPr="0053592A">
          <w:rPr>
            <w:rFonts w:ascii="Times New Roman" w:hAnsi="Times New Roman"/>
            <w:rPrChange w:id="2631" w:author="D B" w:date="2015-09-26T23:19:00Z">
              <w:rPr/>
            </w:rPrChange>
          </w:rPr>
          <w:t>prevalences</w:t>
        </w:r>
        <w:proofErr w:type="spellEnd"/>
        <w:r w:rsidRPr="0053592A">
          <w:rPr>
            <w:rFonts w:ascii="Times New Roman" w:hAnsi="Times New Roman"/>
            <w:rPrChange w:id="2632" w:author="D B" w:date="2015-09-26T23:19:00Z">
              <w:rPr/>
            </w:rPrChange>
          </w:rPr>
          <w:t xml:space="preserve">.  </w:t>
        </w:r>
        <w:proofErr w:type="spellStart"/>
        <w:r w:rsidRPr="0053592A">
          <w:rPr>
            <w:rFonts w:ascii="Times New Roman" w:hAnsi="Times New Roman"/>
            <w:color w:val="262626"/>
            <w:u w:val="single" w:color="262626"/>
            <w:lang w:val="en-US"/>
            <w:rPrChange w:id="2633" w:author="D B" w:date="2015-09-26T23:19:00Z">
              <w:rPr>
                <w:rFonts w:ascii="Arial" w:hAnsi="Arial" w:cs="Arial"/>
                <w:color w:val="262626"/>
                <w:u w:val="single" w:color="262626"/>
                <w:lang w:val="en-US"/>
              </w:rPr>
            </w:rPrChange>
          </w:rPr>
          <w:t>Parasitol</w:t>
        </w:r>
        <w:proofErr w:type="spellEnd"/>
        <w:r w:rsidRPr="0053592A">
          <w:rPr>
            <w:rFonts w:ascii="Times New Roman" w:hAnsi="Times New Roman"/>
            <w:color w:val="262626"/>
            <w:u w:val="single" w:color="262626"/>
            <w:lang w:val="en-US"/>
            <w:rPrChange w:id="2634" w:author="D B" w:date="2015-09-26T23:19:00Z">
              <w:rPr>
                <w:rFonts w:ascii="Arial" w:hAnsi="Arial" w:cs="Arial"/>
                <w:color w:val="262626"/>
                <w:u w:val="single" w:color="262626"/>
                <w:lang w:val="en-US"/>
              </w:rPr>
            </w:rPrChange>
          </w:rPr>
          <w:t xml:space="preserve"> Today.</w:t>
        </w:r>
        <w:r w:rsidRPr="0053592A">
          <w:rPr>
            <w:rFonts w:ascii="Times New Roman" w:hAnsi="Times New Roman"/>
            <w:u w:color="262626"/>
            <w:lang w:val="en-US"/>
            <w:rPrChange w:id="2635" w:author="D B" w:date="2015-09-26T23:19:00Z">
              <w:rPr>
                <w:rFonts w:ascii="Arial" w:hAnsi="Arial" w:cs="Arial"/>
                <w:u w:color="262626"/>
                <w:lang w:val="en-US"/>
              </w:rPr>
            </w:rPrChange>
          </w:rPr>
          <w:t xml:space="preserve"> 1993 Aug</w:t>
        </w:r>
        <w:proofErr w:type="gramStart"/>
        <w:r w:rsidRPr="0053592A">
          <w:rPr>
            <w:rFonts w:ascii="Times New Roman" w:hAnsi="Times New Roman"/>
            <w:u w:color="262626"/>
            <w:lang w:val="en-US"/>
            <w:rPrChange w:id="2636" w:author="D B" w:date="2015-09-26T23:19:00Z">
              <w:rPr>
                <w:rFonts w:ascii="Arial" w:hAnsi="Arial" w:cs="Arial"/>
                <w:u w:color="262626"/>
                <w:lang w:val="en-US"/>
              </w:rPr>
            </w:rPrChange>
          </w:rPr>
          <w:t>;9</w:t>
        </w:r>
        <w:proofErr w:type="gramEnd"/>
        <w:r w:rsidRPr="0053592A">
          <w:rPr>
            <w:rFonts w:ascii="Times New Roman" w:hAnsi="Times New Roman"/>
            <w:u w:color="262626"/>
            <w:lang w:val="en-US"/>
            <w:rPrChange w:id="2637" w:author="D B" w:date="2015-09-26T23:19:00Z">
              <w:rPr>
                <w:rFonts w:ascii="Arial" w:hAnsi="Arial" w:cs="Arial"/>
                <w:u w:color="262626"/>
                <w:lang w:val="en-US"/>
              </w:rPr>
            </w:rPrChange>
          </w:rPr>
          <w:t>(8):305-7.</w:t>
        </w:r>
        <w:r w:rsidRPr="0053592A">
          <w:rPr>
            <w:rFonts w:ascii="Times New Roman" w:hAnsi="Times New Roman"/>
            <w:color w:val="454545"/>
            <w:lang w:val="en-US"/>
            <w:rPrChange w:id="2638" w:author="D B" w:date="2015-09-26T23:19:00Z">
              <w:rPr>
                <w:rFonts w:ascii="Arial" w:hAnsi="Arial" w:cs="Arial"/>
                <w:color w:val="454545"/>
                <w:lang w:val="en-US"/>
              </w:rPr>
            </w:rPrChange>
          </w:rPr>
          <w:t xml:space="preserve"> </w:t>
        </w:r>
        <w:r w:rsidRPr="0053592A">
          <w:rPr>
            <w:rFonts w:ascii="Times New Roman" w:hAnsi="Times New Roman"/>
            <w:rPrChange w:id="2639" w:author="D B" w:date="2015-09-26T23:19:00Z">
              <w:rPr/>
            </w:rPrChange>
          </w:rPr>
          <w:fldChar w:fldCharType="begin"/>
        </w:r>
        <w:r w:rsidRPr="0053592A">
          <w:rPr>
            <w:rFonts w:ascii="Times New Roman" w:hAnsi="Times New Roman"/>
            <w:rPrChange w:id="2640" w:author="D B" w:date="2015-09-26T23:19:00Z">
              <w:rPr/>
            </w:rPrChange>
          </w:rPr>
          <w:instrText xml:space="preserve"> HYPERLINK "http://dx.doi.org/10.1016/0169-4758(93)90132-Y" </w:instrText>
        </w:r>
        <w:r w:rsidRPr="0053592A">
          <w:rPr>
            <w:rFonts w:ascii="Times New Roman" w:hAnsi="Times New Roman"/>
            <w:rPrChange w:id="2641" w:author="D B" w:date="2015-09-26T23:19:00Z">
              <w:rPr/>
            </w:rPrChange>
          </w:rPr>
          <w:fldChar w:fldCharType="separate"/>
        </w:r>
        <w:r w:rsidRPr="0053592A">
          <w:rPr>
            <w:rStyle w:val="Hyperlink"/>
            <w:rFonts w:ascii="Times New Roman" w:hAnsi="Times New Roman"/>
            <w:rPrChange w:id="2642" w:author="D B" w:date="2015-09-26T23:19:00Z">
              <w:rPr>
                <w:rStyle w:val="Hyperlink"/>
              </w:rPr>
            </w:rPrChange>
          </w:rPr>
          <w:t>http://dx.doi.org/10.1016/0169-4758(93)90132-Y</w:t>
        </w:r>
        <w:r w:rsidRPr="0053592A">
          <w:rPr>
            <w:rFonts w:ascii="Times New Roman" w:hAnsi="Times New Roman"/>
            <w:rPrChange w:id="2643" w:author="D B" w:date="2015-09-26T23:19:00Z">
              <w:rPr/>
            </w:rPrChange>
          </w:rPr>
          <w:fldChar w:fldCharType="end"/>
        </w:r>
        <w:r w:rsidRPr="0053592A">
          <w:rPr>
            <w:rFonts w:ascii="Times New Roman" w:hAnsi="Times New Roman"/>
            <w:rPrChange w:id="2644" w:author="D B" w:date="2015-09-26T23:19:00Z">
              <w:rPr/>
            </w:rPrChange>
          </w:rPr>
          <w:t xml:space="preserve">. </w:t>
        </w:r>
        <w:r w:rsidRPr="0053592A">
          <w:rPr>
            <w:rFonts w:ascii="Times New Roman" w:hAnsi="Times New Roman"/>
            <w:color w:val="454545"/>
            <w:lang w:val="en-US"/>
            <w:rPrChange w:id="2645" w:author="D B" w:date="2015-09-26T23:19:00Z">
              <w:rPr>
                <w:rFonts w:ascii="Arial" w:hAnsi="Arial" w:cs="Arial"/>
                <w:color w:val="454545"/>
                <w:lang w:val="en-US"/>
              </w:rPr>
            </w:rPrChange>
          </w:rPr>
          <w:t>PMID: 15463790.</w:t>
        </w:r>
      </w:ins>
    </w:p>
    <w:p w14:paraId="3B1C337E"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646" w:author="D B" w:date="2015-09-26T23:18:00Z"/>
          <w:rFonts w:ascii="Times New Roman" w:hAnsi="Times New Roman"/>
          <w:rPrChange w:id="2647" w:author="D B" w:date="2015-09-26T23:19:00Z">
            <w:rPr>
              <w:ins w:id="2648" w:author="D B" w:date="2015-09-26T23:18:00Z"/>
            </w:rPr>
          </w:rPrChange>
        </w:rPr>
      </w:pPr>
      <w:proofErr w:type="spellStart"/>
      <w:ins w:id="2649" w:author="D B" w:date="2015-09-26T23:18:00Z">
        <w:r w:rsidRPr="0053592A">
          <w:rPr>
            <w:rFonts w:ascii="Times New Roman" w:hAnsi="Times New Roman"/>
            <w:rPrChange w:id="2650" w:author="D B" w:date="2015-09-26T23:19:00Z">
              <w:rPr/>
            </w:rPrChange>
          </w:rPr>
          <w:t>Ebrahim</w:t>
        </w:r>
        <w:proofErr w:type="spellEnd"/>
        <w:r w:rsidRPr="0053592A">
          <w:rPr>
            <w:rFonts w:ascii="Times New Roman" w:hAnsi="Times New Roman"/>
            <w:rPrChange w:id="2651" w:author="D B" w:date="2015-09-26T23:19:00Z">
              <w:rPr/>
            </w:rPrChange>
          </w:rPr>
          <w:t xml:space="preserve"> A, El-</w:t>
        </w:r>
        <w:proofErr w:type="spellStart"/>
        <w:r w:rsidRPr="0053592A">
          <w:rPr>
            <w:rFonts w:ascii="Times New Roman" w:hAnsi="Times New Roman"/>
            <w:rPrChange w:id="2652" w:author="D B" w:date="2015-09-26T23:19:00Z">
              <w:rPr/>
            </w:rPrChange>
          </w:rPr>
          <w:t>Morshedy</w:t>
        </w:r>
        <w:proofErr w:type="spellEnd"/>
        <w:r w:rsidRPr="0053592A">
          <w:rPr>
            <w:rFonts w:ascii="Times New Roman" w:hAnsi="Times New Roman"/>
            <w:rPrChange w:id="2653" w:author="D B" w:date="2015-09-26T23:19:00Z">
              <w:rPr/>
            </w:rPrChange>
          </w:rPr>
          <w:t xml:space="preserve"> H, Omer E, El-Daly S, </w:t>
        </w:r>
        <w:proofErr w:type="spellStart"/>
        <w:r w:rsidRPr="0053592A">
          <w:rPr>
            <w:rFonts w:ascii="Times New Roman" w:hAnsi="Times New Roman"/>
            <w:rPrChange w:id="2654" w:author="D B" w:date="2015-09-26T23:19:00Z">
              <w:rPr/>
            </w:rPrChange>
          </w:rPr>
          <w:t>Barakat</w:t>
        </w:r>
        <w:proofErr w:type="spellEnd"/>
        <w:r w:rsidRPr="0053592A">
          <w:rPr>
            <w:rFonts w:ascii="Times New Roman" w:hAnsi="Times New Roman"/>
            <w:rPrChange w:id="2655" w:author="D B" w:date="2015-09-26T23:19:00Z">
              <w:rPr/>
            </w:rPrChange>
          </w:rPr>
          <w:t xml:space="preserve"> R. Evaluation of the Kato-Katz thick smear and </w:t>
        </w:r>
        <w:proofErr w:type="spellStart"/>
        <w:r w:rsidRPr="0053592A">
          <w:rPr>
            <w:rFonts w:ascii="Times New Roman" w:hAnsi="Times New Roman"/>
            <w:rPrChange w:id="2656" w:author="D B" w:date="2015-09-26T23:19:00Z">
              <w:rPr/>
            </w:rPrChange>
          </w:rPr>
          <w:t>formol</w:t>
        </w:r>
        <w:proofErr w:type="spellEnd"/>
        <w:r w:rsidRPr="0053592A">
          <w:rPr>
            <w:rFonts w:ascii="Times New Roman" w:hAnsi="Times New Roman"/>
            <w:rPrChange w:id="2657" w:author="D B" w:date="2015-09-26T23:19:00Z">
              <w:rPr/>
            </w:rPrChange>
          </w:rPr>
          <w:t xml:space="preserve"> ether sedimentation techniques for quantitative diagnosis of </w:t>
        </w:r>
        <w:r w:rsidRPr="0053592A">
          <w:rPr>
            <w:rFonts w:ascii="Times New Roman" w:hAnsi="Times New Roman"/>
            <w:i/>
            <w:rPrChange w:id="2658" w:author="D B" w:date="2015-09-26T23:19:00Z">
              <w:rPr>
                <w:i/>
              </w:rPr>
            </w:rPrChange>
          </w:rPr>
          <w:t>S. mansoni</w:t>
        </w:r>
        <w:r w:rsidRPr="0053592A">
          <w:rPr>
            <w:rFonts w:ascii="Times New Roman" w:hAnsi="Times New Roman"/>
            <w:rPrChange w:id="2659" w:author="D B" w:date="2015-09-26T23:19:00Z">
              <w:rPr/>
            </w:rPrChange>
          </w:rPr>
          <w:t xml:space="preserve"> infection. </w:t>
        </w:r>
        <w:r w:rsidRPr="0053592A">
          <w:rPr>
            <w:rFonts w:ascii="Times New Roman" w:hAnsi="Times New Roman"/>
            <w:color w:val="262626"/>
            <w:u w:val="single" w:color="262626"/>
            <w:lang w:val="en-US"/>
            <w:rPrChange w:id="2660" w:author="D B" w:date="2015-09-26T23:19:00Z">
              <w:rPr>
                <w:rFonts w:ascii="Arial" w:hAnsi="Arial" w:cs="Arial"/>
                <w:color w:val="262626"/>
                <w:u w:val="single" w:color="262626"/>
                <w:lang w:val="en-US"/>
              </w:rPr>
            </w:rPrChange>
          </w:rPr>
          <w:t xml:space="preserve">Am J Trop Med </w:t>
        </w:r>
        <w:proofErr w:type="spellStart"/>
        <w:proofErr w:type="gramStart"/>
        <w:r w:rsidRPr="0053592A">
          <w:rPr>
            <w:rFonts w:ascii="Times New Roman" w:hAnsi="Times New Roman"/>
            <w:color w:val="262626"/>
            <w:u w:val="single" w:color="262626"/>
            <w:lang w:val="en-US"/>
            <w:rPrChange w:id="2661" w:author="D B" w:date="2015-09-26T23:19:00Z">
              <w:rPr>
                <w:rFonts w:ascii="Arial" w:hAnsi="Arial" w:cs="Arial"/>
                <w:color w:val="262626"/>
                <w:u w:val="single" w:color="262626"/>
                <w:lang w:val="en-US"/>
              </w:rPr>
            </w:rPrChange>
          </w:rPr>
          <w:t>Hyg</w:t>
        </w:r>
        <w:proofErr w:type="spellEnd"/>
        <w:r w:rsidRPr="0053592A">
          <w:rPr>
            <w:rFonts w:ascii="Times New Roman" w:hAnsi="Times New Roman"/>
            <w:color w:val="262626"/>
            <w:u w:val="single" w:color="262626"/>
            <w:lang w:val="en-US"/>
            <w:rPrChange w:id="2662" w:author="D B" w:date="2015-09-26T23:19:00Z">
              <w:rPr>
                <w:rFonts w:ascii="Arial" w:hAnsi="Arial" w:cs="Arial"/>
                <w:color w:val="262626"/>
                <w:u w:val="single" w:color="262626"/>
                <w:lang w:val="en-US"/>
              </w:rPr>
            </w:rPrChange>
          </w:rPr>
          <w:t>.</w:t>
        </w:r>
        <w:proofErr w:type="gramEnd"/>
        <w:r w:rsidRPr="0053592A">
          <w:rPr>
            <w:rFonts w:ascii="Times New Roman" w:hAnsi="Times New Roman"/>
            <w:u w:color="262626"/>
            <w:lang w:val="en-US"/>
            <w:rPrChange w:id="2663" w:author="D B" w:date="2015-09-26T23:19:00Z">
              <w:rPr>
                <w:rFonts w:ascii="Arial" w:hAnsi="Arial" w:cs="Arial"/>
                <w:u w:color="262626"/>
                <w:lang w:val="en-US"/>
              </w:rPr>
            </w:rPrChange>
          </w:rPr>
          <w:t xml:space="preserve"> 1997 Dec</w:t>
        </w:r>
        <w:proofErr w:type="gramStart"/>
        <w:r w:rsidRPr="0053592A">
          <w:rPr>
            <w:rFonts w:ascii="Times New Roman" w:hAnsi="Times New Roman"/>
            <w:u w:color="262626"/>
            <w:lang w:val="en-US"/>
            <w:rPrChange w:id="2664" w:author="D B" w:date="2015-09-26T23:19:00Z">
              <w:rPr>
                <w:rFonts w:ascii="Arial" w:hAnsi="Arial" w:cs="Arial"/>
                <w:u w:color="262626"/>
                <w:lang w:val="en-US"/>
              </w:rPr>
            </w:rPrChange>
          </w:rPr>
          <w:t>;57</w:t>
        </w:r>
        <w:proofErr w:type="gramEnd"/>
        <w:r w:rsidRPr="0053592A">
          <w:rPr>
            <w:rFonts w:ascii="Times New Roman" w:hAnsi="Times New Roman"/>
            <w:u w:color="262626"/>
            <w:lang w:val="en-US"/>
            <w:rPrChange w:id="2665" w:author="D B" w:date="2015-09-26T23:19:00Z">
              <w:rPr>
                <w:rFonts w:ascii="Arial" w:hAnsi="Arial" w:cs="Arial"/>
                <w:u w:color="262626"/>
                <w:lang w:val="en-US"/>
              </w:rPr>
            </w:rPrChange>
          </w:rPr>
          <w:t>(6):706-8</w:t>
        </w:r>
        <w:r w:rsidRPr="0053592A">
          <w:rPr>
            <w:rFonts w:ascii="Times New Roman" w:hAnsi="Times New Roman"/>
            <w:rPrChange w:id="2666" w:author="D B" w:date="2015-09-26T23:19:00Z">
              <w:rPr/>
            </w:rPrChange>
          </w:rPr>
          <w:t xml:space="preserve">. </w:t>
        </w:r>
        <w:r w:rsidRPr="0053592A">
          <w:rPr>
            <w:rFonts w:ascii="Times New Roman" w:hAnsi="Times New Roman"/>
            <w:color w:val="454545"/>
            <w:lang w:val="en-US"/>
            <w:rPrChange w:id="2667" w:author="D B" w:date="2015-09-26T23:19:00Z">
              <w:rPr>
                <w:rFonts w:ascii="Arial" w:hAnsi="Arial" w:cs="Arial"/>
                <w:color w:val="454545"/>
                <w:lang w:val="en-US"/>
              </w:rPr>
            </w:rPrChange>
          </w:rPr>
          <w:t xml:space="preserve">PMID: </w:t>
        </w:r>
        <w:commentRangeStart w:id="2668"/>
        <w:r w:rsidRPr="0053592A">
          <w:rPr>
            <w:rFonts w:ascii="Times New Roman" w:hAnsi="Times New Roman"/>
            <w:color w:val="454545"/>
            <w:lang w:val="en-US"/>
            <w:rPrChange w:id="2669" w:author="D B" w:date="2015-09-26T23:19:00Z">
              <w:rPr>
                <w:rFonts w:ascii="Arial" w:hAnsi="Arial" w:cs="Arial"/>
                <w:color w:val="454545"/>
                <w:lang w:val="en-US"/>
              </w:rPr>
            </w:rPrChange>
          </w:rPr>
          <w:t>9430532</w:t>
        </w:r>
        <w:commentRangeEnd w:id="2668"/>
        <w:r w:rsidRPr="0053592A">
          <w:rPr>
            <w:rStyle w:val="CommentReference"/>
            <w:rFonts w:ascii="Times New Roman" w:hAnsi="Times New Roman"/>
            <w:sz w:val="22"/>
            <w:szCs w:val="22"/>
            <w:rPrChange w:id="2670" w:author="D B" w:date="2015-09-26T23:19:00Z">
              <w:rPr>
                <w:rStyle w:val="CommentReference"/>
              </w:rPr>
            </w:rPrChange>
          </w:rPr>
          <w:commentReference w:id="2668"/>
        </w:r>
        <w:r w:rsidRPr="0053592A">
          <w:rPr>
            <w:rFonts w:ascii="Times New Roman" w:hAnsi="Times New Roman"/>
            <w:color w:val="454545"/>
            <w:lang w:val="en-US"/>
            <w:rPrChange w:id="2671" w:author="D B" w:date="2015-09-26T23:19:00Z">
              <w:rPr>
                <w:rFonts w:ascii="Arial" w:hAnsi="Arial" w:cs="Arial"/>
                <w:color w:val="454545"/>
                <w:lang w:val="en-US"/>
              </w:rPr>
            </w:rPrChange>
          </w:rPr>
          <w:t>.</w:t>
        </w:r>
      </w:ins>
    </w:p>
    <w:p w14:paraId="43F04A1B"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672" w:author="D B" w:date="2015-09-26T23:18:00Z"/>
          <w:rFonts w:ascii="Times New Roman" w:hAnsi="Times New Roman"/>
          <w:rPrChange w:id="2673" w:author="D B" w:date="2015-09-26T23:19:00Z">
            <w:rPr>
              <w:ins w:id="2674" w:author="D B" w:date="2015-09-26T23:18:00Z"/>
            </w:rPr>
          </w:rPrChange>
        </w:rPr>
      </w:pPr>
      <w:proofErr w:type="spellStart"/>
      <w:ins w:id="2675" w:author="D B" w:date="2015-09-26T23:18:00Z">
        <w:r w:rsidRPr="0053592A">
          <w:rPr>
            <w:rFonts w:ascii="Times New Roman" w:hAnsi="Times New Roman"/>
            <w:rPrChange w:id="2676" w:author="D B" w:date="2015-09-26T23:19:00Z">
              <w:rPr/>
            </w:rPrChange>
          </w:rPr>
          <w:t>Glinz</w:t>
        </w:r>
        <w:proofErr w:type="spellEnd"/>
        <w:r w:rsidRPr="0053592A">
          <w:rPr>
            <w:rFonts w:ascii="Times New Roman" w:hAnsi="Times New Roman"/>
            <w:rPrChange w:id="2677" w:author="D B" w:date="2015-09-26T23:19:00Z">
              <w:rPr/>
            </w:rPrChange>
          </w:rPr>
          <w:t xml:space="preserve"> D, </w:t>
        </w:r>
        <w:proofErr w:type="spellStart"/>
        <w:r w:rsidRPr="0053592A">
          <w:rPr>
            <w:rFonts w:ascii="Times New Roman" w:hAnsi="Times New Roman"/>
            <w:rPrChange w:id="2678" w:author="D B" w:date="2015-09-26T23:19:00Z">
              <w:rPr/>
            </w:rPrChange>
          </w:rPr>
          <w:t>Silué</w:t>
        </w:r>
        <w:proofErr w:type="spellEnd"/>
        <w:r w:rsidRPr="0053592A">
          <w:rPr>
            <w:rFonts w:ascii="Times New Roman" w:hAnsi="Times New Roman"/>
            <w:rPrChange w:id="2679" w:author="D B" w:date="2015-09-26T23:19:00Z">
              <w:rPr/>
            </w:rPrChange>
          </w:rPr>
          <w:t xml:space="preserve"> KD, </w:t>
        </w:r>
        <w:proofErr w:type="spellStart"/>
        <w:r w:rsidRPr="0053592A">
          <w:rPr>
            <w:rFonts w:ascii="Times New Roman" w:hAnsi="Times New Roman"/>
            <w:rPrChange w:id="2680" w:author="D B" w:date="2015-09-26T23:19:00Z">
              <w:rPr/>
            </w:rPrChange>
          </w:rPr>
          <w:t>Knopp</w:t>
        </w:r>
        <w:proofErr w:type="spellEnd"/>
        <w:r w:rsidRPr="0053592A">
          <w:rPr>
            <w:rFonts w:ascii="Times New Roman" w:hAnsi="Times New Roman"/>
            <w:rPrChange w:id="2681" w:author="D B" w:date="2015-09-26T23:19:00Z">
              <w:rPr/>
            </w:rPrChange>
          </w:rPr>
          <w:t xml:space="preserve"> S, </w:t>
        </w:r>
        <w:proofErr w:type="spellStart"/>
        <w:r w:rsidRPr="0053592A">
          <w:rPr>
            <w:rFonts w:ascii="Times New Roman" w:hAnsi="Times New Roman"/>
            <w:rPrChange w:id="2682" w:author="D B" w:date="2015-09-26T23:19:00Z">
              <w:rPr/>
            </w:rPrChange>
          </w:rPr>
          <w:t>Lohourignon</w:t>
        </w:r>
        <w:proofErr w:type="spellEnd"/>
        <w:r w:rsidRPr="0053592A">
          <w:rPr>
            <w:rFonts w:ascii="Times New Roman" w:hAnsi="Times New Roman"/>
            <w:rPrChange w:id="2683" w:author="D B" w:date="2015-09-26T23:19:00Z">
              <w:rPr/>
            </w:rPrChange>
          </w:rPr>
          <w:t xml:space="preserve"> LK, Yao KP et al. Comparing diagnostic accuracy of Kato-Katz, Koga agar plate, ether-concentration, and FLOTAC for </w:t>
        </w:r>
        <w:r w:rsidRPr="0053592A">
          <w:rPr>
            <w:rFonts w:ascii="Times New Roman" w:hAnsi="Times New Roman"/>
            <w:i/>
            <w:rPrChange w:id="2684" w:author="D B" w:date="2015-09-26T23:19:00Z">
              <w:rPr>
                <w:i/>
              </w:rPr>
            </w:rPrChange>
          </w:rPr>
          <w:t>S. mansoni</w:t>
        </w:r>
        <w:r w:rsidRPr="0053592A">
          <w:rPr>
            <w:rFonts w:ascii="Times New Roman" w:hAnsi="Times New Roman"/>
            <w:rPrChange w:id="2685" w:author="D B" w:date="2015-09-26T23:19:00Z">
              <w:rPr/>
            </w:rPrChange>
          </w:rPr>
          <w:t xml:space="preserve"> and soil-transmitted helminths. </w:t>
        </w:r>
        <w:proofErr w:type="spellStart"/>
        <w:r w:rsidRPr="0053592A">
          <w:rPr>
            <w:rFonts w:ascii="Times New Roman" w:hAnsi="Times New Roman"/>
            <w:rPrChange w:id="2686" w:author="D B" w:date="2015-09-26T23:19:00Z">
              <w:rPr/>
            </w:rPrChange>
          </w:rPr>
          <w:t>PLoS</w:t>
        </w:r>
        <w:proofErr w:type="spellEnd"/>
        <w:r w:rsidRPr="0053592A">
          <w:rPr>
            <w:rFonts w:ascii="Times New Roman" w:hAnsi="Times New Roman"/>
            <w:rPrChange w:id="2687" w:author="D B" w:date="2015-09-26T23:19:00Z">
              <w:rPr/>
            </w:rPrChange>
          </w:rPr>
          <w:t xml:space="preserve"> </w:t>
        </w:r>
        <w:proofErr w:type="spellStart"/>
        <w:r w:rsidRPr="0053592A">
          <w:rPr>
            <w:rFonts w:ascii="Times New Roman" w:hAnsi="Times New Roman"/>
            <w:rPrChange w:id="2688" w:author="D B" w:date="2015-09-26T23:19:00Z">
              <w:rPr/>
            </w:rPrChange>
          </w:rPr>
          <w:t>Negl</w:t>
        </w:r>
        <w:proofErr w:type="spellEnd"/>
        <w:r w:rsidRPr="0053592A">
          <w:rPr>
            <w:rFonts w:ascii="Times New Roman" w:hAnsi="Times New Roman"/>
            <w:rPrChange w:id="2689" w:author="D B" w:date="2015-09-26T23:19:00Z">
              <w:rPr/>
            </w:rPrChange>
          </w:rPr>
          <w:t xml:space="preserve"> Trop Dis. 2010</w:t>
        </w:r>
        <w:proofErr w:type="gramStart"/>
        <w:r w:rsidRPr="0053592A">
          <w:rPr>
            <w:rFonts w:ascii="Times New Roman" w:hAnsi="Times New Roman"/>
            <w:rPrChange w:id="2690" w:author="D B" w:date="2015-09-26T23:19:00Z">
              <w:rPr/>
            </w:rPrChange>
          </w:rPr>
          <w:t>;4</w:t>
        </w:r>
        <w:proofErr w:type="gramEnd"/>
        <w:r w:rsidRPr="0053592A">
          <w:rPr>
            <w:rFonts w:ascii="Times New Roman" w:hAnsi="Times New Roman"/>
            <w:rPrChange w:id="2691" w:author="D B" w:date="2015-09-26T23:19:00Z">
              <w:rPr/>
            </w:rPrChange>
          </w:rPr>
          <w:t xml:space="preserve">(7):e754. </w:t>
        </w:r>
        <w:proofErr w:type="spellStart"/>
        <w:proofErr w:type="gramStart"/>
        <w:r w:rsidRPr="0053592A">
          <w:rPr>
            <w:rFonts w:ascii="Times New Roman" w:hAnsi="Times New Roman"/>
            <w:rPrChange w:id="2692" w:author="D B" w:date="2015-09-26T23:19:00Z">
              <w:rPr/>
            </w:rPrChange>
          </w:rPr>
          <w:t>doi</w:t>
        </w:r>
        <w:proofErr w:type="spellEnd"/>
        <w:proofErr w:type="gramEnd"/>
        <w:r w:rsidRPr="0053592A">
          <w:rPr>
            <w:rFonts w:ascii="Times New Roman" w:hAnsi="Times New Roman"/>
            <w:rPrChange w:id="2693" w:author="D B" w:date="2015-09-26T23:19:00Z">
              <w:rPr/>
            </w:rPrChange>
          </w:rPr>
          <w:t xml:space="preserve">: </w:t>
        </w:r>
        <w:r w:rsidRPr="0053592A">
          <w:rPr>
            <w:rFonts w:ascii="Times New Roman" w:hAnsi="Times New Roman"/>
            <w:rPrChange w:id="2694" w:author="D B" w:date="2015-09-26T23:19:00Z">
              <w:rPr/>
            </w:rPrChange>
          </w:rPr>
          <w:fldChar w:fldCharType="begin"/>
        </w:r>
        <w:r w:rsidRPr="0053592A">
          <w:rPr>
            <w:rFonts w:ascii="Times New Roman" w:hAnsi="Times New Roman"/>
            <w:rPrChange w:id="2695" w:author="D B" w:date="2015-09-26T23:19:00Z">
              <w:rPr/>
            </w:rPrChange>
          </w:rPr>
          <w:instrText xml:space="preserve"> HYPERLINK "http://dx.doi.org/10.1371/journal.pntd.0000754" </w:instrText>
        </w:r>
        <w:r w:rsidRPr="0053592A">
          <w:rPr>
            <w:rFonts w:ascii="Times New Roman" w:hAnsi="Times New Roman"/>
            <w:rPrChange w:id="2696" w:author="D B" w:date="2015-09-26T23:19:00Z">
              <w:rPr/>
            </w:rPrChange>
          </w:rPr>
          <w:fldChar w:fldCharType="separate"/>
        </w:r>
        <w:r w:rsidRPr="0053592A">
          <w:rPr>
            <w:rStyle w:val="Hyperlink"/>
            <w:rFonts w:ascii="Times New Roman" w:hAnsi="Times New Roman"/>
            <w:rPrChange w:id="2697" w:author="D B" w:date="2015-09-26T23:19:00Z">
              <w:rPr>
                <w:rStyle w:val="Hyperlink"/>
              </w:rPr>
            </w:rPrChange>
          </w:rPr>
          <w:t>http://dx.doi.org/10.1371/journal.pntd.0000754</w:t>
        </w:r>
        <w:r w:rsidRPr="0053592A">
          <w:rPr>
            <w:rFonts w:ascii="Times New Roman" w:hAnsi="Times New Roman"/>
            <w:rPrChange w:id="2698" w:author="D B" w:date="2015-09-26T23:19:00Z">
              <w:rPr/>
            </w:rPrChange>
          </w:rPr>
          <w:fldChar w:fldCharType="end"/>
        </w:r>
        <w:r w:rsidRPr="0053592A">
          <w:rPr>
            <w:rFonts w:ascii="Times New Roman" w:hAnsi="Times New Roman"/>
            <w:rPrChange w:id="2699" w:author="D B" w:date="2015-09-26T23:19:00Z">
              <w:rPr/>
            </w:rPrChange>
          </w:rPr>
          <w:t xml:space="preserve">. </w:t>
        </w:r>
        <w:r w:rsidRPr="0053592A">
          <w:rPr>
            <w:rFonts w:ascii="Times New Roman" w:hAnsi="Times New Roman"/>
            <w:color w:val="454545"/>
            <w:lang w:val="en-US"/>
            <w:rPrChange w:id="2700" w:author="D B" w:date="2015-09-26T23:19:00Z">
              <w:rPr>
                <w:rFonts w:ascii="Arial" w:hAnsi="Arial" w:cs="Arial"/>
                <w:color w:val="454545"/>
                <w:lang w:val="en-US"/>
              </w:rPr>
            </w:rPrChange>
          </w:rPr>
          <w:t>PMID: 20651931.</w:t>
        </w:r>
      </w:ins>
    </w:p>
    <w:p w14:paraId="7457C5C6"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701" w:author="D B" w:date="2015-09-26T23:18:00Z"/>
          <w:rFonts w:ascii="Times New Roman" w:hAnsi="Times New Roman"/>
          <w:rPrChange w:id="2702" w:author="D B" w:date="2015-09-26T23:19:00Z">
            <w:rPr>
              <w:ins w:id="2703" w:author="D B" w:date="2015-09-26T23:18:00Z"/>
            </w:rPr>
          </w:rPrChange>
        </w:rPr>
      </w:pPr>
      <w:proofErr w:type="spellStart"/>
      <w:ins w:id="2704" w:author="D B" w:date="2015-09-26T23:18:00Z">
        <w:r w:rsidRPr="0053592A">
          <w:rPr>
            <w:rFonts w:ascii="Times New Roman" w:hAnsi="Times New Roman"/>
            <w:rPrChange w:id="2705" w:author="D B" w:date="2015-09-26T23:19:00Z">
              <w:rPr/>
            </w:rPrChange>
          </w:rPr>
          <w:t>Knopp</w:t>
        </w:r>
        <w:proofErr w:type="spellEnd"/>
        <w:r w:rsidRPr="0053592A">
          <w:rPr>
            <w:rFonts w:ascii="Times New Roman" w:hAnsi="Times New Roman"/>
            <w:rPrChange w:id="2706" w:author="D B" w:date="2015-09-26T23:19:00Z">
              <w:rPr/>
            </w:rPrChange>
          </w:rPr>
          <w:t xml:space="preserve"> S, </w:t>
        </w:r>
        <w:proofErr w:type="spellStart"/>
        <w:r w:rsidRPr="0053592A">
          <w:rPr>
            <w:rFonts w:ascii="Times New Roman" w:hAnsi="Times New Roman"/>
            <w:rPrChange w:id="2707" w:author="D B" w:date="2015-09-26T23:19:00Z">
              <w:rPr/>
            </w:rPrChange>
          </w:rPr>
          <w:t>Speich</w:t>
        </w:r>
        <w:proofErr w:type="spellEnd"/>
        <w:r w:rsidRPr="0053592A">
          <w:rPr>
            <w:rFonts w:ascii="Times New Roman" w:hAnsi="Times New Roman"/>
            <w:rPrChange w:id="2708" w:author="D B" w:date="2015-09-26T23:19:00Z">
              <w:rPr/>
            </w:rPrChange>
          </w:rPr>
          <w:t xml:space="preserve"> B, </w:t>
        </w:r>
        <w:proofErr w:type="spellStart"/>
        <w:r w:rsidRPr="0053592A">
          <w:rPr>
            <w:rFonts w:ascii="Times New Roman" w:hAnsi="Times New Roman"/>
            <w:rPrChange w:id="2709" w:author="D B" w:date="2015-09-26T23:19:00Z">
              <w:rPr/>
            </w:rPrChange>
          </w:rPr>
          <w:t>Hattendorf</w:t>
        </w:r>
        <w:proofErr w:type="spellEnd"/>
        <w:r w:rsidRPr="0053592A">
          <w:rPr>
            <w:rFonts w:ascii="Times New Roman" w:hAnsi="Times New Roman"/>
            <w:rPrChange w:id="2710" w:author="D B" w:date="2015-09-26T23:19:00Z">
              <w:rPr/>
            </w:rPrChange>
          </w:rPr>
          <w:t xml:space="preserve"> J et al. Diagnostic accuracy of Kato-Katz and FLOTAC for assessing anthelmintic drug efficacy. </w:t>
        </w:r>
        <w:proofErr w:type="spellStart"/>
        <w:r w:rsidRPr="0053592A">
          <w:rPr>
            <w:rFonts w:ascii="Times New Roman" w:hAnsi="Times New Roman"/>
            <w:lang w:val="en-US"/>
            <w:rPrChange w:id="2711" w:author="D B" w:date="2015-09-26T23:19:00Z">
              <w:rPr>
                <w:rFonts w:ascii="Arial" w:hAnsi="Arial" w:cs="Arial"/>
                <w:lang w:val="en-US"/>
              </w:rPr>
            </w:rPrChange>
          </w:rPr>
          <w:t>PLoS</w:t>
        </w:r>
        <w:proofErr w:type="spellEnd"/>
        <w:r w:rsidRPr="0053592A">
          <w:rPr>
            <w:rFonts w:ascii="Times New Roman" w:hAnsi="Times New Roman"/>
            <w:lang w:val="en-US"/>
            <w:rPrChange w:id="2712" w:author="D B" w:date="2015-09-26T23:19:00Z">
              <w:rPr>
                <w:rFonts w:ascii="Arial" w:hAnsi="Arial" w:cs="Arial"/>
                <w:lang w:val="en-US"/>
              </w:rPr>
            </w:rPrChange>
          </w:rPr>
          <w:t xml:space="preserve"> </w:t>
        </w:r>
        <w:proofErr w:type="spellStart"/>
        <w:r w:rsidRPr="0053592A">
          <w:rPr>
            <w:rFonts w:ascii="Times New Roman" w:hAnsi="Times New Roman"/>
            <w:lang w:val="en-US"/>
            <w:rPrChange w:id="2713" w:author="D B" w:date="2015-09-26T23:19:00Z">
              <w:rPr>
                <w:rFonts w:ascii="Arial" w:hAnsi="Arial" w:cs="Arial"/>
                <w:lang w:val="en-US"/>
              </w:rPr>
            </w:rPrChange>
          </w:rPr>
          <w:t>Negl</w:t>
        </w:r>
        <w:proofErr w:type="spellEnd"/>
        <w:r w:rsidRPr="0053592A">
          <w:rPr>
            <w:rFonts w:ascii="Times New Roman" w:hAnsi="Times New Roman"/>
            <w:lang w:val="en-US"/>
            <w:rPrChange w:id="2714" w:author="D B" w:date="2015-09-26T23:19:00Z">
              <w:rPr>
                <w:rFonts w:ascii="Arial" w:hAnsi="Arial" w:cs="Arial"/>
                <w:lang w:val="en-US"/>
              </w:rPr>
            </w:rPrChange>
          </w:rPr>
          <w:t xml:space="preserve"> Trop Dis. 2011 Apr</w:t>
        </w:r>
        <w:proofErr w:type="gramStart"/>
        <w:r w:rsidRPr="0053592A">
          <w:rPr>
            <w:rFonts w:ascii="Times New Roman" w:hAnsi="Times New Roman"/>
            <w:lang w:val="en-US"/>
            <w:rPrChange w:id="2715" w:author="D B" w:date="2015-09-26T23:19:00Z">
              <w:rPr>
                <w:rFonts w:ascii="Arial" w:hAnsi="Arial" w:cs="Arial"/>
                <w:lang w:val="en-US"/>
              </w:rPr>
            </w:rPrChange>
          </w:rPr>
          <w:t>;5</w:t>
        </w:r>
        <w:proofErr w:type="gramEnd"/>
        <w:r w:rsidRPr="0053592A">
          <w:rPr>
            <w:rFonts w:ascii="Times New Roman" w:hAnsi="Times New Roman"/>
            <w:lang w:val="en-US"/>
            <w:rPrChange w:id="2716" w:author="D B" w:date="2015-09-26T23:19:00Z">
              <w:rPr>
                <w:rFonts w:ascii="Arial" w:hAnsi="Arial" w:cs="Arial"/>
                <w:lang w:val="en-US"/>
              </w:rPr>
            </w:rPrChange>
          </w:rPr>
          <w:t xml:space="preserve">(4):e1036. </w:t>
        </w:r>
        <w:proofErr w:type="spellStart"/>
        <w:proofErr w:type="gramStart"/>
        <w:r w:rsidRPr="0053592A">
          <w:rPr>
            <w:rFonts w:ascii="Times New Roman" w:hAnsi="Times New Roman"/>
            <w:lang w:val="en-US"/>
            <w:rPrChange w:id="2717" w:author="D B" w:date="2015-09-26T23:19:00Z">
              <w:rPr>
                <w:rFonts w:ascii="Arial" w:hAnsi="Arial" w:cs="Arial"/>
                <w:lang w:val="en-US"/>
              </w:rPr>
            </w:rPrChange>
          </w:rPr>
          <w:t>doi</w:t>
        </w:r>
        <w:proofErr w:type="spellEnd"/>
        <w:proofErr w:type="gramEnd"/>
        <w:r w:rsidRPr="0053592A">
          <w:rPr>
            <w:rFonts w:ascii="Times New Roman" w:hAnsi="Times New Roman"/>
            <w:lang w:val="en-US"/>
            <w:rPrChange w:id="2718" w:author="D B" w:date="2015-09-26T23:19:00Z">
              <w:rPr>
                <w:rFonts w:ascii="Arial" w:hAnsi="Arial" w:cs="Arial"/>
                <w:lang w:val="en-US"/>
              </w:rPr>
            </w:rPrChange>
          </w:rPr>
          <w:t>: http://dx.doi.org/</w:t>
        </w:r>
        <w:r w:rsidRPr="0053592A">
          <w:rPr>
            <w:rFonts w:ascii="Times New Roman" w:hAnsi="Times New Roman"/>
            <w:lang w:val="en-US"/>
            <w:rPrChange w:id="2719" w:author="D B" w:date="2015-09-26T23:19:00Z">
              <w:rPr>
                <w:rFonts w:ascii="Arial" w:hAnsi="Arial" w:cs="Arial"/>
                <w:lang w:val="en-US"/>
              </w:rPr>
            </w:rPrChange>
          </w:rPr>
          <w:fldChar w:fldCharType="begin"/>
        </w:r>
        <w:r w:rsidRPr="0053592A">
          <w:rPr>
            <w:rFonts w:ascii="Times New Roman" w:hAnsi="Times New Roman"/>
            <w:lang w:val="en-US"/>
            <w:rPrChange w:id="2720" w:author="D B" w:date="2015-09-26T23:19:00Z">
              <w:rPr>
                <w:rFonts w:ascii="Arial" w:hAnsi="Arial" w:cs="Arial"/>
                <w:lang w:val="en-US"/>
              </w:rPr>
            </w:rPrChange>
          </w:rPr>
          <w:instrText>HYPERLINK "http://dx.doi.org/10.1371%2Fjournal.pntd.0001036"</w:instrText>
        </w:r>
        <w:r w:rsidRPr="0053592A">
          <w:rPr>
            <w:rFonts w:ascii="Times New Roman" w:hAnsi="Times New Roman"/>
            <w:lang w:val="en-US"/>
            <w:rPrChange w:id="2721" w:author="D B" w:date="2015-09-26T23:19:00Z">
              <w:rPr>
                <w:rFonts w:ascii="Arial" w:hAnsi="Arial" w:cs="Arial"/>
                <w:lang w:val="en-US"/>
              </w:rPr>
            </w:rPrChange>
          </w:rPr>
          <w:fldChar w:fldCharType="separate"/>
        </w:r>
        <w:r w:rsidRPr="0053592A">
          <w:rPr>
            <w:rFonts w:ascii="Times New Roman" w:hAnsi="Times New Roman"/>
            <w:color w:val="243778"/>
            <w:u w:val="single" w:color="243778"/>
            <w:lang w:val="en-US"/>
            <w:rPrChange w:id="2722" w:author="D B" w:date="2015-09-26T23:19:00Z">
              <w:rPr>
                <w:rFonts w:ascii="Arial" w:hAnsi="Arial" w:cs="Arial"/>
                <w:color w:val="243778"/>
                <w:u w:val="single" w:color="243778"/>
                <w:lang w:val="en-US"/>
              </w:rPr>
            </w:rPrChange>
          </w:rPr>
          <w:t>10.1371/journal.pntd.0001036</w:t>
        </w:r>
        <w:r w:rsidRPr="0053592A">
          <w:rPr>
            <w:rFonts w:ascii="Times New Roman" w:hAnsi="Times New Roman"/>
            <w:lang w:val="en-US"/>
            <w:rPrChange w:id="2723" w:author="D B" w:date="2015-09-26T23:19:00Z">
              <w:rPr>
                <w:rFonts w:ascii="Arial" w:hAnsi="Arial" w:cs="Arial"/>
                <w:lang w:val="en-US"/>
              </w:rPr>
            </w:rPrChange>
          </w:rPr>
          <w:fldChar w:fldCharType="end"/>
        </w:r>
        <w:r w:rsidRPr="0053592A">
          <w:rPr>
            <w:rFonts w:ascii="Times New Roman" w:hAnsi="Times New Roman"/>
            <w:lang w:val="en-US"/>
            <w:rPrChange w:id="2724" w:author="D B" w:date="2015-09-26T23:19:00Z">
              <w:rPr>
                <w:rFonts w:ascii="Arial" w:hAnsi="Arial" w:cs="Arial"/>
                <w:lang w:val="en-US"/>
              </w:rPr>
            </w:rPrChange>
          </w:rPr>
          <w:t xml:space="preserve">. </w:t>
        </w:r>
        <w:r w:rsidRPr="0053592A">
          <w:rPr>
            <w:rFonts w:ascii="Times New Roman" w:hAnsi="Times New Roman"/>
            <w:color w:val="454545"/>
            <w:lang w:val="en-US"/>
            <w:rPrChange w:id="2725" w:author="D B" w:date="2015-09-26T23:19:00Z">
              <w:rPr>
                <w:rFonts w:ascii="Arial" w:hAnsi="Arial" w:cs="Arial"/>
                <w:color w:val="454545"/>
                <w:lang w:val="en-US"/>
              </w:rPr>
            </w:rPrChange>
          </w:rPr>
          <w:t>PMID: 21532740.</w:t>
        </w:r>
      </w:ins>
    </w:p>
    <w:p w14:paraId="664B2035" w14:textId="77777777" w:rsidR="008630D4" w:rsidRPr="0053592A" w:rsidRDefault="008630D4" w:rsidP="008630D4">
      <w:pPr>
        <w:pStyle w:val="ListParagraph"/>
        <w:numPr>
          <w:ilvl w:val="0"/>
          <w:numId w:val="37"/>
        </w:numPr>
        <w:suppressAutoHyphens w:val="0"/>
        <w:autoSpaceDN/>
        <w:spacing w:after="200" w:line="276" w:lineRule="auto"/>
        <w:contextualSpacing/>
        <w:textAlignment w:val="auto"/>
        <w:rPr>
          <w:ins w:id="2726" w:author="D B" w:date="2015-09-26T23:18:00Z"/>
          <w:rFonts w:ascii="Times New Roman" w:hAnsi="Times New Roman"/>
          <w:rPrChange w:id="2727" w:author="D B" w:date="2015-09-26T23:19:00Z">
            <w:rPr>
              <w:ins w:id="2728" w:author="D B" w:date="2015-09-26T23:18:00Z"/>
            </w:rPr>
          </w:rPrChange>
        </w:rPr>
      </w:pPr>
      <w:ins w:id="2729" w:author="D B" w:date="2015-09-26T23:18:00Z">
        <w:r w:rsidRPr="0053592A">
          <w:rPr>
            <w:rFonts w:ascii="Times New Roman" w:hAnsi="Times New Roman"/>
            <w:rPrChange w:id="2730" w:author="D B" w:date="2015-09-26T23:19:00Z">
              <w:rPr/>
            </w:rPrChange>
          </w:rPr>
          <w:t xml:space="preserve">Eusebi P. Diagnostic accuracy measures. </w:t>
        </w:r>
        <w:proofErr w:type="spellStart"/>
        <w:r w:rsidRPr="0053592A">
          <w:rPr>
            <w:rFonts w:ascii="Times New Roman" w:hAnsi="Times New Roman"/>
            <w:color w:val="262626"/>
            <w:u w:val="single" w:color="262626"/>
            <w:lang w:val="en-US"/>
            <w:rPrChange w:id="2731" w:author="D B" w:date="2015-09-26T23:19:00Z">
              <w:rPr>
                <w:rFonts w:ascii="Arial" w:hAnsi="Arial" w:cs="Arial"/>
                <w:color w:val="262626"/>
                <w:u w:val="single" w:color="262626"/>
                <w:lang w:val="en-US"/>
              </w:rPr>
            </w:rPrChange>
          </w:rPr>
          <w:t>Cerebrovasc</w:t>
        </w:r>
        <w:proofErr w:type="spellEnd"/>
        <w:r w:rsidRPr="0053592A">
          <w:rPr>
            <w:rFonts w:ascii="Times New Roman" w:hAnsi="Times New Roman"/>
            <w:color w:val="262626"/>
            <w:u w:val="single" w:color="262626"/>
            <w:lang w:val="en-US"/>
            <w:rPrChange w:id="2732" w:author="D B" w:date="2015-09-26T23:19:00Z">
              <w:rPr>
                <w:rFonts w:ascii="Arial" w:hAnsi="Arial" w:cs="Arial"/>
                <w:color w:val="262626"/>
                <w:u w:val="single" w:color="262626"/>
                <w:lang w:val="en-US"/>
              </w:rPr>
            </w:rPrChange>
          </w:rPr>
          <w:t xml:space="preserve"> Dis.</w:t>
        </w:r>
        <w:r w:rsidRPr="0053592A">
          <w:rPr>
            <w:rFonts w:ascii="Times New Roman" w:hAnsi="Times New Roman"/>
            <w:u w:color="262626"/>
            <w:lang w:val="en-US"/>
            <w:rPrChange w:id="2733" w:author="D B" w:date="2015-09-26T23:19:00Z">
              <w:rPr>
                <w:rFonts w:ascii="Arial" w:hAnsi="Arial" w:cs="Arial"/>
                <w:u w:color="262626"/>
                <w:lang w:val="en-US"/>
              </w:rPr>
            </w:rPrChange>
          </w:rPr>
          <w:t xml:space="preserve"> 2013</w:t>
        </w:r>
        <w:proofErr w:type="gramStart"/>
        <w:r w:rsidRPr="0053592A">
          <w:rPr>
            <w:rFonts w:ascii="Times New Roman" w:hAnsi="Times New Roman"/>
            <w:u w:color="262626"/>
            <w:lang w:val="en-US"/>
            <w:rPrChange w:id="2734" w:author="D B" w:date="2015-09-26T23:19:00Z">
              <w:rPr>
                <w:rFonts w:ascii="Arial" w:hAnsi="Arial" w:cs="Arial"/>
                <w:u w:color="262626"/>
                <w:lang w:val="en-US"/>
              </w:rPr>
            </w:rPrChange>
          </w:rPr>
          <w:t>;36</w:t>
        </w:r>
        <w:proofErr w:type="gramEnd"/>
        <w:r w:rsidRPr="0053592A">
          <w:rPr>
            <w:rFonts w:ascii="Times New Roman" w:hAnsi="Times New Roman"/>
            <w:u w:color="262626"/>
            <w:lang w:val="en-US"/>
            <w:rPrChange w:id="2735" w:author="D B" w:date="2015-09-26T23:19:00Z">
              <w:rPr>
                <w:rFonts w:ascii="Arial" w:hAnsi="Arial" w:cs="Arial"/>
                <w:u w:color="262626"/>
                <w:lang w:val="en-US"/>
              </w:rPr>
            </w:rPrChange>
          </w:rPr>
          <w:t xml:space="preserve">(4):267-72. </w:t>
        </w:r>
        <w:proofErr w:type="spellStart"/>
        <w:proofErr w:type="gramStart"/>
        <w:r w:rsidRPr="0053592A">
          <w:rPr>
            <w:rFonts w:ascii="Times New Roman" w:hAnsi="Times New Roman"/>
            <w:u w:color="262626"/>
            <w:lang w:val="en-US"/>
            <w:rPrChange w:id="2736" w:author="D B" w:date="2015-09-26T23:19:00Z">
              <w:rPr>
                <w:rFonts w:ascii="Arial" w:hAnsi="Arial" w:cs="Arial"/>
                <w:u w:color="262626"/>
                <w:lang w:val="en-US"/>
              </w:rPr>
            </w:rPrChange>
          </w:rPr>
          <w:t>doi</w:t>
        </w:r>
        <w:proofErr w:type="spellEnd"/>
        <w:proofErr w:type="gramEnd"/>
        <w:r w:rsidRPr="0053592A">
          <w:rPr>
            <w:rFonts w:ascii="Times New Roman" w:hAnsi="Times New Roman"/>
            <w:u w:color="262626"/>
            <w:lang w:val="en-US"/>
            <w:rPrChange w:id="2737" w:author="D B" w:date="2015-09-26T23:19:00Z">
              <w:rPr>
                <w:rFonts w:ascii="Arial" w:hAnsi="Arial" w:cs="Arial"/>
                <w:u w:color="262626"/>
                <w:lang w:val="en-US"/>
              </w:rPr>
            </w:rPrChange>
          </w:rPr>
          <w:t xml:space="preserve">: </w:t>
        </w:r>
        <w:r w:rsidRPr="0053592A">
          <w:rPr>
            <w:rFonts w:ascii="Times New Roman" w:hAnsi="Times New Roman"/>
            <w:lang w:val="en-US"/>
            <w:rPrChange w:id="2738" w:author="D B" w:date="2015-09-26T23:19:00Z">
              <w:rPr>
                <w:rFonts w:ascii="Arial" w:hAnsi="Arial" w:cs="Arial"/>
                <w:lang w:val="en-US"/>
              </w:rPr>
            </w:rPrChange>
          </w:rPr>
          <w:fldChar w:fldCharType="begin"/>
        </w:r>
        <w:r w:rsidRPr="0053592A">
          <w:rPr>
            <w:rFonts w:ascii="Times New Roman" w:hAnsi="Times New Roman"/>
            <w:lang w:val="en-US"/>
            <w:rPrChange w:id="2739" w:author="D B" w:date="2015-09-26T23:19:00Z">
              <w:rPr>
                <w:rFonts w:ascii="Arial" w:hAnsi="Arial" w:cs="Arial"/>
                <w:lang w:val="en-US"/>
              </w:rPr>
            </w:rPrChange>
          </w:rPr>
          <w:instrText xml:space="preserve"> HYPERLINK "http://dx.doi.org/</w:instrText>
        </w:r>
        <w:r w:rsidRPr="0053592A">
          <w:rPr>
            <w:rFonts w:ascii="Times New Roman" w:hAnsi="Times New Roman"/>
            <w:u w:color="262626"/>
            <w:lang w:val="en-US"/>
            <w:rPrChange w:id="2740" w:author="D B" w:date="2015-09-26T23:19:00Z">
              <w:rPr>
                <w:rFonts w:ascii="Arial" w:hAnsi="Arial" w:cs="Arial"/>
                <w:u w:color="262626"/>
                <w:lang w:val="en-US"/>
              </w:rPr>
            </w:rPrChange>
          </w:rPr>
          <w:instrText>10.1159/000353863</w:instrText>
        </w:r>
        <w:r w:rsidRPr="0053592A">
          <w:rPr>
            <w:rFonts w:ascii="Times New Roman" w:hAnsi="Times New Roman"/>
            <w:lang w:val="en-US"/>
            <w:rPrChange w:id="2741" w:author="D B" w:date="2015-09-26T23:19:00Z">
              <w:rPr>
                <w:rFonts w:ascii="Arial" w:hAnsi="Arial" w:cs="Arial"/>
                <w:lang w:val="en-US"/>
              </w:rPr>
            </w:rPrChange>
          </w:rPr>
          <w:instrText xml:space="preserve">" </w:instrText>
        </w:r>
        <w:r w:rsidRPr="0053592A">
          <w:rPr>
            <w:rFonts w:ascii="Times New Roman" w:hAnsi="Times New Roman"/>
            <w:lang w:val="en-US"/>
            <w:rPrChange w:id="2742" w:author="D B" w:date="2015-09-26T23:19:00Z">
              <w:rPr>
                <w:rFonts w:ascii="Arial" w:hAnsi="Arial" w:cs="Arial"/>
                <w:lang w:val="en-US"/>
              </w:rPr>
            </w:rPrChange>
          </w:rPr>
          <w:fldChar w:fldCharType="separate"/>
        </w:r>
        <w:r w:rsidRPr="0053592A">
          <w:rPr>
            <w:rStyle w:val="Hyperlink"/>
            <w:rFonts w:ascii="Times New Roman" w:hAnsi="Times New Roman"/>
            <w:lang w:val="en-US"/>
            <w:rPrChange w:id="2743" w:author="D B" w:date="2015-09-26T23:19:00Z">
              <w:rPr>
                <w:rStyle w:val="Hyperlink"/>
                <w:rFonts w:ascii="Arial" w:hAnsi="Arial" w:cs="Arial"/>
                <w:lang w:val="en-US"/>
              </w:rPr>
            </w:rPrChange>
          </w:rPr>
          <w:t>http://dx.doi.org/</w:t>
        </w:r>
        <w:r w:rsidRPr="0053592A">
          <w:rPr>
            <w:rStyle w:val="Hyperlink"/>
            <w:rFonts w:ascii="Times New Roman" w:hAnsi="Times New Roman"/>
            <w:u w:color="262626"/>
            <w:lang w:val="en-US"/>
            <w:rPrChange w:id="2744" w:author="D B" w:date="2015-09-26T23:19:00Z">
              <w:rPr>
                <w:rStyle w:val="Hyperlink"/>
                <w:rFonts w:ascii="Arial" w:hAnsi="Arial" w:cs="Arial"/>
                <w:u w:color="262626"/>
                <w:lang w:val="en-US"/>
              </w:rPr>
            </w:rPrChange>
          </w:rPr>
          <w:t>10.1159/000353863</w:t>
        </w:r>
        <w:r w:rsidRPr="0053592A">
          <w:rPr>
            <w:rFonts w:ascii="Times New Roman" w:hAnsi="Times New Roman"/>
            <w:lang w:val="en-US"/>
            <w:rPrChange w:id="2745" w:author="D B" w:date="2015-09-26T23:19:00Z">
              <w:rPr>
                <w:rFonts w:ascii="Arial" w:hAnsi="Arial" w:cs="Arial"/>
                <w:lang w:val="en-US"/>
              </w:rPr>
            </w:rPrChange>
          </w:rPr>
          <w:fldChar w:fldCharType="end"/>
        </w:r>
        <w:r w:rsidRPr="0053592A">
          <w:rPr>
            <w:rFonts w:ascii="Times New Roman" w:hAnsi="Times New Roman"/>
            <w:u w:color="262626"/>
            <w:lang w:val="en-US"/>
            <w:rPrChange w:id="2746" w:author="D B" w:date="2015-09-26T23:19:00Z">
              <w:rPr>
                <w:rFonts w:ascii="Arial" w:hAnsi="Arial" w:cs="Arial"/>
                <w:u w:color="262626"/>
                <w:lang w:val="en-US"/>
              </w:rPr>
            </w:rPrChange>
          </w:rPr>
          <w:t xml:space="preserve">. </w:t>
        </w:r>
        <w:proofErr w:type="spellStart"/>
        <w:r w:rsidRPr="0053592A">
          <w:rPr>
            <w:rFonts w:ascii="Times New Roman" w:hAnsi="Times New Roman"/>
            <w:u w:color="262626"/>
            <w:lang w:val="en-US"/>
            <w:rPrChange w:id="2747" w:author="D B" w:date="2015-09-26T23:19:00Z">
              <w:rPr>
                <w:rFonts w:ascii="Arial" w:hAnsi="Arial" w:cs="Arial"/>
                <w:u w:color="262626"/>
                <w:lang w:val="en-US"/>
              </w:rPr>
            </w:rPrChange>
          </w:rPr>
          <w:t>Epub</w:t>
        </w:r>
        <w:proofErr w:type="spellEnd"/>
        <w:r w:rsidRPr="0053592A">
          <w:rPr>
            <w:rFonts w:ascii="Times New Roman" w:hAnsi="Times New Roman"/>
            <w:u w:color="262626"/>
            <w:lang w:val="en-US"/>
            <w:rPrChange w:id="2748" w:author="D B" w:date="2015-09-26T23:19:00Z">
              <w:rPr>
                <w:rFonts w:ascii="Arial" w:hAnsi="Arial" w:cs="Arial"/>
                <w:u w:color="262626"/>
                <w:lang w:val="en-US"/>
              </w:rPr>
            </w:rPrChange>
          </w:rPr>
          <w:t xml:space="preserve"> 2013 Oct 16.</w:t>
        </w:r>
        <w:r w:rsidRPr="0053592A" w:rsidDel="0091471E">
          <w:rPr>
            <w:rFonts w:ascii="Times New Roman" w:hAnsi="Times New Roman"/>
            <w:rPrChange w:id="2749" w:author="D B" w:date="2015-09-26T23:19:00Z">
              <w:rPr/>
            </w:rPrChange>
          </w:rPr>
          <w:t xml:space="preserve"> </w:t>
        </w:r>
        <w:r w:rsidRPr="0053592A">
          <w:rPr>
            <w:rFonts w:ascii="Times New Roman" w:hAnsi="Times New Roman"/>
            <w:color w:val="454545"/>
            <w:lang w:val="en-US"/>
            <w:rPrChange w:id="2750" w:author="D B" w:date="2015-09-26T23:19:00Z">
              <w:rPr>
                <w:rFonts w:ascii="Arial" w:hAnsi="Arial" w:cs="Arial"/>
                <w:color w:val="454545"/>
                <w:lang w:val="en-US"/>
              </w:rPr>
            </w:rPrChange>
          </w:rPr>
          <w:t>PMID: 24135733</w:t>
        </w:r>
        <w:r w:rsidRPr="0053592A" w:rsidDel="0091471E">
          <w:rPr>
            <w:rFonts w:ascii="Times New Roman" w:hAnsi="Times New Roman"/>
            <w:rPrChange w:id="2751" w:author="D B" w:date="2015-09-26T23:19:00Z">
              <w:rPr/>
            </w:rPrChange>
          </w:rPr>
          <w:t xml:space="preserve"> </w:t>
        </w:r>
      </w:ins>
    </w:p>
    <w:p w14:paraId="6B1F8504" w14:textId="77777777" w:rsidR="008630D4" w:rsidRPr="0053592A" w:rsidRDefault="008630D4" w:rsidP="008630D4">
      <w:pPr>
        <w:pStyle w:val="ListParagraph"/>
        <w:rPr>
          <w:ins w:id="2752" w:author="D B" w:date="2015-09-26T23:18:00Z"/>
          <w:rFonts w:ascii="Times New Roman" w:hAnsi="Times New Roman"/>
          <w:rPrChange w:id="2753" w:author="D B" w:date="2015-09-26T23:19:00Z">
            <w:rPr>
              <w:ins w:id="2754" w:author="D B" w:date="2015-09-26T23:18:00Z"/>
            </w:rPr>
          </w:rPrChange>
        </w:rPr>
      </w:pPr>
    </w:p>
    <w:p w14:paraId="1ED4E772" w14:textId="1BE87AE9" w:rsidR="00D86DAC" w:rsidRPr="0053592A" w:rsidDel="008630D4" w:rsidRDefault="00D86DAC" w:rsidP="00914425">
      <w:pPr>
        <w:pStyle w:val="ListParagraph"/>
        <w:numPr>
          <w:ilvl w:val="0"/>
          <w:numId w:val="36"/>
        </w:numPr>
        <w:rPr>
          <w:del w:id="2755" w:author="D B" w:date="2015-09-26T23:18:00Z"/>
          <w:rFonts w:ascii="Times New Roman" w:hAnsi="Times New Roman"/>
        </w:rPr>
      </w:pPr>
      <w:del w:id="2756" w:author="D B" w:date="2015-09-26T23:18:00Z">
        <w:r w:rsidRPr="0053592A" w:rsidDel="008630D4">
          <w:rPr>
            <w:rFonts w:ascii="Times New Roman" w:hAnsi="Times New Roman"/>
          </w:rPr>
          <w:delText>Adriko M, Standley CJ, Tinkitina B, Tukahebwa EM, Fenwick A, Fleming FM, Sousa-Figueiredo JC, Stothard JR</w:delText>
        </w:r>
        <w:r w:rsidRPr="00B85917" w:rsidDel="008630D4">
          <w:rPr>
            <w:rFonts w:ascii="Times New Roman" w:hAnsi="Times New Roman"/>
            <w:vertAlign w:val="superscript"/>
          </w:rPr>
          <w:delText>7</w:delText>
        </w:r>
        <w:r w:rsidRPr="00B85917" w:rsidDel="008630D4">
          <w:rPr>
            <w:rFonts w:ascii="Times New Roman" w:hAnsi="Times New Roman"/>
          </w:rPr>
          <w:delText>, Kabatereine NB</w:delText>
        </w:r>
        <w:r w:rsidRPr="00B85917" w:rsidDel="008630D4">
          <w:rPr>
            <w:rFonts w:ascii="Times New Roman" w:hAnsi="Times New Roman"/>
            <w:vertAlign w:val="superscript"/>
          </w:rPr>
          <w:delText>8</w:delText>
        </w:r>
        <w:r w:rsidRPr="00A00A00" w:rsidDel="008630D4">
          <w:rPr>
            <w:rFonts w:ascii="Times New Roman" w:hAnsi="Times New Roman"/>
          </w:rPr>
          <w:delText>.</w:delText>
        </w:r>
        <w:r w:rsidRPr="000D4713" w:rsidDel="008630D4">
          <w:rPr>
            <w:rStyle w:val="highlight"/>
            <w:rFonts w:ascii="Times New Roman" w:hAnsi="Times New Roman"/>
          </w:rPr>
          <w:delText xml:space="preserve"> Evaluation</w:delText>
        </w:r>
        <w:r w:rsidRPr="00B61061" w:rsidDel="008630D4">
          <w:rPr>
            <w:rFonts w:ascii="Times New Roman" w:hAnsi="Times New Roman"/>
          </w:rPr>
          <w:delText xml:space="preserve"> of </w:delText>
        </w:r>
        <w:r w:rsidRPr="000B4E33" w:rsidDel="008630D4">
          <w:rPr>
            <w:rStyle w:val="highlight"/>
            <w:rFonts w:ascii="Times New Roman" w:hAnsi="Times New Roman"/>
          </w:rPr>
          <w:delText>circulating</w:delText>
        </w:r>
        <w:r w:rsidRPr="003606BC" w:rsidDel="008630D4">
          <w:rPr>
            <w:rFonts w:ascii="Times New Roman" w:hAnsi="Times New Roman"/>
          </w:rPr>
          <w:delText xml:space="preserve"> </w:delText>
        </w:r>
        <w:r w:rsidRPr="003606BC" w:rsidDel="008630D4">
          <w:rPr>
            <w:rStyle w:val="highlight"/>
            <w:rFonts w:ascii="Times New Roman" w:hAnsi="Times New Roman"/>
          </w:rPr>
          <w:delText>cathodic</w:delText>
        </w:r>
        <w:r w:rsidRPr="00666CA1" w:rsidDel="008630D4">
          <w:rPr>
            <w:rFonts w:ascii="Times New Roman" w:hAnsi="Times New Roman"/>
          </w:rPr>
          <w:delText xml:space="preserve"> </w:delText>
        </w:r>
        <w:r w:rsidRPr="0006111A" w:rsidDel="008630D4">
          <w:rPr>
            <w:rStyle w:val="highlight"/>
            <w:rFonts w:ascii="Times New Roman" w:hAnsi="Times New Roman"/>
          </w:rPr>
          <w:delText>antigen</w:delText>
        </w:r>
        <w:r w:rsidRPr="00783904" w:rsidDel="008630D4">
          <w:rPr>
            <w:rFonts w:ascii="Times New Roman" w:hAnsi="Times New Roman"/>
          </w:rPr>
          <w:delText xml:space="preserve"> (</w:delText>
        </w:r>
        <w:r w:rsidRPr="0039110D" w:rsidDel="008630D4">
          <w:rPr>
            <w:rStyle w:val="highlight"/>
            <w:rFonts w:ascii="Times New Roman" w:hAnsi="Times New Roman"/>
          </w:rPr>
          <w:delText>CCA</w:delText>
        </w:r>
        <w:r w:rsidRPr="0039110D" w:rsidDel="008630D4">
          <w:rPr>
            <w:rFonts w:ascii="Times New Roman" w:hAnsi="Times New Roman"/>
          </w:rPr>
          <w:delText xml:space="preserve">) </w:delText>
        </w:r>
        <w:r w:rsidRPr="0039110D" w:rsidDel="008630D4">
          <w:rPr>
            <w:rStyle w:val="highlight"/>
            <w:rFonts w:ascii="Times New Roman" w:hAnsi="Times New Roman"/>
          </w:rPr>
          <w:delText>urine-cassette</w:delText>
        </w:r>
        <w:r w:rsidRPr="00323BF0" w:rsidDel="008630D4">
          <w:rPr>
            <w:rFonts w:ascii="Times New Roman" w:hAnsi="Times New Roman"/>
          </w:rPr>
          <w:delText xml:space="preserve"> assay as a </w:delText>
        </w:r>
        <w:r w:rsidRPr="00323BF0" w:rsidDel="008630D4">
          <w:rPr>
            <w:rStyle w:val="highlight"/>
            <w:rFonts w:ascii="Times New Roman" w:hAnsi="Times New Roman"/>
          </w:rPr>
          <w:delText>survey</w:delText>
        </w:r>
        <w:r w:rsidRPr="00323BF0" w:rsidDel="008630D4">
          <w:rPr>
            <w:rFonts w:ascii="Times New Roman" w:hAnsi="Times New Roman"/>
          </w:rPr>
          <w:delText xml:space="preserve"> </w:delText>
        </w:r>
        <w:r w:rsidRPr="00323BF0" w:rsidDel="008630D4">
          <w:rPr>
            <w:rStyle w:val="highlight"/>
            <w:rFonts w:ascii="Times New Roman" w:hAnsi="Times New Roman"/>
          </w:rPr>
          <w:delText>tool</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Schistosoma</w:delText>
        </w:r>
        <w:r w:rsidRPr="0053592A" w:rsidDel="008630D4">
          <w:rPr>
            <w:rFonts w:ascii="Times New Roman" w:hAnsi="Times New Roman"/>
          </w:rPr>
          <w:delText xml:space="preserve"> </w:delText>
        </w:r>
        <w:r w:rsidRPr="0053592A" w:rsidDel="008630D4">
          <w:rPr>
            <w:rStyle w:val="highlight"/>
            <w:rFonts w:ascii="Times New Roman" w:hAnsi="Times New Roman"/>
          </w:rPr>
          <w:delText>mansoni</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different</w:delText>
        </w:r>
        <w:r w:rsidRPr="0053592A" w:rsidDel="008630D4">
          <w:rPr>
            <w:rFonts w:ascii="Times New Roman" w:hAnsi="Times New Roman"/>
          </w:rPr>
          <w:delText xml:space="preserve"> transmission settings within </w:delText>
        </w:r>
        <w:r w:rsidRPr="0053592A" w:rsidDel="008630D4">
          <w:rPr>
            <w:rStyle w:val="highlight"/>
            <w:rFonts w:ascii="Times New Roman" w:hAnsi="Times New Roman"/>
          </w:rPr>
          <w:delText>Bugiri</w:delText>
        </w:r>
        <w:r w:rsidRPr="0053592A" w:rsidDel="008630D4">
          <w:rPr>
            <w:rFonts w:ascii="Times New Roman" w:hAnsi="Times New Roman"/>
          </w:rPr>
          <w:delText xml:space="preserve"> </w:delText>
        </w:r>
        <w:r w:rsidRPr="0053592A" w:rsidDel="008630D4">
          <w:rPr>
            <w:rStyle w:val="highlight"/>
            <w:rFonts w:ascii="Times New Roman" w:hAnsi="Times New Roman"/>
          </w:rPr>
          <w:delText>District</w:delText>
        </w:r>
        <w:r w:rsidRPr="0053592A" w:rsidDel="008630D4">
          <w:rPr>
            <w:rFonts w:ascii="Times New Roman" w:hAnsi="Times New Roman"/>
          </w:rPr>
          <w:delText xml:space="preserve">, </w:delText>
        </w:r>
        <w:r w:rsidRPr="0053592A" w:rsidDel="008630D4">
          <w:rPr>
            <w:rStyle w:val="highlight"/>
            <w:rFonts w:ascii="Times New Roman" w:hAnsi="Times New Roman"/>
          </w:rPr>
          <w:delText>Uganda</w:delText>
        </w:r>
        <w:r w:rsidRPr="0053592A" w:rsidDel="008630D4">
          <w:rPr>
            <w:rFonts w:ascii="Times New Roman" w:hAnsi="Times New Roman"/>
          </w:rPr>
          <w:delText>. Acta Trop. 2014;pii: S0001-706X(14)00114-4.</w:delText>
        </w:r>
      </w:del>
    </w:p>
    <w:p w14:paraId="68BFC0C6" w14:textId="7D1985C7" w:rsidR="00D86DAC" w:rsidRPr="0053592A" w:rsidDel="008630D4" w:rsidRDefault="00D86DAC" w:rsidP="00914425">
      <w:pPr>
        <w:pStyle w:val="ListParagraph"/>
        <w:numPr>
          <w:ilvl w:val="0"/>
          <w:numId w:val="36"/>
        </w:numPr>
        <w:rPr>
          <w:del w:id="2757" w:author="D B" w:date="2015-09-26T23:18:00Z"/>
          <w:rFonts w:ascii="Times New Roman" w:hAnsi="Times New Roman"/>
        </w:rPr>
      </w:pPr>
      <w:del w:id="2758" w:author="D B" w:date="2015-09-26T23:18:00Z">
        <w:r w:rsidRPr="0053592A" w:rsidDel="008630D4">
          <w:rPr>
            <w:rFonts w:ascii="Times New Roman" w:hAnsi="Times New Roman"/>
          </w:rPr>
          <w:delText>Ayele B, Erko B, Legesse M, Hailu A, Medhin G.</w:delText>
        </w:r>
        <w:r w:rsidRPr="0053592A" w:rsidDel="008630D4">
          <w:rPr>
            <w:rStyle w:val="highlight"/>
            <w:rFonts w:ascii="Times New Roman" w:hAnsi="Times New Roman"/>
          </w:rPr>
          <w:delText xml:space="preserve"> Evaluation</w:delText>
        </w:r>
        <w:r w:rsidRPr="0053592A" w:rsidDel="008630D4">
          <w:rPr>
            <w:rFonts w:ascii="Times New Roman" w:hAnsi="Times New Roman"/>
          </w:rPr>
          <w:delText xml:space="preserve"> of </w:delText>
        </w:r>
        <w:r w:rsidRPr="0053592A" w:rsidDel="008630D4">
          <w:rPr>
            <w:rStyle w:val="highlight"/>
            <w:rFonts w:ascii="Times New Roman" w:hAnsi="Times New Roman"/>
          </w:rPr>
          <w:delText>circulating</w:delText>
        </w:r>
        <w:r w:rsidRPr="0053592A" w:rsidDel="008630D4">
          <w:rPr>
            <w:rFonts w:ascii="Times New Roman" w:hAnsi="Times New Roman"/>
          </w:rPr>
          <w:delText xml:space="preserve"> </w:delText>
        </w:r>
        <w:r w:rsidRPr="0053592A" w:rsidDel="008630D4">
          <w:rPr>
            <w:rStyle w:val="highlight"/>
            <w:rFonts w:ascii="Times New Roman" w:hAnsi="Times New Roman"/>
          </w:rPr>
          <w:delText>cathodic</w:delText>
        </w:r>
        <w:r w:rsidRPr="0053592A" w:rsidDel="008630D4">
          <w:rPr>
            <w:rFonts w:ascii="Times New Roman" w:hAnsi="Times New Roman"/>
          </w:rPr>
          <w:delText xml:space="preserve"> </w:delText>
        </w:r>
        <w:r w:rsidRPr="0053592A" w:rsidDel="008630D4">
          <w:rPr>
            <w:rStyle w:val="highlight"/>
            <w:rFonts w:ascii="Times New Roman" w:hAnsi="Times New Roman"/>
          </w:rPr>
          <w:delText>antigen</w:delText>
        </w:r>
        <w:r w:rsidRPr="0053592A" w:rsidDel="008630D4">
          <w:rPr>
            <w:rFonts w:ascii="Times New Roman" w:hAnsi="Times New Roman"/>
          </w:rPr>
          <w:delText xml:space="preserve"> (</w:delText>
        </w:r>
        <w:r w:rsidRPr="0053592A" w:rsidDel="008630D4">
          <w:rPr>
            <w:rStyle w:val="highlight"/>
            <w:rFonts w:ascii="Times New Roman" w:hAnsi="Times New Roman"/>
          </w:rPr>
          <w:delText>CCA</w:delText>
        </w:r>
        <w:r w:rsidRPr="0053592A" w:rsidDel="008630D4">
          <w:rPr>
            <w:rFonts w:ascii="Times New Roman" w:hAnsi="Times New Roman"/>
          </w:rPr>
          <w:delText xml:space="preserve">) </w:delText>
        </w:r>
        <w:r w:rsidRPr="0053592A" w:rsidDel="008630D4">
          <w:rPr>
            <w:rStyle w:val="highlight"/>
            <w:rFonts w:ascii="Times New Roman" w:hAnsi="Times New Roman"/>
          </w:rPr>
          <w:delText>strip</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diagnosis</w:delText>
        </w:r>
        <w:r w:rsidRPr="0053592A" w:rsidDel="008630D4">
          <w:rPr>
            <w:rFonts w:ascii="Times New Roman" w:hAnsi="Times New Roman"/>
          </w:rPr>
          <w:delText xml:space="preserve"> of </w:delText>
        </w:r>
        <w:r w:rsidRPr="0053592A" w:rsidDel="008630D4">
          <w:rPr>
            <w:rStyle w:val="highlight"/>
            <w:rFonts w:ascii="Times New Roman" w:hAnsi="Times New Roman"/>
          </w:rPr>
          <w:delText>urinary</w:delText>
        </w:r>
        <w:r w:rsidRPr="0053592A" w:rsidDel="008630D4">
          <w:rPr>
            <w:rFonts w:ascii="Times New Roman" w:hAnsi="Times New Roman"/>
          </w:rPr>
          <w:delText xml:space="preserve"> </w:delText>
        </w:r>
        <w:r w:rsidRPr="0053592A" w:rsidDel="008630D4">
          <w:rPr>
            <w:rStyle w:val="highlight"/>
            <w:rFonts w:ascii="Times New Roman" w:hAnsi="Times New Roman"/>
          </w:rPr>
          <w:delText>schistosomiasis</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Hassoba</w:delText>
        </w:r>
        <w:r w:rsidRPr="0053592A" w:rsidDel="008630D4">
          <w:rPr>
            <w:rFonts w:ascii="Times New Roman" w:hAnsi="Times New Roman"/>
          </w:rPr>
          <w:delText xml:space="preserve"> </w:delText>
        </w:r>
        <w:r w:rsidRPr="0053592A" w:rsidDel="008630D4">
          <w:rPr>
            <w:rStyle w:val="highlight"/>
            <w:rFonts w:ascii="Times New Roman" w:hAnsi="Times New Roman"/>
          </w:rPr>
          <w:delText>school</w:delText>
        </w:r>
        <w:r w:rsidRPr="0053592A" w:rsidDel="008630D4">
          <w:rPr>
            <w:rFonts w:ascii="Times New Roman" w:hAnsi="Times New Roman"/>
          </w:rPr>
          <w:delText xml:space="preserve"> </w:delText>
        </w:r>
        <w:r w:rsidRPr="0053592A" w:rsidDel="008630D4">
          <w:rPr>
            <w:rStyle w:val="highlight"/>
            <w:rFonts w:ascii="Times New Roman" w:hAnsi="Times New Roman"/>
          </w:rPr>
          <w:delText>children</w:delText>
        </w:r>
        <w:r w:rsidRPr="0053592A" w:rsidDel="008630D4">
          <w:rPr>
            <w:rFonts w:ascii="Times New Roman" w:hAnsi="Times New Roman"/>
          </w:rPr>
          <w:delText xml:space="preserve">, </w:delText>
        </w:r>
        <w:r w:rsidRPr="0053592A" w:rsidDel="008630D4">
          <w:rPr>
            <w:rStyle w:val="highlight"/>
            <w:rFonts w:ascii="Times New Roman" w:hAnsi="Times New Roman"/>
          </w:rPr>
          <w:delText>Afar</w:delText>
        </w:r>
        <w:r w:rsidRPr="0053592A" w:rsidDel="008630D4">
          <w:rPr>
            <w:rFonts w:ascii="Times New Roman" w:hAnsi="Times New Roman"/>
          </w:rPr>
          <w:delText xml:space="preserve">, </w:delText>
        </w:r>
        <w:r w:rsidRPr="0053592A" w:rsidDel="008630D4">
          <w:rPr>
            <w:rStyle w:val="highlight"/>
            <w:rFonts w:ascii="Times New Roman" w:hAnsi="Times New Roman"/>
          </w:rPr>
          <w:delText>Ethiopia</w:delText>
        </w:r>
        <w:r w:rsidRPr="0053592A" w:rsidDel="008630D4">
          <w:rPr>
            <w:rFonts w:ascii="Times New Roman" w:hAnsi="Times New Roman"/>
          </w:rPr>
          <w:delText>. Parasite. 2008;15(1):69-75.</w:delText>
        </w:r>
      </w:del>
    </w:p>
    <w:p w14:paraId="1F536D42" w14:textId="04D777A9" w:rsidR="00D86DAC" w:rsidRPr="0053592A" w:rsidDel="008630D4" w:rsidRDefault="00D86DAC" w:rsidP="00914425">
      <w:pPr>
        <w:pStyle w:val="ListParagraph"/>
        <w:numPr>
          <w:ilvl w:val="0"/>
          <w:numId w:val="36"/>
        </w:numPr>
        <w:spacing w:after="120" w:line="276" w:lineRule="auto"/>
        <w:rPr>
          <w:del w:id="2759" w:author="D B" w:date="2015-09-26T23:18:00Z"/>
          <w:rStyle w:val="HTMLCite"/>
          <w:rFonts w:ascii="Times New Roman" w:hAnsi="Times New Roman"/>
        </w:rPr>
      </w:pPr>
      <w:del w:id="2760" w:author="D B" w:date="2015-09-26T23:18:00Z">
        <w:r w:rsidRPr="0053592A" w:rsidDel="008630D4">
          <w:rPr>
            <w:rStyle w:val="author"/>
            <w:rFonts w:ascii="Times New Roman" w:hAnsi="Times New Roman"/>
            <w:iCs/>
          </w:rPr>
          <w:delText>Booth M</w:delText>
        </w:r>
        <w:r w:rsidRPr="0053592A" w:rsidDel="008630D4">
          <w:rPr>
            <w:rStyle w:val="HTMLCite"/>
            <w:rFonts w:ascii="Times New Roman" w:hAnsi="Times New Roman"/>
          </w:rPr>
          <w:delText xml:space="preserve">, </w:delText>
        </w:r>
        <w:r w:rsidRPr="0053592A" w:rsidDel="008630D4">
          <w:rPr>
            <w:rStyle w:val="author"/>
            <w:rFonts w:ascii="Times New Roman" w:hAnsi="Times New Roman"/>
            <w:iCs/>
          </w:rPr>
          <w:delText>Vounatsou P</w:delText>
        </w:r>
        <w:r w:rsidRPr="0053592A" w:rsidDel="008630D4">
          <w:rPr>
            <w:rStyle w:val="HTMLCite"/>
            <w:rFonts w:ascii="Times New Roman" w:hAnsi="Times New Roman"/>
          </w:rPr>
          <w:delText xml:space="preserve">, </w:delText>
        </w:r>
        <w:r w:rsidRPr="0053592A" w:rsidDel="008630D4">
          <w:rPr>
            <w:rStyle w:val="author"/>
            <w:rFonts w:ascii="Times New Roman" w:hAnsi="Times New Roman"/>
            <w:iCs/>
          </w:rPr>
          <w:delText>N'Goran EK</w:delText>
        </w:r>
        <w:r w:rsidRPr="0053592A" w:rsidDel="008630D4">
          <w:rPr>
            <w:rStyle w:val="HTMLCite"/>
            <w:rFonts w:ascii="Times New Roman" w:hAnsi="Times New Roman"/>
          </w:rPr>
          <w:delText xml:space="preserve">, </w:delText>
        </w:r>
        <w:r w:rsidRPr="0053592A" w:rsidDel="008630D4">
          <w:rPr>
            <w:rStyle w:val="author"/>
            <w:rFonts w:ascii="Times New Roman" w:hAnsi="Times New Roman"/>
            <w:iCs/>
          </w:rPr>
          <w:delText>Tanner M</w:delText>
        </w:r>
        <w:r w:rsidRPr="0053592A" w:rsidDel="008630D4">
          <w:rPr>
            <w:rStyle w:val="HTMLCite"/>
            <w:rFonts w:ascii="Times New Roman" w:hAnsi="Times New Roman"/>
          </w:rPr>
          <w:delText xml:space="preserve">, </w:delText>
        </w:r>
        <w:r w:rsidRPr="0053592A" w:rsidDel="008630D4">
          <w:rPr>
            <w:rStyle w:val="author"/>
            <w:rFonts w:ascii="Times New Roman" w:hAnsi="Times New Roman"/>
            <w:iCs/>
          </w:rPr>
          <w:delText>Utzinger J</w:delText>
        </w:r>
        <w:r w:rsidRPr="0053592A" w:rsidDel="008630D4">
          <w:rPr>
            <w:rStyle w:val="HTMLCite"/>
            <w:rFonts w:ascii="Times New Roman" w:hAnsi="Times New Roman"/>
          </w:rPr>
          <w:delText xml:space="preserve">. </w:delText>
        </w:r>
        <w:r w:rsidRPr="0053592A" w:rsidDel="008630D4">
          <w:rPr>
            <w:rStyle w:val="articletitle"/>
            <w:rFonts w:ascii="Times New Roman" w:hAnsi="Times New Roman"/>
            <w:iCs/>
          </w:rPr>
          <w:delText xml:space="preserve">The influence of sampling effort and the performance of the Kato-Katz technique in diagnosing </w:delText>
        </w:r>
        <w:r w:rsidRPr="0053592A" w:rsidDel="008630D4">
          <w:rPr>
            <w:rStyle w:val="Emphasis"/>
            <w:rFonts w:ascii="Times New Roman" w:hAnsi="Times New Roman"/>
          </w:rPr>
          <w:delText>Schistosoma mansoni</w:delText>
        </w:r>
        <w:r w:rsidRPr="0053592A" w:rsidDel="008630D4">
          <w:rPr>
            <w:rStyle w:val="articletitle"/>
            <w:rFonts w:ascii="Times New Roman" w:hAnsi="Times New Roman"/>
            <w:iCs/>
          </w:rPr>
          <w:delText xml:space="preserve"> and hookworm co-infections in rural Côte d'Ivoire</w:delText>
        </w:r>
        <w:r w:rsidRPr="0053592A" w:rsidDel="008630D4">
          <w:rPr>
            <w:rStyle w:val="HTMLCite"/>
            <w:rFonts w:ascii="Times New Roman" w:hAnsi="Times New Roman"/>
          </w:rPr>
          <w:delText xml:space="preserve">. </w:delText>
        </w:r>
        <w:r w:rsidRPr="0053592A" w:rsidDel="008630D4">
          <w:rPr>
            <w:rStyle w:val="journaltitle"/>
            <w:rFonts w:ascii="Times New Roman" w:hAnsi="Times New Roman"/>
            <w:iCs/>
          </w:rPr>
          <w:delText>Parasitology</w:delText>
        </w:r>
        <w:r w:rsidRPr="0053592A" w:rsidDel="008630D4">
          <w:rPr>
            <w:rStyle w:val="HTMLCite"/>
            <w:rFonts w:ascii="Times New Roman" w:hAnsi="Times New Roman"/>
          </w:rPr>
          <w:delText xml:space="preserve"> </w:delText>
        </w:r>
        <w:r w:rsidRPr="0053592A" w:rsidDel="008630D4">
          <w:rPr>
            <w:rStyle w:val="pubyear"/>
            <w:rFonts w:ascii="Times New Roman" w:hAnsi="Times New Roman"/>
            <w:iCs/>
          </w:rPr>
          <w:delText>2003</w:delText>
        </w:r>
        <w:r w:rsidRPr="0053592A" w:rsidDel="008630D4">
          <w:rPr>
            <w:rStyle w:val="HTMLCite"/>
            <w:rFonts w:ascii="Times New Roman" w:hAnsi="Times New Roman"/>
            <w:i w:val="0"/>
          </w:rPr>
          <w:delText>;</w:delText>
        </w:r>
        <w:r w:rsidRPr="0053592A" w:rsidDel="008630D4">
          <w:rPr>
            <w:rStyle w:val="vol"/>
            <w:rFonts w:ascii="Times New Roman" w:hAnsi="Times New Roman"/>
            <w:iCs/>
          </w:rPr>
          <w:delText>127</w:delText>
        </w:r>
        <w:r w:rsidRPr="0053592A" w:rsidDel="008630D4">
          <w:rPr>
            <w:rStyle w:val="HTMLCite"/>
            <w:rFonts w:ascii="Times New Roman" w:hAnsi="Times New Roman"/>
            <w:i w:val="0"/>
          </w:rPr>
          <w:delText>(</w:delText>
        </w:r>
        <w:r w:rsidRPr="0053592A" w:rsidDel="008630D4">
          <w:rPr>
            <w:rStyle w:val="citedissue"/>
            <w:rFonts w:ascii="Times New Roman" w:hAnsi="Times New Roman"/>
            <w:iCs/>
          </w:rPr>
          <w:delText>Pt 6</w:delText>
        </w:r>
        <w:r w:rsidRPr="0053592A" w:rsidDel="008630D4">
          <w:rPr>
            <w:rStyle w:val="HTMLCite"/>
            <w:rFonts w:ascii="Times New Roman" w:hAnsi="Times New Roman"/>
            <w:i w:val="0"/>
          </w:rPr>
          <w:delText>):</w:delText>
        </w:r>
        <w:r w:rsidRPr="0053592A" w:rsidDel="008630D4">
          <w:rPr>
            <w:rStyle w:val="pagefirst"/>
            <w:rFonts w:ascii="Times New Roman" w:hAnsi="Times New Roman"/>
            <w:iCs/>
          </w:rPr>
          <w:delText>525</w:delText>
        </w:r>
        <w:r w:rsidRPr="0053592A" w:rsidDel="008630D4">
          <w:rPr>
            <w:rStyle w:val="HTMLCite"/>
            <w:rFonts w:ascii="Times New Roman" w:hAnsi="Times New Roman"/>
          </w:rPr>
          <w:delText>-</w:delText>
        </w:r>
        <w:r w:rsidRPr="0053592A" w:rsidDel="008630D4">
          <w:rPr>
            <w:rStyle w:val="pagelast"/>
            <w:rFonts w:ascii="Times New Roman" w:hAnsi="Times New Roman"/>
            <w:iCs/>
          </w:rPr>
          <w:delText>31</w:delText>
        </w:r>
        <w:r w:rsidRPr="0053592A" w:rsidDel="008630D4">
          <w:rPr>
            <w:rStyle w:val="HTMLCite"/>
            <w:rFonts w:ascii="Times New Roman" w:hAnsi="Times New Roman"/>
          </w:rPr>
          <w:delText>.</w:delText>
        </w:r>
      </w:del>
    </w:p>
    <w:p w14:paraId="5E934415" w14:textId="737DBA59" w:rsidR="00D86DAC" w:rsidRPr="00A00A00" w:rsidDel="008630D4" w:rsidRDefault="00D86DAC" w:rsidP="00914425">
      <w:pPr>
        <w:pStyle w:val="ListParagraph"/>
        <w:numPr>
          <w:ilvl w:val="0"/>
          <w:numId w:val="36"/>
        </w:numPr>
        <w:spacing w:after="120" w:line="276" w:lineRule="auto"/>
        <w:rPr>
          <w:del w:id="2761" w:author="D B" w:date="2015-09-26T23:18:00Z"/>
          <w:rFonts w:ascii="Times New Roman" w:hAnsi="Times New Roman"/>
        </w:rPr>
      </w:pPr>
      <w:del w:id="2762" w:author="D B" w:date="2015-09-26T23:18:00Z">
        <w:r w:rsidRPr="0053592A" w:rsidDel="008630D4">
          <w:rPr>
            <w:rFonts w:ascii="Times New Roman" w:hAnsi="Times New Roman"/>
          </w:rPr>
          <w:delText xml:space="preserve">Bossuyt P, Davenport C, Deeks J, Hyde C, Leeflang M, Scholten R. Chapter 11: Interpreting results and drawing conclusions. In: Deeks JJ, Bossuyt PM, Gatsonis C (editors), </w:delText>
        </w:r>
        <w:r w:rsidRPr="0053592A" w:rsidDel="008630D4">
          <w:rPr>
            <w:rFonts w:ascii="Times New Roman" w:hAnsi="Times New Roman"/>
            <w:i/>
            <w:iCs/>
          </w:rPr>
          <w:delText xml:space="preserve">Cochrane Handbook for Systematic Reviews of Diagnostic Test Accuracy </w:delText>
        </w:r>
        <w:r w:rsidRPr="0053592A" w:rsidDel="008630D4">
          <w:rPr>
            <w:rFonts w:ascii="Times New Roman" w:hAnsi="Times New Roman"/>
          </w:rPr>
          <w:delText xml:space="preserve">Version 0.9. The Cochrane Collaboration, 2013. Available from: </w:delText>
        </w:r>
        <w:r w:rsidR="00450BDD" w:rsidRPr="0053592A" w:rsidDel="008630D4">
          <w:rPr>
            <w:rPrChange w:id="2763" w:author="D B" w:date="2015-09-26T23:19:00Z">
              <w:rPr>
                <w:rStyle w:val="Hyperlink"/>
                <w:rFonts w:ascii="Times New Roman" w:hAnsi="Times New Roman"/>
                <w:color w:val="auto"/>
              </w:rPr>
            </w:rPrChange>
          </w:rPr>
          <w:fldChar w:fldCharType="begin"/>
        </w:r>
        <w:r w:rsidR="00450BDD" w:rsidRPr="0053592A" w:rsidDel="008630D4">
          <w:rPr>
            <w:rFonts w:ascii="Times New Roman" w:hAnsi="Times New Roman"/>
            <w:rPrChange w:id="2764" w:author="D B" w:date="2015-09-26T23:19:00Z">
              <w:rPr/>
            </w:rPrChange>
          </w:rPr>
          <w:delInstrText xml:space="preserve"> HYPERLINK "http://srdta.cochrane.org/" </w:delInstrText>
        </w:r>
        <w:r w:rsidR="00450BDD" w:rsidRPr="0053592A" w:rsidDel="008630D4">
          <w:rPr>
            <w:rPrChange w:id="2765" w:author="D B" w:date="2015-09-26T23:19:00Z">
              <w:rPr>
                <w:rStyle w:val="Hyperlink"/>
                <w:rFonts w:ascii="Times New Roman" w:hAnsi="Times New Roman"/>
                <w:color w:val="auto"/>
              </w:rPr>
            </w:rPrChange>
          </w:rPr>
          <w:fldChar w:fldCharType="separate"/>
        </w:r>
        <w:r w:rsidRPr="0053592A" w:rsidDel="008630D4">
          <w:rPr>
            <w:rStyle w:val="Hyperlink"/>
            <w:rFonts w:ascii="Times New Roman" w:hAnsi="Times New Roman"/>
            <w:color w:val="auto"/>
          </w:rPr>
          <w:delText>http://srdta.cochrane.org/</w:delText>
        </w:r>
        <w:r w:rsidR="00450BDD" w:rsidRPr="0053592A" w:rsidDel="008630D4">
          <w:rPr>
            <w:rStyle w:val="Hyperlink"/>
            <w:rFonts w:ascii="Times New Roman" w:hAnsi="Times New Roman"/>
            <w:color w:val="auto"/>
            <w:rPrChange w:id="2766" w:author="D B" w:date="2015-09-26T23:19:00Z">
              <w:rPr>
                <w:rStyle w:val="Hyperlink"/>
                <w:rFonts w:ascii="Times New Roman" w:hAnsi="Times New Roman"/>
                <w:color w:val="auto"/>
              </w:rPr>
            </w:rPrChange>
          </w:rPr>
          <w:fldChar w:fldCharType="end"/>
        </w:r>
        <w:r w:rsidRPr="00A00A00" w:rsidDel="008630D4">
          <w:rPr>
            <w:rFonts w:ascii="Times New Roman" w:hAnsi="Times New Roman"/>
          </w:rPr>
          <w:delText>.</w:delText>
        </w:r>
      </w:del>
    </w:p>
    <w:p w14:paraId="52A7C1EE" w14:textId="3962E7DC" w:rsidR="00D86DAC" w:rsidRPr="00B61061" w:rsidDel="008630D4" w:rsidRDefault="00D86DAC" w:rsidP="00914425">
      <w:pPr>
        <w:pStyle w:val="ListParagraph"/>
        <w:numPr>
          <w:ilvl w:val="0"/>
          <w:numId w:val="36"/>
        </w:numPr>
        <w:spacing w:after="120" w:line="276" w:lineRule="auto"/>
        <w:rPr>
          <w:del w:id="2767" w:author="D B" w:date="2015-09-26T23:18:00Z"/>
          <w:rFonts w:ascii="Times New Roman" w:hAnsi="Times New Roman"/>
        </w:rPr>
      </w:pPr>
      <w:del w:id="2768" w:author="D B" w:date="2015-09-26T23:18:00Z">
        <w:r w:rsidRPr="000D4713" w:rsidDel="008630D4">
          <w:rPr>
            <w:rFonts w:ascii="Times New Roman" w:hAnsi="Times New Roman"/>
          </w:rPr>
          <w:delText>Chitsulo L, Engels D, Montresor A, Savioli L. The global status of schistosomiasis and its cont</w:delText>
        </w:r>
        <w:r w:rsidRPr="00B61061" w:rsidDel="008630D4">
          <w:rPr>
            <w:rFonts w:ascii="Times New Roman" w:hAnsi="Times New Roman"/>
          </w:rPr>
          <w:delText>rol. Acta Tropica, 2000;77:41–51.</w:delText>
        </w:r>
      </w:del>
    </w:p>
    <w:p w14:paraId="08C79B4F" w14:textId="428F0098" w:rsidR="00D86DAC" w:rsidRPr="00A00A00" w:rsidDel="008630D4" w:rsidRDefault="00450BDD" w:rsidP="00914425">
      <w:pPr>
        <w:pStyle w:val="ListParagraph"/>
        <w:numPr>
          <w:ilvl w:val="0"/>
          <w:numId w:val="36"/>
        </w:numPr>
        <w:rPr>
          <w:del w:id="2769" w:author="D B" w:date="2015-09-26T23:18:00Z"/>
          <w:rFonts w:ascii="Times New Roman" w:hAnsi="Times New Roman"/>
        </w:rPr>
      </w:pPr>
      <w:del w:id="2770" w:author="D B" w:date="2015-09-26T23:18:00Z">
        <w:r w:rsidRPr="004D2DB0" w:rsidDel="008630D4">
          <w:rPr>
            <w:rFonts w:ascii="Times New Roman" w:hAnsi="Times New Roman"/>
          </w:rPr>
          <w:fldChar w:fldCharType="begin"/>
        </w:r>
        <w:r w:rsidRPr="0053592A" w:rsidDel="008630D4">
          <w:rPr>
            <w:rFonts w:ascii="Times New Roman" w:hAnsi="Times New Roman"/>
            <w:rPrChange w:id="2771" w:author="D B" w:date="2015-09-26T23:19:00Z">
              <w:rPr/>
            </w:rPrChange>
          </w:rPr>
          <w:delInstrText xml:space="preserve"> HYPERLINK "http://www.ncbi.nlm.nih.gov/pubmed?term=Colley%20DG%5BAuthor%5D&amp;cauthor=true&amp;cauthor_uid=23339198"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Colley DG</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2" w:author="D B" w:date="2015-09-26T23:19:00Z">
              <w:rPr/>
            </w:rPrChange>
          </w:rPr>
          <w:delInstrText xml:space="preserve"> HYPERLINK "http://www.ncbi.nlm.nih.gov/pubmed?term=Binder%20S%5BAuthor%5D&amp;cauthor=true&amp;cauthor_uid=23339198"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Binder S</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3" w:author="D B" w:date="2015-09-26T23:19:00Z">
              <w:rPr/>
            </w:rPrChange>
          </w:rPr>
          <w:delInstrText xml:space="preserve"> HYPERLINK "http://www.ncbi.nlm.nih.gov/pubmed?term=Campbell%20C%5BAuthor%5D&amp;cauthor=true&amp;cauthor_uid=23339198"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Campbell C</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4" w:author="D B" w:date="2015-09-26T23:19:00Z">
              <w:rPr/>
            </w:rPrChange>
          </w:rPr>
          <w:delInstrText xml:space="preserve"> HYPERLINK "http://www.ncbi.nlm.nih.gov/pubmed?term=King%20CH%5BAuthor%5D&amp;cauthor=true&amp;cauthor_uid=23339198"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King CH</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5" w:author="D B" w:date="2015-09-26T23:19:00Z">
              <w:rPr/>
            </w:rPrChange>
          </w:rPr>
          <w:delInstrText xml:space="preserve"> HYPERLINK "http://www.ncbi.nlm.nih.gov/pubmed?term=Tchuem%20Tchuent%C3%A9%20LA%5BAuthor%5D&amp;cauthor=true&amp;cauthor_uid=23339198"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Tchuem Tchuenté LA</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6" w:author="D B" w:date="2015-09-26T23:19:00Z">
              <w:rPr/>
            </w:rPrChange>
          </w:rPr>
          <w:delInstrText xml:space="preserve"> HYPERLINK "http://www.ncbi.nlm.nih.gov/pubmed?term=N%27Goran%20EK%5BAuthor%5D&amp;cauthor=true&amp;cauthor_uid=23339198"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N'Goran EK</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7" w:author="D B" w:date="2015-09-26T23:19:00Z">
              <w:rPr/>
            </w:rPrChange>
          </w:rPr>
          <w:delInstrText xml:space="preserve"> HYPERLINK "http://www.ncbi.nlm.nih.gov/pubmed?term=Erko%20B%5BAuthor%5D&amp;cauthor=true&amp;cauthor_uid=23339198"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Erko B</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8" w:author="D B" w:date="2015-09-26T23:19:00Z">
              <w:rPr/>
            </w:rPrChange>
          </w:rPr>
          <w:delInstrText xml:space="preserve"> HYPERLINK "http://www.ncbi.nlm.nih.gov/pubmed?term=Karanja%20DM%5BAuthor%5D&amp;cauthor=true&amp;cauthor_uid=23339198"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Karanja DM</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79" w:author="D B" w:date="2015-09-26T23:19:00Z">
              <w:rPr/>
            </w:rPrChange>
          </w:rPr>
          <w:delInstrText xml:space="preserve"> HYPERLINK "http://www.ncbi.nlm.nih.gov/pubmed?term=Kabatereine%20NB%5BAuthor%5D&amp;cauthor=true&amp;cauthor_uid=23339198"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Kabatereine NB</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80" w:author="D B" w:date="2015-09-26T23:19:00Z">
              <w:rPr/>
            </w:rPrChange>
          </w:rPr>
          <w:delInstrText xml:space="preserve"> HYPERLINK "http://www.ncbi.nlm.nih.gov/pubmed?term=van%20Lieshout%20L%5BAuthor%5D&amp;cauthor=true&amp;cauthor_uid=23339198"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van Lieshout L</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81" w:author="D B" w:date="2015-09-26T23:19:00Z">
              <w:rPr/>
            </w:rPrChange>
          </w:rPr>
          <w:delInstrText xml:space="preserve"> HYPERLINK "http://www.ncbi.nlm.nih.gov/pubmed?term=Rathbun%20S%5BAuthor%5D&amp;cauthor=true&amp;cauthor_uid=23339198" </w:delInstrText>
        </w:r>
        <w:r w:rsidRPr="004D2DB0" w:rsidDel="008630D4">
          <w:rPr>
            <w:rFonts w:ascii="Times New Roman" w:hAnsi="Times New Roman"/>
          </w:rPr>
          <w:fldChar w:fldCharType="separate"/>
        </w:r>
        <w:r w:rsidR="00D86DAC" w:rsidRPr="0053592A" w:rsidDel="008630D4">
          <w:rPr>
            <w:rFonts w:ascii="Times New Roman" w:hAnsi="Times New Roman"/>
          </w:rPr>
          <w:delText>Rathbun S</w:delText>
        </w:r>
        <w:r w:rsidRPr="004D2DB0" w:rsidDel="008630D4">
          <w:rPr>
            <w:rFonts w:ascii="Times New Roman" w:hAnsi="Times New Roman"/>
          </w:rPr>
          <w:fldChar w:fldCharType="end"/>
        </w:r>
        <w:r w:rsidR="00D86DAC" w:rsidRPr="00A00A00" w:rsidDel="008630D4">
          <w:rPr>
            <w:rFonts w:ascii="Times New Roman" w:hAnsi="Times New Roman"/>
          </w:rPr>
          <w:delText>. A five-country evaluation of a point-of-care circulating cathodic antigen urine assa</w:delText>
        </w:r>
        <w:r w:rsidR="00D86DAC" w:rsidRPr="000D4713" w:rsidDel="008630D4">
          <w:rPr>
            <w:rFonts w:ascii="Times New Roman" w:hAnsi="Times New Roman"/>
          </w:rPr>
          <w:delText xml:space="preserve">y for the prevalence of Schistosoma mansoni. </w:delText>
        </w:r>
        <w:r w:rsidRPr="004D2DB0" w:rsidDel="008630D4">
          <w:rPr>
            <w:rFonts w:ascii="Times New Roman" w:hAnsi="Times New Roman"/>
          </w:rPr>
          <w:fldChar w:fldCharType="begin"/>
        </w:r>
        <w:r w:rsidRPr="0053592A" w:rsidDel="008630D4">
          <w:rPr>
            <w:rFonts w:ascii="Times New Roman" w:hAnsi="Times New Roman"/>
            <w:rPrChange w:id="2782" w:author="D B" w:date="2015-09-26T23:19:00Z">
              <w:rPr/>
            </w:rPrChange>
          </w:rPr>
          <w:delInstrText xml:space="preserve"> HYPERLINK "http://www.ncbi.nlm.nih.gov/pubmed/?term=A+Five-Country+Evaluation+of+a+Point-of-Care+Circulating+Cathodic+Antigen+Urine+Assay+for+the+Prevalence+of+Schistosoma+mansoni" \o "The American journal of tropical medicine and hygiene." </w:delInstrText>
        </w:r>
        <w:r w:rsidRPr="004D2DB0" w:rsidDel="008630D4">
          <w:rPr>
            <w:rFonts w:ascii="Times New Roman" w:hAnsi="Times New Roman"/>
          </w:rPr>
          <w:fldChar w:fldCharType="separate"/>
        </w:r>
        <w:r w:rsidR="00D86DAC" w:rsidRPr="0053592A" w:rsidDel="008630D4">
          <w:rPr>
            <w:rFonts w:ascii="Times New Roman" w:hAnsi="Times New Roman"/>
          </w:rPr>
          <w:delText>Am J Trop Med Hyg.</w:delText>
        </w:r>
        <w:r w:rsidRPr="004D2DB0" w:rsidDel="008630D4">
          <w:rPr>
            <w:rFonts w:ascii="Times New Roman" w:hAnsi="Times New Roman"/>
          </w:rPr>
          <w:fldChar w:fldCharType="end"/>
        </w:r>
        <w:r w:rsidR="00D86DAC" w:rsidRPr="00A00A00" w:rsidDel="008630D4">
          <w:rPr>
            <w:rFonts w:ascii="Times New Roman" w:hAnsi="Times New Roman"/>
          </w:rPr>
          <w:delText xml:space="preserve"> 2013;88(3):426-32. </w:delText>
        </w:r>
      </w:del>
    </w:p>
    <w:p w14:paraId="6C9DE2FD" w14:textId="72244AD7" w:rsidR="00D86DAC" w:rsidRPr="0053592A" w:rsidDel="008630D4" w:rsidRDefault="00D86DAC" w:rsidP="00914425">
      <w:pPr>
        <w:pStyle w:val="ListParagraph"/>
        <w:numPr>
          <w:ilvl w:val="0"/>
          <w:numId w:val="36"/>
        </w:numPr>
        <w:rPr>
          <w:del w:id="2783" w:author="D B" w:date="2015-09-26T23:18:00Z"/>
          <w:rFonts w:ascii="Times New Roman" w:hAnsi="Times New Roman"/>
        </w:rPr>
      </w:pPr>
      <w:del w:id="2784" w:author="D B" w:date="2015-09-26T23:18:00Z">
        <w:r w:rsidRPr="000D4713" w:rsidDel="008630D4">
          <w:rPr>
            <w:rFonts w:ascii="Times New Roman" w:hAnsi="Times New Roman"/>
          </w:rPr>
          <w:delText xml:space="preserve">Coulibaly JT, N'Gbesso YK, Knopp S, N'Guessan NA, Silué KD, van Dam GJ, N'Goran EK, Utzinger J. Accuracy of urine </w:delText>
        </w:r>
        <w:r w:rsidRPr="00B61061" w:rsidDel="008630D4">
          <w:rPr>
            <w:rFonts w:ascii="Times New Roman" w:hAnsi="Times New Roman"/>
            <w:bCs/>
          </w:rPr>
          <w:delText>circulating</w:delText>
        </w:r>
        <w:r w:rsidRPr="000B4E33" w:rsidDel="008630D4">
          <w:rPr>
            <w:rFonts w:ascii="Times New Roman" w:hAnsi="Times New Roman"/>
          </w:rPr>
          <w:delText xml:space="preserve"> </w:delText>
        </w:r>
        <w:r w:rsidRPr="003606BC" w:rsidDel="008630D4">
          <w:rPr>
            <w:rFonts w:ascii="Times New Roman" w:hAnsi="Times New Roman"/>
            <w:bCs/>
          </w:rPr>
          <w:delText>cathodic</w:delText>
        </w:r>
        <w:r w:rsidRPr="003606BC" w:rsidDel="008630D4">
          <w:rPr>
            <w:rFonts w:ascii="Times New Roman" w:hAnsi="Times New Roman"/>
          </w:rPr>
          <w:delText xml:space="preserve"> </w:delText>
        </w:r>
        <w:r w:rsidRPr="00666CA1" w:rsidDel="008630D4">
          <w:rPr>
            <w:rFonts w:ascii="Times New Roman" w:hAnsi="Times New Roman"/>
            <w:bCs/>
          </w:rPr>
          <w:delText>antigen</w:delText>
        </w:r>
        <w:r w:rsidRPr="0006111A" w:rsidDel="008630D4">
          <w:rPr>
            <w:rFonts w:ascii="Times New Roman" w:hAnsi="Times New Roman"/>
          </w:rPr>
          <w:delText xml:space="preserve"> </w:delText>
        </w:r>
        <w:r w:rsidRPr="00783904" w:rsidDel="008630D4">
          <w:rPr>
            <w:rFonts w:ascii="Times New Roman" w:hAnsi="Times New Roman"/>
            <w:bCs/>
          </w:rPr>
          <w:delText>test</w:delText>
        </w:r>
        <w:r w:rsidRPr="0039110D" w:rsidDel="008630D4">
          <w:rPr>
            <w:rFonts w:ascii="Times New Roman" w:hAnsi="Times New Roman"/>
          </w:rPr>
          <w:delText xml:space="preserve"> for the </w:delText>
        </w:r>
        <w:r w:rsidRPr="0039110D" w:rsidDel="008630D4">
          <w:rPr>
            <w:rFonts w:ascii="Times New Roman" w:hAnsi="Times New Roman"/>
            <w:bCs/>
          </w:rPr>
          <w:delText>diagnosis</w:delText>
        </w:r>
        <w:r w:rsidRPr="0039110D" w:rsidDel="008630D4">
          <w:rPr>
            <w:rFonts w:ascii="Times New Roman" w:hAnsi="Times New Roman"/>
          </w:rPr>
          <w:delText xml:space="preserve"> of </w:delText>
        </w:r>
        <w:r w:rsidRPr="00323BF0" w:rsidDel="008630D4">
          <w:rPr>
            <w:rFonts w:ascii="Times New Roman" w:hAnsi="Times New Roman"/>
            <w:bCs/>
          </w:rPr>
          <w:delText>Schistosoma mansoni</w:delText>
        </w:r>
        <w:r w:rsidRPr="00323BF0" w:rsidDel="008630D4">
          <w:rPr>
            <w:rFonts w:ascii="Times New Roman" w:hAnsi="Times New Roman"/>
          </w:rPr>
          <w:delText xml:space="preserve"> in </w:delText>
        </w:r>
        <w:r w:rsidRPr="00323BF0" w:rsidDel="008630D4">
          <w:rPr>
            <w:rFonts w:ascii="Times New Roman" w:hAnsi="Times New Roman"/>
            <w:bCs/>
          </w:rPr>
          <w:delText>preschool-aged</w:delText>
        </w:r>
        <w:r w:rsidRPr="0053592A" w:rsidDel="008630D4">
          <w:rPr>
            <w:rFonts w:ascii="Times New Roman" w:hAnsi="Times New Roman"/>
          </w:rPr>
          <w:delText xml:space="preserve"> </w:delText>
        </w:r>
        <w:r w:rsidRPr="0053592A" w:rsidDel="008630D4">
          <w:rPr>
            <w:rFonts w:ascii="Times New Roman" w:hAnsi="Times New Roman"/>
            <w:bCs/>
          </w:rPr>
          <w:delText>children</w:delText>
        </w:r>
        <w:r w:rsidRPr="0053592A" w:rsidDel="008630D4">
          <w:rPr>
            <w:rFonts w:ascii="Times New Roman" w:hAnsi="Times New Roman"/>
          </w:rPr>
          <w:delText xml:space="preserve"> before and </w:delText>
        </w:r>
        <w:r w:rsidRPr="0053592A" w:rsidDel="008630D4">
          <w:rPr>
            <w:rFonts w:ascii="Times New Roman" w:hAnsi="Times New Roman"/>
            <w:bCs/>
          </w:rPr>
          <w:delText>after treatment</w:delText>
        </w:r>
        <w:r w:rsidRPr="0053592A" w:rsidDel="008630D4">
          <w:rPr>
            <w:rFonts w:ascii="Times New Roman" w:hAnsi="Times New Roman"/>
          </w:rPr>
          <w:delText xml:space="preserve">. </w:delText>
        </w:r>
        <w:r w:rsidRPr="0053592A" w:rsidDel="008630D4">
          <w:rPr>
            <w:rStyle w:val="jrnl"/>
            <w:rFonts w:ascii="Times New Roman" w:hAnsi="Times New Roman"/>
          </w:rPr>
          <w:delText>PLoS Negl Trop Dis</w:delText>
        </w:r>
        <w:r w:rsidRPr="0053592A" w:rsidDel="008630D4">
          <w:rPr>
            <w:rFonts w:ascii="Times New Roman" w:hAnsi="Times New Roman"/>
          </w:rPr>
          <w:delText>. 2013;7(3):e2109.</w:delText>
        </w:r>
      </w:del>
    </w:p>
    <w:p w14:paraId="0019F415" w14:textId="23965C6B" w:rsidR="00D86DAC" w:rsidRPr="00A00A00" w:rsidDel="008630D4" w:rsidRDefault="00450BDD" w:rsidP="00914425">
      <w:pPr>
        <w:pStyle w:val="ListParagraph"/>
        <w:numPr>
          <w:ilvl w:val="0"/>
          <w:numId w:val="36"/>
        </w:numPr>
        <w:rPr>
          <w:del w:id="2785" w:author="D B" w:date="2015-09-26T23:18:00Z"/>
          <w:rFonts w:ascii="Times New Roman" w:hAnsi="Times New Roman"/>
        </w:rPr>
      </w:pPr>
      <w:del w:id="2786" w:author="D B" w:date="2015-09-26T23:18:00Z">
        <w:r w:rsidRPr="004D2DB0" w:rsidDel="008630D4">
          <w:rPr>
            <w:rFonts w:ascii="Times New Roman" w:hAnsi="Times New Roman"/>
          </w:rPr>
          <w:fldChar w:fldCharType="begin"/>
        </w:r>
        <w:r w:rsidRPr="0053592A" w:rsidDel="008630D4">
          <w:rPr>
            <w:rFonts w:ascii="Times New Roman" w:hAnsi="Times New Roman"/>
            <w:rPrChange w:id="2787" w:author="D B" w:date="2015-09-26T23:19:00Z">
              <w:rPr/>
            </w:rPrChange>
          </w:rPr>
          <w:delInstrText xml:space="preserve"> HYPERLINK "http://www.ncbi.nlm.nih.gov/pubmed?term=Coulibaly%20JT%5BAuthor%5D&amp;cauthor=true&amp;cauthor_uid=22132246"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Coulibaly JT</w:delText>
        </w:r>
        <w:r w:rsidRPr="004D2DB0" w:rsidDel="008630D4">
          <w:rPr>
            <w:rFonts w:ascii="Times New Roman" w:hAnsi="Times New Roman"/>
          </w:rPr>
          <w:fldChar w:fldCharType="end"/>
        </w:r>
        <w:r w:rsidR="00D86DAC" w:rsidRPr="00A00A00" w:rsidDel="008630D4">
          <w:rPr>
            <w:rFonts w:ascii="Times New Roman" w:hAnsi="Times New Roman"/>
          </w:rPr>
          <w:delText xml:space="preserve">1, </w:delText>
        </w:r>
        <w:r w:rsidRPr="004D2DB0" w:rsidDel="008630D4">
          <w:rPr>
            <w:rFonts w:ascii="Times New Roman" w:hAnsi="Times New Roman"/>
          </w:rPr>
          <w:fldChar w:fldCharType="begin"/>
        </w:r>
        <w:r w:rsidRPr="0053592A" w:rsidDel="008630D4">
          <w:rPr>
            <w:rFonts w:ascii="Times New Roman" w:hAnsi="Times New Roman"/>
            <w:rPrChange w:id="2788" w:author="D B" w:date="2015-09-26T23:19:00Z">
              <w:rPr/>
            </w:rPrChange>
          </w:rPr>
          <w:delInstrText xml:space="preserve"> HYPERLINK "http://www.ncbi.nlm.nih.gov/pubmed?term=Knopp%20S%5BAuthor%5D&amp;cauthor=true&amp;cauthor_uid=22132246"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Knopp S</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89" w:author="D B" w:date="2015-09-26T23:19:00Z">
              <w:rPr/>
            </w:rPrChange>
          </w:rPr>
          <w:delInstrText xml:space="preserve"> HYPERLINK "http://www.ncbi.nlm.nih.gov/pubmed?term=N%27Guessan%20NA%5BAuthor%5D&amp;cauthor=true&amp;cauthor_uid=22132246"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N'Guessan NA</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0" w:author="D B" w:date="2015-09-26T23:19:00Z">
              <w:rPr/>
            </w:rPrChange>
          </w:rPr>
          <w:delInstrText xml:space="preserve"> HYPERLINK "http://www.ncbi.nlm.nih.gov/pubmed?term=Silu%C3%A9%20KD%5BAuthor%5D&amp;cauthor=true&amp;cauthor_uid=22132246"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Silué KD</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1" w:author="D B" w:date="2015-09-26T23:19:00Z">
              <w:rPr/>
            </w:rPrChange>
          </w:rPr>
          <w:delInstrText xml:space="preserve"> HYPERLINK "http://www.ncbi.nlm.nih.gov/pubmed?term=F%C3%BCrst%20T%5BAuthor%5D&amp;cauthor=true&amp;cauthor_uid=22132246"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Fürst T</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2" w:author="D B" w:date="2015-09-26T23:19:00Z">
              <w:rPr/>
            </w:rPrChange>
          </w:rPr>
          <w:delInstrText xml:space="preserve"> HYPERLINK "http://www.ncbi.nlm.nih.gov/pubmed?term=Lohourignon%20LK%5BAuthor%5D&amp;cauthor=true&amp;cauthor_uid=22132246"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Lohourignon LK</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3" w:author="D B" w:date="2015-09-26T23:19:00Z">
              <w:rPr/>
            </w:rPrChange>
          </w:rPr>
          <w:delInstrText xml:space="preserve"> HYPERLINK "http://www.ncbi.nlm.nih.gov/pubmed?term=Brou%20JK%5BAuthor%5D&amp;cauthor=true&amp;cauthor_uid=22132246"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Brou JK</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4" w:author="D B" w:date="2015-09-26T23:19:00Z">
              <w:rPr/>
            </w:rPrChange>
          </w:rPr>
          <w:delInstrText xml:space="preserve"> HYPERLINK "http://www.ncbi.nlm.nih.gov/pubmed?term=N%27Gbesso%20YK%5BAuthor%5D&amp;cauthor=true&amp;cauthor_uid=22132246"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N'Gbesso YK</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5" w:author="D B" w:date="2015-09-26T23:19:00Z">
              <w:rPr/>
            </w:rPrChange>
          </w:rPr>
          <w:delInstrText xml:space="preserve"> HYPERLINK "http://www.ncbi.nlm.nih.gov/pubmed?term=Vounatsou%20P%5BAuthor%5D&amp;cauthor=true&amp;cauthor_uid=22132246"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Vounatsou P</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6" w:author="D B" w:date="2015-09-26T23:19:00Z">
              <w:rPr/>
            </w:rPrChange>
          </w:rPr>
          <w:delInstrText xml:space="preserve"> HYPERLINK "http://www.ncbi.nlm.nih.gov/pubmed?term=N%27Goran%20EK%5BAuthor%5D&amp;cauthor=true&amp;cauthor_uid=22132246"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N'Goran EK</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797" w:author="D B" w:date="2015-09-26T23:19:00Z">
              <w:rPr/>
            </w:rPrChange>
          </w:rPr>
          <w:delInstrText xml:space="preserve"> HYPERLINK "http://www.ncbi.nlm.nih.gov/pubmed?term=Utzinger%20J%5BAuthor%5D&amp;cauthor=true&amp;cauthor_uid=22132246" </w:delInstrText>
        </w:r>
        <w:r w:rsidRPr="004D2DB0" w:rsidDel="008630D4">
          <w:rPr>
            <w:rFonts w:ascii="Times New Roman" w:hAnsi="Times New Roman"/>
          </w:rPr>
          <w:fldChar w:fldCharType="separate"/>
        </w:r>
        <w:r w:rsidR="00D86DAC" w:rsidRPr="0053592A" w:rsidDel="008630D4">
          <w:rPr>
            <w:rFonts w:ascii="Times New Roman" w:hAnsi="Times New Roman"/>
          </w:rPr>
          <w:delText>Utzinger J</w:delText>
        </w:r>
        <w:r w:rsidRPr="004D2DB0" w:rsidDel="008630D4">
          <w:rPr>
            <w:rFonts w:ascii="Times New Roman" w:hAnsi="Times New Roman"/>
          </w:rPr>
          <w:fldChar w:fldCharType="end"/>
        </w:r>
        <w:r w:rsidR="00D86DAC" w:rsidRPr="00A00A00" w:rsidDel="008630D4">
          <w:rPr>
            <w:rFonts w:ascii="Times New Roman" w:hAnsi="Times New Roman"/>
          </w:rPr>
          <w:delText>. Accuracy of urine circulat</w:delText>
        </w:r>
        <w:r w:rsidR="00D86DAC" w:rsidRPr="000D4713" w:rsidDel="008630D4">
          <w:rPr>
            <w:rFonts w:ascii="Times New Roman" w:hAnsi="Times New Roman"/>
          </w:rPr>
          <w:delText xml:space="preserve">ing cathodic antigen (CCA) test for Schistosoma mansoni diagnosis in different settings of Côte d'Ivoire. </w:delText>
        </w:r>
        <w:r w:rsidRPr="004D2DB0" w:rsidDel="008630D4">
          <w:rPr>
            <w:rFonts w:ascii="Times New Roman" w:hAnsi="Times New Roman"/>
          </w:rPr>
          <w:fldChar w:fldCharType="begin"/>
        </w:r>
        <w:r w:rsidRPr="0053592A" w:rsidDel="008630D4">
          <w:rPr>
            <w:rFonts w:ascii="Times New Roman" w:hAnsi="Times New Roman"/>
            <w:rPrChange w:id="2798" w:author="D B" w:date="2015-09-26T23:19:00Z">
              <w:rPr/>
            </w:rPrChange>
          </w:rPr>
          <w:delInstrText xml:space="preserve"> HYPERLINK "http://www.ncbi.nlm.nih.gov/pubmed/?term=Accuracy+of+Urine+Circulating+Cathodic+Antigen+%28CCA%29+Test+for+Schistosoma+mansoni+Diagnosis+in+Different+Settings+of+Co%CB%86+te+d%E2%80%99Ivoire" \o "PLoS neglected tropical diseases." </w:delInstrText>
        </w:r>
        <w:r w:rsidRPr="004D2DB0" w:rsidDel="008630D4">
          <w:rPr>
            <w:rFonts w:ascii="Times New Roman" w:hAnsi="Times New Roman"/>
          </w:rPr>
          <w:fldChar w:fldCharType="separate"/>
        </w:r>
        <w:r w:rsidR="00D86DAC" w:rsidRPr="0053592A" w:rsidDel="008630D4">
          <w:rPr>
            <w:rFonts w:ascii="Times New Roman" w:hAnsi="Times New Roman"/>
          </w:rPr>
          <w:delText>PLoS Negl Trop Dis.</w:delText>
        </w:r>
        <w:r w:rsidRPr="004D2DB0" w:rsidDel="008630D4">
          <w:rPr>
            <w:rFonts w:ascii="Times New Roman" w:hAnsi="Times New Roman"/>
          </w:rPr>
          <w:fldChar w:fldCharType="end"/>
        </w:r>
        <w:r w:rsidR="00D86DAC" w:rsidRPr="00A00A00" w:rsidDel="008630D4">
          <w:rPr>
            <w:rFonts w:ascii="Times New Roman" w:hAnsi="Times New Roman"/>
          </w:rPr>
          <w:delText xml:space="preserve"> 2011;5(11):e1384. doi: 10.1371/journal.pntd.0001384.</w:delText>
        </w:r>
      </w:del>
    </w:p>
    <w:p w14:paraId="7EB579F4" w14:textId="079F3825" w:rsidR="00D86DAC" w:rsidRPr="00A00A00" w:rsidDel="008630D4" w:rsidRDefault="00D86DAC" w:rsidP="00914425">
      <w:pPr>
        <w:pStyle w:val="ListParagraph"/>
        <w:numPr>
          <w:ilvl w:val="0"/>
          <w:numId w:val="36"/>
        </w:numPr>
        <w:rPr>
          <w:del w:id="2799" w:author="D B" w:date="2015-09-26T23:18:00Z"/>
          <w:rFonts w:ascii="Times New Roman" w:hAnsi="Times New Roman"/>
        </w:rPr>
      </w:pPr>
      <w:del w:id="2800" w:author="D B" w:date="2015-09-26T23:18:00Z">
        <w:r w:rsidRPr="000D4713" w:rsidDel="008630D4">
          <w:rPr>
            <w:rFonts w:ascii="Times New Roman" w:hAnsi="Times New Roman"/>
          </w:rPr>
          <w:delText xml:space="preserve">Dawson EM,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01" w:author="D B" w:date="2015-09-26T23:19:00Z">
              <w:rPr/>
            </w:rPrChange>
          </w:rPr>
          <w:delInstrText xml:space="preserve"> HYPERLINK "http://www.ncbi.nlm.nih.gov/pubmed?term=Sousa-Figueiredo%20JC%5BAuthor%5D&amp;cauthor=true&amp;cauthor_uid=23976783" </w:delInstrText>
        </w:r>
        <w:r w:rsidR="00450BDD" w:rsidRPr="004D2DB0" w:rsidDel="008630D4">
          <w:rPr>
            <w:rFonts w:ascii="Times New Roman" w:hAnsi="Times New Roman"/>
          </w:rPr>
          <w:fldChar w:fldCharType="separate"/>
        </w:r>
        <w:r w:rsidRPr="0053592A" w:rsidDel="008630D4">
          <w:rPr>
            <w:rFonts w:ascii="Times New Roman" w:hAnsi="Times New Roman"/>
          </w:rPr>
          <w:delText>Sousa-Figueiredo JC</w:delText>
        </w:r>
        <w:r w:rsidR="00450BDD" w:rsidRPr="004D2DB0" w:rsidDel="008630D4">
          <w:rPr>
            <w:rFonts w:ascii="Times New Roman" w:hAnsi="Times New Roman"/>
          </w:rPr>
          <w:fldChar w:fldCharType="end"/>
        </w:r>
        <w:r w:rsidRPr="00A00A00" w:rsidDel="008630D4">
          <w:rPr>
            <w:rFonts w:ascii="Times New Roman" w:hAnsi="Times New Roman"/>
          </w:rPr>
          <w:delText xml:space="preserve">,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02" w:author="D B" w:date="2015-09-26T23:19:00Z">
              <w:rPr/>
            </w:rPrChange>
          </w:rPr>
          <w:delInstrText xml:space="preserve"> HYPERLINK "http://www.ncbi.nlm.nih.gov/pubmed?term=Kabatereine%20NB%5BAuthor%5D&amp;cauthor=true&amp;cauthor_uid=23976783" </w:delInstrText>
        </w:r>
        <w:r w:rsidR="00450BDD" w:rsidRPr="004D2DB0" w:rsidDel="008630D4">
          <w:rPr>
            <w:rFonts w:ascii="Times New Roman" w:hAnsi="Times New Roman"/>
          </w:rPr>
          <w:fldChar w:fldCharType="separate"/>
        </w:r>
        <w:r w:rsidRPr="0053592A" w:rsidDel="008630D4">
          <w:rPr>
            <w:rFonts w:ascii="Times New Roman" w:hAnsi="Times New Roman"/>
          </w:rPr>
          <w:delText>Kabatereine NB</w:delText>
        </w:r>
        <w:r w:rsidR="00450BDD" w:rsidRPr="004D2DB0" w:rsidDel="008630D4">
          <w:rPr>
            <w:rFonts w:ascii="Times New Roman" w:hAnsi="Times New Roman"/>
          </w:rPr>
          <w:fldChar w:fldCharType="end"/>
        </w:r>
        <w:r w:rsidRPr="00A00A00" w:rsidDel="008630D4">
          <w:rPr>
            <w:rFonts w:ascii="Times New Roman" w:hAnsi="Times New Roman"/>
          </w:rPr>
          <w:delText xml:space="preserve">,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03" w:author="D B" w:date="2015-09-26T23:19:00Z">
              <w:rPr/>
            </w:rPrChange>
          </w:rPr>
          <w:delInstrText xml:space="preserve"> HYPERLINK "http://www.ncbi.nlm.nih.gov/pubmed?term=Doenhoff%20MJ%5BAuthor%5D&amp;cauthor=true&amp;cauthor_uid=23976783" </w:delInstrText>
        </w:r>
        <w:r w:rsidR="00450BDD" w:rsidRPr="004D2DB0" w:rsidDel="008630D4">
          <w:rPr>
            <w:rFonts w:ascii="Times New Roman" w:hAnsi="Times New Roman"/>
          </w:rPr>
          <w:fldChar w:fldCharType="separate"/>
        </w:r>
        <w:r w:rsidRPr="0053592A" w:rsidDel="008630D4">
          <w:rPr>
            <w:rFonts w:ascii="Times New Roman" w:hAnsi="Times New Roman"/>
          </w:rPr>
          <w:delText>Doenhoff MJ</w:delText>
        </w:r>
        <w:r w:rsidR="00450BDD" w:rsidRPr="004D2DB0" w:rsidDel="008630D4">
          <w:rPr>
            <w:rFonts w:ascii="Times New Roman" w:hAnsi="Times New Roman"/>
          </w:rPr>
          <w:fldChar w:fldCharType="end"/>
        </w:r>
        <w:r w:rsidRPr="00A00A00" w:rsidDel="008630D4">
          <w:rPr>
            <w:rFonts w:ascii="Times New Roman" w:hAnsi="Times New Roman"/>
          </w:rPr>
          <w:delText xml:space="preserve">,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04" w:author="D B" w:date="2015-09-26T23:19:00Z">
              <w:rPr/>
            </w:rPrChange>
          </w:rPr>
          <w:delInstrText xml:space="preserve"> HYPERLINK "http://www.ncbi.nlm.nih.gov/pubmed?term=Stothard%20JR%5BAuthor%5D&amp;cauthor=true&amp;cauthor_uid=23976783" </w:delInstrText>
        </w:r>
        <w:r w:rsidR="00450BDD" w:rsidRPr="004D2DB0" w:rsidDel="008630D4">
          <w:rPr>
            <w:rFonts w:ascii="Times New Roman" w:hAnsi="Times New Roman"/>
          </w:rPr>
          <w:fldChar w:fldCharType="separate"/>
        </w:r>
        <w:r w:rsidRPr="0053592A" w:rsidDel="008630D4">
          <w:rPr>
            <w:rFonts w:ascii="Times New Roman" w:hAnsi="Times New Roman"/>
          </w:rPr>
          <w:delText>Stothard JR</w:delText>
        </w:r>
        <w:r w:rsidR="00450BDD" w:rsidRPr="004D2DB0" w:rsidDel="008630D4">
          <w:rPr>
            <w:rFonts w:ascii="Times New Roman" w:hAnsi="Times New Roman"/>
          </w:rPr>
          <w:fldChar w:fldCharType="end"/>
        </w:r>
        <w:r w:rsidRPr="00A00A00" w:rsidDel="008630D4">
          <w:rPr>
            <w:rFonts w:ascii="Times New Roman" w:hAnsi="Times New Roman"/>
          </w:rPr>
          <w:delText>.</w:delText>
        </w:r>
        <w:r w:rsidRPr="000D4713" w:rsidDel="008630D4">
          <w:rPr>
            <w:rStyle w:val="highlight2"/>
            <w:rFonts w:ascii="Times New Roman" w:hAnsi="Times New Roman"/>
          </w:rPr>
          <w:delText xml:space="preserve"> Intestinal</w:delText>
        </w:r>
        <w:r w:rsidRPr="00B61061" w:rsidDel="008630D4">
          <w:rPr>
            <w:rFonts w:ascii="Times New Roman" w:hAnsi="Times New Roman"/>
          </w:rPr>
          <w:delText xml:space="preserve"> </w:delText>
        </w:r>
        <w:r w:rsidRPr="000B4E33" w:rsidDel="008630D4">
          <w:rPr>
            <w:rStyle w:val="highlight2"/>
            <w:rFonts w:ascii="Times New Roman" w:hAnsi="Times New Roman"/>
          </w:rPr>
          <w:delText>schistosomiasis</w:delText>
        </w:r>
        <w:r w:rsidRPr="003606BC" w:rsidDel="008630D4">
          <w:rPr>
            <w:rFonts w:ascii="Times New Roman" w:hAnsi="Times New Roman"/>
          </w:rPr>
          <w:delText xml:space="preserve"> in </w:delText>
        </w:r>
        <w:r w:rsidRPr="003606BC" w:rsidDel="008630D4">
          <w:rPr>
            <w:rStyle w:val="highlight2"/>
            <w:rFonts w:ascii="Times New Roman" w:hAnsi="Times New Roman"/>
          </w:rPr>
          <w:delText>pre</w:delText>
        </w:r>
        <w:r w:rsidRPr="00666CA1" w:rsidDel="008630D4">
          <w:rPr>
            <w:rFonts w:ascii="Times New Roman" w:hAnsi="Times New Roman"/>
          </w:rPr>
          <w:delText xml:space="preserve"> </w:delText>
        </w:r>
        <w:r w:rsidRPr="0006111A" w:rsidDel="008630D4">
          <w:rPr>
            <w:rStyle w:val="highlight2"/>
            <w:rFonts w:ascii="Times New Roman" w:hAnsi="Times New Roman"/>
          </w:rPr>
          <w:delText>schoo</w:delText>
        </w:r>
        <w:r w:rsidRPr="00783904" w:rsidDel="008630D4">
          <w:rPr>
            <w:rStyle w:val="highlight2"/>
            <w:rFonts w:ascii="Times New Roman" w:hAnsi="Times New Roman"/>
          </w:rPr>
          <w:delText>l-aged</w:delText>
        </w:r>
        <w:r w:rsidRPr="0039110D" w:rsidDel="008630D4">
          <w:rPr>
            <w:rFonts w:ascii="Times New Roman" w:hAnsi="Times New Roman"/>
          </w:rPr>
          <w:delText xml:space="preserve"> </w:delText>
        </w:r>
        <w:r w:rsidRPr="0039110D" w:rsidDel="008630D4">
          <w:rPr>
            <w:rStyle w:val="highlight2"/>
            <w:rFonts w:ascii="Times New Roman" w:hAnsi="Times New Roman"/>
          </w:rPr>
          <w:delText>children</w:delText>
        </w:r>
        <w:r w:rsidRPr="0039110D" w:rsidDel="008630D4">
          <w:rPr>
            <w:rFonts w:ascii="Times New Roman" w:hAnsi="Times New Roman"/>
          </w:rPr>
          <w:delText xml:space="preserve"> of </w:delText>
        </w:r>
        <w:r w:rsidRPr="00323BF0" w:rsidDel="008630D4">
          <w:rPr>
            <w:rStyle w:val="highlight2"/>
            <w:rFonts w:ascii="Times New Roman" w:hAnsi="Times New Roman"/>
          </w:rPr>
          <w:delText>Lake</w:delText>
        </w:r>
        <w:r w:rsidRPr="00323BF0" w:rsidDel="008630D4">
          <w:rPr>
            <w:rFonts w:ascii="Times New Roman" w:hAnsi="Times New Roman"/>
          </w:rPr>
          <w:delText xml:space="preserve"> </w:delText>
        </w:r>
        <w:r w:rsidRPr="00323BF0" w:rsidDel="008630D4">
          <w:rPr>
            <w:rStyle w:val="highlight2"/>
            <w:rFonts w:ascii="Times New Roman" w:hAnsi="Times New Roman"/>
          </w:rPr>
          <w:delText>Albert</w:delText>
        </w:r>
        <w:r w:rsidRPr="00323BF0" w:rsidDel="008630D4">
          <w:rPr>
            <w:rFonts w:ascii="Times New Roman" w:hAnsi="Times New Roman"/>
          </w:rPr>
          <w:delText xml:space="preserve">, Uganda: diagnostic accuracy of a rapid test for detection of anti-schistosome antibodies.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05" w:author="D B" w:date="2015-09-26T23:19:00Z">
              <w:rPr/>
            </w:rPrChange>
          </w:rPr>
          <w:delInstrText xml:space="preserve"> HYPERLINK "http://www.ncbi.nlm.nih.gov/pubmed/?term=Intestinal+schistosomiasis+in+pre+school-aged+children+of+Lake+Albert%2C" \o "Transactions of the Royal Society of Tropical Medicine and Hygiene." </w:delInstrText>
        </w:r>
        <w:r w:rsidR="00450BDD" w:rsidRPr="004D2DB0" w:rsidDel="008630D4">
          <w:rPr>
            <w:rFonts w:ascii="Times New Roman" w:hAnsi="Times New Roman"/>
          </w:rPr>
          <w:fldChar w:fldCharType="separate"/>
        </w:r>
        <w:r w:rsidRPr="0053592A" w:rsidDel="008630D4">
          <w:rPr>
            <w:rFonts w:ascii="Times New Roman" w:hAnsi="Times New Roman"/>
          </w:rPr>
          <w:delText>Trans R Soc Trop Med Hyg.</w:delText>
        </w:r>
        <w:r w:rsidR="00450BDD" w:rsidRPr="004D2DB0" w:rsidDel="008630D4">
          <w:rPr>
            <w:rFonts w:ascii="Times New Roman" w:hAnsi="Times New Roman"/>
          </w:rPr>
          <w:fldChar w:fldCharType="end"/>
        </w:r>
        <w:r w:rsidRPr="00A00A00" w:rsidDel="008630D4">
          <w:rPr>
            <w:rFonts w:ascii="Times New Roman" w:hAnsi="Times New Roman"/>
          </w:rPr>
          <w:delText xml:space="preserve"> 2013; 107(10):639-47.</w:delText>
        </w:r>
      </w:del>
    </w:p>
    <w:p w14:paraId="13148BEB" w14:textId="1E7BFEE9" w:rsidR="00D86DAC" w:rsidRPr="0053592A" w:rsidDel="008630D4" w:rsidRDefault="00D86DAC" w:rsidP="00914425">
      <w:pPr>
        <w:pStyle w:val="ListParagraph"/>
        <w:numPr>
          <w:ilvl w:val="0"/>
          <w:numId w:val="36"/>
        </w:numPr>
        <w:rPr>
          <w:del w:id="2806" w:author="D B" w:date="2015-09-26T23:18:00Z"/>
          <w:rFonts w:ascii="Times New Roman" w:hAnsi="Times New Roman"/>
        </w:rPr>
      </w:pPr>
      <w:del w:id="2807" w:author="D B" w:date="2015-09-26T23:18:00Z">
        <w:r w:rsidRPr="000D4713" w:rsidDel="008630D4">
          <w:rPr>
            <w:rFonts w:ascii="Times New Roman" w:hAnsi="Times New Roman"/>
          </w:rPr>
          <w:delText>De Clercq D, Sacko M, Vercruysse J, vanden Bussche V, Landouré A, Diarra A, Gryseels B, Deelder A.</w:delText>
        </w:r>
        <w:r w:rsidRPr="00B61061" w:rsidDel="008630D4">
          <w:rPr>
            <w:rStyle w:val="highlight"/>
            <w:rFonts w:ascii="Times New Roman" w:hAnsi="Times New Roman"/>
          </w:rPr>
          <w:delText xml:space="preserve"> Assessment</w:delText>
        </w:r>
        <w:r w:rsidRPr="000B4E33" w:rsidDel="008630D4">
          <w:rPr>
            <w:rFonts w:ascii="Times New Roman" w:hAnsi="Times New Roman"/>
          </w:rPr>
          <w:delText xml:space="preserve"> of </w:delText>
        </w:r>
        <w:r w:rsidRPr="003606BC" w:rsidDel="008630D4">
          <w:rPr>
            <w:rStyle w:val="highlight"/>
            <w:rFonts w:ascii="Times New Roman" w:hAnsi="Times New Roman"/>
          </w:rPr>
          <w:delText>cure</w:delText>
        </w:r>
        <w:r w:rsidRPr="003606BC" w:rsidDel="008630D4">
          <w:rPr>
            <w:rFonts w:ascii="Times New Roman" w:hAnsi="Times New Roman"/>
          </w:rPr>
          <w:delText xml:space="preserve"> by </w:delText>
        </w:r>
        <w:r w:rsidRPr="00666CA1" w:rsidDel="008630D4">
          <w:rPr>
            <w:rStyle w:val="highlight"/>
            <w:rFonts w:ascii="Times New Roman" w:hAnsi="Times New Roman"/>
          </w:rPr>
          <w:delText>detection</w:delText>
        </w:r>
        <w:r w:rsidRPr="0006111A" w:rsidDel="008630D4">
          <w:rPr>
            <w:rFonts w:ascii="Times New Roman" w:hAnsi="Times New Roman"/>
          </w:rPr>
          <w:delText xml:space="preserve"> of </w:delText>
        </w:r>
        <w:r w:rsidRPr="00783904" w:rsidDel="008630D4">
          <w:rPr>
            <w:rStyle w:val="highlight"/>
            <w:rFonts w:ascii="Times New Roman" w:hAnsi="Times New Roman"/>
          </w:rPr>
          <w:delText>circu</w:delText>
        </w:r>
        <w:r w:rsidRPr="0039110D" w:rsidDel="008630D4">
          <w:rPr>
            <w:rStyle w:val="highlight"/>
            <w:rFonts w:ascii="Times New Roman" w:hAnsi="Times New Roman"/>
          </w:rPr>
          <w:delText>lating</w:delText>
        </w:r>
        <w:r w:rsidRPr="0039110D" w:rsidDel="008630D4">
          <w:rPr>
            <w:rFonts w:ascii="Times New Roman" w:hAnsi="Times New Roman"/>
          </w:rPr>
          <w:delText xml:space="preserve"> </w:delText>
        </w:r>
        <w:r w:rsidRPr="0039110D" w:rsidDel="008630D4">
          <w:rPr>
            <w:rStyle w:val="highlight"/>
            <w:rFonts w:ascii="Times New Roman" w:hAnsi="Times New Roman"/>
          </w:rPr>
          <w:delText>antigens</w:delText>
        </w:r>
        <w:r w:rsidRPr="00323BF0" w:rsidDel="008630D4">
          <w:rPr>
            <w:rFonts w:ascii="Times New Roman" w:hAnsi="Times New Roman"/>
          </w:rPr>
          <w:delText xml:space="preserve"> in </w:delText>
        </w:r>
        <w:r w:rsidRPr="00323BF0" w:rsidDel="008630D4">
          <w:rPr>
            <w:rStyle w:val="highlight"/>
            <w:rFonts w:ascii="Times New Roman" w:hAnsi="Times New Roman"/>
          </w:rPr>
          <w:delText>serum</w:delText>
        </w:r>
        <w:r w:rsidRPr="00323BF0" w:rsidDel="008630D4">
          <w:rPr>
            <w:rFonts w:ascii="Times New Roman" w:hAnsi="Times New Roman"/>
          </w:rPr>
          <w:delText xml:space="preserve"> and </w:delText>
        </w:r>
        <w:r w:rsidRPr="00323BF0" w:rsidDel="008630D4">
          <w:rPr>
            <w:rStyle w:val="highlight"/>
            <w:rFonts w:ascii="Times New Roman" w:hAnsi="Times New Roman"/>
          </w:rPr>
          <w:delText>urine</w:delText>
        </w:r>
        <w:r w:rsidRPr="0053592A" w:rsidDel="008630D4">
          <w:rPr>
            <w:rFonts w:ascii="Times New Roman" w:hAnsi="Times New Roman"/>
          </w:rPr>
          <w:delText xml:space="preserve">, </w:delText>
        </w:r>
        <w:r w:rsidRPr="0053592A" w:rsidDel="008630D4">
          <w:rPr>
            <w:rStyle w:val="highlight"/>
            <w:rFonts w:ascii="Times New Roman" w:hAnsi="Times New Roman"/>
          </w:rPr>
          <w:delText>following</w:delText>
        </w:r>
        <w:r w:rsidRPr="0053592A" w:rsidDel="008630D4">
          <w:rPr>
            <w:rFonts w:ascii="Times New Roman" w:hAnsi="Times New Roman"/>
          </w:rPr>
          <w:delText xml:space="preserve"> </w:delText>
        </w:r>
        <w:r w:rsidRPr="0053592A" w:rsidDel="008630D4">
          <w:rPr>
            <w:rStyle w:val="highlight"/>
            <w:rFonts w:ascii="Times New Roman" w:hAnsi="Times New Roman"/>
          </w:rPr>
          <w:delText>schistosomiasis</w:delText>
        </w:r>
        <w:r w:rsidRPr="0053592A" w:rsidDel="008630D4">
          <w:rPr>
            <w:rFonts w:ascii="Times New Roman" w:hAnsi="Times New Roman"/>
          </w:rPr>
          <w:delText xml:space="preserve"> </w:delText>
        </w:r>
        <w:r w:rsidRPr="0053592A" w:rsidDel="008630D4">
          <w:rPr>
            <w:rStyle w:val="highlight"/>
            <w:rFonts w:ascii="Times New Roman" w:hAnsi="Times New Roman"/>
          </w:rPr>
          <w:delText>mass</w:delText>
        </w:r>
        <w:r w:rsidRPr="0053592A" w:rsidDel="008630D4">
          <w:rPr>
            <w:rFonts w:ascii="Times New Roman" w:hAnsi="Times New Roman"/>
          </w:rPr>
          <w:delText xml:space="preserve"> </w:delText>
        </w:r>
        <w:r w:rsidRPr="0053592A" w:rsidDel="008630D4">
          <w:rPr>
            <w:rStyle w:val="highlight"/>
            <w:rFonts w:ascii="Times New Roman" w:hAnsi="Times New Roman"/>
          </w:rPr>
          <w:delText>treatment</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two</w:delText>
        </w:r>
        <w:r w:rsidRPr="0053592A" w:rsidDel="008630D4">
          <w:rPr>
            <w:rFonts w:ascii="Times New Roman" w:hAnsi="Times New Roman"/>
          </w:rPr>
          <w:delText xml:space="preserve"> </w:delText>
        </w:r>
        <w:r w:rsidRPr="0053592A" w:rsidDel="008630D4">
          <w:rPr>
            <w:rStyle w:val="highlight"/>
            <w:rFonts w:ascii="Times New Roman" w:hAnsi="Times New Roman"/>
          </w:rPr>
          <w:delText>villages</w:delText>
        </w:r>
        <w:r w:rsidRPr="0053592A" w:rsidDel="008630D4">
          <w:rPr>
            <w:rFonts w:ascii="Times New Roman" w:hAnsi="Times New Roman"/>
          </w:rPr>
          <w:delText xml:space="preserve"> of the </w:delText>
        </w:r>
        <w:r w:rsidRPr="0053592A" w:rsidDel="008630D4">
          <w:rPr>
            <w:rStyle w:val="highlight"/>
            <w:rFonts w:ascii="Times New Roman" w:hAnsi="Times New Roman"/>
          </w:rPr>
          <w:delText>Office</w:delText>
        </w:r>
        <w:r w:rsidRPr="0053592A" w:rsidDel="008630D4">
          <w:rPr>
            <w:rFonts w:ascii="Times New Roman" w:hAnsi="Times New Roman"/>
          </w:rPr>
          <w:delText xml:space="preserve"> </w:delText>
        </w:r>
        <w:r w:rsidRPr="0053592A" w:rsidDel="008630D4">
          <w:rPr>
            <w:rStyle w:val="highlight"/>
            <w:rFonts w:ascii="Times New Roman" w:hAnsi="Times New Roman"/>
          </w:rPr>
          <w:delText>du</w:delText>
        </w:r>
        <w:r w:rsidRPr="0053592A" w:rsidDel="008630D4">
          <w:rPr>
            <w:rFonts w:ascii="Times New Roman" w:hAnsi="Times New Roman"/>
          </w:rPr>
          <w:delText xml:space="preserve"> </w:delText>
        </w:r>
        <w:r w:rsidRPr="0053592A" w:rsidDel="008630D4">
          <w:rPr>
            <w:rStyle w:val="highlight"/>
            <w:rFonts w:ascii="Times New Roman" w:hAnsi="Times New Roman"/>
          </w:rPr>
          <w:delText>Niger</w:delText>
        </w:r>
        <w:r w:rsidRPr="0053592A" w:rsidDel="008630D4">
          <w:rPr>
            <w:rFonts w:ascii="Times New Roman" w:hAnsi="Times New Roman"/>
          </w:rPr>
          <w:delText xml:space="preserve">, </w:delText>
        </w:r>
        <w:r w:rsidRPr="0053592A" w:rsidDel="008630D4">
          <w:rPr>
            <w:rStyle w:val="highlight"/>
            <w:rFonts w:ascii="Times New Roman" w:hAnsi="Times New Roman"/>
          </w:rPr>
          <w:delText>Mali</w:delText>
        </w:r>
        <w:r w:rsidRPr="0053592A" w:rsidDel="008630D4">
          <w:rPr>
            <w:rFonts w:ascii="Times New Roman" w:hAnsi="Times New Roman"/>
          </w:rPr>
          <w:delText>. Acta Trop. 1997;68(3):339-46.</w:delText>
        </w:r>
      </w:del>
    </w:p>
    <w:p w14:paraId="16486474" w14:textId="09743345" w:rsidR="005E2338" w:rsidRPr="000D4713" w:rsidDel="008630D4" w:rsidRDefault="00450BDD" w:rsidP="00914425">
      <w:pPr>
        <w:pStyle w:val="ListParagraph"/>
        <w:numPr>
          <w:ilvl w:val="0"/>
          <w:numId w:val="36"/>
        </w:numPr>
        <w:spacing w:after="120" w:line="276" w:lineRule="auto"/>
        <w:rPr>
          <w:del w:id="2808" w:author="D B" w:date="2015-09-26T23:18:00Z"/>
          <w:rStyle w:val="author"/>
          <w:rFonts w:ascii="Times New Roman" w:hAnsi="Times New Roman"/>
          <w:iCs/>
        </w:rPr>
      </w:pPr>
      <w:del w:id="2809" w:author="D B" w:date="2015-09-26T23:18:00Z">
        <w:r w:rsidRPr="0053592A" w:rsidDel="008630D4">
          <w:rPr>
            <w:rPrChange w:id="2810" w:author="D B" w:date="2015-09-26T23:19:00Z">
              <w:rPr>
                <w:rStyle w:val="author"/>
                <w:rFonts w:ascii="Times New Roman" w:hAnsi="Times New Roman"/>
                <w:iCs/>
              </w:rPr>
            </w:rPrChange>
          </w:rPr>
          <w:fldChar w:fldCharType="begin"/>
        </w:r>
        <w:r w:rsidRPr="0053592A" w:rsidDel="008630D4">
          <w:rPr>
            <w:rFonts w:ascii="Times New Roman" w:hAnsi="Times New Roman"/>
            <w:rPrChange w:id="2811" w:author="D B" w:date="2015-09-26T23:19:00Z">
              <w:rPr/>
            </w:rPrChange>
          </w:rPr>
          <w:delInstrText xml:space="preserve"> HYPERLINK "http://www.ncbi.nlm.nih.gov/pubmed?term=Deelder%20AM%5BAuthor%5D&amp;cauthor=true&amp;cauthor_uid=22129037" </w:delInstrText>
        </w:r>
        <w:r w:rsidRPr="0053592A" w:rsidDel="008630D4">
          <w:rPr>
            <w:rPrChange w:id="2812" w:author="D B" w:date="2015-09-26T23:19:00Z">
              <w:rPr>
                <w:rStyle w:val="author"/>
                <w:rFonts w:ascii="Times New Roman" w:hAnsi="Times New Roman"/>
                <w:iCs/>
              </w:rPr>
            </w:rPrChange>
          </w:rPr>
          <w:fldChar w:fldCharType="separate"/>
        </w:r>
        <w:r w:rsidR="00D86DAC" w:rsidRPr="0053592A" w:rsidDel="008630D4">
          <w:rPr>
            <w:rStyle w:val="author"/>
            <w:rFonts w:ascii="Times New Roman" w:hAnsi="Times New Roman"/>
            <w:iCs/>
          </w:rPr>
          <w:delText>Deelder AM</w:delText>
        </w:r>
        <w:r w:rsidRPr="0053592A" w:rsidDel="008630D4">
          <w:rPr>
            <w:rStyle w:val="author"/>
            <w:rFonts w:ascii="Times New Roman" w:hAnsi="Times New Roman"/>
            <w:iCs/>
            <w:rPrChange w:id="2813" w:author="D B" w:date="2015-09-26T23:19:00Z">
              <w:rPr>
                <w:rStyle w:val="author"/>
                <w:rFonts w:ascii="Times New Roman" w:hAnsi="Times New Roman"/>
                <w:iCs/>
              </w:rPr>
            </w:rPrChange>
          </w:rPr>
          <w:fldChar w:fldCharType="end"/>
        </w:r>
        <w:r w:rsidR="00D86DAC" w:rsidRPr="00A00A00" w:rsidDel="008630D4">
          <w:rPr>
            <w:rStyle w:val="author"/>
            <w:rFonts w:ascii="Times New Roman" w:hAnsi="Times New Roman"/>
            <w:iCs/>
          </w:rPr>
          <w:delText xml:space="preserve">, </w:delText>
        </w:r>
        <w:r w:rsidRPr="0053592A" w:rsidDel="008630D4">
          <w:rPr>
            <w:rPrChange w:id="2814" w:author="D B" w:date="2015-09-26T23:19:00Z">
              <w:rPr>
                <w:rStyle w:val="author"/>
                <w:rFonts w:ascii="Times New Roman" w:hAnsi="Times New Roman"/>
                <w:iCs/>
              </w:rPr>
            </w:rPrChange>
          </w:rPr>
          <w:fldChar w:fldCharType="begin"/>
        </w:r>
        <w:r w:rsidRPr="0053592A" w:rsidDel="008630D4">
          <w:rPr>
            <w:rFonts w:ascii="Times New Roman" w:hAnsi="Times New Roman"/>
            <w:rPrChange w:id="2815" w:author="D B" w:date="2015-09-26T23:19:00Z">
              <w:rPr/>
            </w:rPrChange>
          </w:rPr>
          <w:delInstrText xml:space="preserve"> HYPERLINK "http://www.ncbi.nlm.nih.gov/pubmed?term=van%20Dam%20GJ%5BAuthor%5D&amp;cauthor=true&amp;cauthor_uid=22129037" </w:delInstrText>
        </w:r>
        <w:r w:rsidRPr="0053592A" w:rsidDel="008630D4">
          <w:rPr>
            <w:rPrChange w:id="2816" w:author="D B" w:date="2015-09-26T23:19:00Z">
              <w:rPr>
                <w:rStyle w:val="author"/>
                <w:rFonts w:ascii="Times New Roman" w:hAnsi="Times New Roman"/>
                <w:iCs/>
              </w:rPr>
            </w:rPrChange>
          </w:rPr>
          <w:fldChar w:fldCharType="separate"/>
        </w:r>
        <w:r w:rsidR="00D86DAC" w:rsidRPr="0053592A" w:rsidDel="008630D4">
          <w:rPr>
            <w:rStyle w:val="author"/>
            <w:rFonts w:ascii="Times New Roman" w:hAnsi="Times New Roman"/>
            <w:iCs/>
          </w:rPr>
          <w:delText>van Dam GJ</w:delText>
        </w:r>
        <w:r w:rsidRPr="0053592A" w:rsidDel="008630D4">
          <w:rPr>
            <w:rStyle w:val="author"/>
            <w:rFonts w:ascii="Times New Roman" w:hAnsi="Times New Roman"/>
            <w:iCs/>
            <w:rPrChange w:id="2817" w:author="D B" w:date="2015-09-26T23:19:00Z">
              <w:rPr>
                <w:rStyle w:val="author"/>
                <w:rFonts w:ascii="Times New Roman" w:hAnsi="Times New Roman"/>
                <w:iCs/>
              </w:rPr>
            </w:rPrChange>
          </w:rPr>
          <w:fldChar w:fldCharType="end"/>
        </w:r>
        <w:r w:rsidR="00D86DAC" w:rsidRPr="00A00A00" w:rsidDel="008630D4">
          <w:rPr>
            <w:rStyle w:val="author"/>
            <w:rFonts w:ascii="Times New Roman" w:hAnsi="Times New Roman"/>
            <w:iCs/>
          </w:rPr>
          <w:delText xml:space="preserve">, </w:delText>
        </w:r>
        <w:r w:rsidRPr="0053592A" w:rsidDel="008630D4">
          <w:rPr>
            <w:rPrChange w:id="2818" w:author="D B" w:date="2015-09-26T23:19:00Z">
              <w:rPr>
                <w:rStyle w:val="author"/>
                <w:rFonts w:ascii="Times New Roman" w:hAnsi="Times New Roman"/>
                <w:iCs/>
              </w:rPr>
            </w:rPrChange>
          </w:rPr>
          <w:fldChar w:fldCharType="begin"/>
        </w:r>
        <w:r w:rsidRPr="0053592A" w:rsidDel="008630D4">
          <w:rPr>
            <w:rFonts w:ascii="Times New Roman" w:hAnsi="Times New Roman"/>
            <w:rPrChange w:id="2819" w:author="D B" w:date="2015-09-26T23:19:00Z">
              <w:rPr/>
            </w:rPrChange>
          </w:rPr>
          <w:delInstrText xml:space="preserve"> HYPERLINK "http://www.ncbi.nlm.nih.gov/pubmed?term=van%20Lieshout%20L%5BAuthor%5D&amp;cauthor=true&amp;cauthor_uid=22129037" </w:delInstrText>
        </w:r>
        <w:r w:rsidRPr="0053592A" w:rsidDel="008630D4">
          <w:rPr>
            <w:rPrChange w:id="2820" w:author="D B" w:date="2015-09-26T23:19:00Z">
              <w:rPr>
                <w:rStyle w:val="author"/>
                <w:rFonts w:ascii="Times New Roman" w:hAnsi="Times New Roman"/>
                <w:iCs/>
              </w:rPr>
            </w:rPrChange>
          </w:rPr>
          <w:fldChar w:fldCharType="separate"/>
        </w:r>
        <w:r w:rsidR="00D86DAC" w:rsidRPr="0053592A" w:rsidDel="008630D4">
          <w:rPr>
            <w:rStyle w:val="author"/>
            <w:rFonts w:ascii="Times New Roman" w:hAnsi="Times New Roman"/>
            <w:iCs/>
          </w:rPr>
          <w:delText>van Lieshout L</w:delText>
        </w:r>
        <w:r w:rsidRPr="0053592A" w:rsidDel="008630D4">
          <w:rPr>
            <w:rStyle w:val="author"/>
            <w:rFonts w:ascii="Times New Roman" w:hAnsi="Times New Roman"/>
            <w:iCs/>
            <w:rPrChange w:id="2821" w:author="D B" w:date="2015-09-26T23:19:00Z">
              <w:rPr>
                <w:rStyle w:val="author"/>
                <w:rFonts w:ascii="Times New Roman" w:hAnsi="Times New Roman"/>
                <w:iCs/>
              </w:rPr>
            </w:rPrChange>
          </w:rPr>
          <w:fldChar w:fldCharType="end"/>
        </w:r>
        <w:r w:rsidR="00D86DAC" w:rsidRPr="00A00A00" w:rsidDel="008630D4">
          <w:rPr>
            <w:rStyle w:val="author"/>
            <w:rFonts w:ascii="Times New Roman" w:hAnsi="Times New Roman"/>
            <w:iCs/>
          </w:rPr>
          <w:delText xml:space="preserve">. Response to: accuracy of circulating cathodic antigen tests for rapid mapping of Schistosoma mansoni and S. haematobium infections in Southern Sudan by RA Ashton et al. </w:delText>
        </w:r>
        <w:r w:rsidRPr="0053592A" w:rsidDel="008630D4">
          <w:rPr>
            <w:rPrChange w:id="2822" w:author="D B" w:date="2015-09-26T23:19:00Z">
              <w:rPr>
                <w:rStyle w:val="author"/>
                <w:rFonts w:ascii="Times New Roman" w:hAnsi="Times New Roman"/>
                <w:iCs/>
              </w:rPr>
            </w:rPrChange>
          </w:rPr>
          <w:fldChar w:fldCharType="begin"/>
        </w:r>
        <w:r w:rsidRPr="0053592A" w:rsidDel="008630D4">
          <w:rPr>
            <w:rFonts w:ascii="Times New Roman" w:hAnsi="Times New Roman"/>
            <w:rPrChange w:id="2823" w:author="D B" w:date="2015-09-26T23:19:00Z">
              <w:rPr/>
            </w:rPrChange>
          </w:rPr>
          <w:delInstrText xml:space="preserve"> HYPERLINK "http://www.ncbi.nlm.nih.gov/pubmed/22129037" \o "Tropical medicine &amp; international health : TM &amp; IH." </w:delInstrText>
        </w:r>
        <w:r w:rsidRPr="0053592A" w:rsidDel="008630D4">
          <w:rPr>
            <w:rPrChange w:id="2824" w:author="D B" w:date="2015-09-26T23:19:00Z">
              <w:rPr>
                <w:rStyle w:val="author"/>
                <w:rFonts w:ascii="Times New Roman" w:hAnsi="Times New Roman"/>
                <w:iCs/>
              </w:rPr>
            </w:rPrChange>
          </w:rPr>
          <w:fldChar w:fldCharType="separate"/>
        </w:r>
        <w:r w:rsidR="00D86DAC" w:rsidRPr="0053592A" w:rsidDel="008630D4">
          <w:rPr>
            <w:rStyle w:val="author"/>
            <w:rFonts w:ascii="Times New Roman" w:hAnsi="Times New Roman"/>
            <w:iCs/>
          </w:rPr>
          <w:delText>Trop Med Int Health.</w:delText>
        </w:r>
        <w:r w:rsidRPr="0053592A" w:rsidDel="008630D4">
          <w:rPr>
            <w:rStyle w:val="author"/>
            <w:rFonts w:ascii="Times New Roman" w:hAnsi="Times New Roman"/>
            <w:iCs/>
            <w:rPrChange w:id="2825" w:author="D B" w:date="2015-09-26T23:19:00Z">
              <w:rPr>
                <w:rStyle w:val="author"/>
                <w:rFonts w:ascii="Times New Roman" w:hAnsi="Times New Roman"/>
                <w:iCs/>
              </w:rPr>
            </w:rPrChange>
          </w:rPr>
          <w:fldChar w:fldCharType="end"/>
        </w:r>
        <w:r w:rsidR="00D86DAC" w:rsidRPr="00A00A00" w:rsidDel="008630D4">
          <w:rPr>
            <w:rStyle w:val="author"/>
            <w:rFonts w:ascii="Times New Roman" w:hAnsi="Times New Roman"/>
            <w:iCs/>
          </w:rPr>
          <w:delText xml:space="preserve"> 2012;17(3):402-3.</w:delText>
        </w:r>
      </w:del>
    </w:p>
    <w:p w14:paraId="724284D0" w14:textId="5A2A58E0" w:rsidR="00D86DAC" w:rsidRPr="0053592A" w:rsidDel="008630D4" w:rsidRDefault="00BA1CD2" w:rsidP="00914425">
      <w:pPr>
        <w:pStyle w:val="ListParagraph"/>
        <w:numPr>
          <w:ilvl w:val="0"/>
          <w:numId w:val="36"/>
        </w:numPr>
        <w:spacing w:after="120" w:line="276" w:lineRule="auto"/>
        <w:rPr>
          <w:del w:id="2826" w:author="D B" w:date="2015-09-26T23:18:00Z"/>
          <w:rFonts w:ascii="Times New Roman" w:hAnsi="Times New Roman"/>
        </w:rPr>
      </w:pPr>
      <w:del w:id="2827" w:author="D B" w:date="2015-09-26T23:18:00Z">
        <w:r w:rsidRPr="00B61061" w:rsidDel="008630D4">
          <w:rPr>
            <w:rFonts w:ascii="Times New Roman" w:hAnsi="Times New Roman"/>
            <w:bCs/>
          </w:rPr>
          <w:delText>De Vlas</w:delText>
        </w:r>
        <w:r w:rsidRPr="000B4E33" w:rsidDel="008630D4">
          <w:rPr>
            <w:rFonts w:ascii="Times New Roman" w:hAnsi="Times New Roman"/>
          </w:rPr>
          <w:delText xml:space="preserve"> SJ, Gryseels B, van Oortmarssen GJ, Polderman AM, Habbema JD. A </w:delText>
        </w:r>
        <w:r w:rsidRPr="003606BC" w:rsidDel="008630D4">
          <w:rPr>
            <w:rFonts w:ascii="Times New Roman" w:hAnsi="Times New Roman"/>
            <w:bCs/>
          </w:rPr>
          <w:delText>pocket</w:delText>
        </w:r>
        <w:r w:rsidRPr="003606BC" w:rsidDel="008630D4">
          <w:rPr>
            <w:rFonts w:ascii="Times New Roman" w:hAnsi="Times New Roman"/>
          </w:rPr>
          <w:delText xml:space="preserve"> </w:delText>
        </w:r>
        <w:r w:rsidRPr="00666CA1" w:rsidDel="008630D4">
          <w:rPr>
            <w:rFonts w:ascii="Times New Roman" w:hAnsi="Times New Roman"/>
            <w:bCs/>
          </w:rPr>
          <w:delText>chart</w:delText>
        </w:r>
        <w:r w:rsidRPr="0006111A" w:rsidDel="008630D4">
          <w:rPr>
            <w:rFonts w:ascii="Times New Roman" w:hAnsi="Times New Roman"/>
          </w:rPr>
          <w:delText xml:space="preserve"> to estimate true Schistosoma mansoni prevalences.</w:delText>
        </w:r>
        <w:r w:rsidR="005E2338" w:rsidRPr="00783904" w:rsidDel="008630D4">
          <w:rPr>
            <w:rFonts w:ascii="Times New Roman" w:hAnsi="Times New Roman"/>
          </w:rPr>
          <w:delText xml:space="preserve"> </w:delText>
        </w:r>
        <w:r w:rsidRPr="0053592A" w:rsidDel="008630D4">
          <w:rPr>
            <w:rStyle w:val="jrnl"/>
            <w:rFonts w:ascii="Times New Roman" w:hAnsi="Times New Roman"/>
            <w:rPrChange w:id="2828" w:author="D B" w:date="2015-09-26T23:19:00Z">
              <w:rPr>
                <w:rStyle w:val="jrnl"/>
              </w:rPr>
            </w:rPrChange>
          </w:rPr>
          <w:delText>Parasitol Today</w:delText>
        </w:r>
        <w:r w:rsidRPr="0053592A" w:rsidDel="008630D4">
          <w:rPr>
            <w:rFonts w:ascii="Times New Roman" w:hAnsi="Times New Roman"/>
            <w:rPrChange w:id="2829" w:author="D B" w:date="2015-09-26T23:19:00Z">
              <w:rPr/>
            </w:rPrChange>
          </w:rPr>
          <w:delText>. 1993 Aug;9(8):305-7.</w:delText>
        </w:r>
      </w:del>
    </w:p>
    <w:p w14:paraId="7CEE151F" w14:textId="39C4188A" w:rsidR="00D86DAC" w:rsidRPr="00B85917" w:rsidDel="008630D4" w:rsidRDefault="00D86DAC" w:rsidP="00914425">
      <w:pPr>
        <w:pStyle w:val="ListParagraph"/>
        <w:numPr>
          <w:ilvl w:val="0"/>
          <w:numId w:val="36"/>
        </w:numPr>
        <w:spacing w:after="120" w:line="276" w:lineRule="auto"/>
        <w:rPr>
          <w:del w:id="2830" w:author="D B" w:date="2015-09-26T23:18:00Z"/>
          <w:rFonts w:ascii="Times New Roman" w:eastAsia="Times New Roman" w:hAnsi="Times New Roman"/>
          <w:lang w:eastAsia="en-GB"/>
        </w:rPr>
      </w:pPr>
      <w:del w:id="2831" w:author="D B" w:date="2015-09-26T23:18:00Z">
        <w:r w:rsidRPr="00B85917" w:rsidDel="008630D4">
          <w:rPr>
            <w:rFonts w:ascii="Times New Roman" w:eastAsia="Times New Roman" w:hAnsi="Times New Roman"/>
            <w:lang w:eastAsia="en-GB"/>
          </w:rPr>
          <w:delText xml:space="preserve">DerSimonian R, Laird N Meta-analysis in clinical trials. </w:delText>
        </w:r>
        <w:r w:rsidRPr="00B85917" w:rsidDel="008630D4">
          <w:rPr>
            <w:rFonts w:ascii="Times New Roman" w:eastAsia="Times New Roman" w:hAnsi="Times New Roman"/>
            <w:i/>
            <w:iCs/>
            <w:lang w:eastAsia="en-GB"/>
          </w:rPr>
          <w:delText xml:space="preserve">Control Clin Trials </w:delText>
        </w:r>
        <w:r w:rsidRPr="00B85917" w:rsidDel="008630D4">
          <w:rPr>
            <w:rFonts w:ascii="Times New Roman" w:eastAsia="Times New Roman" w:hAnsi="Times New Roman"/>
            <w:lang w:eastAsia="en-GB"/>
          </w:rPr>
          <w:delText>1986;7:177-188</w:delText>
        </w:r>
      </w:del>
    </w:p>
    <w:p w14:paraId="54AD4650" w14:textId="32EE4B5D" w:rsidR="00D86DAC" w:rsidRPr="00A00A00" w:rsidDel="008630D4" w:rsidRDefault="00D86DAC" w:rsidP="00D86DAC">
      <w:pPr>
        <w:suppressAutoHyphens w:val="0"/>
        <w:autoSpaceDN/>
        <w:spacing w:after="0" w:line="276" w:lineRule="auto"/>
        <w:textAlignment w:val="auto"/>
        <w:rPr>
          <w:del w:id="2832" w:author="D B" w:date="2015-09-26T23:18:00Z"/>
          <w:rFonts w:ascii="Times New Roman" w:eastAsia="Times New Roman" w:hAnsi="Times New Roman"/>
          <w:lang w:eastAsia="en-GB"/>
        </w:rPr>
      </w:pPr>
    </w:p>
    <w:p w14:paraId="166F553D" w14:textId="1FFACC47" w:rsidR="00D86DAC" w:rsidRPr="00A00A00" w:rsidDel="008630D4" w:rsidRDefault="00D86DAC" w:rsidP="00914425">
      <w:pPr>
        <w:pStyle w:val="ListParagraph"/>
        <w:numPr>
          <w:ilvl w:val="0"/>
          <w:numId w:val="36"/>
        </w:numPr>
        <w:spacing w:after="120" w:line="276" w:lineRule="auto"/>
        <w:rPr>
          <w:del w:id="2833" w:author="D B" w:date="2015-09-26T23:18:00Z"/>
          <w:rFonts w:ascii="Times New Roman" w:hAnsi="Times New Roman"/>
        </w:rPr>
      </w:pPr>
      <w:del w:id="2834" w:author="D B" w:date="2015-09-26T23:18:00Z">
        <w:r w:rsidRPr="000D4713" w:rsidDel="008630D4">
          <w:rPr>
            <w:rFonts w:ascii="Times New Roman" w:hAnsi="Times New Roman"/>
          </w:rPr>
          <w:delText>Doebler P, Holling H, Böhning D. A mixed model approach to meta-analysis of diagnostic studies with binary test outcome. Psychol Methods 2012 [cited 2014;</w:delText>
        </w:r>
        <w:r w:rsidRPr="00B61061" w:rsidDel="008630D4">
          <w:rPr>
            <w:rFonts w:ascii="Times New Roman" w:hAnsi="Times New Roman"/>
          </w:rPr>
          <w:delText xml:space="preserve">17(3):418–36. Available from: </w:delText>
        </w:r>
        <w:r w:rsidR="00450BDD" w:rsidRPr="0053592A" w:rsidDel="008630D4">
          <w:rPr>
            <w:rPrChange w:id="2835" w:author="D B" w:date="2015-09-26T23:19:00Z">
              <w:rPr>
                <w:rStyle w:val="Hyperlink"/>
                <w:rFonts w:ascii="Times New Roman" w:hAnsi="Times New Roman"/>
                <w:color w:val="auto"/>
              </w:rPr>
            </w:rPrChange>
          </w:rPr>
          <w:fldChar w:fldCharType="begin"/>
        </w:r>
        <w:r w:rsidR="00450BDD" w:rsidRPr="0053592A" w:rsidDel="008630D4">
          <w:rPr>
            <w:rFonts w:ascii="Times New Roman" w:hAnsi="Times New Roman"/>
            <w:rPrChange w:id="2836" w:author="D B" w:date="2015-09-26T23:19:00Z">
              <w:rPr/>
            </w:rPrChange>
          </w:rPr>
          <w:delInstrText xml:space="preserve"> HYPERLINK "http://www.ncbi.nlm.nih.gov/pubmed/22582866" </w:delInstrText>
        </w:r>
        <w:r w:rsidR="00450BDD" w:rsidRPr="0053592A" w:rsidDel="008630D4">
          <w:rPr>
            <w:rPrChange w:id="2837" w:author="D B" w:date="2015-09-26T23:19:00Z">
              <w:rPr>
                <w:rStyle w:val="Hyperlink"/>
                <w:rFonts w:ascii="Times New Roman" w:hAnsi="Times New Roman"/>
                <w:color w:val="auto"/>
              </w:rPr>
            </w:rPrChange>
          </w:rPr>
          <w:fldChar w:fldCharType="separate"/>
        </w:r>
        <w:r w:rsidRPr="0053592A" w:rsidDel="008630D4">
          <w:rPr>
            <w:rStyle w:val="Hyperlink"/>
            <w:rFonts w:ascii="Times New Roman" w:hAnsi="Times New Roman"/>
            <w:color w:val="auto"/>
          </w:rPr>
          <w:delText>http://www.ncbi.nlm.nih.gov/pubmed/22582866</w:delText>
        </w:r>
        <w:r w:rsidR="00450BDD" w:rsidRPr="0053592A" w:rsidDel="008630D4">
          <w:rPr>
            <w:rStyle w:val="Hyperlink"/>
            <w:rFonts w:ascii="Times New Roman" w:hAnsi="Times New Roman"/>
            <w:color w:val="auto"/>
            <w:rPrChange w:id="2838" w:author="D B" w:date="2015-09-26T23:19:00Z">
              <w:rPr>
                <w:rStyle w:val="Hyperlink"/>
                <w:rFonts w:ascii="Times New Roman" w:hAnsi="Times New Roman"/>
                <w:color w:val="auto"/>
              </w:rPr>
            </w:rPrChange>
          </w:rPr>
          <w:fldChar w:fldCharType="end"/>
        </w:r>
        <w:r w:rsidRPr="00A00A00" w:rsidDel="008630D4">
          <w:rPr>
            <w:rFonts w:ascii="Times New Roman" w:hAnsi="Times New Roman"/>
          </w:rPr>
          <w:delText>.</w:delText>
        </w:r>
      </w:del>
    </w:p>
    <w:p w14:paraId="4825C766" w14:textId="1A75F404" w:rsidR="00D86DAC" w:rsidRPr="00B61061" w:rsidDel="008630D4" w:rsidRDefault="00D86DAC" w:rsidP="00914425">
      <w:pPr>
        <w:pStyle w:val="ListParagraph"/>
        <w:numPr>
          <w:ilvl w:val="0"/>
          <w:numId w:val="36"/>
        </w:numPr>
        <w:spacing w:after="120" w:line="276" w:lineRule="auto"/>
        <w:rPr>
          <w:del w:id="2839" w:author="D B" w:date="2015-09-26T23:18:00Z"/>
          <w:rFonts w:ascii="Times New Roman" w:hAnsi="Times New Roman"/>
        </w:rPr>
      </w:pPr>
      <w:del w:id="2840" w:author="D B" w:date="2015-09-26T23:18:00Z">
        <w:r w:rsidRPr="000D4713" w:rsidDel="008630D4">
          <w:rPr>
            <w:rFonts w:ascii="Times New Roman" w:hAnsi="Times New Roman"/>
          </w:rPr>
          <w:delText>Ebrahim A, El-Morshedy H, Omer E, El-Daly S, Barakat R. Evaluation of the Kato-Katz thick smear and formol ether sediment</w:delText>
        </w:r>
        <w:r w:rsidRPr="00B61061" w:rsidDel="008630D4">
          <w:rPr>
            <w:rFonts w:ascii="Times New Roman" w:hAnsi="Times New Roman"/>
          </w:rPr>
          <w:delText>ation techniques for quantitative diagnosis of Schistosoma mansoni infection. American Journal of Tropical Medicine and Hygiene. 1997;57:706–708.</w:delText>
        </w:r>
      </w:del>
    </w:p>
    <w:p w14:paraId="6C5F5D68" w14:textId="457D3BB9" w:rsidR="00D86DAC" w:rsidRPr="003606BC" w:rsidDel="008630D4" w:rsidRDefault="00D86DAC" w:rsidP="00914425">
      <w:pPr>
        <w:pStyle w:val="ListParagraph"/>
        <w:numPr>
          <w:ilvl w:val="0"/>
          <w:numId w:val="36"/>
        </w:numPr>
        <w:spacing w:after="120" w:line="276" w:lineRule="auto"/>
        <w:rPr>
          <w:del w:id="2841" w:author="D B" w:date="2015-09-26T23:18:00Z"/>
          <w:rStyle w:val="author"/>
          <w:rFonts w:ascii="Times New Roman" w:hAnsi="Times New Roman"/>
          <w:iCs/>
        </w:rPr>
      </w:pPr>
      <w:del w:id="2842" w:author="D B" w:date="2015-09-26T23:18:00Z">
        <w:r w:rsidRPr="000B4E33" w:rsidDel="008630D4">
          <w:rPr>
            <w:rStyle w:val="author"/>
            <w:rFonts w:ascii="Times New Roman" w:hAnsi="Times New Roman"/>
            <w:iCs/>
          </w:rPr>
          <w:delText>Egger M, Davey SG. Meta-analysis: potentials and promise. BMJ. 1997;315:1371</w:delText>
        </w:r>
        <w:r w:rsidRPr="003606BC" w:rsidDel="008630D4">
          <w:rPr>
            <w:rFonts w:ascii="Times New Roman" w:hAnsi="Times New Roman"/>
          </w:rPr>
          <w:delText>–</w:delText>
        </w:r>
        <w:r w:rsidRPr="003606BC" w:rsidDel="008630D4">
          <w:rPr>
            <w:rStyle w:val="author"/>
            <w:rFonts w:ascii="Times New Roman" w:hAnsi="Times New Roman"/>
            <w:iCs/>
          </w:rPr>
          <w:delText>4.</w:delText>
        </w:r>
      </w:del>
    </w:p>
    <w:p w14:paraId="218F5851" w14:textId="34E7E77A" w:rsidR="00ED2628" w:rsidRPr="0039110D" w:rsidDel="008630D4" w:rsidRDefault="00ED2628" w:rsidP="00914425">
      <w:pPr>
        <w:pStyle w:val="ListParagraph"/>
        <w:numPr>
          <w:ilvl w:val="0"/>
          <w:numId w:val="36"/>
        </w:numPr>
        <w:rPr>
          <w:del w:id="2843" w:author="D B" w:date="2015-09-26T23:18:00Z"/>
          <w:rFonts w:ascii="Times New Roman" w:hAnsi="Times New Roman"/>
        </w:rPr>
      </w:pPr>
      <w:del w:id="2844" w:author="D B" w:date="2015-09-26T23:18:00Z">
        <w:r w:rsidRPr="00666CA1" w:rsidDel="008630D4">
          <w:rPr>
            <w:rStyle w:val="highlight"/>
            <w:rFonts w:ascii="Times New Roman" w:hAnsi="Times New Roman"/>
          </w:rPr>
          <w:delText>Engels D</w:delText>
        </w:r>
        <w:r w:rsidRPr="0006111A" w:rsidDel="008630D4">
          <w:rPr>
            <w:rFonts w:ascii="Times New Roman" w:hAnsi="Times New Roman"/>
          </w:rPr>
          <w:delText xml:space="preserve">, Chitsulo </w:delText>
        </w:r>
        <w:r w:rsidRPr="00783904" w:rsidDel="008630D4">
          <w:rPr>
            <w:rFonts w:ascii="Times New Roman" w:hAnsi="Times New Roman"/>
          </w:rPr>
          <w:delText xml:space="preserve">L, Montresor A, Savioli L. The global epidemiological situation of schistosomiasis and new approaches to control and research. Acta Trop. </w:delText>
        </w:r>
        <w:r w:rsidRPr="0039110D" w:rsidDel="008630D4">
          <w:rPr>
            <w:rStyle w:val="highlight"/>
            <w:rFonts w:ascii="Times New Roman" w:hAnsi="Times New Roman"/>
          </w:rPr>
          <w:delText>2002</w:delText>
        </w:r>
        <w:r w:rsidRPr="0039110D" w:rsidDel="008630D4">
          <w:rPr>
            <w:rFonts w:ascii="Times New Roman" w:hAnsi="Times New Roman"/>
          </w:rPr>
          <w:delText xml:space="preserve"> May;82(2):139-46.</w:delText>
        </w:r>
      </w:del>
    </w:p>
    <w:p w14:paraId="133BE6E2" w14:textId="38DA57C7" w:rsidR="00D86DAC" w:rsidRPr="00B61061" w:rsidDel="008630D4" w:rsidRDefault="00D86DAC" w:rsidP="00914425">
      <w:pPr>
        <w:pStyle w:val="ListParagraph"/>
        <w:numPr>
          <w:ilvl w:val="0"/>
          <w:numId w:val="36"/>
        </w:numPr>
        <w:rPr>
          <w:del w:id="2845" w:author="D B" w:date="2015-09-26T23:18:00Z"/>
          <w:rStyle w:val="author"/>
          <w:rFonts w:ascii="Times New Roman" w:hAnsi="Times New Roman"/>
        </w:rPr>
      </w:pPr>
      <w:del w:id="2846" w:author="D B" w:date="2015-09-26T23:18:00Z">
        <w:r w:rsidRPr="0039110D" w:rsidDel="008630D4">
          <w:rPr>
            <w:rFonts w:ascii="Times New Roman" w:hAnsi="Times New Roman"/>
          </w:rPr>
          <w:delText>Erko B, Medhin G, Teklehaymanot T, Degarege A, Legesse M. Evaluation of urine-circulating catho</w:delText>
        </w:r>
        <w:r w:rsidRPr="00323BF0" w:rsidDel="008630D4">
          <w:rPr>
            <w:rFonts w:ascii="Times New Roman" w:hAnsi="Times New Roman"/>
          </w:rPr>
          <w:delText xml:space="preserve">dic antigen (Urine-CCA) cassette test for the detection of Schistosoma mansoni infection in areas of moderate prevalence in Ethiopia.  </w:delText>
        </w:r>
        <w:r w:rsidR="00450BDD" w:rsidRPr="0053592A" w:rsidDel="008630D4">
          <w:rPr>
            <w:rPrChange w:id="2847" w:author="D B" w:date="2015-09-26T23:19:00Z">
              <w:rPr>
                <w:rStyle w:val="author"/>
                <w:rFonts w:ascii="Times New Roman" w:hAnsi="Times New Roman"/>
              </w:rPr>
            </w:rPrChange>
          </w:rPr>
          <w:fldChar w:fldCharType="begin"/>
        </w:r>
        <w:r w:rsidR="00450BDD" w:rsidRPr="0053592A" w:rsidDel="008630D4">
          <w:rPr>
            <w:rFonts w:ascii="Times New Roman" w:hAnsi="Times New Roman"/>
            <w:rPrChange w:id="2848" w:author="D B" w:date="2015-09-26T23:19:00Z">
              <w:rPr/>
            </w:rPrChange>
          </w:rPr>
          <w:delInstrText xml:space="preserve"> HYPERLINK "http://www.ncbi.nlm.nih.gov/pubmed/22129037" \o "Tropical medicine &amp; international health : TM &amp; IH." </w:delInstrText>
        </w:r>
        <w:r w:rsidR="00450BDD" w:rsidRPr="0053592A" w:rsidDel="008630D4">
          <w:rPr>
            <w:rPrChange w:id="2849" w:author="D B" w:date="2015-09-26T23:19:00Z">
              <w:rPr>
                <w:rStyle w:val="author"/>
                <w:rFonts w:ascii="Times New Roman" w:hAnsi="Times New Roman"/>
              </w:rPr>
            </w:rPrChange>
          </w:rPr>
          <w:fldChar w:fldCharType="separate"/>
        </w:r>
        <w:r w:rsidRPr="0053592A" w:rsidDel="008630D4">
          <w:rPr>
            <w:rStyle w:val="author"/>
            <w:rFonts w:ascii="Times New Roman" w:hAnsi="Times New Roman"/>
          </w:rPr>
          <w:delText>Trop Med Int Health.</w:delText>
        </w:r>
        <w:r w:rsidR="00450BDD" w:rsidRPr="0053592A" w:rsidDel="008630D4">
          <w:rPr>
            <w:rStyle w:val="author"/>
            <w:rFonts w:ascii="Times New Roman" w:hAnsi="Times New Roman"/>
            <w:rPrChange w:id="2850" w:author="D B" w:date="2015-09-26T23:19:00Z">
              <w:rPr>
                <w:rStyle w:val="author"/>
                <w:rFonts w:ascii="Times New Roman" w:hAnsi="Times New Roman"/>
              </w:rPr>
            </w:rPrChange>
          </w:rPr>
          <w:fldChar w:fldCharType="end"/>
        </w:r>
        <w:r w:rsidRPr="00A00A00" w:rsidDel="008630D4">
          <w:rPr>
            <w:rStyle w:val="author"/>
            <w:rFonts w:ascii="Times New Roman" w:hAnsi="Times New Roman"/>
          </w:rPr>
          <w:delText xml:space="preserve"> 2013;18(8):</w:delText>
        </w:r>
        <w:r w:rsidRPr="000D4713" w:rsidDel="008630D4">
          <w:rPr>
            <w:rFonts w:ascii="Times New Roman" w:hAnsi="Times New Roman"/>
          </w:rPr>
          <w:delText xml:space="preserve"> 1029–1035</w:delText>
        </w:r>
        <w:r w:rsidRPr="00B61061" w:rsidDel="008630D4">
          <w:rPr>
            <w:rStyle w:val="author"/>
            <w:rFonts w:ascii="Times New Roman" w:hAnsi="Times New Roman"/>
          </w:rPr>
          <w:delText>.</w:delText>
        </w:r>
      </w:del>
    </w:p>
    <w:p w14:paraId="7C151C34" w14:textId="5C56382A" w:rsidR="00D86DAC" w:rsidRPr="003606BC" w:rsidDel="008630D4" w:rsidRDefault="00D86DAC" w:rsidP="00914425">
      <w:pPr>
        <w:pStyle w:val="ListParagraph"/>
        <w:numPr>
          <w:ilvl w:val="0"/>
          <w:numId w:val="36"/>
        </w:numPr>
        <w:spacing w:after="120" w:line="276" w:lineRule="auto"/>
        <w:rPr>
          <w:del w:id="2851" w:author="D B" w:date="2015-09-26T23:18:00Z"/>
          <w:rFonts w:ascii="Times New Roman" w:eastAsia="Batang" w:hAnsi="Times New Roman"/>
          <w:lang w:eastAsia="zh-CN"/>
        </w:rPr>
      </w:pPr>
      <w:del w:id="2852" w:author="D B" w:date="2015-09-26T23:18:00Z">
        <w:r w:rsidRPr="000B4E33" w:rsidDel="008630D4">
          <w:rPr>
            <w:rFonts w:ascii="Times New Roman" w:eastAsia="Batang" w:hAnsi="Times New Roman"/>
            <w:lang w:eastAsia="zh-CN"/>
          </w:rPr>
          <w:delText>Eusebi P, Reitsma JB, Vermunt JK. Latent class bivariate model for the meta-analysis of diagnostic test accuracy studies. BMC Med Res Methodol</w:delText>
        </w:r>
        <w:r w:rsidRPr="003606BC" w:rsidDel="008630D4">
          <w:rPr>
            <w:rFonts w:ascii="Times New Roman" w:eastAsia="Batang" w:hAnsi="Times New Roman"/>
            <w:i/>
            <w:lang w:eastAsia="zh-CN"/>
          </w:rPr>
          <w:delText>.</w:delText>
        </w:r>
        <w:r w:rsidRPr="003606BC" w:rsidDel="008630D4">
          <w:rPr>
            <w:rFonts w:ascii="Times New Roman" w:eastAsia="Batang" w:hAnsi="Times New Roman"/>
            <w:lang w:eastAsia="zh-CN"/>
          </w:rPr>
          <w:delText xml:space="preserve"> 2014;14(1):88. doi: 10.1186/1471-2288-14-88.</w:delText>
        </w:r>
      </w:del>
    </w:p>
    <w:p w14:paraId="50E7E842" w14:textId="3B6F553C" w:rsidR="00D86DAC" w:rsidRPr="0039110D" w:rsidDel="008630D4" w:rsidRDefault="00D86DAC" w:rsidP="00914425">
      <w:pPr>
        <w:pStyle w:val="ListParagraph"/>
        <w:numPr>
          <w:ilvl w:val="0"/>
          <w:numId w:val="36"/>
        </w:numPr>
        <w:spacing w:after="120" w:line="276" w:lineRule="auto"/>
        <w:rPr>
          <w:del w:id="2853" w:author="D B" w:date="2015-09-26T23:18:00Z"/>
          <w:rFonts w:ascii="Times New Roman" w:eastAsia="Batang" w:hAnsi="Times New Roman"/>
          <w:lang w:eastAsia="zh-CN"/>
        </w:rPr>
      </w:pPr>
      <w:del w:id="2854" w:author="D B" w:date="2015-09-26T23:18:00Z">
        <w:r w:rsidRPr="00666CA1" w:rsidDel="008630D4">
          <w:rPr>
            <w:rFonts w:ascii="Times New Roman" w:eastAsia="Batang" w:hAnsi="Times New Roman"/>
            <w:lang w:eastAsia="zh-CN"/>
          </w:rPr>
          <w:delText>Eusebi P. Diagnostic accura</w:delText>
        </w:r>
        <w:r w:rsidRPr="0006111A" w:rsidDel="008630D4">
          <w:rPr>
            <w:rFonts w:ascii="Times New Roman" w:eastAsia="Batang" w:hAnsi="Times New Roman"/>
            <w:lang w:eastAsia="zh-CN"/>
          </w:rPr>
          <w:delText>cy measures. Cerebrovasc Dis. 2013;36(4):267-72.</w:delText>
        </w:r>
        <w:r w:rsidRPr="00783904" w:rsidDel="008630D4">
          <w:rPr>
            <w:rFonts w:ascii="Times New Roman" w:hAnsi="Times New Roman"/>
          </w:rPr>
          <w:delText xml:space="preserve"> </w:delText>
        </w:r>
      </w:del>
    </w:p>
    <w:p w14:paraId="6BC5FF12" w14:textId="703224D1" w:rsidR="00D86DAC" w:rsidRPr="000B4E33" w:rsidDel="008630D4" w:rsidRDefault="00D86DAC" w:rsidP="00914425">
      <w:pPr>
        <w:pStyle w:val="ListParagraph"/>
        <w:numPr>
          <w:ilvl w:val="0"/>
          <w:numId w:val="36"/>
        </w:numPr>
        <w:spacing w:after="120" w:line="276" w:lineRule="auto"/>
        <w:rPr>
          <w:del w:id="2855" w:author="D B" w:date="2015-09-26T23:18:00Z"/>
          <w:rFonts w:ascii="Times New Roman" w:hAnsi="Times New Roman"/>
          <w:lang w:eastAsia="en-GB"/>
        </w:rPr>
      </w:pPr>
      <w:del w:id="2856" w:author="D B" w:date="2015-09-26T23:18:00Z">
        <w:r w:rsidRPr="0039110D" w:rsidDel="008630D4">
          <w:rPr>
            <w:rFonts w:ascii="Times New Roman" w:hAnsi="Times New Roman"/>
            <w:bCs/>
            <w:lang w:eastAsia="en-GB"/>
          </w:rPr>
          <w:delText>Glinz</w:delText>
        </w:r>
        <w:r w:rsidRPr="0039110D" w:rsidDel="008630D4">
          <w:rPr>
            <w:rFonts w:ascii="Times New Roman" w:hAnsi="Times New Roman"/>
            <w:lang w:eastAsia="en-GB"/>
          </w:rPr>
          <w:delText xml:space="preserve"> D, Silué KD, Knopp S, Lohourignon LK, Yao KP et al.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57" w:author="D B" w:date="2015-09-26T23:19:00Z">
              <w:rPr/>
            </w:rPrChange>
          </w:rPr>
          <w:delInstrText xml:space="preserve"> HYPERLINK "http://www.ncbi.nlm.nih.gov/pubmed/20651931" </w:delInstrText>
        </w:r>
        <w:r w:rsidR="00450BDD" w:rsidRPr="004D2DB0" w:rsidDel="008630D4">
          <w:rPr>
            <w:rFonts w:ascii="Times New Roman" w:hAnsi="Times New Roman"/>
          </w:rPr>
          <w:fldChar w:fldCharType="separate"/>
        </w:r>
        <w:r w:rsidRPr="0053592A" w:rsidDel="008630D4">
          <w:rPr>
            <w:rFonts w:ascii="Times New Roman" w:hAnsi="Times New Roman"/>
          </w:rPr>
          <w:delText>Comparing diagnostic accuracy of Kato-Katz, Koga agar plate, ether-concentration, and FLOTAC for Schistosoma mansoni and soil-transmitted helminths.</w:delText>
        </w:r>
        <w:r w:rsidR="00450BDD" w:rsidRPr="004D2DB0" w:rsidDel="008630D4">
          <w:rPr>
            <w:rFonts w:ascii="Times New Roman" w:hAnsi="Times New Roman"/>
          </w:rPr>
          <w:fldChar w:fldCharType="end"/>
        </w:r>
        <w:r w:rsidRPr="00A00A00" w:rsidDel="008630D4">
          <w:rPr>
            <w:rFonts w:ascii="Times New Roman" w:hAnsi="Times New Roman"/>
          </w:rPr>
          <w:delText xml:space="preserve"> </w:delText>
        </w:r>
        <w:r w:rsidRPr="000D4713" w:rsidDel="008630D4">
          <w:rPr>
            <w:rFonts w:ascii="Times New Roman" w:hAnsi="Times New Roman"/>
            <w:lang w:eastAsia="en-GB"/>
          </w:rPr>
          <w:delText xml:space="preserve">PLoS Negl Trop Dis. </w:delText>
        </w:r>
        <w:r w:rsidRPr="00B61061" w:rsidDel="008630D4">
          <w:rPr>
            <w:rFonts w:ascii="Times New Roman" w:hAnsi="Times New Roman"/>
            <w:bCs/>
            <w:lang w:eastAsia="en-GB"/>
          </w:rPr>
          <w:delText>2010</w:delText>
        </w:r>
        <w:r w:rsidRPr="000B4E33" w:rsidDel="008630D4">
          <w:rPr>
            <w:rFonts w:ascii="Times New Roman" w:hAnsi="Times New Roman"/>
            <w:lang w:eastAsia="en-GB"/>
          </w:rPr>
          <w:delText>;4(7):e754. doi: 10.1371/journal.pntd.0000754.</w:delText>
        </w:r>
      </w:del>
    </w:p>
    <w:p w14:paraId="25D7403D" w14:textId="4A2923D2" w:rsidR="00D86DAC" w:rsidRPr="00A00A00" w:rsidDel="008630D4" w:rsidRDefault="00D86DAC" w:rsidP="00914425">
      <w:pPr>
        <w:pStyle w:val="ListParagraph"/>
        <w:numPr>
          <w:ilvl w:val="0"/>
          <w:numId w:val="36"/>
        </w:numPr>
        <w:spacing w:after="120" w:line="276" w:lineRule="auto"/>
        <w:rPr>
          <w:del w:id="2858" w:author="D B" w:date="2015-09-26T23:18:00Z"/>
          <w:rStyle w:val="Hyperlink"/>
          <w:rFonts w:ascii="Times New Roman" w:hAnsi="Times New Roman"/>
          <w:color w:val="auto"/>
        </w:rPr>
      </w:pPr>
      <w:del w:id="2859" w:author="D B" w:date="2015-09-26T23:18:00Z">
        <w:r w:rsidRPr="003606BC" w:rsidDel="008630D4">
          <w:rPr>
            <w:rFonts w:ascii="Times New Roman" w:hAnsi="Times New Roman"/>
          </w:rPr>
          <w:delText xml:space="preserve">Harbord RM, Deeks JJ, Egger M, Whiting P, Sterne JAC. A unification of models for meta-analysis of diagnostic accuracy studies. Biostatistics [Internet]. 2007 Apr [cited 2014 Jul 27];8(2):239–51. Available from: </w:delText>
        </w:r>
        <w:r w:rsidR="00450BDD" w:rsidRPr="0053592A" w:rsidDel="008630D4">
          <w:rPr>
            <w:rPrChange w:id="2860" w:author="D B" w:date="2015-09-26T23:19:00Z">
              <w:rPr>
                <w:rStyle w:val="Hyperlink"/>
                <w:rFonts w:ascii="Times New Roman" w:hAnsi="Times New Roman"/>
                <w:color w:val="auto"/>
              </w:rPr>
            </w:rPrChange>
          </w:rPr>
          <w:fldChar w:fldCharType="begin"/>
        </w:r>
        <w:r w:rsidR="00450BDD" w:rsidRPr="0053592A" w:rsidDel="008630D4">
          <w:rPr>
            <w:rFonts w:ascii="Times New Roman" w:hAnsi="Times New Roman"/>
            <w:rPrChange w:id="2861" w:author="D B" w:date="2015-09-26T23:19:00Z">
              <w:rPr/>
            </w:rPrChange>
          </w:rPr>
          <w:delInstrText xml:space="preserve"> HYPERLINK "http://www.ncbi.nlm.nih.gov/pubmed/16698768" \t "_blank" </w:delInstrText>
        </w:r>
        <w:r w:rsidR="00450BDD" w:rsidRPr="0053592A" w:rsidDel="008630D4">
          <w:rPr>
            <w:rPrChange w:id="2862" w:author="D B" w:date="2015-09-26T23:19:00Z">
              <w:rPr>
                <w:rStyle w:val="Hyperlink"/>
                <w:rFonts w:ascii="Times New Roman" w:hAnsi="Times New Roman"/>
                <w:color w:val="auto"/>
              </w:rPr>
            </w:rPrChange>
          </w:rPr>
          <w:fldChar w:fldCharType="separate"/>
        </w:r>
        <w:r w:rsidRPr="0053592A" w:rsidDel="008630D4">
          <w:rPr>
            <w:rStyle w:val="Hyperlink"/>
            <w:rFonts w:ascii="Times New Roman" w:hAnsi="Times New Roman"/>
            <w:color w:val="auto"/>
          </w:rPr>
          <w:delText>http://www.ncbi.nlm.nih.gov/pubmed/16698768</w:delText>
        </w:r>
        <w:r w:rsidR="00450BDD" w:rsidRPr="0053592A" w:rsidDel="008630D4">
          <w:rPr>
            <w:rStyle w:val="Hyperlink"/>
            <w:rFonts w:ascii="Times New Roman" w:hAnsi="Times New Roman"/>
            <w:color w:val="auto"/>
            <w:rPrChange w:id="2863" w:author="D B" w:date="2015-09-26T23:19:00Z">
              <w:rPr>
                <w:rStyle w:val="Hyperlink"/>
                <w:rFonts w:ascii="Times New Roman" w:hAnsi="Times New Roman"/>
                <w:color w:val="auto"/>
              </w:rPr>
            </w:rPrChange>
          </w:rPr>
          <w:fldChar w:fldCharType="end"/>
        </w:r>
      </w:del>
    </w:p>
    <w:p w14:paraId="4DC830D0" w14:textId="236EB309" w:rsidR="00D86DAC" w:rsidRPr="003606BC" w:rsidDel="008630D4" w:rsidRDefault="00D86DAC" w:rsidP="00914425">
      <w:pPr>
        <w:pStyle w:val="ListParagraph"/>
        <w:numPr>
          <w:ilvl w:val="0"/>
          <w:numId w:val="36"/>
        </w:numPr>
        <w:spacing w:after="120" w:line="276" w:lineRule="auto"/>
        <w:rPr>
          <w:del w:id="2864" w:author="D B" w:date="2015-09-26T23:18:00Z"/>
          <w:rFonts w:ascii="Times New Roman" w:hAnsi="Times New Roman"/>
          <w:lang w:val="en"/>
        </w:rPr>
      </w:pPr>
      <w:del w:id="2865" w:author="D B" w:date="2015-09-26T23:18:00Z">
        <w:r w:rsidRPr="000D4713" w:rsidDel="008630D4">
          <w:rPr>
            <w:rFonts w:ascii="Times New Roman" w:hAnsi="Times New Roman"/>
            <w:lang w:val="en"/>
          </w:rPr>
          <w:delText xml:space="preserve">Higgins JPT, Green S (editors). </w:delText>
        </w:r>
        <w:r w:rsidRPr="00B61061" w:rsidDel="008630D4">
          <w:rPr>
            <w:rFonts w:ascii="Times New Roman" w:hAnsi="Times New Roman"/>
            <w:i/>
            <w:iCs/>
            <w:lang w:val="en"/>
          </w:rPr>
          <w:delText>Cochrane Handbook for Systemati</w:delText>
        </w:r>
        <w:r w:rsidRPr="000B4E33" w:rsidDel="008630D4">
          <w:rPr>
            <w:rFonts w:ascii="Times New Roman" w:hAnsi="Times New Roman"/>
            <w:i/>
            <w:iCs/>
            <w:lang w:val="en"/>
          </w:rPr>
          <w:delText>c Reviews of Interventions</w:delText>
        </w:r>
        <w:r w:rsidRPr="003606BC" w:rsidDel="008630D4">
          <w:rPr>
            <w:rFonts w:ascii="Times New Roman" w:hAnsi="Times New Roman"/>
            <w:lang w:val="en"/>
          </w:rPr>
          <w:delText xml:space="preserve"> Version 5.1.0 [updated March 2011]. The Cochrane Collaboration, 2011.</w:delText>
        </w:r>
      </w:del>
    </w:p>
    <w:p w14:paraId="14056E70" w14:textId="68D7347D" w:rsidR="00D86DAC" w:rsidRPr="003606BC" w:rsidDel="008630D4" w:rsidRDefault="00D86DAC" w:rsidP="00D86DAC">
      <w:pPr>
        <w:autoSpaceDE w:val="0"/>
        <w:spacing w:after="0" w:line="276" w:lineRule="auto"/>
        <w:rPr>
          <w:del w:id="2866" w:author="D B" w:date="2015-09-26T23:18:00Z"/>
          <w:rFonts w:ascii="Times New Roman" w:hAnsi="Times New Roman"/>
          <w:lang w:eastAsia="en-GB"/>
        </w:rPr>
      </w:pPr>
    </w:p>
    <w:p w14:paraId="2F6A6E1E" w14:textId="457FBEF1" w:rsidR="00D86DAC" w:rsidRPr="00783904" w:rsidDel="008630D4" w:rsidRDefault="00D86DAC" w:rsidP="00914425">
      <w:pPr>
        <w:pStyle w:val="ListParagraph"/>
        <w:numPr>
          <w:ilvl w:val="0"/>
          <w:numId w:val="36"/>
        </w:numPr>
        <w:spacing w:after="120" w:line="276" w:lineRule="auto"/>
        <w:rPr>
          <w:del w:id="2867" w:author="D B" w:date="2015-09-26T23:18:00Z"/>
          <w:rFonts w:ascii="Times New Roman" w:eastAsia="Batang" w:hAnsi="Times New Roman"/>
        </w:rPr>
      </w:pPr>
      <w:del w:id="2868" w:author="D B" w:date="2015-09-26T23:18:00Z">
        <w:r w:rsidRPr="00666CA1" w:rsidDel="008630D4">
          <w:rPr>
            <w:rFonts w:ascii="Times New Roman" w:eastAsia="Batang" w:hAnsi="Times New Roman"/>
            <w:lang w:val="de-DE"/>
          </w:rPr>
          <w:delText xml:space="preserve">Hotez PJ, Molyneux DH, Fenwick A, Ottesen E, Ehrlich Sachs S, Sachs JD. </w:delText>
        </w:r>
        <w:r w:rsidRPr="0006111A" w:rsidDel="008630D4">
          <w:rPr>
            <w:rFonts w:ascii="Times New Roman" w:eastAsia="Batang" w:hAnsi="Times New Roman"/>
          </w:rPr>
          <w:delText>Incorporating a rapid-impact package for neglected tropical diseases with p</w:delText>
        </w:r>
        <w:r w:rsidRPr="00783904" w:rsidDel="008630D4">
          <w:rPr>
            <w:rFonts w:ascii="Times New Roman" w:eastAsia="Batang" w:hAnsi="Times New Roman"/>
          </w:rPr>
          <w:delText>rograms for HIV/AIDS, tuberculosis, and malaria. PLoS Med. 2006;3:e102.</w:delText>
        </w:r>
      </w:del>
    </w:p>
    <w:p w14:paraId="210F4DEA" w14:textId="1058D48E" w:rsidR="00D86DAC" w:rsidRPr="003606BC" w:rsidDel="008630D4" w:rsidRDefault="00D86DAC" w:rsidP="00914425">
      <w:pPr>
        <w:pStyle w:val="ListParagraph"/>
        <w:numPr>
          <w:ilvl w:val="0"/>
          <w:numId w:val="36"/>
        </w:numPr>
        <w:spacing w:after="120" w:line="276" w:lineRule="auto"/>
        <w:rPr>
          <w:del w:id="2869" w:author="D B" w:date="2015-09-26T23:18:00Z"/>
          <w:rFonts w:ascii="Times New Roman" w:hAnsi="Times New Roman"/>
        </w:rPr>
      </w:pPr>
      <w:del w:id="2870" w:author="D B" w:date="2015-09-26T23:18:00Z">
        <w:r w:rsidRPr="0039110D" w:rsidDel="008630D4">
          <w:rPr>
            <w:rFonts w:ascii="Times New Roman" w:hAnsi="Times New Roman"/>
            <w:bCs/>
            <w:lang w:val="it-IT"/>
          </w:rPr>
          <w:delText>Katz N</w:delText>
        </w:r>
        <w:r w:rsidRPr="0039110D" w:rsidDel="008630D4">
          <w:rPr>
            <w:rFonts w:ascii="Times New Roman" w:hAnsi="Times New Roman"/>
            <w:lang w:val="it-IT"/>
          </w:rPr>
          <w:delText xml:space="preserve">, Chaves A, Pellegrino J. </w:delText>
        </w:r>
        <w:r w:rsidR="00450BDD" w:rsidRPr="004D2DB0" w:rsidDel="008630D4">
          <w:rPr>
            <w:rFonts w:ascii="Times New Roman" w:hAnsi="Times New Roman"/>
          </w:rPr>
          <w:fldChar w:fldCharType="begin"/>
        </w:r>
        <w:r w:rsidR="00450BDD" w:rsidRPr="0053592A" w:rsidDel="008630D4">
          <w:rPr>
            <w:rFonts w:ascii="Times New Roman" w:hAnsi="Times New Roman"/>
            <w:rPrChange w:id="2871" w:author="D B" w:date="2015-09-26T23:19:00Z">
              <w:rPr/>
            </w:rPrChange>
          </w:rPr>
          <w:delInstrText xml:space="preserve"> HYPERLINK "http://www.ncbi.nlm.nih.gov/pubmed/4675644" </w:delInstrText>
        </w:r>
        <w:r w:rsidR="00450BDD" w:rsidRPr="004D2DB0" w:rsidDel="008630D4">
          <w:rPr>
            <w:rFonts w:ascii="Times New Roman" w:hAnsi="Times New Roman"/>
          </w:rPr>
          <w:fldChar w:fldCharType="separate"/>
        </w:r>
        <w:r w:rsidRPr="0053592A" w:rsidDel="008630D4">
          <w:rPr>
            <w:rFonts w:ascii="Times New Roman" w:hAnsi="Times New Roman"/>
          </w:rPr>
          <w:delText>A simple device for quantitative stool thick-smear technique in Schistosomiasis mansoni.</w:delText>
        </w:r>
        <w:r w:rsidR="00450BDD" w:rsidRPr="004D2DB0" w:rsidDel="008630D4">
          <w:rPr>
            <w:rFonts w:ascii="Times New Roman" w:hAnsi="Times New Roman"/>
          </w:rPr>
          <w:fldChar w:fldCharType="end"/>
        </w:r>
        <w:r w:rsidRPr="00A00A00" w:rsidDel="008630D4">
          <w:rPr>
            <w:rFonts w:ascii="Times New Roman" w:hAnsi="Times New Roman"/>
          </w:rPr>
          <w:delText xml:space="preserve"> </w:delText>
        </w:r>
        <w:r w:rsidRPr="000D4713" w:rsidDel="008630D4">
          <w:rPr>
            <w:rStyle w:val="jrnl"/>
            <w:rFonts w:ascii="Times New Roman" w:hAnsi="Times New Roman"/>
          </w:rPr>
          <w:delText>Rev Inst Med Tr</w:delText>
        </w:r>
        <w:r w:rsidRPr="00B61061" w:rsidDel="008630D4">
          <w:rPr>
            <w:rStyle w:val="jrnl"/>
            <w:rFonts w:ascii="Times New Roman" w:hAnsi="Times New Roman"/>
          </w:rPr>
          <w:delText>op Sao Paulo</w:delText>
        </w:r>
        <w:r w:rsidRPr="000B4E33" w:rsidDel="008630D4">
          <w:rPr>
            <w:rFonts w:ascii="Times New Roman" w:hAnsi="Times New Roman"/>
          </w:rPr>
          <w:delText xml:space="preserve">. </w:delText>
        </w:r>
        <w:r w:rsidRPr="003606BC" w:rsidDel="008630D4">
          <w:rPr>
            <w:rFonts w:ascii="Times New Roman" w:hAnsi="Times New Roman"/>
            <w:bCs/>
          </w:rPr>
          <w:delText>1972</w:delText>
        </w:r>
        <w:r w:rsidRPr="003606BC" w:rsidDel="008630D4">
          <w:rPr>
            <w:rFonts w:ascii="Times New Roman" w:hAnsi="Times New Roman"/>
          </w:rPr>
          <w:delText>;14(6):397-400.</w:delText>
        </w:r>
      </w:del>
    </w:p>
    <w:p w14:paraId="632CDBC1" w14:textId="3ADF1398" w:rsidR="00D86DAC" w:rsidRPr="00666CA1" w:rsidDel="008630D4" w:rsidRDefault="00D86DAC" w:rsidP="00D86DAC">
      <w:pPr>
        <w:pStyle w:val="Heading2"/>
        <w:spacing w:before="0" w:after="0" w:line="276" w:lineRule="auto"/>
        <w:rPr>
          <w:del w:id="2872" w:author="D B" w:date="2015-09-26T23:18:00Z"/>
          <w:rFonts w:eastAsia="Batang"/>
          <w:b w:val="0"/>
          <w:sz w:val="22"/>
          <w:szCs w:val="22"/>
        </w:rPr>
      </w:pPr>
    </w:p>
    <w:p w14:paraId="4AF75B79" w14:textId="1A5C9B22" w:rsidR="00D86DAC" w:rsidRPr="00A00A00" w:rsidDel="008630D4" w:rsidRDefault="00D86DAC" w:rsidP="00914425">
      <w:pPr>
        <w:pStyle w:val="ListParagraph"/>
        <w:numPr>
          <w:ilvl w:val="0"/>
          <w:numId w:val="36"/>
        </w:numPr>
        <w:spacing w:after="120" w:line="276" w:lineRule="auto"/>
        <w:rPr>
          <w:del w:id="2873" w:author="D B" w:date="2015-09-26T23:18:00Z"/>
          <w:rFonts w:ascii="Times New Roman" w:hAnsi="Times New Roman"/>
          <w:lang w:eastAsia="en-GB"/>
        </w:rPr>
      </w:pPr>
      <w:del w:id="2874" w:author="D B" w:date="2015-09-26T23:18:00Z">
        <w:r w:rsidRPr="0053592A" w:rsidDel="008630D4">
          <w:rPr>
            <w:rFonts w:ascii="Times New Roman" w:hAnsi="Times New Roman"/>
            <w:lang w:eastAsia="en-GB"/>
          </w:rPr>
          <w:delText xml:space="preserve">King CH, Dangerfi eld-Cha M. The unacknowledged impact of chronic schistosomiasis. </w:delText>
        </w:r>
        <w:r w:rsidRPr="00B85917" w:rsidDel="008630D4">
          <w:rPr>
            <w:rFonts w:ascii="Times New Roman" w:hAnsi="Times New Roman"/>
            <w:iCs/>
            <w:lang w:eastAsia="en-GB"/>
          </w:rPr>
          <w:delText>Chronic Illness</w:delText>
        </w:r>
        <w:r w:rsidRPr="00B85917" w:rsidDel="008630D4">
          <w:rPr>
            <w:rFonts w:ascii="Times New Roman" w:hAnsi="Times New Roman"/>
            <w:lang w:eastAsia="en-GB"/>
          </w:rPr>
          <w:delText>. 2008;</w:delText>
        </w:r>
        <w:r w:rsidRPr="00B85917" w:rsidDel="008630D4">
          <w:rPr>
            <w:rFonts w:ascii="Times New Roman" w:hAnsi="Times New Roman"/>
            <w:b/>
            <w:lang w:eastAsia="en-GB"/>
          </w:rPr>
          <w:delText>4</w:delText>
        </w:r>
        <w:r w:rsidRPr="00A00A00" w:rsidDel="008630D4">
          <w:rPr>
            <w:rFonts w:ascii="Times New Roman" w:hAnsi="Times New Roman"/>
            <w:lang w:eastAsia="en-GB"/>
          </w:rPr>
          <w:delText>(1):65–79.</w:delText>
        </w:r>
      </w:del>
    </w:p>
    <w:p w14:paraId="0E7CFB11" w14:textId="6DB81EA5" w:rsidR="00D86DAC" w:rsidRPr="00B61061" w:rsidDel="008630D4" w:rsidRDefault="00D86DAC" w:rsidP="00914425">
      <w:pPr>
        <w:pStyle w:val="ListParagraph"/>
        <w:numPr>
          <w:ilvl w:val="0"/>
          <w:numId w:val="36"/>
        </w:numPr>
        <w:spacing w:after="120" w:line="276" w:lineRule="auto"/>
        <w:rPr>
          <w:del w:id="2875" w:author="D B" w:date="2015-09-26T23:18:00Z"/>
          <w:rFonts w:ascii="Times New Roman" w:hAnsi="Times New Roman"/>
          <w:lang w:val="en"/>
        </w:rPr>
      </w:pPr>
      <w:del w:id="2876" w:author="D B" w:date="2015-09-26T23:18:00Z">
        <w:r w:rsidRPr="000D4713" w:rsidDel="008630D4">
          <w:rPr>
            <w:rFonts w:ascii="Times New Roman" w:hAnsi="Times New Roman"/>
            <w:lang w:val="en"/>
          </w:rPr>
          <w:delText>Knopp S, Speich B, Hattendorf J et al. Diagnostic accuracyof Kato-Katz and FLOTAC for assessing anthelmi</w:delText>
        </w:r>
        <w:r w:rsidRPr="00B61061" w:rsidDel="008630D4">
          <w:rPr>
            <w:rFonts w:ascii="Times New Roman" w:hAnsi="Times New Roman"/>
            <w:lang w:val="en"/>
          </w:rPr>
          <w:delText>ntic drug efficacy. PLoS Neglected Tropical Diseases. 2011;5, e1036.</w:delText>
        </w:r>
      </w:del>
    </w:p>
    <w:p w14:paraId="6BB860F0" w14:textId="2B548D54" w:rsidR="00D86DAC" w:rsidRPr="0053592A" w:rsidDel="008630D4" w:rsidRDefault="00D86DAC" w:rsidP="00914425">
      <w:pPr>
        <w:pStyle w:val="ListParagraph"/>
        <w:numPr>
          <w:ilvl w:val="0"/>
          <w:numId w:val="36"/>
        </w:numPr>
        <w:rPr>
          <w:del w:id="2877" w:author="D B" w:date="2015-09-26T23:18:00Z"/>
          <w:rFonts w:ascii="Times New Roman" w:hAnsi="Times New Roman"/>
        </w:rPr>
      </w:pPr>
      <w:del w:id="2878" w:author="D B" w:date="2015-09-26T23:18:00Z">
        <w:r w:rsidRPr="000B4E33" w:rsidDel="008630D4">
          <w:rPr>
            <w:rFonts w:ascii="Times New Roman" w:hAnsi="Times New Roman"/>
          </w:rPr>
          <w:delText xml:space="preserve">Koukounari A, Donnelly CA, Moustaki I, Tukahebwa EM, Kabatereine NB, Wilson S, Webster JP, Deelder AM, Vennervald BJ, van Dam GJ. A </w:delText>
        </w:r>
        <w:r w:rsidRPr="003606BC" w:rsidDel="008630D4">
          <w:rPr>
            <w:rStyle w:val="highlight"/>
            <w:rFonts w:ascii="Times New Roman" w:hAnsi="Times New Roman"/>
          </w:rPr>
          <w:delText>latent</w:delText>
        </w:r>
        <w:r w:rsidRPr="003606BC" w:rsidDel="008630D4">
          <w:rPr>
            <w:rFonts w:ascii="Times New Roman" w:hAnsi="Times New Roman"/>
          </w:rPr>
          <w:delText xml:space="preserve"> </w:delText>
        </w:r>
        <w:r w:rsidRPr="00666CA1" w:rsidDel="008630D4">
          <w:rPr>
            <w:rStyle w:val="highlight"/>
            <w:rFonts w:ascii="Times New Roman" w:hAnsi="Times New Roman"/>
          </w:rPr>
          <w:delText>markov</w:delText>
        </w:r>
        <w:r w:rsidRPr="0006111A" w:rsidDel="008630D4">
          <w:rPr>
            <w:rFonts w:ascii="Times New Roman" w:hAnsi="Times New Roman"/>
          </w:rPr>
          <w:delText xml:space="preserve"> </w:delText>
        </w:r>
        <w:r w:rsidRPr="00783904" w:rsidDel="008630D4">
          <w:rPr>
            <w:rStyle w:val="highlight"/>
            <w:rFonts w:ascii="Times New Roman" w:hAnsi="Times New Roman"/>
          </w:rPr>
          <w:delText>modelling</w:delText>
        </w:r>
        <w:r w:rsidRPr="0039110D" w:rsidDel="008630D4">
          <w:rPr>
            <w:rFonts w:ascii="Times New Roman" w:hAnsi="Times New Roman"/>
          </w:rPr>
          <w:delText xml:space="preserve"> </w:delText>
        </w:r>
        <w:r w:rsidRPr="0039110D" w:rsidDel="008630D4">
          <w:rPr>
            <w:rStyle w:val="highlight"/>
            <w:rFonts w:ascii="Times New Roman" w:hAnsi="Times New Roman"/>
          </w:rPr>
          <w:delText>approach</w:delText>
        </w:r>
        <w:r w:rsidRPr="0039110D" w:rsidDel="008630D4">
          <w:rPr>
            <w:rFonts w:ascii="Times New Roman" w:hAnsi="Times New Roman"/>
          </w:rPr>
          <w:delText xml:space="preserve"> to the </w:delText>
        </w:r>
        <w:r w:rsidRPr="00323BF0" w:rsidDel="008630D4">
          <w:rPr>
            <w:rStyle w:val="highlight"/>
            <w:rFonts w:ascii="Times New Roman" w:hAnsi="Times New Roman"/>
          </w:rPr>
          <w:delText>evaluation</w:delText>
        </w:r>
        <w:r w:rsidRPr="00323BF0" w:rsidDel="008630D4">
          <w:rPr>
            <w:rFonts w:ascii="Times New Roman" w:hAnsi="Times New Roman"/>
          </w:rPr>
          <w:delText xml:space="preserve"> of </w:delText>
        </w:r>
        <w:r w:rsidRPr="00323BF0" w:rsidDel="008630D4">
          <w:rPr>
            <w:rStyle w:val="highlight"/>
            <w:rFonts w:ascii="Times New Roman" w:hAnsi="Times New Roman"/>
          </w:rPr>
          <w:delText>circulating</w:delText>
        </w:r>
        <w:r w:rsidRPr="0053592A" w:rsidDel="008630D4">
          <w:rPr>
            <w:rFonts w:ascii="Times New Roman" w:hAnsi="Times New Roman"/>
          </w:rPr>
          <w:delText xml:space="preserve"> </w:delText>
        </w:r>
        <w:r w:rsidRPr="0053592A" w:rsidDel="008630D4">
          <w:rPr>
            <w:rStyle w:val="highlight"/>
            <w:rFonts w:ascii="Times New Roman" w:hAnsi="Times New Roman"/>
          </w:rPr>
          <w:delText>cathodic</w:delText>
        </w:r>
        <w:r w:rsidRPr="0053592A" w:rsidDel="008630D4">
          <w:rPr>
            <w:rFonts w:ascii="Times New Roman" w:hAnsi="Times New Roman"/>
          </w:rPr>
          <w:delText xml:space="preserve"> </w:delText>
        </w:r>
        <w:r w:rsidRPr="0053592A" w:rsidDel="008630D4">
          <w:rPr>
            <w:rStyle w:val="highlight"/>
            <w:rFonts w:ascii="Times New Roman" w:hAnsi="Times New Roman"/>
          </w:rPr>
          <w:delText>antigen</w:delText>
        </w:r>
        <w:r w:rsidRPr="0053592A" w:rsidDel="008630D4">
          <w:rPr>
            <w:rFonts w:ascii="Times New Roman" w:hAnsi="Times New Roman"/>
          </w:rPr>
          <w:delText xml:space="preserve"> </w:delText>
        </w:r>
        <w:r w:rsidRPr="0053592A" w:rsidDel="008630D4">
          <w:rPr>
            <w:rStyle w:val="highlight"/>
            <w:rFonts w:ascii="Times New Roman" w:hAnsi="Times New Roman"/>
          </w:rPr>
          <w:delText>strips</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schistosomiasis</w:delText>
        </w:r>
        <w:r w:rsidRPr="0053592A" w:rsidDel="008630D4">
          <w:rPr>
            <w:rFonts w:ascii="Times New Roman" w:hAnsi="Times New Roman"/>
          </w:rPr>
          <w:delText xml:space="preserve"> </w:delText>
        </w:r>
        <w:r w:rsidRPr="0053592A" w:rsidDel="008630D4">
          <w:rPr>
            <w:rStyle w:val="highlight"/>
            <w:rFonts w:ascii="Times New Roman" w:hAnsi="Times New Roman"/>
          </w:rPr>
          <w:delText>diagnosis</w:delText>
        </w:r>
        <w:r w:rsidRPr="0053592A" w:rsidDel="008630D4">
          <w:rPr>
            <w:rFonts w:ascii="Times New Roman" w:hAnsi="Times New Roman"/>
          </w:rPr>
          <w:delText xml:space="preserve"> </w:delText>
        </w:r>
        <w:r w:rsidRPr="0053592A" w:rsidDel="008630D4">
          <w:rPr>
            <w:rStyle w:val="highlight"/>
            <w:rFonts w:ascii="Times New Roman" w:hAnsi="Times New Roman"/>
          </w:rPr>
          <w:delText>pre</w:delText>
        </w:r>
        <w:r w:rsidRPr="0053592A" w:rsidDel="008630D4">
          <w:rPr>
            <w:rFonts w:ascii="Times New Roman" w:hAnsi="Times New Roman"/>
          </w:rPr>
          <w:delText xml:space="preserve">- and </w:delText>
        </w:r>
        <w:r w:rsidRPr="0053592A" w:rsidDel="008630D4">
          <w:rPr>
            <w:rStyle w:val="highlight"/>
            <w:rFonts w:ascii="Times New Roman" w:hAnsi="Times New Roman"/>
          </w:rPr>
          <w:delText>post-praziquantel</w:delText>
        </w:r>
        <w:r w:rsidRPr="0053592A" w:rsidDel="008630D4">
          <w:rPr>
            <w:rFonts w:ascii="Times New Roman" w:hAnsi="Times New Roman"/>
          </w:rPr>
          <w:delText xml:space="preserve"> </w:delText>
        </w:r>
        <w:r w:rsidRPr="0053592A" w:rsidDel="008630D4">
          <w:rPr>
            <w:rStyle w:val="highlight"/>
            <w:rFonts w:ascii="Times New Roman" w:hAnsi="Times New Roman"/>
          </w:rPr>
          <w:delText>treatment</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Uganda</w:delText>
        </w:r>
        <w:r w:rsidRPr="0053592A" w:rsidDel="008630D4">
          <w:rPr>
            <w:rFonts w:ascii="Times New Roman" w:hAnsi="Times New Roman"/>
          </w:rPr>
          <w:delText>. PLoS Comput Biol. 2013;9(12):e1003402.</w:delText>
        </w:r>
      </w:del>
    </w:p>
    <w:p w14:paraId="1B6BC602" w14:textId="08A105BE" w:rsidR="00D86DAC" w:rsidRPr="0053592A" w:rsidDel="008630D4" w:rsidRDefault="00D86DAC" w:rsidP="00914425">
      <w:pPr>
        <w:pStyle w:val="ListParagraph"/>
        <w:numPr>
          <w:ilvl w:val="0"/>
          <w:numId w:val="36"/>
        </w:numPr>
        <w:rPr>
          <w:del w:id="2879" w:author="D B" w:date="2015-09-26T23:18:00Z"/>
          <w:rFonts w:ascii="Times New Roman" w:hAnsi="Times New Roman"/>
        </w:rPr>
      </w:pPr>
      <w:del w:id="2880" w:author="D B" w:date="2015-09-26T23:18:00Z">
        <w:r w:rsidRPr="0053592A" w:rsidDel="008630D4">
          <w:rPr>
            <w:rFonts w:ascii="Times New Roman" w:hAnsi="Times New Roman"/>
            <w:bCs/>
          </w:rPr>
          <w:delText>Kremsner</w:delText>
        </w:r>
        <w:r w:rsidRPr="0053592A" w:rsidDel="008630D4">
          <w:rPr>
            <w:rFonts w:ascii="Times New Roman" w:hAnsi="Times New Roman"/>
          </w:rPr>
          <w:delText xml:space="preserve"> PG, Enyong P, Krijger FW, De Jonge N, Zotter GM, Thalhammer F, Mühlschlegel F, Bienzle U, Feldmeier H, Deelder AM. Circulating anodic and cathodic antigen in serum and urine from Schistosoma haematobium-infected Cameroonian children receiving praziquantel: a longitudinal study. </w:delText>
        </w:r>
        <w:r w:rsidRPr="0053592A" w:rsidDel="008630D4">
          <w:rPr>
            <w:rStyle w:val="jrnl"/>
            <w:rFonts w:ascii="Times New Roman" w:hAnsi="Times New Roman"/>
          </w:rPr>
          <w:delText>Clin Infect Dis</w:delText>
        </w:r>
        <w:r w:rsidRPr="0053592A" w:rsidDel="008630D4">
          <w:rPr>
            <w:rFonts w:ascii="Times New Roman" w:hAnsi="Times New Roman"/>
          </w:rPr>
          <w:delText xml:space="preserve">. </w:delText>
        </w:r>
        <w:r w:rsidRPr="0053592A" w:rsidDel="008630D4">
          <w:rPr>
            <w:rFonts w:ascii="Times New Roman" w:hAnsi="Times New Roman"/>
            <w:bCs/>
          </w:rPr>
          <w:delText>1994;</w:delText>
        </w:r>
        <w:r w:rsidRPr="0053592A" w:rsidDel="008630D4">
          <w:rPr>
            <w:rFonts w:ascii="Times New Roman" w:hAnsi="Times New Roman"/>
          </w:rPr>
          <w:delText>18(3):408-13.</w:delText>
        </w:r>
      </w:del>
    </w:p>
    <w:p w14:paraId="10980715" w14:textId="7C52CCD9" w:rsidR="00D86DAC" w:rsidRPr="0053592A" w:rsidDel="008630D4" w:rsidRDefault="00D86DAC" w:rsidP="00914425">
      <w:pPr>
        <w:pStyle w:val="ListParagraph"/>
        <w:numPr>
          <w:ilvl w:val="0"/>
          <w:numId w:val="36"/>
        </w:numPr>
        <w:rPr>
          <w:del w:id="2881" w:author="D B" w:date="2015-09-26T23:18:00Z"/>
          <w:rFonts w:ascii="Times New Roman" w:hAnsi="Times New Roman"/>
        </w:rPr>
      </w:pPr>
      <w:del w:id="2882" w:author="D B" w:date="2015-09-26T23:18:00Z">
        <w:r w:rsidRPr="0053592A" w:rsidDel="008630D4">
          <w:rPr>
            <w:rFonts w:ascii="Times New Roman" w:hAnsi="Times New Roman"/>
          </w:rPr>
          <w:delText>Legesse M, Erko B.</w:delText>
        </w:r>
        <w:r w:rsidRPr="0053592A" w:rsidDel="008630D4">
          <w:rPr>
            <w:rStyle w:val="highlight"/>
            <w:rFonts w:ascii="Times New Roman" w:hAnsi="Times New Roman"/>
          </w:rPr>
          <w:delText xml:space="preserve"> Field-based</w:delText>
        </w:r>
        <w:r w:rsidRPr="0053592A" w:rsidDel="008630D4">
          <w:rPr>
            <w:rFonts w:ascii="Times New Roman" w:hAnsi="Times New Roman"/>
          </w:rPr>
          <w:delText xml:space="preserve"> </w:delText>
        </w:r>
        <w:r w:rsidRPr="0053592A" w:rsidDel="008630D4">
          <w:rPr>
            <w:rStyle w:val="highlight"/>
            <w:rFonts w:ascii="Times New Roman" w:hAnsi="Times New Roman"/>
          </w:rPr>
          <w:delText>evaluation</w:delText>
        </w:r>
        <w:r w:rsidRPr="0053592A" w:rsidDel="008630D4">
          <w:rPr>
            <w:rFonts w:ascii="Times New Roman" w:hAnsi="Times New Roman"/>
          </w:rPr>
          <w:delText xml:space="preserve"> of a </w:delText>
        </w:r>
        <w:r w:rsidRPr="0053592A" w:rsidDel="008630D4">
          <w:rPr>
            <w:rStyle w:val="highlight"/>
            <w:rFonts w:ascii="Times New Roman" w:hAnsi="Times New Roman"/>
          </w:rPr>
          <w:delText>reagent</w:delText>
        </w:r>
        <w:r w:rsidRPr="0053592A" w:rsidDel="008630D4">
          <w:rPr>
            <w:rFonts w:ascii="Times New Roman" w:hAnsi="Times New Roman"/>
          </w:rPr>
          <w:delText xml:space="preserve"> </w:delText>
        </w:r>
        <w:r w:rsidRPr="0053592A" w:rsidDel="008630D4">
          <w:rPr>
            <w:rStyle w:val="highlight"/>
            <w:rFonts w:ascii="Times New Roman" w:hAnsi="Times New Roman"/>
          </w:rPr>
          <w:delText>strip</w:delText>
        </w:r>
        <w:r w:rsidRPr="0053592A" w:rsidDel="008630D4">
          <w:rPr>
            <w:rFonts w:ascii="Times New Roman" w:hAnsi="Times New Roman"/>
          </w:rPr>
          <w:delText xml:space="preserve"> </w:delText>
        </w:r>
        <w:r w:rsidRPr="0053592A" w:rsidDel="008630D4">
          <w:rPr>
            <w:rStyle w:val="highlight"/>
            <w:rFonts w:ascii="Times New Roman" w:hAnsi="Times New Roman"/>
          </w:rPr>
          <w:delText>test</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diagnosis</w:delText>
        </w:r>
        <w:r w:rsidRPr="0053592A" w:rsidDel="008630D4">
          <w:rPr>
            <w:rFonts w:ascii="Times New Roman" w:hAnsi="Times New Roman"/>
          </w:rPr>
          <w:delText xml:space="preserve"> of </w:delText>
        </w:r>
        <w:r w:rsidRPr="0053592A" w:rsidDel="008630D4">
          <w:rPr>
            <w:rStyle w:val="highlight"/>
            <w:rFonts w:ascii="Times New Roman" w:hAnsi="Times New Roman"/>
          </w:rPr>
          <w:delText>schistosomiasis</w:delText>
        </w:r>
        <w:r w:rsidRPr="0053592A" w:rsidDel="008630D4">
          <w:rPr>
            <w:rFonts w:ascii="Times New Roman" w:hAnsi="Times New Roman"/>
          </w:rPr>
          <w:delText xml:space="preserve"> </w:delText>
        </w:r>
        <w:r w:rsidRPr="0053592A" w:rsidDel="008630D4">
          <w:rPr>
            <w:rStyle w:val="highlight"/>
            <w:rFonts w:ascii="Times New Roman" w:hAnsi="Times New Roman"/>
          </w:rPr>
          <w:delText>mansoni</w:delText>
        </w:r>
        <w:r w:rsidRPr="0053592A" w:rsidDel="008630D4">
          <w:rPr>
            <w:rFonts w:ascii="Times New Roman" w:hAnsi="Times New Roman"/>
          </w:rPr>
          <w:delText xml:space="preserve"> by </w:delText>
        </w:r>
        <w:r w:rsidRPr="0053592A" w:rsidDel="008630D4">
          <w:rPr>
            <w:rStyle w:val="highlight"/>
            <w:rFonts w:ascii="Times New Roman" w:hAnsi="Times New Roman"/>
          </w:rPr>
          <w:delText>detecting</w:delText>
        </w:r>
        <w:r w:rsidRPr="0053592A" w:rsidDel="008630D4">
          <w:rPr>
            <w:rFonts w:ascii="Times New Roman" w:hAnsi="Times New Roman"/>
          </w:rPr>
          <w:delText xml:space="preserve"> </w:delText>
        </w:r>
        <w:r w:rsidRPr="0053592A" w:rsidDel="008630D4">
          <w:rPr>
            <w:rStyle w:val="highlight"/>
            <w:rFonts w:ascii="Times New Roman" w:hAnsi="Times New Roman"/>
          </w:rPr>
          <w:delText>circulating</w:delText>
        </w:r>
        <w:r w:rsidRPr="0053592A" w:rsidDel="008630D4">
          <w:rPr>
            <w:rFonts w:ascii="Times New Roman" w:hAnsi="Times New Roman"/>
          </w:rPr>
          <w:delText xml:space="preserve"> </w:delText>
        </w:r>
        <w:r w:rsidRPr="0053592A" w:rsidDel="008630D4">
          <w:rPr>
            <w:rStyle w:val="highlight"/>
            <w:rFonts w:ascii="Times New Roman" w:hAnsi="Times New Roman"/>
          </w:rPr>
          <w:delText>cathodic</w:delText>
        </w:r>
        <w:r w:rsidRPr="0053592A" w:rsidDel="008630D4">
          <w:rPr>
            <w:rFonts w:ascii="Times New Roman" w:hAnsi="Times New Roman"/>
          </w:rPr>
          <w:delText xml:space="preserve"> </w:delText>
        </w:r>
        <w:r w:rsidRPr="0053592A" w:rsidDel="008630D4">
          <w:rPr>
            <w:rStyle w:val="highlight"/>
            <w:rFonts w:ascii="Times New Roman" w:hAnsi="Times New Roman"/>
          </w:rPr>
          <w:delText>antigen</w:delText>
        </w:r>
        <w:r w:rsidRPr="0053592A" w:rsidDel="008630D4">
          <w:rPr>
            <w:rFonts w:ascii="Times New Roman" w:hAnsi="Times New Roman"/>
          </w:rPr>
          <w:delText xml:space="preserve"> (</w:delText>
        </w:r>
        <w:r w:rsidRPr="0053592A" w:rsidDel="008630D4">
          <w:rPr>
            <w:rStyle w:val="highlight"/>
            <w:rFonts w:ascii="Times New Roman" w:hAnsi="Times New Roman"/>
          </w:rPr>
          <w:delText>CCA</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urine</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low</w:delText>
        </w:r>
        <w:r w:rsidRPr="0053592A" w:rsidDel="008630D4">
          <w:rPr>
            <w:rFonts w:ascii="Times New Roman" w:hAnsi="Times New Roman"/>
          </w:rPr>
          <w:delText xml:space="preserve"> </w:delText>
        </w:r>
        <w:r w:rsidRPr="0053592A" w:rsidDel="008630D4">
          <w:rPr>
            <w:rStyle w:val="highlight"/>
            <w:rFonts w:ascii="Times New Roman" w:hAnsi="Times New Roman"/>
          </w:rPr>
          <w:delText>endemic</w:delText>
        </w:r>
        <w:r w:rsidRPr="0053592A" w:rsidDel="008630D4">
          <w:rPr>
            <w:rFonts w:ascii="Times New Roman" w:hAnsi="Times New Roman"/>
          </w:rPr>
          <w:delText xml:space="preserve"> </w:delText>
        </w:r>
        <w:r w:rsidRPr="0053592A" w:rsidDel="008630D4">
          <w:rPr>
            <w:rStyle w:val="highlight"/>
            <w:rFonts w:ascii="Times New Roman" w:hAnsi="Times New Roman"/>
          </w:rPr>
          <w:delText>area</w:delText>
        </w:r>
        <w:r w:rsidRPr="0053592A" w:rsidDel="008630D4">
          <w:rPr>
            <w:rFonts w:ascii="Times New Roman" w:hAnsi="Times New Roman"/>
          </w:rPr>
          <w:delText xml:space="preserve"> in </w:delText>
        </w:r>
        <w:r w:rsidRPr="0053592A" w:rsidDel="008630D4">
          <w:rPr>
            <w:rStyle w:val="highlight"/>
            <w:rFonts w:ascii="Times New Roman" w:hAnsi="Times New Roman"/>
          </w:rPr>
          <w:delText>Ethiopia</w:delText>
        </w:r>
        <w:r w:rsidRPr="0053592A" w:rsidDel="008630D4">
          <w:rPr>
            <w:rFonts w:ascii="Times New Roman" w:hAnsi="Times New Roman"/>
          </w:rPr>
          <w:delText>. Parasite. 2008;15(2):151-5.</w:delText>
        </w:r>
      </w:del>
    </w:p>
    <w:p w14:paraId="335467A1" w14:textId="6EB3A662" w:rsidR="00D86DAC" w:rsidRPr="0053592A" w:rsidDel="008630D4" w:rsidRDefault="00D86DAC" w:rsidP="00914425">
      <w:pPr>
        <w:pStyle w:val="ListParagraph"/>
        <w:numPr>
          <w:ilvl w:val="0"/>
          <w:numId w:val="36"/>
        </w:numPr>
        <w:rPr>
          <w:del w:id="2883" w:author="D B" w:date="2015-09-26T23:18:00Z"/>
          <w:rFonts w:ascii="Times New Roman" w:hAnsi="Times New Roman"/>
        </w:rPr>
      </w:pPr>
      <w:del w:id="2884" w:author="D B" w:date="2015-09-26T23:18:00Z">
        <w:r w:rsidRPr="0053592A" w:rsidDel="008630D4">
          <w:rPr>
            <w:rFonts w:ascii="Times New Roman" w:hAnsi="Times New Roman"/>
            <w:bCs/>
          </w:rPr>
          <w:delText>Legesse M</w:delText>
        </w:r>
        <w:r w:rsidRPr="0053592A" w:rsidDel="008630D4">
          <w:rPr>
            <w:rFonts w:ascii="Times New Roman" w:hAnsi="Times New Roman"/>
          </w:rPr>
          <w:delText xml:space="preserve">, </w:delText>
        </w:r>
        <w:r w:rsidRPr="0053592A" w:rsidDel="008630D4">
          <w:rPr>
            <w:rFonts w:ascii="Times New Roman" w:hAnsi="Times New Roman"/>
            <w:bCs/>
          </w:rPr>
          <w:delText>Erko B</w:delText>
        </w:r>
        <w:r w:rsidRPr="0053592A" w:rsidDel="008630D4">
          <w:rPr>
            <w:rFonts w:ascii="Times New Roman" w:hAnsi="Times New Roman"/>
          </w:rPr>
          <w:delText xml:space="preserve">. Field-based evaluation of a reagent strip test for diagnosis of Schistosoma mansoni by detecting circulating cathodic antigen in urine before and after chemotherapy. </w:delText>
        </w:r>
        <w:r w:rsidRPr="0053592A" w:rsidDel="008630D4">
          <w:rPr>
            <w:rStyle w:val="jrnl"/>
            <w:rFonts w:ascii="Times New Roman" w:hAnsi="Times New Roman"/>
          </w:rPr>
          <w:delText>Trans R Soc Trop Med Hyg</w:delText>
        </w:r>
        <w:r w:rsidRPr="0053592A" w:rsidDel="008630D4">
          <w:rPr>
            <w:rFonts w:ascii="Times New Roman" w:hAnsi="Times New Roman"/>
          </w:rPr>
          <w:delText>. 2007;101(7):668-73.</w:delText>
        </w:r>
      </w:del>
    </w:p>
    <w:p w14:paraId="48184B67" w14:textId="67085167" w:rsidR="00D86DAC" w:rsidRPr="0053592A" w:rsidDel="008630D4" w:rsidRDefault="00D86DAC" w:rsidP="00914425">
      <w:pPr>
        <w:pStyle w:val="ListParagraph"/>
        <w:numPr>
          <w:ilvl w:val="0"/>
          <w:numId w:val="36"/>
        </w:numPr>
        <w:rPr>
          <w:del w:id="2885" w:author="D B" w:date="2015-09-26T23:18:00Z"/>
          <w:rFonts w:ascii="Times New Roman" w:hAnsi="Times New Roman"/>
        </w:rPr>
      </w:pPr>
      <w:del w:id="2886" w:author="D B" w:date="2015-09-26T23:18:00Z">
        <w:r w:rsidRPr="0053592A" w:rsidDel="008630D4">
          <w:rPr>
            <w:rFonts w:ascii="Times New Roman" w:hAnsi="Times New Roman"/>
          </w:rPr>
          <w:delText xml:space="preserve">Midzi N, Butterworth AE, Mduluza T, Munyati S, Deelder AM, van Dam GJ. Use of </w:delText>
        </w:r>
        <w:r w:rsidRPr="0053592A" w:rsidDel="008630D4">
          <w:rPr>
            <w:rFonts w:ascii="Times New Roman" w:hAnsi="Times New Roman"/>
            <w:bCs/>
          </w:rPr>
          <w:delText>circulating</w:delText>
        </w:r>
        <w:r w:rsidRPr="0053592A" w:rsidDel="008630D4">
          <w:rPr>
            <w:rFonts w:ascii="Times New Roman" w:hAnsi="Times New Roman"/>
          </w:rPr>
          <w:delText xml:space="preserve"> </w:delText>
        </w:r>
        <w:r w:rsidRPr="0053592A" w:rsidDel="008630D4">
          <w:rPr>
            <w:rFonts w:ascii="Times New Roman" w:hAnsi="Times New Roman"/>
            <w:bCs/>
          </w:rPr>
          <w:delText>cathodic</w:delText>
        </w:r>
        <w:r w:rsidRPr="0053592A" w:rsidDel="008630D4">
          <w:rPr>
            <w:rFonts w:ascii="Times New Roman" w:hAnsi="Times New Roman"/>
          </w:rPr>
          <w:delText xml:space="preserve"> </w:delText>
        </w:r>
        <w:r w:rsidRPr="0053592A" w:rsidDel="008630D4">
          <w:rPr>
            <w:rFonts w:ascii="Times New Roman" w:hAnsi="Times New Roman"/>
            <w:bCs/>
          </w:rPr>
          <w:delText>antigen</w:delText>
        </w:r>
        <w:r w:rsidRPr="0053592A" w:rsidDel="008630D4">
          <w:rPr>
            <w:rFonts w:ascii="Times New Roman" w:hAnsi="Times New Roman"/>
          </w:rPr>
          <w:delText xml:space="preserve"> </w:delText>
        </w:r>
        <w:r w:rsidRPr="0053592A" w:rsidDel="008630D4">
          <w:rPr>
            <w:rFonts w:ascii="Times New Roman" w:hAnsi="Times New Roman"/>
            <w:bCs/>
          </w:rPr>
          <w:delText>strips</w:delText>
        </w:r>
        <w:r w:rsidRPr="0053592A" w:rsidDel="008630D4">
          <w:rPr>
            <w:rFonts w:ascii="Times New Roman" w:hAnsi="Times New Roman"/>
          </w:rPr>
          <w:delText xml:space="preserve"> for the </w:delText>
        </w:r>
        <w:r w:rsidRPr="0053592A" w:rsidDel="008630D4">
          <w:rPr>
            <w:rFonts w:ascii="Times New Roman" w:hAnsi="Times New Roman"/>
            <w:bCs/>
          </w:rPr>
          <w:delText>diagnosis</w:delText>
        </w:r>
        <w:r w:rsidRPr="0053592A" w:rsidDel="008630D4">
          <w:rPr>
            <w:rFonts w:ascii="Times New Roman" w:hAnsi="Times New Roman"/>
          </w:rPr>
          <w:delText xml:space="preserve"> of </w:delText>
        </w:r>
        <w:r w:rsidRPr="0053592A" w:rsidDel="008630D4">
          <w:rPr>
            <w:rFonts w:ascii="Times New Roman" w:hAnsi="Times New Roman"/>
            <w:bCs/>
          </w:rPr>
          <w:delText>urinary schistosomiasis</w:delText>
        </w:r>
        <w:r w:rsidRPr="0053592A" w:rsidDel="008630D4">
          <w:rPr>
            <w:rFonts w:ascii="Times New Roman" w:hAnsi="Times New Roman"/>
          </w:rPr>
          <w:delText xml:space="preserve">. </w:delText>
        </w:r>
        <w:r w:rsidRPr="0053592A" w:rsidDel="008630D4">
          <w:rPr>
            <w:rStyle w:val="jrnl"/>
            <w:rFonts w:ascii="Times New Roman" w:hAnsi="Times New Roman"/>
          </w:rPr>
          <w:delText>Trans R Soc Trop Med Hyg</w:delText>
        </w:r>
        <w:r w:rsidRPr="0053592A" w:rsidDel="008630D4">
          <w:rPr>
            <w:rFonts w:ascii="Times New Roman" w:hAnsi="Times New Roman"/>
          </w:rPr>
          <w:delText>. 2009; 103(1):45-51.</w:delText>
        </w:r>
      </w:del>
    </w:p>
    <w:p w14:paraId="671185EF" w14:textId="2522331E" w:rsidR="00D86DAC" w:rsidRPr="0053592A" w:rsidDel="008630D4" w:rsidRDefault="00D86DAC" w:rsidP="00914425">
      <w:pPr>
        <w:pStyle w:val="ListParagraph"/>
        <w:numPr>
          <w:ilvl w:val="0"/>
          <w:numId w:val="36"/>
        </w:numPr>
        <w:spacing w:after="120" w:line="276" w:lineRule="auto"/>
        <w:rPr>
          <w:del w:id="2887" w:author="D B" w:date="2015-09-26T23:18:00Z"/>
          <w:rFonts w:ascii="Times New Roman" w:hAnsi="Times New Roman"/>
        </w:rPr>
      </w:pPr>
      <w:del w:id="2888" w:author="D B" w:date="2015-09-26T23:18:00Z">
        <w:r w:rsidRPr="0053592A" w:rsidDel="008630D4">
          <w:rPr>
            <w:rFonts w:ascii="Times New Roman" w:hAnsi="Times New Roman"/>
          </w:rPr>
          <w:delText>Raso G, Vounatsou P, McManus DP, N’Goran EK, Utzinger J. A Bayesian approach to estimate the age-specific prevalence of Schistosoma mansoni and implications for schistosomiasis control. Int J Parasitol. 2007;37:1491–1500.</w:delText>
        </w:r>
      </w:del>
    </w:p>
    <w:p w14:paraId="264C01A9" w14:textId="187C5F99" w:rsidR="00D86DAC" w:rsidRPr="0053592A" w:rsidDel="008630D4" w:rsidRDefault="00D86DAC" w:rsidP="00914425">
      <w:pPr>
        <w:pStyle w:val="ListParagraph"/>
        <w:numPr>
          <w:ilvl w:val="0"/>
          <w:numId w:val="36"/>
        </w:numPr>
        <w:spacing w:after="120" w:line="276" w:lineRule="auto"/>
        <w:rPr>
          <w:del w:id="2889" w:author="D B" w:date="2015-09-26T23:18:00Z"/>
          <w:rFonts w:ascii="Times New Roman" w:hAnsi="Times New Roman"/>
          <w:lang w:val="it-IT"/>
        </w:rPr>
      </w:pPr>
      <w:del w:id="2890" w:author="D B" w:date="2015-09-26T23:18:00Z">
        <w:r w:rsidRPr="0053592A" w:rsidDel="008630D4">
          <w:rPr>
            <w:rFonts w:ascii="Times New Roman" w:hAnsi="Times New Roman"/>
            <w:bCs/>
          </w:rPr>
          <w:delText>Reitsma JB,</w:delText>
        </w:r>
        <w:r w:rsidRPr="0053592A" w:rsidDel="008630D4">
          <w:rPr>
            <w:rFonts w:ascii="Times New Roman" w:hAnsi="Times New Roman"/>
          </w:rPr>
          <w:delText> </w:delText>
        </w:r>
        <w:r w:rsidRPr="0053592A" w:rsidDel="008630D4">
          <w:rPr>
            <w:rFonts w:ascii="Times New Roman" w:hAnsi="Times New Roman"/>
            <w:bCs/>
          </w:rPr>
          <w:delText>Glas AS,</w:delText>
        </w:r>
        <w:r w:rsidRPr="0053592A" w:rsidDel="008630D4">
          <w:rPr>
            <w:rFonts w:ascii="Times New Roman" w:hAnsi="Times New Roman"/>
          </w:rPr>
          <w:delText> </w:delText>
        </w:r>
        <w:r w:rsidRPr="0053592A" w:rsidDel="008630D4">
          <w:rPr>
            <w:rFonts w:ascii="Times New Roman" w:hAnsi="Times New Roman"/>
            <w:bCs/>
          </w:rPr>
          <w:delText>Rutjes AW,</w:delText>
        </w:r>
        <w:r w:rsidRPr="0053592A" w:rsidDel="008630D4">
          <w:rPr>
            <w:rFonts w:ascii="Times New Roman" w:hAnsi="Times New Roman"/>
          </w:rPr>
          <w:delText> </w:delText>
        </w:r>
        <w:r w:rsidRPr="0053592A" w:rsidDel="008630D4">
          <w:rPr>
            <w:rFonts w:ascii="Times New Roman" w:hAnsi="Times New Roman"/>
            <w:bCs/>
          </w:rPr>
          <w:delText>Scholten RJ,</w:delText>
        </w:r>
        <w:r w:rsidRPr="0053592A" w:rsidDel="008630D4">
          <w:rPr>
            <w:rFonts w:ascii="Times New Roman" w:hAnsi="Times New Roman"/>
          </w:rPr>
          <w:delText> </w:delText>
        </w:r>
        <w:r w:rsidRPr="0053592A" w:rsidDel="008630D4">
          <w:rPr>
            <w:rFonts w:ascii="Times New Roman" w:hAnsi="Times New Roman"/>
            <w:bCs/>
          </w:rPr>
          <w:delText>Bossuyt PM,</w:delText>
        </w:r>
        <w:r w:rsidRPr="0053592A" w:rsidDel="008630D4">
          <w:rPr>
            <w:rFonts w:ascii="Times New Roman" w:hAnsi="Times New Roman"/>
          </w:rPr>
          <w:delText> </w:delText>
        </w:r>
        <w:r w:rsidRPr="0053592A" w:rsidDel="008630D4">
          <w:rPr>
            <w:rFonts w:ascii="Times New Roman" w:hAnsi="Times New Roman"/>
            <w:bCs/>
          </w:rPr>
          <w:delText>Zwinderman AH.</w:delText>
        </w:r>
        <w:r w:rsidRPr="0053592A" w:rsidDel="008630D4">
          <w:rPr>
            <w:rFonts w:ascii="Times New Roman" w:hAnsi="Times New Roman"/>
          </w:rPr>
          <w:delText>  Bivariate analysis of sensitivity and specificity produces informative summary measures in diagnostic reviews. </w:delText>
        </w:r>
        <w:r w:rsidRPr="0053592A" w:rsidDel="008630D4">
          <w:rPr>
            <w:rFonts w:ascii="Times New Roman" w:hAnsi="Times New Roman"/>
            <w:lang w:val="it-IT"/>
          </w:rPr>
          <w:delText>J Clin Epidemiol. 2005;58:982</w:delText>
        </w:r>
        <w:r w:rsidRPr="0053592A" w:rsidDel="008630D4">
          <w:rPr>
            <w:rFonts w:ascii="Times New Roman" w:hAnsi="Times New Roman"/>
          </w:rPr>
          <w:delText>–</w:delText>
        </w:r>
        <w:r w:rsidRPr="0053592A" w:rsidDel="008630D4">
          <w:rPr>
            <w:rFonts w:ascii="Times New Roman" w:hAnsi="Times New Roman"/>
            <w:lang w:val="it-IT"/>
          </w:rPr>
          <w:delText>90.</w:delText>
        </w:r>
      </w:del>
    </w:p>
    <w:p w14:paraId="4CE87015" w14:textId="66E04FC5" w:rsidR="00D86DAC" w:rsidRPr="00A00A00" w:rsidDel="008630D4" w:rsidRDefault="00D86DAC" w:rsidP="00914425">
      <w:pPr>
        <w:pStyle w:val="ListParagraph"/>
        <w:numPr>
          <w:ilvl w:val="0"/>
          <w:numId w:val="36"/>
        </w:numPr>
        <w:spacing w:after="120" w:line="276" w:lineRule="auto"/>
        <w:rPr>
          <w:del w:id="2891" w:author="D B" w:date="2015-09-26T23:18:00Z"/>
          <w:rFonts w:ascii="Times New Roman" w:hAnsi="Times New Roman"/>
        </w:rPr>
      </w:pPr>
      <w:del w:id="2892" w:author="D B" w:date="2015-09-26T23:18:00Z">
        <w:r w:rsidRPr="0053592A" w:rsidDel="008630D4">
          <w:rPr>
            <w:rFonts w:ascii="Times New Roman" w:hAnsi="Times New Roman"/>
          </w:rPr>
          <w:delText xml:space="preserve">Rutter CM, Gatsonis CA. A hierarchical regression approach to meta-analysis of diagnostic test accuracy evaluations. Stat Med [Internet]. 2001 Oct 15 [cited 2014 Jul 27];20(19):2865–84. Available from: </w:delText>
        </w:r>
        <w:r w:rsidR="00450BDD" w:rsidRPr="0053592A" w:rsidDel="008630D4">
          <w:rPr>
            <w:rPrChange w:id="2893" w:author="D B" w:date="2015-09-26T23:19:00Z">
              <w:rPr>
                <w:rStyle w:val="Hyperlink"/>
                <w:rFonts w:ascii="Times New Roman" w:hAnsi="Times New Roman"/>
                <w:color w:val="auto"/>
              </w:rPr>
            </w:rPrChange>
          </w:rPr>
          <w:fldChar w:fldCharType="begin"/>
        </w:r>
        <w:r w:rsidR="00450BDD" w:rsidRPr="0053592A" w:rsidDel="008630D4">
          <w:rPr>
            <w:rFonts w:ascii="Times New Roman" w:hAnsi="Times New Roman"/>
            <w:rPrChange w:id="2894" w:author="D B" w:date="2015-09-26T23:19:00Z">
              <w:rPr/>
            </w:rPrChange>
          </w:rPr>
          <w:delInstrText xml:space="preserve"> HYPERLINK "http://www.ncbi.nlm.nih.gov/pubmed/11568945" \t "_blank" </w:delInstrText>
        </w:r>
        <w:r w:rsidR="00450BDD" w:rsidRPr="0053592A" w:rsidDel="008630D4">
          <w:rPr>
            <w:rPrChange w:id="2895" w:author="D B" w:date="2015-09-26T23:19:00Z">
              <w:rPr>
                <w:rStyle w:val="Hyperlink"/>
                <w:rFonts w:ascii="Times New Roman" w:hAnsi="Times New Roman"/>
                <w:color w:val="auto"/>
              </w:rPr>
            </w:rPrChange>
          </w:rPr>
          <w:fldChar w:fldCharType="separate"/>
        </w:r>
        <w:r w:rsidRPr="0053592A" w:rsidDel="008630D4">
          <w:rPr>
            <w:rStyle w:val="Hyperlink"/>
            <w:rFonts w:ascii="Times New Roman" w:hAnsi="Times New Roman"/>
            <w:color w:val="auto"/>
          </w:rPr>
          <w:delText>http://www.ncbi.nlm.nih.gov/pubmed/11568945</w:delText>
        </w:r>
        <w:r w:rsidR="00450BDD" w:rsidRPr="0053592A" w:rsidDel="008630D4">
          <w:rPr>
            <w:rStyle w:val="Hyperlink"/>
            <w:rFonts w:ascii="Times New Roman" w:hAnsi="Times New Roman"/>
            <w:color w:val="auto"/>
            <w:rPrChange w:id="2896" w:author="D B" w:date="2015-09-26T23:19:00Z">
              <w:rPr>
                <w:rStyle w:val="Hyperlink"/>
                <w:rFonts w:ascii="Times New Roman" w:hAnsi="Times New Roman"/>
                <w:color w:val="auto"/>
              </w:rPr>
            </w:rPrChange>
          </w:rPr>
          <w:fldChar w:fldCharType="end"/>
        </w:r>
        <w:r w:rsidRPr="00A00A00" w:rsidDel="008630D4">
          <w:rPr>
            <w:rFonts w:ascii="Times New Roman" w:hAnsi="Times New Roman"/>
          </w:rPr>
          <w:delText>.</w:delText>
        </w:r>
      </w:del>
    </w:p>
    <w:p w14:paraId="0C20BE9B" w14:textId="2FB7084C" w:rsidR="00D86DAC" w:rsidRPr="003606BC" w:rsidDel="008630D4" w:rsidRDefault="00D86DAC" w:rsidP="00914425">
      <w:pPr>
        <w:pStyle w:val="ListParagraph"/>
        <w:numPr>
          <w:ilvl w:val="0"/>
          <w:numId w:val="36"/>
        </w:numPr>
        <w:rPr>
          <w:del w:id="2897" w:author="D B" w:date="2015-09-26T23:18:00Z"/>
          <w:rFonts w:ascii="Times New Roman" w:hAnsi="Times New Roman"/>
        </w:rPr>
      </w:pPr>
      <w:del w:id="2898" w:author="D B" w:date="2015-09-26T23:18:00Z">
        <w:r w:rsidRPr="000D4713" w:rsidDel="008630D4">
          <w:rPr>
            <w:rFonts w:ascii="Times New Roman" w:hAnsi="Times New Roman"/>
          </w:rPr>
          <w:delText xml:space="preserve">Shane HL, Verani JR, Abudho B, Montgomery SP, Blackstock AJ, et al. Evaluation of Urine CCA Assays for Detection of </w:delText>
        </w:r>
        <w:r w:rsidRPr="00B61061" w:rsidDel="008630D4">
          <w:rPr>
            <w:rFonts w:ascii="Times New Roman" w:hAnsi="Times New Roman"/>
            <w:i/>
          </w:rPr>
          <w:delText>Schistosoma mansoni</w:delText>
        </w:r>
        <w:r w:rsidRPr="000B4E33" w:rsidDel="008630D4">
          <w:rPr>
            <w:rFonts w:ascii="Times New Roman" w:hAnsi="Times New Roman"/>
          </w:rPr>
          <w:delText xml:space="preserve"> Infection in We</w:delText>
        </w:r>
        <w:r w:rsidRPr="003606BC" w:rsidDel="008630D4">
          <w:rPr>
            <w:rFonts w:ascii="Times New Roman" w:hAnsi="Times New Roman"/>
          </w:rPr>
          <w:delText>stern Kenya. PLoS Negl Trop Dis. 2011;5(1): e951.</w:delText>
        </w:r>
      </w:del>
    </w:p>
    <w:p w14:paraId="5F3D0624" w14:textId="6034E991" w:rsidR="00D86DAC" w:rsidRPr="0053592A" w:rsidDel="008630D4" w:rsidRDefault="00D86DAC" w:rsidP="00914425">
      <w:pPr>
        <w:pStyle w:val="ListParagraph"/>
        <w:numPr>
          <w:ilvl w:val="0"/>
          <w:numId w:val="36"/>
        </w:numPr>
        <w:rPr>
          <w:del w:id="2899" w:author="D B" w:date="2015-09-26T23:18:00Z"/>
          <w:rFonts w:ascii="Times New Roman" w:hAnsi="Times New Roman"/>
        </w:rPr>
      </w:pPr>
      <w:del w:id="2900" w:author="D B" w:date="2015-09-26T23:18:00Z">
        <w:r w:rsidRPr="003606BC" w:rsidDel="008630D4">
          <w:rPr>
            <w:rFonts w:ascii="Times New Roman" w:hAnsi="Times New Roman"/>
          </w:rPr>
          <w:delText xml:space="preserve">Sousa-Figueiredo JC, Betson M, Kabatereine NB, Stothard JR. The </w:delText>
        </w:r>
        <w:r w:rsidRPr="00666CA1" w:rsidDel="008630D4">
          <w:rPr>
            <w:rStyle w:val="highlight"/>
            <w:rFonts w:ascii="Times New Roman" w:hAnsi="Times New Roman"/>
          </w:rPr>
          <w:delText>urine</w:delText>
        </w:r>
        <w:r w:rsidRPr="0006111A" w:rsidDel="008630D4">
          <w:rPr>
            <w:rFonts w:ascii="Times New Roman" w:hAnsi="Times New Roman"/>
          </w:rPr>
          <w:delText xml:space="preserve"> </w:delText>
        </w:r>
        <w:r w:rsidRPr="00783904" w:rsidDel="008630D4">
          <w:rPr>
            <w:rStyle w:val="highlight"/>
            <w:rFonts w:ascii="Times New Roman" w:hAnsi="Times New Roman"/>
          </w:rPr>
          <w:delText>circulating</w:delText>
        </w:r>
        <w:r w:rsidRPr="0039110D" w:rsidDel="008630D4">
          <w:rPr>
            <w:rFonts w:ascii="Times New Roman" w:hAnsi="Times New Roman"/>
          </w:rPr>
          <w:delText xml:space="preserve"> </w:delText>
        </w:r>
        <w:r w:rsidRPr="0039110D" w:rsidDel="008630D4">
          <w:rPr>
            <w:rStyle w:val="highlight"/>
            <w:rFonts w:ascii="Times New Roman" w:hAnsi="Times New Roman"/>
          </w:rPr>
          <w:delText>cathodic</w:delText>
        </w:r>
        <w:r w:rsidRPr="0039110D" w:rsidDel="008630D4">
          <w:rPr>
            <w:rFonts w:ascii="Times New Roman" w:hAnsi="Times New Roman"/>
          </w:rPr>
          <w:delText xml:space="preserve"> </w:delText>
        </w:r>
        <w:r w:rsidRPr="00323BF0" w:rsidDel="008630D4">
          <w:rPr>
            <w:rStyle w:val="highlight"/>
            <w:rFonts w:ascii="Times New Roman" w:hAnsi="Times New Roman"/>
          </w:rPr>
          <w:delText>antigen</w:delText>
        </w:r>
        <w:r w:rsidRPr="00323BF0" w:rsidDel="008630D4">
          <w:rPr>
            <w:rFonts w:ascii="Times New Roman" w:hAnsi="Times New Roman"/>
          </w:rPr>
          <w:delText xml:space="preserve"> (</w:delText>
        </w:r>
        <w:r w:rsidRPr="00323BF0" w:rsidDel="008630D4">
          <w:rPr>
            <w:rStyle w:val="highlight"/>
            <w:rFonts w:ascii="Times New Roman" w:hAnsi="Times New Roman"/>
          </w:rPr>
          <w:delText>CCA</w:delText>
        </w:r>
        <w:r w:rsidRPr="00323BF0" w:rsidDel="008630D4">
          <w:rPr>
            <w:rFonts w:ascii="Times New Roman" w:hAnsi="Times New Roman"/>
          </w:rPr>
          <w:delText xml:space="preserve">) </w:delText>
        </w:r>
        <w:r w:rsidRPr="0053592A" w:rsidDel="008630D4">
          <w:rPr>
            <w:rStyle w:val="highlight"/>
            <w:rFonts w:ascii="Times New Roman" w:hAnsi="Times New Roman"/>
          </w:rPr>
          <w:delText>dipstick</w:delText>
        </w:r>
        <w:r w:rsidRPr="0053592A" w:rsidDel="008630D4">
          <w:rPr>
            <w:rFonts w:ascii="Times New Roman" w:hAnsi="Times New Roman"/>
          </w:rPr>
          <w:delText xml:space="preserve">: a </w:delText>
        </w:r>
        <w:r w:rsidRPr="0053592A" w:rsidDel="008630D4">
          <w:rPr>
            <w:rStyle w:val="highlight"/>
            <w:rFonts w:ascii="Times New Roman" w:hAnsi="Times New Roman"/>
          </w:rPr>
          <w:delText>valid</w:delText>
        </w:r>
        <w:r w:rsidRPr="0053592A" w:rsidDel="008630D4">
          <w:rPr>
            <w:rFonts w:ascii="Times New Roman" w:hAnsi="Times New Roman"/>
          </w:rPr>
          <w:delText xml:space="preserve"> </w:delText>
        </w:r>
        <w:r w:rsidRPr="0053592A" w:rsidDel="008630D4">
          <w:rPr>
            <w:rStyle w:val="highlight"/>
            <w:rFonts w:ascii="Times New Roman" w:hAnsi="Times New Roman"/>
          </w:rPr>
          <w:delText>substitute</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microscopy</w:delText>
        </w:r>
        <w:r w:rsidRPr="0053592A" w:rsidDel="008630D4">
          <w:rPr>
            <w:rFonts w:ascii="Times New Roman" w:hAnsi="Times New Roman"/>
          </w:rPr>
          <w:delText xml:space="preserve"> for </w:delText>
        </w:r>
        <w:r w:rsidRPr="0053592A" w:rsidDel="008630D4">
          <w:rPr>
            <w:rStyle w:val="highlight"/>
            <w:rFonts w:ascii="Times New Roman" w:hAnsi="Times New Roman"/>
          </w:rPr>
          <w:delText>mapping</w:delText>
        </w:r>
        <w:r w:rsidRPr="0053592A" w:rsidDel="008630D4">
          <w:rPr>
            <w:rFonts w:ascii="Times New Roman" w:hAnsi="Times New Roman"/>
          </w:rPr>
          <w:delText xml:space="preserve"> and </w:delText>
        </w:r>
        <w:r w:rsidRPr="0053592A" w:rsidDel="008630D4">
          <w:rPr>
            <w:rStyle w:val="highlight"/>
            <w:rFonts w:ascii="Times New Roman" w:hAnsi="Times New Roman"/>
          </w:rPr>
          <w:delText>point-of-care</w:delText>
        </w:r>
        <w:r w:rsidRPr="0053592A" w:rsidDel="008630D4">
          <w:rPr>
            <w:rFonts w:ascii="Times New Roman" w:hAnsi="Times New Roman"/>
          </w:rPr>
          <w:delText xml:space="preserve"> </w:delText>
        </w:r>
        <w:r w:rsidRPr="0053592A" w:rsidDel="008630D4">
          <w:rPr>
            <w:rStyle w:val="highlight"/>
            <w:rFonts w:ascii="Times New Roman" w:hAnsi="Times New Roman"/>
          </w:rPr>
          <w:delText>diagnosis</w:delText>
        </w:r>
        <w:r w:rsidRPr="0053592A" w:rsidDel="008630D4">
          <w:rPr>
            <w:rFonts w:ascii="Times New Roman" w:hAnsi="Times New Roman"/>
          </w:rPr>
          <w:delText xml:space="preserve"> of </w:delText>
        </w:r>
        <w:r w:rsidRPr="0053592A" w:rsidDel="008630D4">
          <w:rPr>
            <w:rStyle w:val="highlight"/>
            <w:rFonts w:ascii="Times New Roman" w:hAnsi="Times New Roman"/>
          </w:rPr>
          <w:delText>intestinal</w:delText>
        </w:r>
        <w:r w:rsidRPr="0053592A" w:rsidDel="008630D4">
          <w:rPr>
            <w:rFonts w:ascii="Times New Roman" w:hAnsi="Times New Roman"/>
          </w:rPr>
          <w:delText xml:space="preserve"> </w:delText>
        </w:r>
        <w:r w:rsidRPr="0053592A" w:rsidDel="008630D4">
          <w:rPr>
            <w:rStyle w:val="highlight"/>
            <w:rFonts w:ascii="Times New Roman" w:hAnsi="Times New Roman"/>
          </w:rPr>
          <w:delText>schistosomiasis</w:delText>
        </w:r>
        <w:r w:rsidRPr="0053592A" w:rsidDel="008630D4">
          <w:rPr>
            <w:rFonts w:ascii="Times New Roman" w:hAnsi="Times New Roman"/>
          </w:rPr>
          <w:delText>. PLoS Negl Trop Dis. 2013;7(1):e2008.</w:delText>
        </w:r>
      </w:del>
    </w:p>
    <w:p w14:paraId="43217802" w14:textId="0D7C9D7C" w:rsidR="00D86DAC" w:rsidRPr="0053592A" w:rsidDel="008630D4" w:rsidRDefault="00D86DAC" w:rsidP="00914425">
      <w:pPr>
        <w:pStyle w:val="ListParagraph"/>
        <w:numPr>
          <w:ilvl w:val="0"/>
          <w:numId w:val="36"/>
        </w:numPr>
        <w:rPr>
          <w:del w:id="2901" w:author="D B" w:date="2015-09-26T23:18:00Z"/>
          <w:rFonts w:ascii="Times New Roman" w:hAnsi="Times New Roman"/>
        </w:rPr>
      </w:pPr>
      <w:del w:id="2902" w:author="D B" w:date="2015-09-26T23:18:00Z">
        <w:r w:rsidRPr="0053592A" w:rsidDel="008630D4">
          <w:rPr>
            <w:rFonts w:ascii="Times New Roman" w:hAnsi="Times New Roman"/>
          </w:rPr>
          <w:delText>Sousa-Figueiredoa JC, Pleasant J, Day M, Betson M, Rollinsona D, Montresor A, Kazibwe F, Kabatereine NB, Stothard JR. Treatment of intestinal schistosomiasis in Ugandan preschool children: best diagnosis, treatment efficacy and side-effects, and an extended praziquantel dosing pole. International Health 2010;103–113.</w:delText>
        </w:r>
      </w:del>
    </w:p>
    <w:p w14:paraId="7605B1E6" w14:textId="2D171AB3" w:rsidR="00D86DAC" w:rsidRPr="000D4713" w:rsidDel="008630D4" w:rsidRDefault="00D86DAC" w:rsidP="00914425">
      <w:pPr>
        <w:pStyle w:val="ListParagraph"/>
        <w:numPr>
          <w:ilvl w:val="0"/>
          <w:numId w:val="36"/>
        </w:numPr>
        <w:rPr>
          <w:del w:id="2903" w:author="D B" w:date="2015-09-26T23:18:00Z"/>
          <w:rFonts w:ascii="Times New Roman" w:eastAsia="Times New Roman" w:hAnsi="Times New Roman"/>
          <w:lang w:eastAsia="en-GB"/>
        </w:rPr>
      </w:pPr>
      <w:del w:id="2904" w:author="D B" w:date="2015-09-26T23:18:00Z">
        <w:r w:rsidRPr="0053592A" w:rsidDel="008630D4">
          <w:rPr>
            <w:rFonts w:ascii="Times New Roman" w:eastAsia="Times New Roman" w:hAnsi="Times New Roman"/>
            <w:bCs/>
            <w:kern w:val="36"/>
            <w:lang w:eastAsia="en-GB"/>
          </w:rPr>
          <w:delText xml:space="preserve">Speich B, </w:delText>
        </w:r>
        <w:r w:rsidR="00450BDD" w:rsidRPr="0053592A" w:rsidDel="008630D4">
          <w:rPr>
            <w:rFonts w:ascii="Times New Roman" w:hAnsi="Times New Roman"/>
            <w:rPrChange w:id="2905"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06" w:author="D B" w:date="2015-09-26T23:19:00Z">
              <w:rPr/>
            </w:rPrChange>
          </w:rPr>
          <w:delInstrText xml:space="preserve"> HYPERLINK "http://www.ncbi.nlm.nih.gov/pubmed?term=Knopp%20S%5BAuthor%5D&amp;cauthor=true&amp;cauthor_uid=20707931" </w:delInstrText>
        </w:r>
        <w:r w:rsidR="00450BDD" w:rsidRPr="0053592A" w:rsidDel="008630D4">
          <w:rPr>
            <w:rFonts w:ascii="Times New Roman" w:hAnsi="Times New Roman"/>
            <w:rPrChange w:id="2907"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Knopp S</w:delText>
        </w:r>
        <w:r w:rsidR="00450BDD" w:rsidRPr="0053592A" w:rsidDel="008630D4">
          <w:rPr>
            <w:rFonts w:ascii="Times New Roman" w:eastAsia="Times New Roman" w:hAnsi="Times New Roman"/>
            <w:bCs/>
            <w:kern w:val="36"/>
            <w:lang w:eastAsia="en-GB"/>
            <w:rPrChange w:id="2908"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Mohammed KA</w:delText>
        </w:r>
        <w:r w:rsidRPr="000D4713" w:rsidDel="008630D4">
          <w:rPr>
            <w:rFonts w:ascii="Times New Roman" w:eastAsia="Times New Roman" w:hAnsi="Times New Roman"/>
            <w:bCs/>
            <w:kern w:val="36"/>
            <w:lang w:eastAsia="en-GB"/>
          </w:rPr>
          <w:delText xml:space="preserve">, </w:delText>
        </w:r>
        <w:r w:rsidR="00450BDD" w:rsidRPr="0053592A" w:rsidDel="008630D4">
          <w:rPr>
            <w:rFonts w:ascii="Times New Roman" w:hAnsi="Times New Roman"/>
            <w:rPrChange w:id="2909"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10" w:author="D B" w:date="2015-09-26T23:19:00Z">
              <w:rPr/>
            </w:rPrChange>
          </w:rPr>
          <w:delInstrText xml:space="preserve"> HYPERLINK "http://www.ncbi.nlm.nih.gov/pubmed?term=Khamis%20IS%5BAuthor%5D&amp;cauthor=true&amp;cauthor_uid=20707931" </w:delInstrText>
        </w:r>
        <w:r w:rsidR="00450BDD" w:rsidRPr="0053592A" w:rsidDel="008630D4">
          <w:rPr>
            <w:rFonts w:ascii="Times New Roman" w:hAnsi="Times New Roman"/>
            <w:rPrChange w:id="2911"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Khamis IS</w:delText>
        </w:r>
        <w:r w:rsidR="00450BDD" w:rsidRPr="0053592A" w:rsidDel="008630D4">
          <w:rPr>
            <w:rFonts w:ascii="Times New Roman" w:eastAsia="Times New Roman" w:hAnsi="Times New Roman"/>
            <w:bCs/>
            <w:kern w:val="36"/>
            <w:lang w:eastAsia="en-GB"/>
            <w:rPrChange w:id="2912"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xml:space="preserve">, Rinaldi L, </w:delText>
        </w:r>
        <w:r w:rsidR="00450BDD" w:rsidRPr="0053592A" w:rsidDel="008630D4">
          <w:rPr>
            <w:rFonts w:ascii="Times New Roman" w:hAnsi="Times New Roman"/>
            <w:rPrChange w:id="2913"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14" w:author="D B" w:date="2015-09-26T23:19:00Z">
              <w:rPr/>
            </w:rPrChange>
          </w:rPr>
          <w:delInstrText xml:space="preserve"> HYPERLINK "http://www.ncbi.nlm.nih.gov/pubmed?term=Cringoli%20G%5BAuthor%5D&amp;cauthor=true&amp;cauthor_uid=20707931" </w:delInstrText>
        </w:r>
        <w:r w:rsidR="00450BDD" w:rsidRPr="0053592A" w:rsidDel="008630D4">
          <w:rPr>
            <w:rFonts w:ascii="Times New Roman" w:hAnsi="Times New Roman"/>
            <w:rPrChange w:id="2915"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Cringoli G</w:delText>
        </w:r>
        <w:r w:rsidR="00450BDD" w:rsidRPr="0053592A" w:rsidDel="008630D4">
          <w:rPr>
            <w:rFonts w:ascii="Times New Roman" w:eastAsia="Times New Roman" w:hAnsi="Times New Roman"/>
            <w:bCs/>
            <w:kern w:val="36"/>
            <w:lang w:eastAsia="en-GB"/>
            <w:rPrChange w:id="2916"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xml:space="preserve">, </w:delText>
        </w:r>
        <w:r w:rsidR="00450BDD" w:rsidRPr="0053592A" w:rsidDel="008630D4">
          <w:rPr>
            <w:rFonts w:ascii="Times New Roman" w:hAnsi="Times New Roman"/>
            <w:rPrChange w:id="2917"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18" w:author="D B" w:date="2015-09-26T23:19:00Z">
              <w:rPr/>
            </w:rPrChange>
          </w:rPr>
          <w:delInstrText xml:space="preserve"> HYPERLINK "http://www.ncbi.nlm.nih.gov/pubmed?term=Rollinson%20D%5BAuthor%5D&amp;cauthor=true&amp;cauthor_uid=20707931" </w:delInstrText>
        </w:r>
        <w:r w:rsidR="00450BDD" w:rsidRPr="0053592A" w:rsidDel="008630D4">
          <w:rPr>
            <w:rFonts w:ascii="Times New Roman" w:hAnsi="Times New Roman"/>
            <w:rPrChange w:id="2919"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Rollinson D</w:delText>
        </w:r>
        <w:r w:rsidR="00450BDD" w:rsidRPr="0053592A" w:rsidDel="008630D4">
          <w:rPr>
            <w:rFonts w:ascii="Times New Roman" w:eastAsia="Times New Roman" w:hAnsi="Times New Roman"/>
            <w:bCs/>
            <w:kern w:val="36"/>
            <w:lang w:eastAsia="en-GB"/>
            <w:rPrChange w:id="2920"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xml:space="preserve">, </w:delText>
        </w:r>
        <w:r w:rsidR="00450BDD" w:rsidRPr="0053592A" w:rsidDel="008630D4">
          <w:rPr>
            <w:rFonts w:ascii="Times New Roman" w:hAnsi="Times New Roman"/>
            <w:rPrChange w:id="2921"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22" w:author="D B" w:date="2015-09-26T23:19:00Z">
              <w:rPr/>
            </w:rPrChange>
          </w:rPr>
          <w:delInstrText xml:space="preserve"> HYPERLINK "http://www.ncbi.nlm.nih.gov/pubmed?term=Utzinger%20J%5BAuthor%5D&amp;cauthor=true&amp;cauthor_uid=20707931" </w:delInstrText>
        </w:r>
        <w:r w:rsidR="00450BDD" w:rsidRPr="0053592A" w:rsidDel="008630D4">
          <w:rPr>
            <w:rFonts w:ascii="Times New Roman" w:hAnsi="Times New Roman"/>
            <w:rPrChange w:id="2923"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Utzinger J</w:delText>
        </w:r>
        <w:r w:rsidR="00450BDD" w:rsidRPr="0053592A" w:rsidDel="008630D4">
          <w:rPr>
            <w:rFonts w:ascii="Times New Roman" w:eastAsia="Times New Roman" w:hAnsi="Times New Roman"/>
            <w:bCs/>
            <w:kern w:val="36"/>
            <w:lang w:eastAsia="en-GB"/>
            <w:rPrChange w:id="2924"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xml:space="preserve">. Comparative cost assessment of the Kato-Katz and FLOTAC techniques for soil-transmitted helminth diagnosis in epidemiological surveys. </w:delText>
        </w:r>
        <w:r w:rsidR="00450BDD" w:rsidRPr="0053592A" w:rsidDel="008630D4">
          <w:rPr>
            <w:rFonts w:ascii="Times New Roman" w:hAnsi="Times New Roman"/>
            <w:rPrChange w:id="2925" w:author="D B" w:date="2015-09-26T23:19:00Z">
              <w:rPr>
                <w:rFonts w:ascii="Times New Roman" w:eastAsia="Times New Roman" w:hAnsi="Times New Roman"/>
                <w:bCs/>
                <w:kern w:val="36"/>
                <w:lang w:eastAsia="en-GB"/>
              </w:rPr>
            </w:rPrChange>
          </w:rPr>
          <w:fldChar w:fldCharType="begin"/>
        </w:r>
        <w:r w:rsidR="00450BDD" w:rsidRPr="0053592A" w:rsidDel="008630D4">
          <w:rPr>
            <w:rFonts w:ascii="Times New Roman" w:hAnsi="Times New Roman"/>
            <w:rPrChange w:id="2926" w:author="D B" w:date="2015-09-26T23:19:00Z">
              <w:rPr/>
            </w:rPrChange>
          </w:rPr>
          <w:delInstrText xml:space="preserve"> HYPERLINK "http://www.ncbi.nlm.nih.gov/pubmed/?term=Comparative+cost+assessment+of+the+Kato-Katz+and+FLOTAC+techniques+for+soil-transmitted+helminth+diagnosis+in+epidemiological+surveys" \o "Parasites &amp; vectors." </w:delInstrText>
        </w:r>
        <w:r w:rsidR="00450BDD" w:rsidRPr="0053592A" w:rsidDel="008630D4">
          <w:rPr>
            <w:rFonts w:ascii="Times New Roman" w:hAnsi="Times New Roman"/>
            <w:rPrChange w:id="2927" w:author="D B" w:date="2015-09-26T23:19:00Z">
              <w:rPr>
                <w:rFonts w:ascii="Times New Roman" w:eastAsia="Times New Roman" w:hAnsi="Times New Roman"/>
                <w:bCs/>
                <w:kern w:val="36"/>
                <w:lang w:eastAsia="en-GB"/>
              </w:rPr>
            </w:rPrChange>
          </w:rPr>
          <w:fldChar w:fldCharType="separate"/>
        </w:r>
        <w:r w:rsidRPr="0053592A" w:rsidDel="008630D4">
          <w:rPr>
            <w:rFonts w:ascii="Times New Roman" w:eastAsia="Times New Roman" w:hAnsi="Times New Roman"/>
            <w:bCs/>
            <w:kern w:val="36"/>
            <w:lang w:eastAsia="en-GB"/>
          </w:rPr>
          <w:delText>Parasit Vectors.</w:delText>
        </w:r>
        <w:r w:rsidR="00450BDD" w:rsidRPr="0053592A" w:rsidDel="008630D4">
          <w:rPr>
            <w:rFonts w:ascii="Times New Roman" w:eastAsia="Times New Roman" w:hAnsi="Times New Roman"/>
            <w:bCs/>
            <w:kern w:val="36"/>
            <w:lang w:eastAsia="en-GB"/>
            <w:rPrChange w:id="2928" w:author="D B" w:date="2015-09-26T23:19:00Z">
              <w:rPr>
                <w:rFonts w:ascii="Times New Roman" w:eastAsia="Times New Roman" w:hAnsi="Times New Roman"/>
                <w:bCs/>
                <w:kern w:val="36"/>
                <w:lang w:eastAsia="en-GB"/>
              </w:rPr>
            </w:rPrChange>
          </w:rPr>
          <w:fldChar w:fldCharType="end"/>
        </w:r>
        <w:r w:rsidRPr="00A00A00" w:rsidDel="008630D4">
          <w:rPr>
            <w:rFonts w:ascii="Times New Roman" w:eastAsia="Times New Roman" w:hAnsi="Times New Roman"/>
            <w:bCs/>
            <w:kern w:val="36"/>
            <w:lang w:eastAsia="en-GB"/>
          </w:rPr>
          <w:delText xml:space="preserve"> 2010;</w:delText>
        </w:r>
        <w:r w:rsidRPr="000D4713" w:rsidDel="008630D4">
          <w:rPr>
            <w:rFonts w:ascii="Times New Roman" w:eastAsia="Times New Roman" w:hAnsi="Times New Roman"/>
            <w:lang w:eastAsia="en-GB"/>
          </w:rPr>
          <w:delText>14;3:71. doi: 10.1186/1756-3305-3-71.</w:delText>
        </w:r>
      </w:del>
    </w:p>
    <w:p w14:paraId="5386C834" w14:textId="34C5FB3B" w:rsidR="00D86DAC" w:rsidRPr="000B4E33" w:rsidDel="008630D4" w:rsidRDefault="00D86DAC" w:rsidP="00914425">
      <w:pPr>
        <w:pStyle w:val="ListParagraph"/>
        <w:numPr>
          <w:ilvl w:val="0"/>
          <w:numId w:val="36"/>
        </w:numPr>
        <w:rPr>
          <w:del w:id="2929" w:author="D B" w:date="2015-09-26T23:18:00Z"/>
          <w:rFonts w:ascii="Times New Roman" w:hAnsi="Times New Roman"/>
        </w:rPr>
      </w:pPr>
      <w:del w:id="2930" w:author="D B" w:date="2015-09-26T23:18:00Z">
        <w:r w:rsidRPr="00B61061" w:rsidDel="008630D4">
          <w:rPr>
            <w:rFonts w:ascii="Times New Roman" w:hAnsi="Times New Roman"/>
          </w:rPr>
          <w:delText>Standley CJ, Lwambo, NJS Lange CN, Kariuki HC, Adriko M, Stothard JR. Performance of circul</w:delText>
        </w:r>
        <w:r w:rsidRPr="000B4E33" w:rsidDel="008630D4">
          <w:rPr>
            <w:rFonts w:ascii="Times New Roman" w:hAnsi="Times New Roman"/>
          </w:rPr>
          <w:delText>ating cathodic antigen (CCA) urine-dipsticks for rapid detection of intestinal schistosomiasis in schoolchildren from shoreline communities of Lake Victoria. Parasites &amp; Vectors 2010;3:7. doi:10.1186/1756-3305-3-7.</w:delText>
        </w:r>
      </w:del>
    </w:p>
    <w:p w14:paraId="74BB5245" w14:textId="451377AC" w:rsidR="00D86DAC" w:rsidRPr="0053592A" w:rsidDel="008630D4" w:rsidRDefault="00D86DAC" w:rsidP="00914425">
      <w:pPr>
        <w:pStyle w:val="ListParagraph"/>
        <w:numPr>
          <w:ilvl w:val="0"/>
          <w:numId w:val="36"/>
        </w:numPr>
        <w:rPr>
          <w:del w:id="2931" w:author="D B" w:date="2015-09-26T23:18:00Z"/>
          <w:rFonts w:ascii="Times New Roman" w:hAnsi="Times New Roman"/>
        </w:rPr>
      </w:pPr>
      <w:del w:id="2932" w:author="D B" w:date="2015-09-26T23:18:00Z">
        <w:r w:rsidRPr="003606BC" w:rsidDel="008630D4">
          <w:rPr>
            <w:rFonts w:ascii="Times New Roman" w:hAnsi="Times New Roman"/>
          </w:rPr>
          <w:delText>Stothard JR.</w:delText>
        </w:r>
        <w:r w:rsidRPr="003606BC" w:rsidDel="008630D4">
          <w:rPr>
            <w:rStyle w:val="highlight"/>
            <w:rFonts w:ascii="Times New Roman" w:hAnsi="Times New Roman"/>
          </w:rPr>
          <w:delText xml:space="preserve"> Improving</w:delText>
        </w:r>
        <w:r w:rsidRPr="00666CA1" w:rsidDel="008630D4">
          <w:rPr>
            <w:rFonts w:ascii="Times New Roman" w:hAnsi="Times New Roman"/>
          </w:rPr>
          <w:delText xml:space="preserve"> </w:delText>
        </w:r>
        <w:r w:rsidRPr="0006111A" w:rsidDel="008630D4">
          <w:rPr>
            <w:rStyle w:val="highlight"/>
            <w:rFonts w:ascii="Times New Roman" w:hAnsi="Times New Roman"/>
          </w:rPr>
          <w:delText>control</w:delText>
        </w:r>
        <w:r w:rsidRPr="00783904" w:rsidDel="008630D4">
          <w:rPr>
            <w:rFonts w:ascii="Times New Roman" w:hAnsi="Times New Roman"/>
          </w:rPr>
          <w:delText xml:space="preserve"> of </w:delText>
        </w:r>
        <w:r w:rsidRPr="0039110D" w:rsidDel="008630D4">
          <w:rPr>
            <w:rStyle w:val="highlight"/>
            <w:rFonts w:ascii="Times New Roman" w:hAnsi="Times New Roman"/>
          </w:rPr>
          <w:delText>African</w:delText>
        </w:r>
        <w:r w:rsidRPr="0039110D" w:rsidDel="008630D4">
          <w:rPr>
            <w:rFonts w:ascii="Times New Roman" w:hAnsi="Times New Roman"/>
          </w:rPr>
          <w:delText xml:space="preserve"> </w:delText>
        </w:r>
        <w:r w:rsidRPr="0039110D" w:rsidDel="008630D4">
          <w:rPr>
            <w:rStyle w:val="highlight"/>
            <w:rFonts w:ascii="Times New Roman" w:hAnsi="Times New Roman"/>
          </w:rPr>
          <w:delText>schistosomiasis</w:delText>
        </w:r>
        <w:r w:rsidRPr="00323BF0" w:rsidDel="008630D4">
          <w:rPr>
            <w:rFonts w:ascii="Times New Roman" w:hAnsi="Times New Roman"/>
          </w:rPr>
          <w:delText xml:space="preserve">: </w:delText>
        </w:r>
        <w:r w:rsidRPr="00323BF0" w:rsidDel="008630D4">
          <w:rPr>
            <w:rStyle w:val="highlight"/>
            <w:rFonts w:ascii="Times New Roman" w:hAnsi="Times New Roman"/>
          </w:rPr>
          <w:delText>towards</w:delText>
        </w:r>
        <w:r w:rsidRPr="00323BF0" w:rsidDel="008630D4">
          <w:rPr>
            <w:rFonts w:ascii="Times New Roman" w:hAnsi="Times New Roman"/>
          </w:rPr>
          <w:delText xml:space="preserve"> </w:delText>
        </w:r>
        <w:r w:rsidRPr="00323BF0" w:rsidDel="008630D4">
          <w:rPr>
            <w:rStyle w:val="highlight"/>
            <w:rFonts w:ascii="Times New Roman" w:hAnsi="Times New Roman"/>
          </w:rPr>
          <w:delText>effective</w:delText>
        </w:r>
        <w:r w:rsidRPr="0053592A" w:rsidDel="008630D4">
          <w:rPr>
            <w:rFonts w:ascii="Times New Roman" w:hAnsi="Times New Roman"/>
          </w:rPr>
          <w:delText xml:space="preserve"> use of </w:delText>
        </w:r>
        <w:r w:rsidRPr="0053592A" w:rsidDel="008630D4">
          <w:rPr>
            <w:rStyle w:val="highlight"/>
            <w:rFonts w:ascii="Times New Roman" w:hAnsi="Times New Roman"/>
          </w:rPr>
          <w:delText>rapid</w:delText>
        </w:r>
        <w:r w:rsidRPr="0053592A" w:rsidDel="008630D4">
          <w:rPr>
            <w:rFonts w:ascii="Times New Roman" w:hAnsi="Times New Roman"/>
          </w:rPr>
          <w:delText xml:space="preserve"> </w:delText>
        </w:r>
        <w:r w:rsidRPr="0053592A" w:rsidDel="008630D4">
          <w:rPr>
            <w:rStyle w:val="highlight"/>
            <w:rFonts w:ascii="Times New Roman" w:hAnsi="Times New Roman"/>
          </w:rPr>
          <w:delText>diagnostic</w:delText>
        </w:r>
        <w:r w:rsidRPr="0053592A" w:rsidDel="008630D4">
          <w:rPr>
            <w:rFonts w:ascii="Times New Roman" w:hAnsi="Times New Roman"/>
          </w:rPr>
          <w:delText xml:space="preserve"> </w:delText>
        </w:r>
        <w:r w:rsidRPr="0053592A" w:rsidDel="008630D4">
          <w:rPr>
            <w:rStyle w:val="highlight"/>
            <w:rFonts w:ascii="Times New Roman" w:hAnsi="Times New Roman"/>
          </w:rPr>
          <w:delText>tests</w:delText>
        </w:r>
        <w:r w:rsidRPr="0053592A" w:rsidDel="008630D4">
          <w:rPr>
            <w:rFonts w:ascii="Times New Roman" w:hAnsi="Times New Roman"/>
          </w:rPr>
          <w:delText xml:space="preserve"> within an </w:delText>
        </w:r>
        <w:r w:rsidRPr="0053592A" w:rsidDel="008630D4">
          <w:rPr>
            <w:rStyle w:val="highlight"/>
            <w:rFonts w:ascii="Times New Roman" w:hAnsi="Times New Roman"/>
          </w:rPr>
          <w:delText>appropriate</w:delText>
        </w:r>
        <w:r w:rsidRPr="0053592A" w:rsidDel="008630D4">
          <w:rPr>
            <w:rFonts w:ascii="Times New Roman" w:hAnsi="Times New Roman"/>
          </w:rPr>
          <w:delText xml:space="preserve"> </w:delText>
        </w:r>
        <w:r w:rsidRPr="0053592A" w:rsidDel="008630D4">
          <w:rPr>
            <w:rStyle w:val="highlight"/>
            <w:rFonts w:ascii="Times New Roman" w:hAnsi="Times New Roman"/>
          </w:rPr>
          <w:delText>disease</w:delText>
        </w:r>
        <w:r w:rsidRPr="0053592A" w:rsidDel="008630D4">
          <w:rPr>
            <w:rFonts w:ascii="Times New Roman" w:hAnsi="Times New Roman"/>
          </w:rPr>
          <w:delText xml:space="preserve"> </w:delText>
        </w:r>
        <w:r w:rsidRPr="0053592A" w:rsidDel="008630D4">
          <w:rPr>
            <w:rStyle w:val="highlight"/>
            <w:rFonts w:ascii="Times New Roman" w:hAnsi="Times New Roman"/>
          </w:rPr>
          <w:delText>surveillance</w:delText>
        </w:r>
        <w:r w:rsidRPr="0053592A" w:rsidDel="008630D4">
          <w:rPr>
            <w:rFonts w:ascii="Times New Roman" w:hAnsi="Times New Roman"/>
          </w:rPr>
          <w:delText xml:space="preserve"> </w:delText>
        </w:r>
        <w:r w:rsidRPr="0053592A" w:rsidDel="008630D4">
          <w:rPr>
            <w:rStyle w:val="highlight"/>
            <w:rFonts w:ascii="Times New Roman" w:hAnsi="Times New Roman"/>
          </w:rPr>
          <w:delText>model</w:delText>
        </w:r>
        <w:r w:rsidRPr="0053592A" w:rsidDel="008630D4">
          <w:rPr>
            <w:rFonts w:ascii="Times New Roman" w:hAnsi="Times New Roman"/>
          </w:rPr>
          <w:delText>. Trans R Soc Trop Med Hyg. 2009;103(4):325-32.</w:delText>
        </w:r>
      </w:del>
    </w:p>
    <w:p w14:paraId="51502A09" w14:textId="62E269D8" w:rsidR="00D86DAC" w:rsidRPr="0053592A" w:rsidDel="008630D4" w:rsidRDefault="00D86DAC" w:rsidP="00914425">
      <w:pPr>
        <w:pStyle w:val="ListParagraph"/>
        <w:numPr>
          <w:ilvl w:val="0"/>
          <w:numId w:val="36"/>
        </w:numPr>
        <w:rPr>
          <w:del w:id="2933" w:author="D B" w:date="2015-09-26T23:18:00Z"/>
          <w:rFonts w:ascii="Times New Roman" w:eastAsia="Batang" w:hAnsi="Times New Roman"/>
        </w:rPr>
      </w:pPr>
      <w:del w:id="2934" w:author="D B" w:date="2015-09-26T23:18:00Z">
        <w:r w:rsidRPr="0053592A" w:rsidDel="008630D4">
          <w:rPr>
            <w:rFonts w:ascii="Times New Roman" w:hAnsi="Times New Roman"/>
          </w:rPr>
          <w:delText>Tchuem Tchuente´ L-A, Kuete´ Fouodo CJ, Kamwa Ngassam RI, Sumo L, Dongmo Noumedem C, et al. Evaluation of Circulating Cathodic Antigen (CCA) Urine-Tests for Diagnosis of Schistosoma mansoni Infection in Cameroon. PLoS Negl Trop Dis. 2012;6(7): e1758</w:delText>
        </w:r>
      </w:del>
    </w:p>
    <w:p w14:paraId="0B69769C" w14:textId="19578CA0" w:rsidR="00D86DAC" w:rsidRPr="00B61061" w:rsidDel="008630D4" w:rsidRDefault="00450BDD" w:rsidP="00914425">
      <w:pPr>
        <w:pStyle w:val="ListParagraph"/>
        <w:numPr>
          <w:ilvl w:val="0"/>
          <w:numId w:val="36"/>
        </w:numPr>
        <w:spacing w:after="120" w:line="276" w:lineRule="auto"/>
        <w:rPr>
          <w:del w:id="2935" w:author="D B" w:date="2015-09-26T23:18:00Z"/>
          <w:rFonts w:ascii="Times New Roman" w:hAnsi="Times New Roman"/>
        </w:rPr>
      </w:pPr>
      <w:del w:id="2936" w:author="D B" w:date="2015-09-26T23:18:00Z">
        <w:r w:rsidRPr="0053592A" w:rsidDel="008630D4">
          <w:rPr>
            <w:rFonts w:ascii="Times New Roman" w:hAnsi="Times New Roman"/>
            <w:rPrChange w:id="2937" w:author="D B" w:date="2015-09-26T23:19:00Z">
              <w:rPr>
                <w:rFonts w:ascii="Times New Roman" w:eastAsia="Batang" w:hAnsi="Times New Roman"/>
                <w:lang w:eastAsia="zh-CN"/>
              </w:rPr>
            </w:rPrChange>
          </w:rPr>
          <w:fldChar w:fldCharType="begin"/>
        </w:r>
        <w:r w:rsidRPr="0053592A" w:rsidDel="008630D4">
          <w:rPr>
            <w:rFonts w:ascii="Times New Roman" w:hAnsi="Times New Roman"/>
            <w:rPrChange w:id="2938" w:author="D B" w:date="2015-09-26T23:19:00Z">
              <w:rPr/>
            </w:rPrChange>
          </w:rPr>
          <w:delInstrText xml:space="preserve"> HYPERLINK "http://www.ncbi.nlm.nih.gov/pubmed?term=Steinmann%20P%5BAuthor%5D&amp;cauthor=true&amp;cauthor_uid=16790382" </w:delInstrText>
        </w:r>
        <w:r w:rsidRPr="0053592A" w:rsidDel="008630D4">
          <w:rPr>
            <w:rFonts w:ascii="Times New Roman" w:hAnsi="Times New Roman"/>
            <w:rPrChange w:id="2939" w:author="D B" w:date="2015-09-26T23:19:00Z">
              <w:rPr>
                <w:rFonts w:ascii="Times New Roman" w:eastAsia="Batang" w:hAnsi="Times New Roman"/>
                <w:lang w:eastAsia="zh-CN"/>
              </w:rPr>
            </w:rPrChange>
          </w:rPr>
          <w:fldChar w:fldCharType="separate"/>
        </w:r>
        <w:r w:rsidR="00D86DAC" w:rsidRPr="0053592A" w:rsidDel="008630D4">
          <w:rPr>
            <w:rFonts w:ascii="Times New Roman" w:eastAsia="Batang" w:hAnsi="Times New Roman"/>
            <w:lang w:eastAsia="zh-CN"/>
          </w:rPr>
          <w:delText>Steinmann P</w:delText>
        </w:r>
        <w:r w:rsidRPr="0053592A" w:rsidDel="008630D4">
          <w:rPr>
            <w:rFonts w:ascii="Times New Roman" w:eastAsia="Batang" w:hAnsi="Times New Roman"/>
            <w:lang w:eastAsia="zh-CN"/>
            <w:rPrChange w:id="2940" w:author="D B" w:date="2015-09-26T23:19:00Z">
              <w:rPr>
                <w:rFonts w:ascii="Times New Roman" w:eastAsia="Batang" w:hAnsi="Times New Roman"/>
                <w:lang w:eastAsia="zh-CN"/>
              </w:rPr>
            </w:rPrChange>
          </w:rPr>
          <w:fldChar w:fldCharType="end"/>
        </w:r>
        <w:r w:rsidR="00D86DAC" w:rsidRPr="00A00A00" w:rsidDel="008630D4">
          <w:rPr>
            <w:rFonts w:ascii="Times New Roman" w:eastAsia="Batang" w:hAnsi="Times New Roman"/>
            <w:lang w:eastAsia="zh-CN"/>
          </w:rPr>
          <w:delText xml:space="preserve">, </w:delText>
        </w:r>
        <w:r w:rsidRPr="0053592A" w:rsidDel="008630D4">
          <w:rPr>
            <w:rFonts w:ascii="Times New Roman" w:hAnsi="Times New Roman"/>
            <w:rPrChange w:id="2941" w:author="D B" w:date="2015-09-26T23:19:00Z">
              <w:rPr>
                <w:rFonts w:ascii="Times New Roman" w:eastAsia="Batang" w:hAnsi="Times New Roman"/>
                <w:lang w:eastAsia="zh-CN"/>
              </w:rPr>
            </w:rPrChange>
          </w:rPr>
          <w:fldChar w:fldCharType="begin"/>
        </w:r>
        <w:r w:rsidRPr="0053592A" w:rsidDel="008630D4">
          <w:rPr>
            <w:rFonts w:ascii="Times New Roman" w:hAnsi="Times New Roman"/>
            <w:rPrChange w:id="2942" w:author="D B" w:date="2015-09-26T23:19:00Z">
              <w:rPr/>
            </w:rPrChange>
          </w:rPr>
          <w:delInstrText xml:space="preserve"> HYPERLINK "http://www.ncbi.nlm.nih.gov/pubmed?term=Keiser%20J%5BAuthor%5D&amp;cauthor=true&amp;cauthor_uid=16790382" </w:delInstrText>
        </w:r>
        <w:r w:rsidRPr="0053592A" w:rsidDel="008630D4">
          <w:rPr>
            <w:rFonts w:ascii="Times New Roman" w:hAnsi="Times New Roman"/>
            <w:rPrChange w:id="2943" w:author="D B" w:date="2015-09-26T23:19:00Z">
              <w:rPr>
                <w:rFonts w:ascii="Times New Roman" w:eastAsia="Batang" w:hAnsi="Times New Roman"/>
                <w:lang w:eastAsia="zh-CN"/>
              </w:rPr>
            </w:rPrChange>
          </w:rPr>
          <w:fldChar w:fldCharType="separate"/>
        </w:r>
        <w:r w:rsidR="00D86DAC" w:rsidRPr="0053592A" w:rsidDel="008630D4">
          <w:rPr>
            <w:rFonts w:ascii="Times New Roman" w:eastAsia="Batang" w:hAnsi="Times New Roman"/>
            <w:lang w:eastAsia="zh-CN"/>
          </w:rPr>
          <w:delText>Keiser J</w:delText>
        </w:r>
        <w:r w:rsidRPr="0053592A" w:rsidDel="008630D4">
          <w:rPr>
            <w:rFonts w:ascii="Times New Roman" w:eastAsia="Batang" w:hAnsi="Times New Roman"/>
            <w:lang w:eastAsia="zh-CN"/>
            <w:rPrChange w:id="2944" w:author="D B" w:date="2015-09-26T23:19:00Z">
              <w:rPr>
                <w:rFonts w:ascii="Times New Roman" w:eastAsia="Batang" w:hAnsi="Times New Roman"/>
                <w:lang w:eastAsia="zh-CN"/>
              </w:rPr>
            </w:rPrChange>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945" w:author="D B" w:date="2015-09-26T23:19:00Z">
              <w:rPr/>
            </w:rPrChange>
          </w:rPr>
          <w:delInstrText xml:space="preserve"> HYPERLINK "http://www.ncbi.nlm.nih.gov/pubmed?term=Bos%20R%5BAuthor%5D&amp;cauthor=true&amp;cauthor_uid=16790382" </w:delInstrText>
        </w:r>
        <w:r w:rsidRPr="004D2DB0" w:rsidDel="008630D4">
          <w:rPr>
            <w:rFonts w:ascii="Times New Roman" w:hAnsi="Times New Roman"/>
          </w:rPr>
          <w:fldChar w:fldCharType="separate"/>
        </w:r>
        <w:r w:rsidR="00D86DAC" w:rsidRPr="0053592A" w:rsidDel="008630D4">
          <w:rPr>
            <w:rFonts w:ascii="Times New Roman" w:hAnsi="Times New Roman"/>
          </w:rPr>
          <w:delText>Bos R</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946" w:author="D B" w:date="2015-09-26T23:19:00Z">
              <w:rPr/>
            </w:rPrChange>
          </w:rPr>
          <w:delInstrText xml:space="preserve"> HYPERLINK "http://www.ncbi.nlm.nih.gov/pubmed?term=Tanner%20M%5BAuthor%5D&amp;cauthor=true&amp;cauthor_uid=16790382" </w:delInstrText>
        </w:r>
        <w:r w:rsidRPr="004D2DB0" w:rsidDel="008630D4">
          <w:rPr>
            <w:rFonts w:ascii="Times New Roman" w:hAnsi="Times New Roman"/>
          </w:rPr>
          <w:fldChar w:fldCharType="separate"/>
        </w:r>
        <w:r w:rsidR="00D86DAC" w:rsidRPr="0053592A" w:rsidDel="008630D4">
          <w:rPr>
            <w:rFonts w:ascii="Times New Roman" w:hAnsi="Times New Roman"/>
          </w:rPr>
          <w:delText>Tanner M</w:delText>
        </w:r>
        <w:r w:rsidRPr="004D2DB0" w:rsidDel="008630D4">
          <w:rPr>
            <w:rFonts w:ascii="Times New Roman" w:hAnsi="Times New Roman"/>
          </w:rPr>
          <w:fldChar w:fldCharType="end"/>
        </w:r>
        <w:r w:rsidR="00D86DAC" w:rsidRPr="00A00A00" w:rsidDel="008630D4">
          <w:rPr>
            <w:rFonts w:ascii="Times New Roman" w:hAnsi="Times New Roman"/>
          </w:rPr>
          <w:delText xml:space="preserve">, </w:delText>
        </w:r>
        <w:r w:rsidRPr="004D2DB0" w:rsidDel="008630D4">
          <w:rPr>
            <w:rFonts w:ascii="Times New Roman" w:hAnsi="Times New Roman"/>
          </w:rPr>
          <w:fldChar w:fldCharType="begin"/>
        </w:r>
        <w:r w:rsidRPr="0053592A" w:rsidDel="008630D4">
          <w:rPr>
            <w:rFonts w:ascii="Times New Roman" w:hAnsi="Times New Roman"/>
            <w:rPrChange w:id="2947" w:author="D B" w:date="2015-09-26T23:19:00Z">
              <w:rPr/>
            </w:rPrChange>
          </w:rPr>
          <w:delInstrText xml:space="preserve"> HYPERLINK "http://www.ncbi.nlm.nih.gov/pubmed?term=Utzinger%20J%5BAuthor%5D&amp;cauthor=true&amp;cauthor_uid=16790382" </w:delInstrText>
        </w:r>
        <w:r w:rsidRPr="004D2DB0" w:rsidDel="008630D4">
          <w:rPr>
            <w:rFonts w:ascii="Times New Roman" w:hAnsi="Times New Roman"/>
          </w:rPr>
          <w:fldChar w:fldCharType="separate"/>
        </w:r>
        <w:r w:rsidR="00D86DAC" w:rsidRPr="0053592A" w:rsidDel="008630D4">
          <w:rPr>
            <w:rFonts w:ascii="Times New Roman" w:hAnsi="Times New Roman"/>
          </w:rPr>
          <w:delText>Utzinger J</w:delText>
        </w:r>
        <w:r w:rsidRPr="004D2DB0" w:rsidDel="008630D4">
          <w:rPr>
            <w:rFonts w:ascii="Times New Roman" w:hAnsi="Times New Roman"/>
          </w:rPr>
          <w:fldChar w:fldCharType="end"/>
        </w:r>
        <w:r w:rsidR="00D86DAC" w:rsidRPr="00A00A00" w:rsidDel="008630D4">
          <w:rPr>
            <w:rFonts w:ascii="Times New Roman" w:hAnsi="Times New Roman"/>
          </w:rPr>
          <w:delText>. Schistosomiasis and water resources development: systematic review, meta-analysis, and estimates of people at risk. Lancet</w:delText>
        </w:r>
        <w:r w:rsidR="00D86DAC" w:rsidRPr="000D4713" w:rsidDel="008630D4">
          <w:rPr>
            <w:rFonts w:ascii="Times New Roman" w:hAnsi="Times New Roman"/>
            <w:i/>
          </w:rPr>
          <w:delText xml:space="preserve"> </w:delText>
        </w:r>
        <w:r w:rsidR="00D86DAC" w:rsidRPr="00B61061" w:rsidDel="008630D4">
          <w:rPr>
            <w:rFonts w:ascii="Times New Roman" w:hAnsi="Times New Roman"/>
          </w:rPr>
          <w:delText>Infectious Diseases. 2006; 6:411–425.</w:delText>
        </w:r>
      </w:del>
    </w:p>
    <w:p w14:paraId="67F80241" w14:textId="2535A2F6" w:rsidR="00D86DAC" w:rsidRPr="00323BF0" w:rsidDel="008630D4" w:rsidRDefault="00D86DAC" w:rsidP="00914425">
      <w:pPr>
        <w:pStyle w:val="ListParagraph"/>
        <w:numPr>
          <w:ilvl w:val="0"/>
          <w:numId w:val="36"/>
        </w:numPr>
        <w:spacing w:after="120" w:line="276" w:lineRule="auto"/>
        <w:rPr>
          <w:del w:id="2948" w:author="D B" w:date="2015-09-26T23:18:00Z"/>
          <w:rFonts w:ascii="Times New Roman" w:hAnsi="Times New Roman"/>
        </w:rPr>
      </w:pPr>
      <w:del w:id="2949" w:author="D B" w:date="2015-09-26T23:18:00Z">
        <w:r w:rsidRPr="000B4E33" w:rsidDel="008630D4">
          <w:rPr>
            <w:rStyle w:val="highlight"/>
            <w:rFonts w:ascii="Times New Roman" w:hAnsi="Times New Roman"/>
          </w:rPr>
          <w:delText>van Dam</w:delText>
        </w:r>
        <w:r w:rsidRPr="003606BC" w:rsidDel="008630D4">
          <w:rPr>
            <w:rFonts w:ascii="Times New Roman" w:hAnsi="Times New Roman"/>
          </w:rPr>
          <w:delText xml:space="preserve"> GJ, Wichers JH, Ferreira TM, Ghati D, van Amerongen A, Deelder AM.</w:delText>
        </w:r>
        <w:r w:rsidRPr="003606BC" w:rsidDel="008630D4">
          <w:rPr>
            <w:rStyle w:val="highlight"/>
            <w:rFonts w:ascii="Times New Roman" w:hAnsi="Times New Roman"/>
          </w:rPr>
          <w:delText xml:space="preserve"> Diagnosis</w:delText>
        </w:r>
        <w:r w:rsidRPr="00666CA1" w:rsidDel="008630D4">
          <w:rPr>
            <w:rFonts w:ascii="Times New Roman" w:hAnsi="Times New Roman"/>
          </w:rPr>
          <w:delText xml:space="preserve"> of </w:delText>
        </w:r>
        <w:r w:rsidRPr="0006111A" w:rsidDel="008630D4">
          <w:rPr>
            <w:rStyle w:val="highlight"/>
            <w:rFonts w:ascii="Times New Roman" w:hAnsi="Times New Roman"/>
          </w:rPr>
          <w:delText>schistosomiasis</w:delText>
        </w:r>
        <w:r w:rsidRPr="00783904" w:rsidDel="008630D4">
          <w:rPr>
            <w:rFonts w:ascii="Times New Roman" w:hAnsi="Times New Roman"/>
          </w:rPr>
          <w:delText xml:space="preserve"> by </w:delText>
        </w:r>
        <w:r w:rsidRPr="0039110D" w:rsidDel="008630D4">
          <w:rPr>
            <w:rStyle w:val="highlight"/>
            <w:rFonts w:ascii="Times New Roman" w:hAnsi="Times New Roman"/>
          </w:rPr>
          <w:delText>reagent strip</w:delText>
        </w:r>
        <w:r w:rsidRPr="0039110D" w:rsidDel="008630D4">
          <w:rPr>
            <w:rFonts w:ascii="Times New Roman" w:hAnsi="Times New Roman"/>
          </w:rPr>
          <w:delText xml:space="preserve"> test for detection of circulating cathodic antigen. J Clin Microbiol. </w:delText>
        </w:r>
        <w:r w:rsidRPr="0039110D" w:rsidDel="008630D4">
          <w:rPr>
            <w:rStyle w:val="highlight"/>
            <w:rFonts w:ascii="Times New Roman" w:hAnsi="Times New Roman"/>
          </w:rPr>
          <w:delText>2004</w:delText>
        </w:r>
        <w:r w:rsidRPr="00323BF0" w:rsidDel="008630D4">
          <w:rPr>
            <w:rFonts w:ascii="Times New Roman" w:hAnsi="Times New Roman"/>
          </w:rPr>
          <w:delText>;42(12):5458–61.</w:delText>
        </w:r>
      </w:del>
    </w:p>
    <w:p w14:paraId="307B71AC" w14:textId="3CD8D792" w:rsidR="00D86DAC" w:rsidRPr="0053592A" w:rsidDel="008630D4" w:rsidRDefault="00D86DAC" w:rsidP="00914425">
      <w:pPr>
        <w:pStyle w:val="ListParagraph"/>
        <w:numPr>
          <w:ilvl w:val="0"/>
          <w:numId w:val="36"/>
        </w:numPr>
        <w:spacing w:after="120" w:line="276" w:lineRule="auto"/>
        <w:rPr>
          <w:del w:id="2950" w:author="D B" w:date="2015-09-26T23:18:00Z"/>
          <w:rFonts w:ascii="Times New Roman" w:hAnsi="Times New Roman"/>
          <w:lang w:eastAsia="en-GB"/>
        </w:rPr>
      </w:pPr>
      <w:del w:id="2951" w:author="D B" w:date="2015-09-26T23:18:00Z">
        <w:r w:rsidRPr="00323BF0" w:rsidDel="008630D4">
          <w:rPr>
            <w:rFonts w:ascii="Times New Roman" w:hAnsi="Times New Roman"/>
            <w:lang w:eastAsia="en-GB"/>
          </w:rPr>
          <w:delText>WHO. Schistosomiasis: progress report 2001 – 2011 and strategic plan 2012 - 2020. World Health Organization. 2012; 1</w:delText>
        </w:r>
        <w:r w:rsidRPr="00323BF0" w:rsidDel="008630D4">
          <w:rPr>
            <w:rFonts w:ascii="Times New Roman" w:hAnsi="Times New Roman"/>
          </w:rPr>
          <w:delText>–</w:delText>
        </w:r>
        <w:r w:rsidRPr="00323BF0" w:rsidDel="008630D4">
          <w:rPr>
            <w:rFonts w:ascii="Times New Roman" w:hAnsi="Times New Roman"/>
            <w:lang w:eastAsia="en-GB"/>
          </w:rPr>
          <w:delText xml:space="preserve">82. </w:delText>
        </w:r>
      </w:del>
    </w:p>
    <w:p w14:paraId="0AC4A935" w14:textId="61BA83AF" w:rsidR="00D86DAC" w:rsidRPr="0053592A" w:rsidDel="008630D4" w:rsidRDefault="00D86DAC" w:rsidP="00914425">
      <w:pPr>
        <w:pStyle w:val="ListParagraph"/>
        <w:numPr>
          <w:ilvl w:val="0"/>
          <w:numId w:val="36"/>
        </w:numPr>
        <w:spacing w:after="120" w:line="276" w:lineRule="auto"/>
        <w:rPr>
          <w:del w:id="2952" w:author="D B" w:date="2015-09-26T23:18:00Z"/>
          <w:rStyle w:val="author"/>
          <w:rFonts w:ascii="Times New Roman" w:hAnsi="Times New Roman"/>
          <w:lang w:eastAsia="en-GB"/>
        </w:rPr>
      </w:pPr>
      <w:del w:id="2953" w:author="D B" w:date="2015-09-26T23:18:00Z">
        <w:r w:rsidRPr="0053592A" w:rsidDel="008630D4">
          <w:rPr>
            <w:rFonts w:ascii="Times New Roman" w:eastAsia="Batang" w:hAnsi="Times New Roman"/>
          </w:rPr>
          <w:delText>W</w:delText>
        </w:r>
        <w:r w:rsidRPr="0053592A" w:rsidDel="008630D4">
          <w:rPr>
            <w:rFonts w:ascii="Times New Roman" w:hAnsi="Times New Roman"/>
            <w:iCs/>
            <w:lang w:eastAsia="en-GB"/>
          </w:rPr>
          <w:delText xml:space="preserve">HO. </w:delText>
        </w:r>
        <w:r w:rsidRPr="0053592A" w:rsidDel="008630D4">
          <w:rPr>
            <w:rFonts w:ascii="Times New Roman" w:hAnsi="Times New Roman"/>
            <w:i/>
            <w:iCs/>
            <w:lang w:eastAsia="en-GB"/>
          </w:rPr>
          <w:delText>Prevention and control of schistosomiasis and soil-transmitted helminthiasis</w:delText>
        </w:r>
        <w:r w:rsidRPr="0053592A" w:rsidDel="008630D4">
          <w:rPr>
            <w:rFonts w:ascii="Times New Roman" w:hAnsi="Times New Roman"/>
            <w:lang w:eastAsia="en-GB"/>
          </w:rPr>
          <w:delText>. Geneva, World Health Organization, 2002 (WHO Technical Report Series, No. 912):1–57.</w:delText>
        </w:r>
      </w:del>
    </w:p>
    <w:p w14:paraId="359C01F0" w14:textId="2CE10E79" w:rsidR="00696933" w:rsidRDefault="00696933">
      <w:pPr>
        <w:suppressAutoHyphens w:val="0"/>
        <w:autoSpaceDN/>
        <w:spacing w:after="0"/>
        <w:textAlignment w:val="auto"/>
        <w:rPr>
          <w:ins w:id="2954" w:author="Danso-Appiah" w:date="2015-10-06T12:51:00Z"/>
          <w:rFonts w:ascii="Times New Roman" w:eastAsia="Times New Roman" w:hAnsi="Times New Roman"/>
          <w:lang w:eastAsia="en-GB"/>
        </w:rPr>
      </w:pPr>
      <w:ins w:id="2955" w:author="Danso-Appiah" w:date="2015-10-06T12:51:00Z">
        <w:r>
          <w:rPr>
            <w:rFonts w:ascii="Times New Roman" w:eastAsia="Times New Roman" w:hAnsi="Times New Roman"/>
            <w:lang w:eastAsia="en-GB"/>
          </w:rPr>
          <w:br w:type="page"/>
        </w:r>
      </w:ins>
      <w:ins w:id="2956" w:author="Danso-Appiah" w:date="2015-10-06T13:04:00Z">
        <w:r w:rsidR="00946092" w:rsidRPr="00752F75">
          <w:rPr>
            <w:rFonts w:ascii="Times New Roman" w:eastAsia="Times New Roman" w:hAnsi="Times New Roman"/>
            <w:b/>
            <w:color w:val="000000"/>
            <w:sz w:val="20"/>
            <w:szCs w:val="20"/>
            <w:lang w:eastAsia="en-GB"/>
          </w:rPr>
          <w:lastRenderedPageBreak/>
          <w:t>Table</w:t>
        </w:r>
        <w:r w:rsidR="00946092">
          <w:rPr>
            <w:rFonts w:ascii="Times New Roman" w:eastAsia="Times New Roman" w:hAnsi="Times New Roman"/>
            <w:b/>
            <w:color w:val="000000"/>
            <w:sz w:val="20"/>
            <w:szCs w:val="20"/>
            <w:lang w:eastAsia="en-GB"/>
          </w:rPr>
          <w:t xml:space="preserve"> 1</w:t>
        </w:r>
        <w:r w:rsidR="00946092">
          <w:rPr>
            <w:rFonts w:ascii="Times New Roman" w:eastAsia="Times New Roman" w:hAnsi="Times New Roman"/>
            <w:color w:val="000000"/>
            <w:sz w:val="20"/>
            <w:szCs w:val="20"/>
            <w:lang w:eastAsia="en-GB"/>
          </w:rPr>
          <w:t xml:space="preserve"> C</w:t>
        </w:r>
        <w:r w:rsidR="00946092" w:rsidRPr="00752F75">
          <w:rPr>
            <w:rFonts w:ascii="Times New Roman" w:eastAsia="Times New Roman" w:hAnsi="Times New Roman"/>
            <w:color w:val="000000"/>
            <w:sz w:val="20"/>
            <w:szCs w:val="20"/>
            <w:lang w:eastAsia="en-GB"/>
          </w:rPr>
          <w:t xml:space="preserve">haracteristics </w:t>
        </w:r>
        <w:r w:rsidR="00946092">
          <w:rPr>
            <w:rFonts w:ascii="Times New Roman" w:eastAsia="Times New Roman" w:hAnsi="Times New Roman"/>
            <w:color w:val="000000"/>
            <w:sz w:val="20"/>
            <w:szCs w:val="20"/>
            <w:lang w:eastAsia="en-GB"/>
          </w:rPr>
          <w:t xml:space="preserve">of </w:t>
        </w:r>
        <w:r w:rsidR="00946092" w:rsidRPr="00752F75">
          <w:rPr>
            <w:rFonts w:ascii="Times New Roman" w:eastAsia="Times New Roman" w:hAnsi="Times New Roman"/>
            <w:color w:val="000000"/>
            <w:sz w:val="20"/>
            <w:szCs w:val="20"/>
            <w:lang w:eastAsia="en-GB"/>
          </w:rPr>
          <w:t xml:space="preserve">included </w:t>
        </w:r>
        <w:r w:rsidR="00946092">
          <w:rPr>
            <w:rFonts w:ascii="Times New Roman" w:eastAsia="Times New Roman" w:hAnsi="Times New Roman"/>
            <w:color w:val="000000"/>
            <w:sz w:val="20"/>
            <w:szCs w:val="20"/>
            <w:lang w:eastAsia="en-GB"/>
          </w:rPr>
          <w:t xml:space="preserve">studies </w:t>
        </w:r>
        <w:r w:rsidR="00946092" w:rsidRPr="00752F75">
          <w:rPr>
            <w:rFonts w:ascii="Times New Roman" w:eastAsia="Times New Roman" w:hAnsi="Times New Roman"/>
            <w:color w:val="000000"/>
            <w:sz w:val="20"/>
            <w:szCs w:val="20"/>
            <w:lang w:eastAsia="en-GB"/>
          </w:rPr>
          <w:t>in the syst</w:t>
        </w:r>
        <w:r w:rsidR="00946092">
          <w:rPr>
            <w:rFonts w:ascii="Times New Roman" w:eastAsia="Times New Roman" w:hAnsi="Times New Roman"/>
            <w:color w:val="000000"/>
            <w:sz w:val="20"/>
            <w:szCs w:val="20"/>
            <w:lang w:eastAsia="en-GB"/>
          </w:rPr>
          <w:t>ematic review and meta-analysis</w:t>
        </w:r>
      </w:ins>
    </w:p>
    <w:p w14:paraId="022CD173" w14:textId="77777777" w:rsidR="00D86DAC" w:rsidRDefault="00D86DAC">
      <w:pPr>
        <w:suppressAutoHyphens w:val="0"/>
        <w:autoSpaceDN/>
        <w:spacing w:after="0"/>
        <w:textAlignment w:val="auto"/>
        <w:rPr>
          <w:ins w:id="2957" w:author="Danso-Appiah" w:date="2015-10-06T13:04:00Z"/>
          <w:rFonts w:ascii="Times New Roman" w:eastAsia="Times New Roman" w:hAnsi="Times New Roman"/>
          <w:lang w:eastAsia="en-GB"/>
        </w:rPr>
      </w:pPr>
    </w:p>
    <w:p w14:paraId="7AA7F5C1" w14:textId="209B8DCD" w:rsidR="003B594F" w:rsidRDefault="003B594F">
      <w:pPr>
        <w:suppressAutoHyphens w:val="0"/>
        <w:autoSpaceDN/>
        <w:spacing w:after="0"/>
        <w:textAlignment w:val="auto"/>
        <w:rPr>
          <w:ins w:id="2958" w:author="Danso-Appiah" w:date="2015-10-06T13:06:00Z"/>
          <w:rFonts w:ascii="Times New Roman" w:eastAsia="Times New Roman" w:hAnsi="Times New Roman"/>
          <w:lang w:eastAsia="en-GB"/>
        </w:rPr>
      </w:pPr>
    </w:p>
    <w:p w14:paraId="0A9BC505" w14:textId="14E2189A" w:rsidR="003B594F" w:rsidRDefault="003B594F">
      <w:pPr>
        <w:suppressAutoHyphens w:val="0"/>
        <w:autoSpaceDN/>
        <w:spacing w:after="0"/>
        <w:textAlignment w:val="auto"/>
        <w:rPr>
          <w:ins w:id="2959" w:author="Danso-Appiah" w:date="2015-10-06T13:06:00Z"/>
          <w:rFonts w:ascii="Times New Roman" w:eastAsia="Times New Roman" w:hAnsi="Times New Roman"/>
          <w:lang w:eastAsia="en-GB"/>
        </w:rPr>
      </w:pPr>
      <w:ins w:id="2960" w:author="Danso-Appiah" w:date="2015-10-06T13:06:00Z">
        <w:r>
          <w:rPr>
            <w:rFonts w:ascii="Times New Roman" w:eastAsia="Times New Roman" w:hAnsi="Times New Roman"/>
            <w:lang w:eastAsia="en-GB"/>
          </w:rPr>
          <w:br w:type="page"/>
        </w:r>
      </w:ins>
    </w:p>
    <w:p w14:paraId="08ED3FCE" w14:textId="77777777" w:rsidR="007634DC" w:rsidRDefault="007634DC">
      <w:pPr>
        <w:suppressAutoHyphens w:val="0"/>
        <w:autoSpaceDN/>
        <w:spacing w:after="0"/>
        <w:textAlignment w:val="auto"/>
        <w:rPr>
          <w:ins w:id="2961" w:author="Danso-Appiah" w:date="2015-10-06T13:06:00Z"/>
          <w:rFonts w:ascii="Times New Roman" w:eastAsia="Times New Roman" w:hAnsi="Times New Roman"/>
          <w:lang w:eastAsia="en-GB"/>
        </w:rPr>
      </w:pPr>
    </w:p>
    <w:p w14:paraId="10B58221" w14:textId="77777777" w:rsidR="007634DC" w:rsidRDefault="007634DC" w:rsidP="007634DC">
      <w:pPr>
        <w:pStyle w:val="para"/>
        <w:spacing w:before="0" w:after="240" w:line="276" w:lineRule="auto"/>
        <w:ind w:left="426"/>
        <w:rPr>
          <w:ins w:id="2962" w:author="Danso-Appiah" w:date="2015-10-06T13:06:00Z"/>
          <w:sz w:val="22"/>
        </w:rPr>
      </w:pPr>
      <w:ins w:id="2963" w:author="Danso-Appiah" w:date="2015-10-06T13:06:00Z">
        <w:r w:rsidRPr="0045341D">
          <w:rPr>
            <w:sz w:val="22"/>
          </w:rPr>
          <w:t>Table 2.</w:t>
        </w:r>
        <w:r>
          <w:rPr>
            <w:sz w:val="22"/>
          </w:rPr>
          <w:t xml:space="preserve"> </w:t>
        </w:r>
        <w:r w:rsidRPr="0045341D">
          <w:rPr>
            <w:b/>
            <w:sz w:val="22"/>
          </w:rPr>
          <w:t>Estimated sensitivities and specificities with 95% CI for latent classes of studies with POC-CCA tests</w:t>
        </w:r>
      </w:ins>
    </w:p>
    <w:tbl>
      <w:tblPr>
        <w:tblW w:w="0" w:type="auto"/>
        <w:jc w:val="center"/>
        <w:tblCellMar>
          <w:left w:w="70" w:type="dxa"/>
          <w:right w:w="70" w:type="dxa"/>
        </w:tblCellMar>
        <w:tblLook w:val="04A0" w:firstRow="1" w:lastRow="0" w:firstColumn="1" w:lastColumn="0" w:noHBand="0" w:noVBand="1"/>
      </w:tblPr>
      <w:tblGrid>
        <w:gridCol w:w="2709"/>
        <w:gridCol w:w="2502"/>
        <w:gridCol w:w="2830"/>
      </w:tblGrid>
      <w:tr w:rsidR="007634DC" w:rsidRPr="001E6D0D" w14:paraId="061C211D" w14:textId="77777777" w:rsidTr="008C6FE9">
        <w:trPr>
          <w:trHeight w:val="442"/>
          <w:jc w:val="center"/>
          <w:ins w:id="2964" w:author="Danso-Appiah" w:date="2015-10-06T13:06:00Z"/>
        </w:trPr>
        <w:tc>
          <w:tcPr>
            <w:tcW w:w="2709" w:type="dxa"/>
            <w:tcBorders>
              <w:top w:val="single" w:sz="4" w:space="0" w:color="auto"/>
              <w:left w:val="nil"/>
              <w:bottom w:val="single" w:sz="4" w:space="0" w:color="auto"/>
              <w:right w:val="nil"/>
            </w:tcBorders>
            <w:shd w:val="clear" w:color="auto" w:fill="auto"/>
            <w:noWrap/>
            <w:vAlign w:val="center"/>
            <w:hideMark/>
          </w:tcPr>
          <w:p w14:paraId="1E4DD99F" w14:textId="77777777" w:rsidR="007634DC" w:rsidRPr="001E6D0D" w:rsidRDefault="007634DC" w:rsidP="008C6FE9">
            <w:pPr>
              <w:suppressAutoHyphens w:val="0"/>
              <w:autoSpaceDN/>
              <w:spacing w:after="0"/>
              <w:textAlignment w:val="auto"/>
              <w:rPr>
                <w:ins w:id="2965" w:author="Danso-Appiah" w:date="2015-10-06T13:06:00Z"/>
                <w:rFonts w:ascii="Times New Roman" w:eastAsia="Times New Roman" w:hAnsi="Times New Roman"/>
                <w:b/>
                <w:color w:val="000000"/>
                <w:sz w:val="20"/>
                <w:lang w:val="en-US" w:eastAsia="it-IT"/>
              </w:rPr>
            </w:pPr>
            <w:ins w:id="2966" w:author="Danso-Appiah" w:date="2015-10-06T13:06:00Z">
              <w:r w:rsidRPr="001E6D0D">
                <w:rPr>
                  <w:rFonts w:ascii="Times New Roman" w:eastAsia="Times New Roman" w:hAnsi="Times New Roman"/>
                  <w:b/>
                  <w:color w:val="000000"/>
                  <w:sz w:val="20"/>
                  <w:lang w:val="en-US" w:eastAsia="it-IT"/>
                </w:rPr>
                <w:t>Latent Class</w:t>
              </w:r>
            </w:ins>
          </w:p>
        </w:tc>
        <w:tc>
          <w:tcPr>
            <w:tcW w:w="2502" w:type="dxa"/>
            <w:tcBorders>
              <w:top w:val="single" w:sz="4" w:space="0" w:color="auto"/>
              <w:left w:val="nil"/>
              <w:bottom w:val="single" w:sz="4" w:space="0" w:color="auto"/>
              <w:right w:val="nil"/>
            </w:tcBorders>
            <w:shd w:val="clear" w:color="auto" w:fill="auto"/>
            <w:noWrap/>
            <w:vAlign w:val="center"/>
            <w:hideMark/>
          </w:tcPr>
          <w:p w14:paraId="2BA273FE" w14:textId="77777777" w:rsidR="007634DC" w:rsidRPr="001E6D0D" w:rsidRDefault="007634DC" w:rsidP="008C6FE9">
            <w:pPr>
              <w:suppressAutoHyphens w:val="0"/>
              <w:autoSpaceDN/>
              <w:spacing w:after="0"/>
              <w:textAlignment w:val="auto"/>
              <w:rPr>
                <w:ins w:id="2967" w:author="Danso-Appiah" w:date="2015-10-06T13:06:00Z"/>
                <w:rFonts w:ascii="Times New Roman" w:eastAsia="Times New Roman" w:hAnsi="Times New Roman"/>
                <w:b/>
                <w:color w:val="000000"/>
                <w:sz w:val="20"/>
                <w:lang w:val="it-IT" w:eastAsia="it-IT"/>
              </w:rPr>
            </w:pPr>
            <w:ins w:id="2968" w:author="Danso-Appiah" w:date="2015-10-06T13:06:00Z">
              <w:r w:rsidRPr="001E6D0D">
                <w:rPr>
                  <w:rFonts w:ascii="Times New Roman" w:eastAsia="Times New Roman" w:hAnsi="Times New Roman"/>
                  <w:b/>
                  <w:color w:val="000000"/>
                  <w:sz w:val="20"/>
                  <w:lang w:val="it-IT" w:eastAsia="it-IT"/>
                </w:rPr>
                <w:t>Sensitivity</w:t>
              </w:r>
            </w:ins>
          </w:p>
        </w:tc>
        <w:tc>
          <w:tcPr>
            <w:tcW w:w="2830" w:type="dxa"/>
            <w:tcBorders>
              <w:top w:val="single" w:sz="4" w:space="0" w:color="auto"/>
              <w:left w:val="nil"/>
              <w:bottom w:val="single" w:sz="4" w:space="0" w:color="auto"/>
              <w:right w:val="nil"/>
            </w:tcBorders>
            <w:shd w:val="clear" w:color="auto" w:fill="auto"/>
            <w:noWrap/>
            <w:vAlign w:val="center"/>
            <w:hideMark/>
          </w:tcPr>
          <w:p w14:paraId="124898D7" w14:textId="77777777" w:rsidR="007634DC" w:rsidRPr="001E6D0D" w:rsidRDefault="007634DC" w:rsidP="008C6FE9">
            <w:pPr>
              <w:suppressAutoHyphens w:val="0"/>
              <w:autoSpaceDN/>
              <w:spacing w:after="0"/>
              <w:textAlignment w:val="auto"/>
              <w:rPr>
                <w:ins w:id="2969" w:author="Danso-Appiah" w:date="2015-10-06T13:06:00Z"/>
                <w:rFonts w:ascii="Times New Roman" w:eastAsia="Times New Roman" w:hAnsi="Times New Roman"/>
                <w:b/>
                <w:color w:val="000000"/>
                <w:sz w:val="20"/>
                <w:lang w:val="it-IT" w:eastAsia="it-IT"/>
              </w:rPr>
            </w:pPr>
            <w:ins w:id="2970" w:author="Danso-Appiah" w:date="2015-10-06T13:06:00Z">
              <w:r w:rsidRPr="001E6D0D">
                <w:rPr>
                  <w:rFonts w:ascii="Times New Roman" w:eastAsia="Times New Roman" w:hAnsi="Times New Roman"/>
                  <w:b/>
                  <w:color w:val="000000"/>
                  <w:sz w:val="20"/>
                  <w:lang w:val="it-IT" w:eastAsia="it-IT"/>
                </w:rPr>
                <w:t>Specificity</w:t>
              </w:r>
            </w:ins>
          </w:p>
        </w:tc>
      </w:tr>
      <w:tr w:rsidR="007634DC" w:rsidRPr="001E6D0D" w14:paraId="4A02998D" w14:textId="77777777" w:rsidTr="008C6FE9">
        <w:trPr>
          <w:trHeight w:val="442"/>
          <w:jc w:val="center"/>
          <w:ins w:id="2971" w:author="Danso-Appiah" w:date="2015-10-06T13:06:00Z"/>
        </w:trPr>
        <w:tc>
          <w:tcPr>
            <w:tcW w:w="2709" w:type="dxa"/>
            <w:tcBorders>
              <w:top w:val="single" w:sz="4" w:space="0" w:color="auto"/>
              <w:left w:val="nil"/>
              <w:right w:val="nil"/>
            </w:tcBorders>
            <w:shd w:val="clear" w:color="auto" w:fill="auto"/>
            <w:noWrap/>
            <w:vAlign w:val="center"/>
            <w:hideMark/>
          </w:tcPr>
          <w:p w14:paraId="002F0113" w14:textId="77777777" w:rsidR="007634DC" w:rsidRPr="001E6D0D" w:rsidRDefault="007634DC" w:rsidP="008C6FE9">
            <w:pPr>
              <w:suppressAutoHyphens w:val="0"/>
              <w:autoSpaceDN/>
              <w:spacing w:after="0"/>
              <w:textAlignment w:val="auto"/>
              <w:rPr>
                <w:ins w:id="2972" w:author="Danso-Appiah" w:date="2015-10-06T13:06:00Z"/>
                <w:rFonts w:ascii="Times New Roman" w:eastAsia="Times New Roman" w:hAnsi="Times New Roman"/>
                <w:color w:val="000000"/>
                <w:sz w:val="20"/>
                <w:lang w:val="en-US" w:eastAsia="it-IT"/>
              </w:rPr>
            </w:pPr>
            <w:ins w:id="2973" w:author="Danso-Appiah" w:date="2015-10-06T13:06:00Z">
              <w:r w:rsidRPr="001E6D0D">
                <w:rPr>
                  <w:rFonts w:ascii="Times New Roman" w:eastAsia="Times New Roman" w:hAnsi="Times New Roman"/>
                  <w:color w:val="000000"/>
                  <w:sz w:val="20"/>
                  <w:lang w:val="en-US" w:eastAsia="it-IT"/>
                </w:rPr>
                <w:t>Latent Class 1</w:t>
              </w:r>
            </w:ins>
          </w:p>
        </w:tc>
        <w:tc>
          <w:tcPr>
            <w:tcW w:w="2502" w:type="dxa"/>
            <w:tcBorders>
              <w:top w:val="single" w:sz="4" w:space="0" w:color="auto"/>
              <w:left w:val="nil"/>
              <w:right w:val="nil"/>
            </w:tcBorders>
            <w:shd w:val="clear" w:color="auto" w:fill="auto"/>
            <w:noWrap/>
            <w:vAlign w:val="center"/>
            <w:hideMark/>
          </w:tcPr>
          <w:p w14:paraId="2648D779" w14:textId="77777777" w:rsidR="007634DC" w:rsidRPr="001E6D0D" w:rsidRDefault="007634DC" w:rsidP="008C6FE9">
            <w:pPr>
              <w:suppressAutoHyphens w:val="0"/>
              <w:autoSpaceDN/>
              <w:spacing w:after="0"/>
              <w:textAlignment w:val="auto"/>
              <w:rPr>
                <w:ins w:id="2974" w:author="Danso-Appiah" w:date="2015-10-06T13:06:00Z"/>
                <w:rFonts w:ascii="Times New Roman" w:eastAsia="Times New Roman" w:hAnsi="Times New Roman"/>
                <w:color w:val="000000"/>
                <w:sz w:val="20"/>
                <w:lang w:val="it-IT" w:eastAsia="it-IT"/>
              </w:rPr>
            </w:pPr>
            <w:ins w:id="2975" w:author="Danso-Appiah" w:date="2015-10-06T13:06:00Z">
              <w:r w:rsidRPr="001E6D0D">
                <w:rPr>
                  <w:rFonts w:ascii="Times New Roman" w:eastAsia="Times New Roman" w:hAnsi="Times New Roman"/>
                  <w:color w:val="000000"/>
                  <w:sz w:val="20"/>
                  <w:lang w:val="it-IT" w:eastAsia="it-IT"/>
                </w:rPr>
                <w:t>76.4% (72.3%</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80.5%)</w:t>
              </w:r>
            </w:ins>
          </w:p>
        </w:tc>
        <w:tc>
          <w:tcPr>
            <w:tcW w:w="2830" w:type="dxa"/>
            <w:tcBorders>
              <w:top w:val="single" w:sz="4" w:space="0" w:color="auto"/>
              <w:left w:val="nil"/>
              <w:right w:val="nil"/>
            </w:tcBorders>
            <w:shd w:val="clear" w:color="auto" w:fill="auto"/>
            <w:noWrap/>
            <w:vAlign w:val="center"/>
            <w:hideMark/>
          </w:tcPr>
          <w:p w14:paraId="537EFED2" w14:textId="77777777" w:rsidR="007634DC" w:rsidRPr="001E6D0D" w:rsidRDefault="007634DC" w:rsidP="008C6FE9">
            <w:pPr>
              <w:suppressAutoHyphens w:val="0"/>
              <w:autoSpaceDN/>
              <w:spacing w:after="0"/>
              <w:textAlignment w:val="auto"/>
              <w:rPr>
                <w:ins w:id="2976" w:author="Danso-Appiah" w:date="2015-10-06T13:06:00Z"/>
                <w:rFonts w:ascii="Times New Roman" w:eastAsia="Times New Roman" w:hAnsi="Times New Roman"/>
                <w:color w:val="000000"/>
                <w:sz w:val="20"/>
                <w:lang w:val="it-IT" w:eastAsia="it-IT"/>
              </w:rPr>
            </w:pPr>
            <w:ins w:id="2977" w:author="Danso-Appiah" w:date="2015-10-06T13:06:00Z">
              <w:r w:rsidRPr="001E6D0D">
                <w:rPr>
                  <w:rFonts w:ascii="Times New Roman" w:eastAsia="Times New Roman" w:hAnsi="Times New Roman"/>
                  <w:color w:val="000000"/>
                  <w:sz w:val="20"/>
                  <w:lang w:val="it-IT" w:eastAsia="it-IT"/>
                </w:rPr>
                <w:t>84.2% (79.9%</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88.5%)</w:t>
              </w:r>
            </w:ins>
          </w:p>
        </w:tc>
      </w:tr>
      <w:tr w:rsidR="007634DC" w:rsidRPr="001E6D0D" w14:paraId="4237C4A6" w14:textId="77777777" w:rsidTr="008C6FE9">
        <w:trPr>
          <w:trHeight w:val="442"/>
          <w:jc w:val="center"/>
          <w:ins w:id="2978" w:author="Danso-Appiah" w:date="2015-10-06T13:06:00Z"/>
        </w:trPr>
        <w:tc>
          <w:tcPr>
            <w:tcW w:w="2709" w:type="dxa"/>
            <w:tcBorders>
              <w:left w:val="nil"/>
              <w:right w:val="nil"/>
            </w:tcBorders>
            <w:shd w:val="clear" w:color="auto" w:fill="auto"/>
            <w:noWrap/>
            <w:vAlign w:val="center"/>
            <w:hideMark/>
          </w:tcPr>
          <w:p w14:paraId="60C99934" w14:textId="77777777" w:rsidR="007634DC" w:rsidRPr="001E6D0D" w:rsidRDefault="007634DC" w:rsidP="008C6FE9">
            <w:pPr>
              <w:suppressAutoHyphens w:val="0"/>
              <w:autoSpaceDN/>
              <w:spacing w:after="0"/>
              <w:textAlignment w:val="auto"/>
              <w:rPr>
                <w:ins w:id="2979" w:author="Danso-Appiah" w:date="2015-10-06T13:06:00Z"/>
                <w:rFonts w:ascii="Times New Roman" w:eastAsia="Times New Roman" w:hAnsi="Times New Roman"/>
                <w:color w:val="000000"/>
                <w:sz w:val="20"/>
                <w:lang w:val="en-US" w:eastAsia="it-IT"/>
              </w:rPr>
            </w:pPr>
            <w:ins w:id="2980" w:author="Danso-Appiah" w:date="2015-10-06T13:06:00Z">
              <w:r w:rsidRPr="001E6D0D">
                <w:rPr>
                  <w:rFonts w:ascii="Times New Roman" w:eastAsia="Times New Roman" w:hAnsi="Times New Roman"/>
                  <w:color w:val="000000"/>
                  <w:sz w:val="20"/>
                  <w:lang w:val="en-US" w:eastAsia="it-IT"/>
                </w:rPr>
                <w:t>Latent Class 2</w:t>
              </w:r>
            </w:ins>
          </w:p>
        </w:tc>
        <w:tc>
          <w:tcPr>
            <w:tcW w:w="2502" w:type="dxa"/>
            <w:tcBorders>
              <w:left w:val="nil"/>
              <w:right w:val="nil"/>
            </w:tcBorders>
            <w:shd w:val="clear" w:color="auto" w:fill="auto"/>
            <w:noWrap/>
            <w:vAlign w:val="center"/>
            <w:hideMark/>
          </w:tcPr>
          <w:p w14:paraId="310737B5" w14:textId="77777777" w:rsidR="007634DC" w:rsidRPr="001E6D0D" w:rsidRDefault="007634DC" w:rsidP="008C6FE9">
            <w:pPr>
              <w:suppressAutoHyphens w:val="0"/>
              <w:autoSpaceDN/>
              <w:spacing w:after="0"/>
              <w:textAlignment w:val="auto"/>
              <w:rPr>
                <w:ins w:id="2981" w:author="Danso-Appiah" w:date="2015-10-06T13:06:00Z"/>
                <w:rFonts w:ascii="Times New Roman" w:eastAsia="Times New Roman" w:hAnsi="Times New Roman"/>
                <w:color w:val="000000"/>
                <w:sz w:val="20"/>
                <w:lang w:val="it-IT" w:eastAsia="it-IT"/>
              </w:rPr>
            </w:pPr>
            <w:ins w:id="2982" w:author="Danso-Appiah" w:date="2015-10-06T13:06:00Z">
              <w:r w:rsidRPr="001E6D0D">
                <w:rPr>
                  <w:rFonts w:ascii="Times New Roman" w:eastAsia="Times New Roman" w:hAnsi="Times New Roman"/>
                  <w:color w:val="000000"/>
                  <w:sz w:val="20"/>
                  <w:lang w:val="it-IT" w:eastAsia="it-IT"/>
                </w:rPr>
                <w:t>89.6% (88.0%</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91.2%)</w:t>
              </w:r>
            </w:ins>
          </w:p>
        </w:tc>
        <w:tc>
          <w:tcPr>
            <w:tcW w:w="2830" w:type="dxa"/>
            <w:tcBorders>
              <w:left w:val="nil"/>
              <w:right w:val="nil"/>
            </w:tcBorders>
            <w:shd w:val="clear" w:color="auto" w:fill="auto"/>
            <w:noWrap/>
            <w:vAlign w:val="center"/>
            <w:hideMark/>
          </w:tcPr>
          <w:p w14:paraId="7CF0F018" w14:textId="77777777" w:rsidR="007634DC" w:rsidRPr="001E6D0D" w:rsidRDefault="007634DC" w:rsidP="008C6FE9">
            <w:pPr>
              <w:suppressAutoHyphens w:val="0"/>
              <w:autoSpaceDN/>
              <w:spacing w:after="0"/>
              <w:textAlignment w:val="auto"/>
              <w:rPr>
                <w:ins w:id="2983" w:author="Danso-Appiah" w:date="2015-10-06T13:06:00Z"/>
                <w:rFonts w:ascii="Times New Roman" w:eastAsia="Times New Roman" w:hAnsi="Times New Roman"/>
                <w:color w:val="000000"/>
                <w:sz w:val="20"/>
                <w:lang w:val="it-IT" w:eastAsia="it-IT"/>
              </w:rPr>
            </w:pPr>
            <w:ins w:id="2984" w:author="Danso-Appiah" w:date="2015-10-06T13:06:00Z">
              <w:r w:rsidRPr="001E6D0D">
                <w:rPr>
                  <w:rFonts w:ascii="Times New Roman" w:eastAsia="Times New Roman" w:hAnsi="Times New Roman"/>
                  <w:color w:val="000000"/>
                  <w:sz w:val="20"/>
                  <w:lang w:val="it-IT" w:eastAsia="it-IT"/>
                </w:rPr>
                <w:t>47.1% (43.2%</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50.9%)</w:t>
              </w:r>
            </w:ins>
          </w:p>
        </w:tc>
      </w:tr>
      <w:tr w:rsidR="007634DC" w:rsidRPr="001E6D0D" w14:paraId="5B665769" w14:textId="77777777" w:rsidTr="008C6FE9">
        <w:trPr>
          <w:trHeight w:val="442"/>
          <w:jc w:val="center"/>
          <w:ins w:id="2985" w:author="Danso-Appiah" w:date="2015-10-06T13:06:00Z"/>
        </w:trPr>
        <w:tc>
          <w:tcPr>
            <w:tcW w:w="2709" w:type="dxa"/>
            <w:tcBorders>
              <w:left w:val="nil"/>
              <w:bottom w:val="single" w:sz="4" w:space="0" w:color="auto"/>
              <w:right w:val="nil"/>
            </w:tcBorders>
            <w:shd w:val="clear" w:color="auto" w:fill="auto"/>
            <w:noWrap/>
            <w:vAlign w:val="center"/>
          </w:tcPr>
          <w:p w14:paraId="707FFEC6" w14:textId="77777777" w:rsidR="007634DC" w:rsidRPr="001E6D0D" w:rsidRDefault="007634DC" w:rsidP="008C6FE9">
            <w:pPr>
              <w:suppressAutoHyphens w:val="0"/>
              <w:autoSpaceDN/>
              <w:spacing w:after="0"/>
              <w:textAlignment w:val="auto"/>
              <w:rPr>
                <w:ins w:id="2986" w:author="Danso-Appiah" w:date="2015-10-06T13:06:00Z"/>
                <w:rFonts w:ascii="Times New Roman" w:eastAsia="Times New Roman" w:hAnsi="Times New Roman"/>
                <w:color w:val="000000"/>
                <w:sz w:val="20"/>
                <w:lang w:val="en-US" w:eastAsia="it-IT"/>
              </w:rPr>
            </w:pPr>
            <w:ins w:id="2987" w:author="Danso-Appiah" w:date="2015-10-06T13:06:00Z">
              <w:r w:rsidRPr="001E6D0D">
                <w:rPr>
                  <w:rFonts w:ascii="Times New Roman" w:eastAsia="Times New Roman" w:hAnsi="Times New Roman"/>
                  <w:color w:val="000000"/>
                  <w:sz w:val="20"/>
                  <w:lang w:val="en-US" w:eastAsia="it-IT"/>
                </w:rPr>
                <w:t>Overall</w:t>
              </w:r>
            </w:ins>
          </w:p>
        </w:tc>
        <w:tc>
          <w:tcPr>
            <w:tcW w:w="2502" w:type="dxa"/>
            <w:tcBorders>
              <w:left w:val="nil"/>
              <w:bottom w:val="single" w:sz="4" w:space="0" w:color="auto"/>
              <w:right w:val="nil"/>
            </w:tcBorders>
            <w:shd w:val="clear" w:color="auto" w:fill="auto"/>
            <w:noWrap/>
            <w:vAlign w:val="center"/>
          </w:tcPr>
          <w:p w14:paraId="795DF666" w14:textId="77777777" w:rsidR="007634DC" w:rsidRPr="001E6D0D" w:rsidRDefault="007634DC" w:rsidP="008C6FE9">
            <w:pPr>
              <w:suppressAutoHyphens w:val="0"/>
              <w:autoSpaceDN/>
              <w:spacing w:after="0"/>
              <w:textAlignment w:val="auto"/>
              <w:rPr>
                <w:ins w:id="2988" w:author="Danso-Appiah" w:date="2015-10-06T13:06:00Z"/>
                <w:rFonts w:ascii="Times New Roman" w:eastAsia="Times New Roman" w:hAnsi="Times New Roman"/>
                <w:color w:val="000000"/>
                <w:sz w:val="20"/>
                <w:lang w:val="it-IT" w:eastAsia="it-IT"/>
              </w:rPr>
            </w:pPr>
            <w:ins w:id="2989" w:author="Danso-Appiah" w:date="2015-10-06T13:06:00Z">
              <w:r w:rsidRPr="001E6D0D">
                <w:rPr>
                  <w:rFonts w:ascii="Times New Roman" w:eastAsia="Times New Roman" w:hAnsi="Times New Roman"/>
                  <w:color w:val="000000"/>
                  <w:sz w:val="20"/>
                  <w:lang w:val="it-IT" w:eastAsia="it-IT"/>
                </w:rPr>
                <w:t>86.4% (83.7%</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89.1%)</w:t>
              </w:r>
            </w:ins>
          </w:p>
        </w:tc>
        <w:tc>
          <w:tcPr>
            <w:tcW w:w="2830" w:type="dxa"/>
            <w:tcBorders>
              <w:left w:val="nil"/>
              <w:bottom w:val="single" w:sz="4" w:space="0" w:color="auto"/>
              <w:right w:val="nil"/>
            </w:tcBorders>
            <w:shd w:val="clear" w:color="auto" w:fill="auto"/>
            <w:noWrap/>
            <w:vAlign w:val="center"/>
          </w:tcPr>
          <w:p w14:paraId="24C2ACA7" w14:textId="77777777" w:rsidR="007634DC" w:rsidRPr="001E6D0D" w:rsidRDefault="007634DC" w:rsidP="008C6FE9">
            <w:pPr>
              <w:suppressAutoHyphens w:val="0"/>
              <w:autoSpaceDN/>
              <w:spacing w:after="0"/>
              <w:textAlignment w:val="auto"/>
              <w:rPr>
                <w:ins w:id="2990" w:author="Danso-Appiah" w:date="2015-10-06T13:06:00Z"/>
                <w:rFonts w:ascii="Times New Roman" w:eastAsia="Times New Roman" w:hAnsi="Times New Roman"/>
                <w:color w:val="000000"/>
                <w:sz w:val="20"/>
                <w:lang w:val="it-IT" w:eastAsia="it-IT"/>
              </w:rPr>
            </w:pPr>
            <w:ins w:id="2991" w:author="Danso-Appiah" w:date="2015-10-06T13:06:00Z">
              <w:r w:rsidRPr="001E6D0D">
                <w:rPr>
                  <w:rFonts w:ascii="Times New Roman" w:eastAsia="Times New Roman" w:hAnsi="Times New Roman"/>
                  <w:color w:val="000000"/>
                  <w:sz w:val="20"/>
                  <w:lang w:val="it-IT" w:eastAsia="it-IT"/>
                </w:rPr>
                <w:t>56.1% (49.6%</w:t>
              </w:r>
              <w:r>
                <w:rPr>
                  <w:rFonts w:ascii="Times New Roman" w:eastAsia="Times New Roman" w:hAnsi="Times New Roman"/>
                  <w:color w:val="000000"/>
                  <w:sz w:val="20"/>
                  <w:lang w:val="it-IT" w:eastAsia="it-IT"/>
                </w:rPr>
                <w:t xml:space="preserve"> to -</w:t>
              </w:r>
              <w:r w:rsidRPr="001E6D0D">
                <w:rPr>
                  <w:rFonts w:ascii="Times New Roman" w:eastAsia="Times New Roman" w:hAnsi="Times New Roman"/>
                  <w:color w:val="000000"/>
                  <w:sz w:val="20"/>
                  <w:lang w:val="it-IT" w:eastAsia="it-IT"/>
                </w:rPr>
                <w:t>-62.6%)</w:t>
              </w:r>
            </w:ins>
          </w:p>
        </w:tc>
      </w:tr>
    </w:tbl>
    <w:p w14:paraId="003441B2" w14:textId="77777777" w:rsidR="007634DC" w:rsidRPr="00276E23" w:rsidRDefault="007634DC" w:rsidP="007634DC">
      <w:pPr>
        <w:pStyle w:val="para"/>
        <w:spacing w:before="0" w:after="240"/>
        <w:rPr>
          <w:ins w:id="2992" w:author="Danso-Appiah" w:date="2015-10-06T13:06:00Z"/>
          <w:sz w:val="18"/>
        </w:rPr>
      </w:pPr>
    </w:p>
    <w:p w14:paraId="742318CA" w14:textId="77777777" w:rsidR="00303E6D" w:rsidRDefault="00303E6D">
      <w:pPr>
        <w:suppressAutoHyphens w:val="0"/>
        <w:autoSpaceDN/>
        <w:spacing w:after="0"/>
        <w:textAlignment w:val="auto"/>
        <w:rPr>
          <w:ins w:id="2993" w:author="Danso-Appiah" w:date="2015-10-06T13:08:00Z"/>
          <w:rFonts w:ascii="Times New Roman" w:eastAsia="Times New Roman" w:hAnsi="Times New Roman"/>
          <w:lang w:eastAsia="en-GB"/>
        </w:rPr>
      </w:pPr>
    </w:p>
    <w:p w14:paraId="017AFD84" w14:textId="77777777" w:rsidR="00303E6D" w:rsidRDefault="00303E6D">
      <w:pPr>
        <w:suppressAutoHyphens w:val="0"/>
        <w:autoSpaceDN/>
        <w:spacing w:after="0"/>
        <w:textAlignment w:val="auto"/>
        <w:rPr>
          <w:ins w:id="2994" w:author="Danso-Appiah" w:date="2015-10-06T13:08:00Z"/>
          <w:rFonts w:ascii="Times New Roman" w:eastAsia="Times New Roman" w:hAnsi="Times New Roman"/>
          <w:lang w:eastAsia="en-GB"/>
        </w:rPr>
      </w:pPr>
    </w:p>
    <w:p w14:paraId="665C554B" w14:textId="77777777" w:rsidR="00303E6D" w:rsidRPr="00276E23" w:rsidRDefault="00303E6D" w:rsidP="00303E6D">
      <w:pPr>
        <w:pStyle w:val="para"/>
        <w:spacing w:before="0" w:after="240"/>
        <w:ind w:firstLine="284"/>
        <w:rPr>
          <w:ins w:id="2995" w:author="Danso-Appiah" w:date="2015-10-06T13:08:00Z"/>
          <w:b/>
          <w:sz w:val="22"/>
        </w:rPr>
      </w:pPr>
      <w:ins w:id="2996" w:author="Danso-Appiah" w:date="2015-10-06T13:08:00Z">
        <w:r w:rsidRPr="0045341D">
          <w:rPr>
            <w:sz w:val="22"/>
          </w:rPr>
          <w:t>Table 3a.</w:t>
        </w:r>
        <w:r>
          <w:rPr>
            <w:b/>
            <w:sz w:val="22"/>
          </w:rPr>
          <w:t xml:space="preserve"> </w:t>
        </w:r>
        <w:r w:rsidRPr="0045341D">
          <w:rPr>
            <w:b/>
            <w:sz w:val="22"/>
          </w:rPr>
          <w:t>Tests classified as</w:t>
        </w:r>
        <w:r w:rsidRPr="002C1E14">
          <w:rPr>
            <w:b/>
            <w:sz w:val="22"/>
          </w:rPr>
          <w:t xml:space="preserve"> </w:t>
        </w:r>
        <w:r w:rsidRPr="0045341D">
          <w:rPr>
            <w:b/>
            <w:sz w:val="22"/>
          </w:rPr>
          <w:t>Latent Class 1</w:t>
        </w:r>
      </w:ins>
    </w:p>
    <w:tbl>
      <w:tblPr>
        <w:tblW w:w="7938" w:type="dxa"/>
        <w:tblInd w:w="354" w:type="dxa"/>
        <w:tblCellMar>
          <w:left w:w="70" w:type="dxa"/>
          <w:right w:w="70" w:type="dxa"/>
        </w:tblCellMar>
        <w:tblLook w:val="04A0" w:firstRow="1" w:lastRow="0" w:firstColumn="1" w:lastColumn="0" w:noHBand="0" w:noVBand="1"/>
      </w:tblPr>
      <w:tblGrid>
        <w:gridCol w:w="2410"/>
        <w:gridCol w:w="3071"/>
        <w:gridCol w:w="2457"/>
      </w:tblGrid>
      <w:tr w:rsidR="00303E6D" w:rsidRPr="001E6D0D" w14:paraId="2015E750" w14:textId="77777777" w:rsidTr="008C6FE9">
        <w:trPr>
          <w:trHeight w:val="300"/>
          <w:ins w:id="2997" w:author="Danso-Appiah" w:date="2015-10-06T13:08:00Z"/>
        </w:trPr>
        <w:tc>
          <w:tcPr>
            <w:tcW w:w="2410" w:type="dxa"/>
            <w:tcBorders>
              <w:top w:val="single" w:sz="4" w:space="0" w:color="auto"/>
              <w:left w:val="nil"/>
              <w:bottom w:val="single" w:sz="4" w:space="0" w:color="auto"/>
              <w:right w:val="nil"/>
            </w:tcBorders>
            <w:shd w:val="clear" w:color="auto" w:fill="auto"/>
            <w:noWrap/>
            <w:vAlign w:val="center"/>
            <w:hideMark/>
          </w:tcPr>
          <w:p w14:paraId="7F40FBC1" w14:textId="77777777" w:rsidR="00303E6D" w:rsidRPr="001E6D0D" w:rsidRDefault="00303E6D" w:rsidP="008C6FE9">
            <w:pPr>
              <w:suppressAutoHyphens w:val="0"/>
              <w:autoSpaceDN/>
              <w:spacing w:after="0"/>
              <w:textAlignment w:val="auto"/>
              <w:rPr>
                <w:ins w:id="2998" w:author="Danso-Appiah" w:date="2015-10-06T13:08:00Z"/>
                <w:rFonts w:ascii="Times New Roman" w:eastAsia="Times New Roman" w:hAnsi="Times New Roman"/>
                <w:b/>
                <w:bCs/>
                <w:color w:val="000000"/>
                <w:sz w:val="20"/>
                <w:szCs w:val="18"/>
                <w:lang w:val="it-IT" w:eastAsia="it-IT"/>
              </w:rPr>
            </w:pPr>
            <w:ins w:id="2999" w:author="Danso-Appiah" w:date="2015-10-06T13:08:00Z">
              <w:r w:rsidRPr="001E6D0D">
                <w:rPr>
                  <w:rFonts w:ascii="Times New Roman" w:eastAsia="Times New Roman" w:hAnsi="Times New Roman"/>
                  <w:b/>
                  <w:bCs/>
                  <w:color w:val="000000"/>
                  <w:sz w:val="20"/>
                  <w:szCs w:val="18"/>
                  <w:lang w:val="it-IT" w:eastAsia="it-IT"/>
                </w:rPr>
                <w:t>Study ID</w:t>
              </w:r>
            </w:ins>
          </w:p>
        </w:tc>
        <w:tc>
          <w:tcPr>
            <w:tcW w:w="3071" w:type="dxa"/>
            <w:tcBorders>
              <w:top w:val="single" w:sz="4" w:space="0" w:color="auto"/>
              <w:left w:val="nil"/>
              <w:bottom w:val="single" w:sz="4" w:space="0" w:color="auto"/>
              <w:right w:val="nil"/>
            </w:tcBorders>
            <w:shd w:val="clear" w:color="auto" w:fill="auto"/>
            <w:noWrap/>
            <w:vAlign w:val="center"/>
            <w:hideMark/>
          </w:tcPr>
          <w:p w14:paraId="7B071ACA" w14:textId="77777777" w:rsidR="00303E6D" w:rsidRPr="001E6D0D" w:rsidRDefault="00303E6D" w:rsidP="008C6FE9">
            <w:pPr>
              <w:suppressAutoHyphens w:val="0"/>
              <w:autoSpaceDN/>
              <w:spacing w:after="0"/>
              <w:textAlignment w:val="auto"/>
              <w:rPr>
                <w:ins w:id="3000" w:author="Danso-Appiah" w:date="2015-10-06T13:08:00Z"/>
                <w:rFonts w:ascii="Times New Roman" w:eastAsia="Times New Roman" w:hAnsi="Times New Roman"/>
                <w:b/>
                <w:bCs/>
                <w:color w:val="000000"/>
                <w:sz w:val="20"/>
                <w:szCs w:val="18"/>
                <w:lang w:val="it-IT" w:eastAsia="it-IT"/>
              </w:rPr>
            </w:pPr>
            <w:ins w:id="3001" w:author="Danso-Appiah" w:date="2015-10-06T13:08:00Z">
              <w:r w:rsidRPr="001E6D0D">
                <w:rPr>
                  <w:rFonts w:ascii="Times New Roman" w:eastAsia="Times New Roman" w:hAnsi="Times New Roman"/>
                  <w:b/>
                  <w:bCs/>
                  <w:color w:val="000000"/>
                  <w:sz w:val="20"/>
                  <w:szCs w:val="18"/>
                  <w:lang w:val="it-IT" w:eastAsia="it-IT"/>
                </w:rPr>
                <w:t>Index Test</w:t>
              </w:r>
            </w:ins>
          </w:p>
        </w:tc>
        <w:tc>
          <w:tcPr>
            <w:tcW w:w="2457" w:type="dxa"/>
            <w:tcBorders>
              <w:top w:val="single" w:sz="4" w:space="0" w:color="auto"/>
              <w:left w:val="nil"/>
              <w:bottom w:val="single" w:sz="4" w:space="0" w:color="auto"/>
              <w:right w:val="nil"/>
            </w:tcBorders>
            <w:shd w:val="clear" w:color="auto" w:fill="auto"/>
            <w:noWrap/>
            <w:vAlign w:val="center"/>
            <w:hideMark/>
          </w:tcPr>
          <w:p w14:paraId="5A9BA500" w14:textId="77777777" w:rsidR="00303E6D" w:rsidRPr="001E6D0D" w:rsidRDefault="00303E6D" w:rsidP="008C6FE9">
            <w:pPr>
              <w:suppressAutoHyphens w:val="0"/>
              <w:autoSpaceDN/>
              <w:spacing w:after="0"/>
              <w:textAlignment w:val="auto"/>
              <w:rPr>
                <w:ins w:id="3002" w:author="Danso-Appiah" w:date="2015-10-06T13:08:00Z"/>
                <w:rFonts w:ascii="Times New Roman" w:eastAsia="Times New Roman" w:hAnsi="Times New Roman"/>
                <w:b/>
                <w:bCs/>
                <w:color w:val="000000"/>
                <w:sz w:val="20"/>
                <w:szCs w:val="18"/>
                <w:lang w:val="it-IT" w:eastAsia="it-IT"/>
              </w:rPr>
            </w:pPr>
            <w:ins w:id="3003" w:author="Danso-Appiah" w:date="2015-10-06T13:08:00Z">
              <w:r w:rsidRPr="001E6D0D">
                <w:rPr>
                  <w:rFonts w:ascii="Times New Roman" w:eastAsia="Times New Roman" w:hAnsi="Times New Roman"/>
                  <w:b/>
                  <w:bCs/>
                  <w:color w:val="000000"/>
                  <w:sz w:val="20"/>
                  <w:szCs w:val="18"/>
                  <w:lang w:val="it-IT" w:eastAsia="it-IT"/>
                </w:rPr>
                <w:t>Reference Standard</w:t>
              </w:r>
            </w:ins>
          </w:p>
        </w:tc>
      </w:tr>
      <w:tr w:rsidR="00303E6D" w:rsidRPr="001E6D0D" w14:paraId="5BDB1971" w14:textId="77777777" w:rsidTr="008C6FE9">
        <w:trPr>
          <w:trHeight w:val="300"/>
          <w:ins w:id="3004" w:author="Danso-Appiah" w:date="2015-10-06T13:08:00Z"/>
        </w:trPr>
        <w:tc>
          <w:tcPr>
            <w:tcW w:w="2410" w:type="dxa"/>
            <w:tcBorders>
              <w:top w:val="single" w:sz="4" w:space="0" w:color="auto"/>
              <w:left w:val="nil"/>
              <w:bottom w:val="nil"/>
              <w:right w:val="nil"/>
            </w:tcBorders>
            <w:shd w:val="clear" w:color="auto" w:fill="auto"/>
            <w:noWrap/>
            <w:vAlign w:val="bottom"/>
            <w:hideMark/>
          </w:tcPr>
          <w:p w14:paraId="0357BAA3" w14:textId="77777777" w:rsidR="00303E6D" w:rsidRPr="001E6D0D" w:rsidRDefault="00303E6D" w:rsidP="008C6FE9">
            <w:pPr>
              <w:suppressAutoHyphens w:val="0"/>
              <w:autoSpaceDN/>
              <w:spacing w:after="0"/>
              <w:textAlignment w:val="auto"/>
              <w:rPr>
                <w:ins w:id="3005" w:author="Danso-Appiah" w:date="2015-10-06T13:08:00Z"/>
                <w:rFonts w:ascii="Times New Roman" w:eastAsia="Times New Roman" w:hAnsi="Times New Roman"/>
                <w:color w:val="000000"/>
                <w:sz w:val="20"/>
                <w:szCs w:val="18"/>
                <w:lang w:val="it-IT" w:eastAsia="it-IT"/>
              </w:rPr>
            </w:pPr>
            <w:ins w:id="3006" w:author="Danso-Appiah" w:date="2015-10-06T13:08:00Z">
              <w:r w:rsidRPr="001E6D0D">
                <w:rPr>
                  <w:rFonts w:ascii="Times New Roman" w:eastAsia="Times New Roman" w:hAnsi="Times New Roman"/>
                  <w:color w:val="000000"/>
                  <w:sz w:val="20"/>
                </w:rPr>
                <w:t>Coulibaly2011</w:t>
              </w:r>
            </w:ins>
          </w:p>
        </w:tc>
        <w:tc>
          <w:tcPr>
            <w:tcW w:w="3071" w:type="dxa"/>
            <w:tcBorders>
              <w:top w:val="single" w:sz="4" w:space="0" w:color="auto"/>
              <w:left w:val="nil"/>
              <w:bottom w:val="nil"/>
              <w:right w:val="nil"/>
            </w:tcBorders>
            <w:shd w:val="clear" w:color="auto" w:fill="auto"/>
            <w:noWrap/>
            <w:vAlign w:val="bottom"/>
            <w:hideMark/>
          </w:tcPr>
          <w:p w14:paraId="579FB922" w14:textId="77777777" w:rsidR="00303E6D" w:rsidRPr="001E6D0D" w:rsidRDefault="00303E6D" w:rsidP="008C6FE9">
            <w:pPr>
              <w:suppressAutoHyphens w:val="0"/>
              <w:autoSpaceDN/>
              <w:spacing w:after="0"/>
              <w:textAlignment w:val="auto"/>
              <w:rPr>
                <w:ins w:id="3007" w:author="Danso-Appiah" w:date="2015-10-06T13:08:00Z"/>
                <w:rFonts w:ascii="Times New Roman" w:eastAsia="Times New Roman" w:hAnsi="Times New Roman"/>
                <w:color w:val="000000"/>
                <w:sz w:val="20"/>
                <w:szCs w:val="18"/>
                <w:lang w:val="it-IT" w:eastAsia="it-IT"/>
              </w:rPr>
            </w:pPr>
            <w:ins w:id="3008" w:author="Danso-Appiah" w:date="2015-10-06T13:08:00Z">
              <w:r w:rsidRPr="001E6D0D">
                <w:rPr>
                  <w:rFonts w:ascii="Times New Roman" w:eastAsia="Times New Roman" w:hAnsi="Times New Roman"/>
                  <w:color w:val="000000"/>
                  <w:sz w:val="20"/>
                </w:rPr>
                <w:t>POC-CCA cassette (one urine)</w:t>
              </w:r>
            </w:ins>
          </w:p>
        </w:tc>
        <w:tc>
          <w:tcPr>
            <w:tcW w:w="2457" w:type="dxa"/>
            <w:tcBorders>
              <w:top w:val="single" w:sz="4" w:space="0" w:color="auto"/>
              <w:left w:val="nil"/>
              <w:bottom w:val="nil"/>
              <w:right w:val="nil"/>
            </w:tcBorders>
            <w:shd w:val="clear" w:color="auto" w:fill="auto"/>
            <w:noWrap/>
            <w:vAlign w:val="bottom"/>
            <w:hideMark/>
          </w:tcPr>
          <w:p w14:paraId="258E36DA" w14:textId="77777777" w:rsidR="00303E6D" w:rsidRPr="001E6D0D" w:rsidRDefault="00303E6D" w:rsidP="008C6FE9">
            <w:pPr>
              <w:suppressAutoHyphens w:val="0"/>
              <w:autoSpaceDN/>
              <w:spacing w:after="0"/>
              <w:textAlignment w:val="auto"/>
              <w:rPr>
                <w:ins w:id="3009" w:author="Danso-Appiah" w:date="2015-10-06T13:08:00Z"/>
                <w:rFonts w:ascii="Times New Roman" w:eastAsia="Times New Roman" w:hAnsi="Times New Roman"/>
                <w:color w:val="000000"/>
                <w:sz w:val="20"/>
                <w:szCs w:val="18"/>
                <w:lang w:val="it-IT" w:eastAsia="it-IT"/>
              </w:rPr>
            </w:pPr>
            <w:ins w:id="3010" w:author="Danso-Appiah" w:date="2015-10-06T13:08:00Z">
              <w:r w:rsidRPr="001E6D0D">
                <w:rPr>
                  <w:rFonts w:ascii="Times New Roman" w:eastAsia="Times New Roman" w:hAnsi="Times New Roman"/>
                  <w:color w:val="000000"/>
                  <w:sz w:val="20"/>
                </w:rPr>
                <w:t>Kato-Katz (one stool)</w:t>
              </w:r>
            </w:ins>
          </w:p>
        </w:tc>
      </w:tr>
      <w:tr w:rsidR="00303E6D" w:rsidRPr="001E6D0D" w14:paraId="368BB8C3" w14:textId="77777777" w:rsidTr="008C6FE9">
        <w:trPr>
          <w:trHeight w:val="300"/>
          <w:ins w:id="3011" w:author="Danso-Appiah" w:date="2015-10-06T13:08:00Z"/>
        </w:trPr>
        <w:tc>
          <w:tcPr>
            <w:tcW w:w="2410" w:type="dxa"/>
            <w:tcBorders>
              <w:top w:val="nil"/>
              <w:left w:val="nil"/>
              <w:bottom w:val="nil"/>
              <w:right w:val="nil"/>
            </w:tcBorders>
            <w:shd w:val="clear" w:color="auto" w:fill="auto"/>
            <w:noWrap/>
            <w:vAlign w:val="bottom"/>
            <w:hideMark/>
          </w:tcPr>
          <w:p w14:paraId="7F6BF27E" w14:textId="77777777" w:rsidR="00303E6D" w:rsidRPr="001E6D0D" w:rsidRDefault="00303E6D" w:rsidP="008C6FE9">
            <w:pPr>
              <w:suppressAutoHyphens w:val="0"/>
              <w:autoSpaceDN/>
              <w:spacing w:after="0"/>
              <w:textAlignment w:val="auto"/>
              <w:rPr>
                <w:ins w:id="3012" w:author="Danso-Appiah" w:date="2015-10-06T13:08:00Z"/>
                <w:rFonts w:ascii="Times New Roman" w:eastAsia="Times New Roman" w:hAnsi="Times New Roman"/>
                <w:color w:val="000000"/>
                <w:sz w:val="20"/>
                <w:szCs w:val="18"/>
                <w:lang w:val="it-IT" w:eastAsia="it-IT"/>
              </w:rPr>
            </w:pPr>
            <w:ins w:id="3013" w:author="Danso-Appiah" w:date="2015-10-06T13:08:00Z">
              <w:r w:rsidRPr="001E6D0D">
                <w:rPr>
                  <w:rFonts w:ascii="Times New Roman" w:eastAsia="Times New Roman" w:hAnsi="Times New Roman"/>
                  <w:color w:val="000000"/>
                  <w:sz w:val="20"/>
                </w:rPr>
                <w:t>Coulibaly2011-study1</w:t>
              </w:r>
            </w:ins>
          </w:p>
        </w:tc>
        <w:tc>
          <w:tcPr>
            <w:tcW w:w="3071" w:type="dxa"/>
            <w:tcBorders>
              <w:top w:val="nil"/>
              <w:left w:val="nil"/>
              <w:bottom w:val="nil"/>
              <w:right w:val="nil"/>
            </w:tcBorders>
            <w:shd w:val="clear" w:color="auto" w:fill="auto"/>
            <w:noWrap/>
            <w:vAlign w:val="bottom"/>
            <w:hideMark/>
          </w:tcPr>
          <w:p w14:paraId="6B42C1EF" w14:textId="77777777" w:rsidR="00303E6D" w:rsidRPr="001E6D0D" w:rsidRDefault="00303E6D" w:rsidP="008C6FE9">
            <w:pPr>
              <w:suppressAutoHyphens w:val="0"/>
              <w:autoSpaceDN/>
              <w:spacing w:after="0"/>
              <w:textAlignment w:val="auto"/>
              <w:rPr>
                <w:ins w:id="3014" w:author="Danso-Appiah" w:date="2015-10-06T13:08:00Z"/>
                <w:rFonts w:ascii="Times New Roman" w:eastAsia="Times New Roman" w:hAnsi="Times New Roman"/>
                <w:color w:val="000000"/>
                <w:sz w:val="20"/>
                <w:szCs w:val="18"/>
                <w:lang w:val="it-IT" w:eastAsia="it-IT"/>
              </w:rPr>
            </w:pPr>
            <w:ins w:id="3015" w:author="Danso-Appiah" w:date="2015-10-06T13:08:00Z">
              <w:r w:rsidRPr="001E6D0D">
                <w:rPr>
                  <w:rFonts w:ascii="Times New Roman" w:eastAsia="Times New Roman" w:hAnsi="Times New Roman"/>
                  <w:color w:val="000000"/>
                  <w:sz w:val="20"/>
                </w:rPr>
                <w:t>POC-CCA cassette (one urine)</w:t>
              </w:r>
            </w:ins>
          </w:p>
        </w:tc>
        <w:tc>
          <w:tcPr>
            <w:tcW w:w="2457" w:type="dxa"/>
            <w:tcBorders>
              <w:top w:val="nil"/>
              <w:left w:val="nil"/>
              <w:bottom w:val="nil"/>
              <w:right w:val="nil"/>
            </w:tcBorders>
            <w:shd w:val="clear" w:color="auto" w:fill="auto"/>
            <w:noWrap/>
            <w:vAlign w:val="bottom"/>
            <w:hideMark/>
          </w:tcPr>
          <w:p w14:paraId="7B16D8E5" w14:textId="77777777" w:rsidR="00303E6D" w:rsidRPr="001E6D0D" w:rsidRDefault="00303E6D" w:rsidP="008C6FE9">
            <w:pPr>
              <w:suppressAutoHyphens w:val="0"/>
              <w:autoSpaceDN/>
              <w:spacing w:after="0"/>
              <w:textAlignment w:val="auto"/>
              <w:rPr>
                <w:ins w:id="3016" w:author="Danso-Appiah" w:date="2015-10-06T13:08:00Z"/>
                <w:rFonts w:ascii="Times New Roman" w:eastAsia="Times New Roman" w:hAnsi="Times New Roman"/>
                <w:color w:val="000000"/>
                <w:sz w:val="20"/>
                <w:szCs w:val="18"/>
                <w:lang w:val="it-IT" w:eastAsia="it-IT"/>
              </w:rPr>
            </w:pPr>
            <w:ins w:id="3017" w:author="Danso-Appiah" w:date="2015-10-06T13:08:00Z">
              <w:r w:rsidRPr="001E6D0D">
                <w:rPr>
                  <w:rFonts w:ascii="Times New Roman" w:eastAsia="Times New Roman" w:hAnsi="Times New Roman"/>
                  <w:color w:val="000000"/>
                  <w:sz w:val="20"/>
                </w:rPr>
                <w:t>Kato-Katz (three stools)</w:t>
              </w:r>
            </w:ins>
          </w:p>
        </w:tc>
      </w:tr>
      <w:tr w:rsidR="00303E6D" w:rsidRPr="001E6D0D" w14:paraId="016CE985" w14:textId="77777777" w:rsidTr="008C6FE9">
        <w:trPr>
          <w:trHeight w:val="300"/>
          <w:ins w:id="3018" w:author="Danso-Appiah" w:date="2015-10-06T13:08:00Z"/>
        </w:trPr>
        <w:tc>
          <w:tcPr>
            <w:tcW w:w="2410" w:type="dxa"/>
            <w:tcBorders>
              <w:top w:val="nil"/>
              <w:left w:val="nil"/>
              <w:bottom w:val="nil"/>
              <w:right w:val="nil"/>
            </w:tcBorders>
            <w:shd w:val="clear" w:color="auto" w:fill="auto"/>
            <w:noWrap/>
            <w:vAlign w:val="bottom"/>
            <w:hideMark/>
          </w:tcPr>
          <w:p w14:paraId="293BD626" w14:textId="77777777" w:rsidR="00303E6D" w:rsidRPr="001E6D0D" w:rsidRDefault="00303E6D" w:rsidP="008C6FE9">
            <w:pPr>
              <w:suppressAutoHyphens w:val="0"/>
              <w:autoSpaceDN/>
              <w:spacing w:after="0"/>
              <w:textAlignment w:val="auto"/>
              <w:rPr>
                <w:ins w:id="3019" w:author="Danso-Appiah" w:date="2015-10-06T13:08:00Z"/>
                <w:rFonts w:ascii="Times New Roman" w:eastAsia="Times New Roman" w:hAnsi="Times New Roman"/>
                <w:color w:val="000000"/>
                <w:sz w:val="20"/>
                <w:szCs w:val="18"/>
                <w:lang w:val="it-IT" w:eastAsia="it-IT"/>
              </w:rPr>
            </w:pPr>
            <w:ins w:id="3020" w:author="Danso-Appiah" w:date="2015-10-06T13:08:00Z">
              <w:r w:rsidRPr="001E6D0D">
                <w:rPr>
                  <w:rFonts w:ascii="Times New Roman" w:eastAsia="Times New Roman" w:hAnsi="Times New Roman"/>
                  <w:color w:val="000000"/>
                  <w:sz w:val="20"/>
                </w:rPr>
                <w:t>Coulibaly2011-study1</w:t>
              </w:r>
            </w:ins>
          </w:p>
        </w:tc>
        <w:tc>
          <w:tcPr>
            <w:tcW w:w="3071" w:type="dxa"/>
            <w:tcBorders>
              <w:top w:val="nil"/>
              <w:left w:val="nil"/>
              <w:bottom w:val="nil"/>
              <w:right w:val="nil"/>
            </w:tcBorders>
            <w:shd w:val="clear" w:color="auto" w:fill="auto"/>
            <w:noWrap/>
            <w:vAlign w:val="bottom"/>
            <w:hideMark/>
          </w:tcPr>
          <w:p w14:paraId="77934A51" w14:textId="77777777" w:rsidR="00303E6D" w:rsidRPr="001E6D0D" w:rsidRDefault="00303E6D" w:rsidP="008C6FE9">
            <w:pPr>
              <w:suppressAutoHyphens w:val="0"/>
              <w:autoSpaceDN/>
              <w:spacing w:after="0"/>
              <w:textAlignment w:val="auto"/>
              <w:rPr>
                <w:ins w:id="3021" w:author="Danso-Appiah" w:date="2015-10-06T13:08:00Z"/>
                <w:rFonts w:ascii="Times New Roman" w:eastAsia="Times New Roman" w:hAnsi="Times New Roman"/>
                <w:color w:val="000000"/>
                <w:sz w:val="20"/>
                <w:szCs w:val="18"/>
                <w:lang w:val="it-IT" w:eastAsia="it-IT"/>
              </w:rPr>
            </w:pPr>
            <w:ins w:id="3022" w:author="Danso-Appiah" w:date="2015-10-06T13:08:00Z">
              <w:r w:rsidRPr="001E6D0D">
                <w:rPr>
                  <w:rFonts w:ascii="Times New Roman" w:eastAsia="Times New Roman" w:hAnsi="Times New Roman"/>
                  <w:color w:val="000000"/>
                  <w:sz w:val="20"/>
                </w:rPr>
                <w:t>POC-CCA cassette (three urines)</w:t>
              </w:r>
            </w:ins>
          </w:p>
        </w:tc>
        <w:tc>
          <w:tcPr>
            <w:tcW w:w="2457" w:type="dxa"/>
            <w:tcBorders>
              <w:top w:val="nil"/>
              <w:left w:val="nil"/>
              <w:bottom w:val="nil"/>
              <w:right w:val="nil"/>
            </w:tcBorders>
            <w:shd w:val="clear" w:color="auto" w:fill="auto"/>
            <w:noWrap/>
            <w:vAlign w:val="bottom"/>
            <w:hideMark/>
          </w:tcPr>
          <w:p w14:paraId="6896EF72" w14:textId="77777777" w:rsidR="00303E6D" w:rsidRPr="001E6D0D" w:rsidRDefault="00303E6D" w:rsidP="008C6FE9">
            <w:pPr>
              <w:suppressAutoHyphens w:val="0"/>
              <w:autoSpaceDN/>
              <w:spacing w:after="0"/>
              <w:textAlignment w:val="auto"/>
              <w:rPr>
                <w:ins w:id="3023" w:author="Danso-Appiah" w:date="2015-10-06T13:08:00Z"/>
                <w:rFonts w:ascii="Times New Roman" w:eastAsia="Times New Roman" w:hAnsi="Times New Roman"/>
                <w:color w:val="000000"/>
                <w:sz w:val="20"/>
                <w:szCs w:val="18"/>
                <w:lang w:val="it-IT" w:eastAsia="it-IT"/>
              </w:rPr>
            </w:pPr>
            <w:ins w:id="3024" w:author="Danso-Appiah" w:date="2015-10-06T13:08:00Z">
              <w:r w:rsidRPr="001E6D0D">
                <w:rPr>
                  <w:rFonts w:ascii="Times New Roman" w:eastAsia="Times New Roman" w:hAnsi="Times New Roman"/>
                  <w:color w:val="000000"/>
                  <w:sz w:val="20"/>
                </w:rPr>
                <w:t>Kato-Katz (three stools)</w:t>
              </w:r>
            </w:ins>
          </w:p>
        </w:tc>
      </w:tr>
      <w:tr w:rsidR="00303E6D" w:rsidRPr="001E6D0D" w14:paraId="1FD7AE55" w14:textId="77777777" w:rsidTr="008C6FE9">
        <w:trPr>
          <w:trHeight w:val="300"/>
          <w:ins w:id="3025" w:author="Danso-Appiah" w:date="2015-10-06T13:08:00Z"/>
        </w:trPr>
        <w:tc>
          <w:tcPr>
            <w:tcW w:w="2410" w:type="dxa"/>
            <w:tcBorders>
              <w:top w:val="nil"/>
              <w:left w:val="nil"/>
              <w:bottom w:val="nil"/>
              <w:right w:val="nil"/>
            </w:tcBorders>
            <w:shd w:val="clear" w:color="auto" w:fill="auto"/>
            <w:noWrap/>
            <w:vAlign w:val="bottom"/>
            <w:hideMark/>
          </w:tcPr>
          <w:p w14:paraId="4A474585" w14:textId="77777777" w:rsidR="00303E6D" w:rsidRPr="001E6D0D" w:rsidRDefault="00303E6D" w:rsidP="008C6FE9">
            <w:pPr>
              <w:suppressAutoHyphens w:val="0"/>
              <w:autoSpaceDN/>
              <w:spacing w:after="0"/>
              <w:textAlignment w:val="auto"/>
              <w:rPr>
                <w:ins w:id="3026" w:author="Danso-Appiah" w:date="2015-10-06T13:08:00Z"/>
                <w:rFonts w:ascii="Times New Roman" w:eastAsia="Times New Roman" w:hAnsi="Times New Roman"/>
                <w:color w:val="000000"/>
                <w:sz w:val="20"/>
                <w:szCs w:val="18"/>
                <w:lang w:val="it-IT" w:eastAsia="it-IT"/>
              </w:rPr>
            </w:pPr>
            <w:ins w:id="3027" w:author="Danso-Appiah" w:date="2015-10-06T13:08:00Z">
              <w:r w:rsidRPr="001E6D0D">
                <w:rPr>
                  <w:rFonts w:ascii="Times New Roman" w:eastAsia="Times New Roman" w:hAnsi="Times New Roman"/>
                  <w:color w:val="000000"/>
                  <w:sz w:val="20"/>
                </w:rPr>
                <w:t>Coulibaly2011-study2</w:t>
              </w:r>
            </w:ins>
          </w:p>
        </w:tc>
        <w:tc>
          <w:tcPr>
            <w:tcW w:w="3071" w:type="dxa"/>
            <w:tcBorders>
              <w:top w:val="nil"/>
              <w:left w:val="nil"/>
              <w:bottom w:val="nil"/>
              <w:right w:val="nil"/>
            </w:tcBorders>
            <w:shd w:val="clear" w:color="auto" w:fill="auto"/>
            <w:noWrap/>
            <w:vAlign w:val="bottom"/>
            <w:hideMark/>
          </w:tcPr>
          <w:p w14:paraId="2B42CD9F" w14:textId="77777777" w:rsidR="00303E6D" w:rsidRPr="001E6D0D" w:rsidRDefault="00303E6D" w:rsidP="008C6FE9">
            <w:pPr>
              <w:suppressAutoHyphens w:val="0"/>
              <w:autoSpaceDN/>
              <w:spacing w:after="0"/>
              <w:textAlignment w:val="auto"/>
              <w:rPr>
                <w:ins w:id="3028" w:author="Danso-Appiah" w:date="2015-10-06T13:08:00Z"/>
                <w:rFonts w:ascii="Times New Roman" w:eastAsia="Times New Roman" w:hAnsi="Times New Roman"/>
                <w:color w:val="000000"/>
                <w:sz w:val="20"/>
                <w:szCs w:val="18"/>
                <w:lang w:val="it-IT" w:eastAsia="it-IT"/>
              </w:rPr>
            </w:pPr>
            <w:ins w:id="3029" w:author="Danso-Appiah" w:date="2015-10-06T13:08:00Z">
              <w:r w:rsidRPr="001E6D0D">
                <w:rPr>
                  <w:rFonts w:ascii="Times New Roman" w:eastAsia="Times New Roman" w:hAnsi="Times New Roman"/>
                  <w:color w:val="000000"/>
                  <w:sz w:val="20"/>
                </w:rPr>
                <w:t>POC-CCA cassette (one urine)</w:t>
              </w:r>
            </w:ins>
          </w:p>
        </w:tc>
        <w:tc>
          <w:tcPr>
            <w:tcW w:w="2457" w:type="dxa"/>
            <w:tcBorders>
              <w:top w:val="nil"/>
              <w:left w:val="nil"/>
              <w:bottom w:val="nil"/>
              <w:right w:val="nil"/>
            </w:tcBorders>
            <w:shd w:val="clear" w:color="auto" w:fill="auto"/>
            <w:noWrap/>
            <w:vAlign w:val="bottom"/>
            <w:hideMark/>
          </w:tcPr>
          <w:p w14:paraId="3CD70495" w14:textId="77777777" w:rsidR="00303E6D" w:rsidRPr="001E6D0D" w:rsidRDefault="00303E6D" w:rsidP="008C6FE9">
            <w:pPr>
              <w:suppressAutoHyphens w:val="0"/>
              <w:autoSpaceDN/>
              <w:spacing w:after="0"/>
              <w:textAlignment w:val="auto"/>
              <w:rPr>
                <w:ins w:id="3030" w:author="Danso-Appiah" w:date="2015-10-06T13:08:00Z"/>
                <w:rFonts w:ascii="Times New Roman" w:eastAsia="Times New Roman" w:hAnsi="Times New Roman"/>
                <w:color w:val="000000"/>
                <w:sz w:val="20"/>
                <w:szCs w:val="18"/>
                <w:lang w:val="it-IT" w:eastAsia="it-IT"/>
              </w:rPr>
            </w:pPr>
            <w:ins w:id="3031" w:author="Danso-Appiah" w:date="2015-10-06T13:08:00Z">
              <w:r w:rsidRPr="001E6D0D">
                <w:rPr>
                  <w:rFonts w:ascii="Times New Roman" w:eastAsia="Times New Roman" w:hAnsi="Times New Roman"/>
                  <w:color w:val="000000"/>
                  <w:sz w:val="20"/>
                </w:rPr>
                <w:t>Kato-Katz (three stools)</w:t>
              </w:r>
            </w:ins>
          </w:p>
        </w:tc>
      </w:tr>
      <w:tr w:rsidR="00303E6D" w:rsidRPr="001E6D0D" w14:paraId="2235220E" w14:textId="77777777" w:rsidTr="008C6FE9">
        <w:trPr>
          <w:trHeight w:val="300"/>
          <w:ins w:id="3032" w:author="Danso-Appiah" w:date="2015-10-06T13:08:00Z"/>
        </w:trPr>
        <w:tc>
          <w:tcPr>
            <w:tcW w:w="2410" w:type="dxa"/>
            <w:tcBorders>
              <w:top w:val="nil"/>
              <w:left w:val="nil"/>
              <w:bottom w:val="nil"/>
              <w:right w:val="nil"/>
            </w:tcBorders>
            <w:shd w:val="clear" w:color="auto" w:fill="auto"/>
            <w:noWrap/>
            <w:vAlign w:val="bottom"/>
            <w:hideMark/>
          </w:tcPr>
          <w:p w14:paraId="3047C36E" w14:textId="77777777" w:rsidR="00303E6D" w:rsidRPr="001E6D0D" w:rsidRDefault="00303E6D" w:rsidP="008C6FE9">
            <w:pPr>
              <w:suppressAutoHyphens w:val="0"/>
              <w:autoSpaceDN/>
              <w:spacing w:after="0"/>
              <w:textAlignment w:val="auto"/>
              <w:rPr>
                <w:ins w:id="3033" w:author="Danso-Appiah" w:date="2015-10-06T13:08:00Z"/>
                <w:rFonts w:ascii="Times New Roman" w:eastAsia="Times New Roman" w:hAnsi="Times New Roman"/>
                <w:color w:val="000000"/>
                <w:sz w:val="20"/>
                <w:szCs w:val="18"/>
                <w:lang w:val="it-IT" w:eastAsia="it-IT"/>
              </w:rPr>
            </w:pPr>
            <w:ins w:id="3034" w:author="Danso-Appiah" w:date="2015-10-06T13:08:00Z">
              <w:r w:rsidRPr="001E6D0D">
                <w:rPr>
                  <w:rFonts w:ascii="Times New Roman" w:eastAsia="Times New Roman" w:hAnsi="Times New Roman"/>
                  <w:color w:val="000000"/>
                  <w:sz w:val="20"/>
                </w:rPr>
                <w:t>Coulibaly2011-study2</w:t>
              </w:r>
            </w:ins>
          </w:p>
        </w:tc>
        <w:tc>
          <w:tcPr>
            <w:tcW w:w="3071" w:type="dxa"/>
            <w:tcBorders>
              <w:top w:val="nil"/>
              <w:left w:val="nil"/>
              <w:bottom w:val="nil"/>
              <w:right w:val="nil"/>
            </w:tcBorders>
            <w:shd w:val="clear" w:color="auto" w:fill="auto"/>
            <w:noWrap/>
            <w:vAlign w:val="bottom"/>
            <w:hideMark/>
          </w:tcPr>
          <w:p w14:paraId="4C21108D" w14:textId="77777777" w:rsidR="00303E6D" w:rsidRPr="001E6D0D" w:rsidRDefault="00303E6D" w:rsidP="008C6FE9">
            <w:pPr>
              <w:suppressAutoHyphens w:val="0"/>
              <w:autoSpaceDN/>
              <w:spacing w:after="0"/>
              <w:textAlignment w:val="auto"/>
              <w:rPr>
                <w:ins w:id="3035" w:author="Danso-Appiah" w:date="2015-10-06T13:08:00Z"/>
                <w:rFonts w:ascii="Times New Roman" w:eastAsia="Times New Roman" w:hAnsi="Times New Roman"/>
                <w:color w:val="000000"/>
                <w:sz w:val="20"/>
                <w:szCs w:val="18"/>
                <w:lang w:val="it-IT" w:eastAsia="it-IT"/>
              </w:rPr>
            </w:pPr>
            <w:ins w:id="3036" w:author="Danso-Appiah" w:date="2015-10-06T13:08:00Z">
              <w:r w:rsidRPr="001E6D0D">
                <w:rPr>
                  <w:rFonts w:ascii="Times New Roman" w:eastAsia="Times New Roman" w:hAnsi="Times New Roman"/>
                  <w:color w:val="000000"/>
                  <w:sz w:val="20"/>
                </w:rPr>
                <w:t>POC-CCA cassette (three urines)</w:t>
              </w:r>
            </w:ins>
          </w:p>
        </w:tc>
        <w:tc>
          <w:tcPr>
            <w:tcW w:w="2457" w:type="dxa"/>
            <w:tcBorders>
              <w:top w:val="nil"/>
              <w:left w:val="nil"/>
              <w:bottom w:val="nil"/>
              <w:right w:val="nil"/>
            </w:tcBorders>
            <w:shd w:val="clear" w:color="auto" w:fill="auto"/>
            <w:noWrap/>
            <w:vAlign w:val="bottom"/>
            <w:hideMark/>
          </w:tcPr>
          <w:p w14:paraId="2B84D6E7" w14:textId="77777777" w:rsidR="00303E6D" w:rsidRPr="001E6D0D" w:rsidRDefault="00303E6D" w:rsidP="008C6FE9">
            <w:pPr>
              <w:suppressAutoHyphens w:val="0"/>
              <w:autoSpaceDN/>
              <w:spacing w:after="0"/>
              <w:textAlignment w:val="auto"/>
              <w:rPr>
                <w:ins w:id="3037" w:author="Danso-Appiah" w:date="2015-10-06T13:08:00Z"/>
                <w:rFonts w:ascii="Times New Roman" w:eastAsia="Times New Roman" w:hAnsi="Times New Roman"/>
                <w:color w:val="000000"/>
                <w:sz w:val="20"/>
                <w:szCs w:val="18"/>
                <w:lang w:val="it-IT" w:eastAsia="it-IT"/>
              </w:rPr>
            </w:pPr>
            <w:ins w:id="3038" w:author="Danso-Appiah" w:date="2015-10-06T13:08:00Z">
              <w:r w:rsidRPr="001E6D0D">
                <w:rPr>
                  <w:rFonts w:ascii="Times New Roman" w:eastAsia="Times New Roman" w:hAnsi="Times New Roman"/>
                  <w:color w:val="000000"/>
                  <w:sz w:val="20"/>
                </w:rPr>
                <w:t>Kato-Katz (three stools)</w:t>
              </w:r>
            </w:ins>
          </w:p>
        </w:tc>
      </w:tr>
      <w:tr w:rsidR="00303E6D" w:rsidRPr="001E6D0D" w14:paraId="7068FE08" w14:textId="77777777" w:rsidTr="008C6FE9">
        <w:trPr>
          <w:trHeight w:val="300"/>
          <w:ins w:id="3039" w:author="Danso-Appiah" w:date="2015-10-06T13:08:00Z"/>
        </w:trPr>
        <w:tc>
          <w:tcPr>
            <w:tcW w:w="2410" w:type="dxa"/>
            <w:tcBorders>
              <w:top w:val="nil"/>
              <w:left w:val="nil"/>
              <w:right w:val="nil"/>
            </w:tcBorders>
            <w:shd w:val="clear" w:color="auto" w:fill="auto"/>
            <w:noWrap/>
            <w:vAlign w:val="bottom"/>
            <w:hideMark/>
          </w:tcPr>
          <w:p w14:paraId="6B682729" w14:textId="77777777" w:rsidR="00303E6D" w:rsidRPr="001E6D0D" w:rsidRDefault="00303E6D" w:rsidP="008C6FE9">
            <w:pPr>
              <w:suppressAutoHyphens w:val="0"/>
              <w:autoSpaceDN/>
              <w:spacing w:after="0"/>
              <w:textAlignment w:val="auto"/>
              <w:rPr>
                <w:ins w:id="3040" w:author="Danso-Appiah" w:date="2015-10-06T13:08:00Z"/>
                <w:rFonts w:ascii="Times New Roman" w:eastAsia="Times New Roman" w:hAnsi="Times New Roman"/>
                <w:color w:val="000000"/>
                <w:sz w:val="20"/>
                <w:szCs w:val="18"/>
                <w:lang w:val="it-IT" w:eastAsia="it-IT"/>
              </w:rPr>
            </w:pPr>
            <w:ins w:id="3041" w:author="Danso-Appiah" w:date="2015-10-06T13:08:00Z">
              <w:r w:rsidRPr="001E6D0D">
                <w:rPr>
                  <w:rFonts w:ascii="Times New Roman" w:eastAsia="Times New Roman" w:hAnsi="Times New Roman"/>
                  <w:color w:val="000000"/>
                  <w:sz w:val="20"/>
                </w:rPr>
                <w:t>Coulibaly2011-study3</w:t>
              </w:r>
            </w:ins>
          </w:p>
        </w:tc>
        <w:tc>
          <w:tcPr>
            <w:tcW w:w="3071" w:type="dxa"/>
            <w:tcBorders>
              <w:top w:val="nil"/>
              <w:left w:val="nil"/>
              <w:right w:val="nil"/>
            </w:tcBorders>
            <w:shd w:val="clear" w:color="auto" w:fill="auto"/>
            <w:noWrap/>
            <w:vAlign w:val="bottom"/>
            <w:hideMark/>
          </w:tcPr>
          <w:p w14:paraId="15B332F4" w14:textId="77777777" w:rsidR="00303E6D" w:rsidRPr="001E6D0D" w:rsidRDefault="00303E6D" w:rsidP="008C6FE9">
            <w:pPr>
              <w:suppressAutoHyphens w:val="0"/>
              <w:autoSpaceDN/>
              <w:spacing w:after="0"/>
              <w:textAlignment w:val="auto"/>
              <w:rPr>
                <w:ins w:id="3042" w:author="Danso-Appiah" w:date="2015-10-06T13:08:00Z"/>
                <w:rFonts w:ascii="Times New Roman" w:eastAsia="Times New Roman" w:hAnsi="Times New Roman"/>
                <w:color w:val="000000"/>
                <w:sz w:val="20"/>
                <w:szCs w:val="18"/>
                <w:lang w:val="it-IT" w:eastAsia="it-IT"/>
              </w:rPr>
            </w:pPr>
            <w:ins w:id="3043" w:author="Danso-Appiah" w:date="2015-10-06T13:08:00Z">
              <w:r w:rsidRPr="001E6D0D">
                <w:rPr>
                  <w:rFonts w:ascii="Times New Roman" w:eastAsia="Times New Roman" w:hAnsi="Times New Roman"/>
                  <w:color w:val="000000"/>
                  <w:sz w:val="20"/>
                </w:rPr>
                <w:t>POC-CCA cassette (one urine)</w:t>
              </w:r>
            </w:ins>
          </w:p>
        </w:tc>
        <w:tc>
          <w:tcPr>
            <w:tcW w:w="2457" w:type="dxa"/>
            <w:tcBorders>
              <w:top w:val="nil"/>
              <w:left w:val="nil"/>
              <w:right w:val="nil"/>
            </w:tcBorders>
            <w:shd w:val="clear" w:color="auto" w:fill="auto"/>
            <w:noWrap/>
            <w:vAlign w:val="bottom"/>
            <w:hideMark/>
          </w:tcPr>
          <w:p w14:paraId="16B67311" w14:textId="77777777" w:rsidR="00303E6D" w:rsidRPr="001E6D0D" w:rsidRDefault="00303E6D" w:rsidP="008C6FE9">
            <w:pPr>
              <w:suppressAutoHyphens w:val="0"/>
              <w:autoSpaceDN/>
              <w:spacing w:after="0"/>
              <w:textAlignment w:val="auto"/>
              <w:rPr>
                <w:ins w:id="3044" w:author="Danso-Appiah" w:date="2015-10-06T13:08:00Z"/>
                <w:rFonts w:ascii="Times New Roman" w:eastAsia="Times New Roman" w:hAnsi="Times New Roman"/>
                <w:color w:val="000000"/>
                <w:sz w:val="20"/>
                <w:szCs w:val="18"/>
                <w:lang w:val="it-IT" w:eastAsia="it-IT"/>
              </w:rPr>
            </w:pPr>
            <w:ins w:id="3045" w:author="Danso-Appiah" w:date="2015-10-06T13:08:00Z">
              <w:r w:rsidRPr="001E6D0D">
                <w:rPr>
                  <w:rFonts w:ascii="Times New Roman" w:eastAsia="Times New Roman" w:hAnsi="Times New Roman"/>
                  <w:color w:val="000000"/>
                  <w:sz w:val="20"/>
                </w:rPr>
                <w:t>Kato-Katz (three stools)</w:t>
              </w:r>
            </w:ins>
          </w:p>
        </w:tc>
      </w:tr>
      <w:tr w:rsidR="00303E6D" w:rsidRPr="001E6D0D" w14:paraId="6C25987E" w14:textId="77777777" w:rsidTr="008C6FE9">
        <w:trPr>
          <w:trHeight w:val="300"/>
          <w:ins w:id="3046" w:author="Danso-Appiah" w:date="2015-10-06T13:08:00Z"/>
        </w:trPr>
        <w:tc>
          <w:tcPr>
            <w:tcW w:w="2410" w:type="dxa"/>
            <w:tcBorders>
              <w:top w:val="nil"/>
              <w:left w:val="nil"/>
              <w:bottom w:val="single" w:sz="4" w:space="0" w:color="auto"/>
              <w:right w:val="nil"/>
            </w:tcBorders>
            <w:shd w:val="clear" w:color="auto" w:fill="auto"/>
            <w:noWrap/>
            <w:vAlign w:val="bottom"/>
            <w:hideMark/>
          </w:tcPr>
          <w:p w14:paraId="06E67537" w14:textId="77777777" w:rsidR="00303E6D" w:rsidRPr="001E6D0D" w:rsidRDefault="00303E6D" w:rsidP="008C6FE9">
            <w:pPr>
              <w:suppressAutoHyphens w:val="0"/>
              <w:autoSpaceDN/>
              <w:spacing w:after="0"/>
              <w:textAlignment w:val="auto"/>
              <w:rPr>
                <w:ins w:id="3047" w:author="Danso-Appiah" w:date="2015-10-06T13:08:00Z"/>
                <w:rFonts w:ascii="Times New Roman" w:eastAsia="Times New Roman" w:hAnsi="Times New Roman"/>
                <w:color w:val="000000"/>
                <w:sz w:val="20"/>
                <w:szCs w:val="18"/>
                <w:lang w:val="it-IT" w:eastAsia="it-IT"/>
              </w:rPr>
            </w:pPr>
            <w:ins w:id="3048" w:author="Danso-Appiah" w:date="2015-10-06T13:08:00Z">
              <w:r w:rsidRPr="001E6D0D">
                <w:rPr>
                  <w:rFonts w:ascii="Times New Roman" w:eastAsia="Times New Roman" w:hAnsi="Times New Roman"/>
                  <w:color w:val="000000"/>
                  <w:sz w:val="20"/>
                </w:rPr>
                <w:t>Koukounari2013-study2</w:t>
              </w:r>
            </w:ins>
          </w:p>
        </w:tc>
        <w:tc>
          <w:tcPr>
            <w:tcW w:w="3071" w:type="dxa"/>
            <w:tcBorders>
              <w:top w:val="nil"/>
              <w:left w:val="nil"/>
              <w:bottom w:val="single" w:sz="4" w:space="0" w:color="auto"/>
              <w:right w:val="nil"/>
            </w:tcBorders>
            <w:shd w:val="clear" w:color="auto" w:fill="auto"/>
            <w:noWrap/>
            <w:vAlign w:val="bottom"/>
            <w:hideMark/>
          </w:tcPr>
          <w:p w14:paraId="522B7FA5" w14:textId="77777777" w:rsidR="00303E6D" w:rsidRPr="001E6D0D" w:rsidRDefault="00303E6D" w:rsidP="008C6FE9">
            <w:pPr>
              <w:suppressAutoHyphens w:val="0"/>
              <w:autoSpaceDN/>
              <w:spacing w:after="0"/>
              <w:textAlignment w:val="auto"/>
              <w:rPr>
                <w:ins w:id="3049" w:author="Danso-Appiah" w:date="2015-10-06T13:08:00Z"/>
                <w:rFonts w:ascii="Times New Roman" w:eastAsia="Times New Roman" w:hAnsi="Times New Roman"/>
                <w:color w:val="000000"/>
                <w:sz w:val="20"/>
                <w:szCs w:val="18"/>
                <w:lang w:val="it-IT" w:eastAsia="it-IT"/>
              </w:rPr>
            </w:pPr>
            <w:ins w:id="3050" w:author="Danso-Appiah" w:date="2015-10-06T13:08:00Z">
              <w:r w:rsidRPr="001E6D0D">
                <w:rPr>
                  <w:rFonts w:ascii="Times New Roman" w:eastAsia="Times New Roman" w:hAnsi="Times New Roman"/>
                  <w:color w:val="000000"/>
                  <w:sz w:val="20"/>
                </w:rPr>
                <w:t>POC-CCA cassette (one urine)</w:t>
              </w:r>
            </w:ins>
          </w:p>
        </w:tc>
        <w:tc>
          <w:tcPr>
            <w:tcW w:w="2457" w:type="dxa"/>
            <w:tcBorders>
              <w:top w:val="nil"/>
              <w:left w:val="nil"/>
              <w:bottom w:val="single" w:sz="4" w:space="0" w:color="auto"/>
              <w:right w:val="nil"/>
            </w:tcBorders>
            <w:shd w:val="clear" w:color="auto" w:fill="auto"/>
            <w:noWrap/>
            <w:vAlign w:val="bottom"/>
            <w:hideMark/>
          </w:tcPr>
          <w:p w14:paraId="69CCAD6A" w14:textId="77777777" w:rsidR="00303E6D" w:rsidRPr="001E6D0D" w:rsidRDefault="00303E6D" w:rsidP="008C6FE9">
            <w:pPr>
              <w:suppressAutoHyphens w:val="0"/>
              <w:autoSpaceDN/>
              <w:spacing w:after="0"/>
              <w:textAlignment w:val="auto"/>
              <w:rPr>
                <w:ins w:id="3051" w:author="Danso-Appiah" w:date="2015-10-06T13:08:00Z"/>
                <w:rFonts w:ascii="Times New Roman" w:eastAsia="Times New Roman" w:hAnsi="Times New Roman"/>
                <w:color w:val="000000"/>
                <w:sz w:val="20"/>
                <w:szCs w:val="18"/>
                <w:lang w:val="it-IT" w:eastAsia="it-IT"/>
              </w:rPr>
            </w:pPr>
            <w:ins w:id="3052" w:author="Danso-Appiah" w:date="2015-10-06T13:08:00Z">
              <w:r w:rsidRPr="001E6D0D">
                <w:rPr>
                  <w:rFonts w:ascii="Times New Roman" w:eastAsia="Times New Roman" w:hAnsi="Times New Roman"/>
                  <w:color w:val="000000"/>
                  <w:sz w:val="20"/>
                </w:rPr>
                <w:t>Kato-Katz (three stools)</w:t>
              </w:r>
            </w:ins>
          </w:p>
        </w:tc>
      </w:tr>
    </w:tbl>
    <w:p w14:paraId="79580392" w14:textId="77777777" w:rsidR="00303E6D" w:rsidRDefault="00303E6D" w:rsidP="00303E6D">
      <w:pPr>
        <w:pStyle w:val="para"/>
        <w:spacing w:before="0" w:after="240"/>
        <w:jc w:val="center"/>
        <w:rPr>
          <w:ins w:id="3053" w:author="Danso-Appiah" w:date="2015-10-06T13:08:00Z"/>
          <w:sz w:val="22"/>
        </w:rPr>
      </w:pPr>
    </w:p>
    <w:p w14:paraId="408DE429" w14:textId="77777777" w:rsidR="00303E6D" w:rsidRDefault="00303E6D">
      <w:pPr>
        <w:suppressAutoHyphens w:val="0"/>
        <w:autoSpaceDN/>
        <w:spacing w:after="0"/>
        <w:textAlignment w:val="auto"/>
        <w:rPr>
          <w:ins w:id="3054" w:author="Danso-Appiah" w:date="2015-10-06T13:08:00Z"/>
          <w:rFonts w:ascii="Times New Roman" w:eastAsia="Times New Roman" w:hAnsi="Times New Roman"/>
          <w:lang w:eastAsia="en-GB"/>
        </w:rPr>
      </w:pPr>
    </w:p>
    <w:p w14:paraId="14AE97EB" w14:textId="0F0D5B66" w:rsidR="00C04AFC" w:rsidRDefault="003B594F">
      <w:pPr>
        <w:suppressAutoHyphens w:val="0"/>
        <w:autoSpaceDN/>
        <w:spacing w:after="0"/>
        <w:textAlignment w:val="auto"/>
        <w:rPr>
          <w:ins w:id="3055" w:author="Danso-Appiah" w:date="2015-10-19T20:51:00Z"/>
          <w:b/>
        </w:rPr>
        <w:pPrChange w:id="3056" w:author="Danso-Appiah" w:date="2015-10-19T20:51:00Z">
          <w:pPr>
            <w:pStyle w:val="para"/>
            <w:spacing w:before="0" w:after="240"/>
            <w:ind w:firstLine="284"/>
          </w:pPr>
        </w:pPrChange>
      </w:pPr>
      <w:ins w:id="3057" w:author="Danso-Appiah" w:date="2015-10-06T13:06:00Z">
        <w:r>
          <w:rPr>
            <w:rFonts w:ascii="Times New Roman" w:eastAsia="Times New Roman" w:hAnsi="Times New Roman"/>
            <w:lang w:eastAsia="en-GB"/>
          </w:rPr>
          <w:br w:type="page"/>
        </w:r>
      </w:ins>
      <w:ins w:id="3058" w:author="Danso-Appiah" w:date="2015-10-06T13:09:00Z">
        <w:r w:rsidR="00C04AFC" w:rsidRPr="0045341D">
          <w:lastRenderedPageBreak/>
          <w:t>Table 3b.</w:t>
        </w:r>
        <w:r w:rsidR="00C04AFC">
          <w:rPr>
            <w:b/>
          </w:rPr>
          <w:t xml:space="preserve"> </w:t>
        </w:r>
        <w:r w:rsidR="00C04AFC" w:rsidRPr="0045341D">
          <w:rPr>
            <w:b/>
          </w:rPr>
          <w:t>Tests classified as</w:t>
        </w:r>
        <w:r w:rsidR="00C04AFC" w:rsidRPr="002C1E14">
          <w:rPr>
            <w:b/>
          </w:rPr>
          <w:t xml:space="preserve"> </w:t>
        </w:r>
        <w:r w:rsidR="00C04AFC" w:rsidRPr="0045341D">
          <w:rPr>
            <w:b/>
          </w:rPr>
          <w:t>Latent Class 2</w:t>
        </w:r>
      </w:ins>
    </w:p>
    <w:p w14:paraId="0E782263" w14:textId="77777777" w:rsidR="008D7675" w:rsidRPr="009F180B" w:rsidRDefault="008D7675">
      <w:pPr>
        <w:suppressAutoHyphens w:val="0"/>
        <w:autoSpaceDN/>
        <w:spacing w:after="0"/>
        <w:textAlignment w:val="auto"/>
        <w:rPr>
          <w:ins w:id="3059" w:author="Danso-Appiah" w:date="2015-10-06T13:09:00Z"/>
          <w:b/>
        </w:rPr>
        <w:pPrChange w:id="3060" w:author="Danso-Appiah" w:date="2015-10-19T20:51:00Z">
          <w:pPr>
            <w:pStyle w:val="para"/>
            <w:spacing w:before="0" w:after="240"/>
            <w:ind w:firstLine="284"/>
          </w:pPr>
        </w:pPrChange>
      </w:pPr>
    </w:p>
    <w:tbl>
      <w:tblPr>
        <w:tblW w:w="4639" w:type="pct"/>
        <w:tblInd w:w="354" w:type="dxa"/>
        <w:tblLayout w:type="fixed"/>
        <w:tblCellMar>
          <w:left w:w="70" w:type="dxa"/>
          <w:right w:w="70" w:type="dxa"/>
        </w:tblCellMar>
        <w:tblLook w:val="04A0" w:firstRow="1" w:lastRow="0" w:firstColumn="1" w:lastColumn="0" w:noHBand="0" w:noVBand="1"/>
      </w:tblPr>
      <w:tblGrid>
        <w:gridCol w:w="2408"/>
        <w:gridCol w:w="2694"/>
        <w:gridCol w:w="3402"/>
      </w:tblGrid>
      <w:tr w:rsidR="00C04AFC" w:rsidRPr="009F180B" w14:paraId="41C113E6" w14:textId="77777777" w:rsidTr="008C6FE9">
        <w:trPr>
          <w:trHeight w:val="352"/>
          <w:ins w:id="3061" w:author="Danso-Appiah" w:date="2015-10-06T13:09:00Z"/>
        </w:trPr>
        <w:tc>
          <w:tcPr>
            <w:tcW w:w="1416" w:type="pct"/>
            <w:tcBorders>
              <w:top w:val="single" w:sz="4" w:space="0" w:color="auto"/>
              <w:left w:val="nil"/>
              <w:bottom w:val="single" w:sz="4" w:space="0" w:color="auto"/>
              <w:right w:val="nil"/>
            </w:tcBorders>
            <w:shd w:val="clear" w:color="auto" w:fill="auto"/>
            <w:noWrap/>
            <w:vAlign w:val="center"/>
            <w:hideMark/>
          </w:tcPr>
          <w:p w14:paraId="0906CCE5" w14:textId="77777777" w:rsidR="00C04AFC" w:rsidRPr="001E6D0D" w:rsidRDefault="00C04AFC" w:rsidP="008C6FE9">
            <w:pPr>
              <w:suppressAutoHyphens w:val="0"/>
              <w:autoSpaceDN/>
              <w:spacing w:after="0"/>
              <w:textAlignment w:val="auto"/>
              <w:rPr>
                <w:ins w:id="3062" w:author="Danso-Appiah" w:date="2015-10-06T13:09:00Z"/>
                <w:rFonts w:ascii="Times New Roman" w:eastAsia="Times New Roman" w:hAnsi="Times New Roman"/>
                <w:b/>
                <w:bCs/>
                <w:color w:val="000000"/>
                <w:sz w:val="18"/>
                <w:szCs w:val="18"/>
                <w:lang w:val="it-IT" w:eastAsia="it-IT"/>
              </w:rPr>
            </w:pPr>
            <w:ins w:id="3063" w:author="Danso-Appiah" w:date="2015-10-06T13:09:00Z">
              <w:r w:rsidRPr="001E6D0D">
                <w:rPr>
                  <w:rFonts w:ascii="Times New Roman" w:eastAsia="Times New Roman" w:hAnsi="Times New Roman"/>
                  <w:b/>
                  <w:bCs/>
                  <w:color w:val="000000"/>
                  <w:sz w:val="18"/>
                  <w:szCs w:val="18"/>
                  <w:lang w:val="it-IT" w:eastAsia="it-IT"/>
                </w:rPr>
                <w:t>Study</w:t>
              </w:r>
              <w:r>
                <w:rPr>
                  <w:rFonts w:ascii="Times New Roman" w:eastAsia="Times New Roman" w:hAnsi="Times New Roman"/>
                  <w:b/>
                  <w:bCs/>
                  <w:color w:val="000000"/>
                  <w:sz w:val="18"/>
                  <w:szCs w:val="18"/>
                  <w:lang w:val="it-IT" w:eastAsia="it-IT"/>
                </w:rPr>
                <w:t xml:space="preserve"> </w:t>
              </w:r>
              <w:r w:rsidRPr="001E6D0D">
                <w:rPr>
                  <w:rFonts w:ascii="Times New Roman" w:eastAsia="Times New Roman" w:hAnsi="Times New Roman"/>
                  <w:b/>
                  <w:bCs/>
                  <w:color w:val="000000"/>
                  <w:sz w:val="18"/>
                  <w:szCs w:val="18"/>
                  <w:lang w:val="it-IT" w:eastAsia="it-IT"/>
                </w:rPr>
                <w:t>ID</w:t>
              </w:r>
            </w:ins>
          </w:p>
        </w:tc>
        <w:tc>
          <w:tcPr>
            <w:tcW w:w="1584" w:type="pct"/>
            <w:tcBorders>
              <w:top w:val="single" w:sz="4" w:space="0" w:color="auto"/>
              <w:left w:val="nil"/>
              <w:bottom w:val="single" w:sz="4" w:space="0" w:color="auto"/>
              <w:right w:val="nil"/>
            </w:tcBorders>
            <w:shd w:val="clear" w:color="auto" w:fill="auto"/>
            <w:noWrap/>
            <w:vAlign w:val="center"/>
            <w:hideMark/>
          </w:tcPr>
          <w:p w14:paraId="64EF1B58" w14:textId="77777777" w:rsidR="00C04AFC" w:rsidRPr="001E6D0D" w:rsidRDefault="00C04AFC" w:rsidP="008C6FE9">
            <w:pPr>
              <w:suppressAutoHyphens w:val="0"/>
              <w:autoSpaceDN/>
              <w:spacing w:after="0"/>
              <w:textAlignment w:val="auto"/>
              <w:rPr>
                <w:ins w:id="3064" w:author="Danso-Appiah" w:date="2015-10-06T13:09:00Z"/>
                <w:rFonts w:ascii="Times New Roman" w:eastAsia="Times New Roman" w:hAnsi="Times New Roman"/>
                <w:b/>
                <w:bCs/>
                <w:color w:val="000000"/>
                <w:sz w:val="18"/>
                <w:szCs w:val="18"/>
                <w:lang w:val="it-IT" w:eastAsia="it-IT"/>
              </w:rPr>
            </w:pPr>
            <w:ins w:id="3065" w:author="Danso-Appiah" w:date="2015-10-06T13:09:00Z">
              <w:r w:rsidRPr="001E6D0D">
                <w:rPr>
                  <w:rFonts w:ascii="Times New Roman" w:eastAsia="Times New Roman" w:hAnsi="Times New Roman"/>
                  <w:b/>
                  <w:bCs/>
                  <w:color w:val="000000"/>
                  <w:sz w:val="18"/>
                  <w:szCs w:val="18"/>
                  <w:lang w:val="it-IT" w:eastAsia="it-IT"/>
                </w:rPr>
                <w:t>Index</w:t>
              </w:r>
              <w:r>
                <w:rPr>
                  <w:rFonts w:ascii="Times New Roman" w:eastAsia="Times New Roman" w:hAnsi="Times New Roman"/>
                  <w:b/>
                  <w:bCs/>
                  <w:color w:val="000000"/>
                  <w:sz w:val="18"/>
                  <w:szCs w:val="18"/>
                  <w:lang w:val="it-IT" w:eastAsia="it-IT"/>
                </w:rPr>
                <w:t xml:space="preserve"> </w:t>
              </w:r>
              <w:r w:rsidRPr="001E6D0D">
                <w:rPr>
                  <w:rFonts w:ascii="Times New Roman" w:eastAsia="Times New Roman" w:hAnsi="Times New Roman"/>
                  <w:b/>
                  <w:bCs/>
                  <w:color w:val="000000"/>
                  <w:sz w:val="18"/>
                  <w:szCs w:val="18"/>
                  <w:lang w:val="it-IT" w:eastAsia="it-IT"/>
                </w:rPr>
                <w:t>Test</w:t>
              </w:r>
            </w:ins>
          </w:p>
        </w:tc>
        <w:tc>
          <w:tcPr>
            <w:tcW w:w="2000" w:type="pct"/>
            <w:tcBorders>
              <w:top w:val="single" w:sz="4" w:space="0" w:color="auto"/>
              <w:left w:val="nil"/>
              <w:bottom w:val="single" w:sz="4" w:space="0" w:color="auto"/>
              <w:right w:val="nil"/>
            </w:tcBorders>
            <w:shd w:val="clear" w:color="auto" w:fill="auto"/>
            <w:noWrap/>
            <w:vAlign w:val="center"/>
            <w:hideMark/>
          </w:tcPr>
          <w:p w14:paraId="43F8FAFA" w14:textId="77777777" w:rsidR="00C04AFC" w:rsidRPr="001E6D0D" w:rsidRDefault="00C04AFC" w:rsidP="008C6FE9">
            <w:pPr>
              <w:suppressAutoHyphens w:val="0"/>
              <w:autoSpaceDN/>
              <w:spacing w:after="0"/>
              <w:textAlignment w:val="auto"/>
              <w:rPr>
                <w:ins w:id="3066" w:author="Danso-Appiah" w:date="2015-10-06T13:09:00Z"/>
                <w:rFonts w:ascii="Times New Roman" w:eastAsia="Times New Roman" w:hAnsi="Times New Roman"/>
                <w:b/>
                <w:bCs/>
                <w:color w:val="000000"/>
                <w:sz w:val="18"/>
                <w:szCs w:val="18"/>
                <w:lang w:val="it-IT" w:eastAsia="it-IT"/>
              </w:rPr>
            </w:pPr>
            <w:ins w:id="3067" w:author="Danso-Appiah" w:date="2015-10-06T13:09:00Z">
              <w:r w:rsidRPr="001E6D0D">
                <w:rPr>
                  <w:rFonts w:ascii="Times New Roman" w:eastAsia="Times New Roman" w:hAnsi="Times New Roman"/>
                  <w:b/>
                  <w:bCs/>
                  <w:color w:val="000000"/>
                  <w:sz w:val="18"/>
                  <w:szCs w:val="18"/>
                  <w:lang w:val="it-IT" w:eastAsia="it-IT"/>
                </w:rPr>
                <w:t>Reference</w:t>
              </w:r>
              <w:r>
                <w:rPr>
                  <w:rFonts w:ascii="Times New Roman" w:eastAsia="Times New Roman" w:hAnsi="Times New Roman"/>
                  <w:b/>
                  <w:bCs/>
                  <w:color w:val="000000"/>
                  <w:sz w:val="18"/>
                  <w:szCs w:val="18"/>
                  <w:lang w:val="it-IT" w:eastAsia="it-IT"/>
                </w:rPr>
                <w:t xml:space="preserve"> </w:t>
              </w:r>
              <w:r w:rsidRPr="001E6D0D">
                <w:rPr>
                  <w:rFonts w:ascii="Times New Roman" w:eastAsia="Times New Roman" w:hAnsi="Times New Roman"/>
                  <w:b/>
                  <w:bCs/>
                  <w:color w:val="000000"/>
                  <w:sz w:val="18"/>
                  <w:szCs w:val="18"/>
                  <w:lang w:val="it-IT" w:eastAsia="it-IT"/>
                </w:rPr>
                <w:t>Standard</w:t>
              </w:r>
            </w:ins>
          </w:p>
        </w:tc>
      </w:tr>
      <w:tr w:rsidR="00C04AFC" w:rsidRPr="009F180B" w14:paraId="6BCDDDFA" w14:textId="77777777" w:rsidTr="008C6FE9">
        <w:trPr>
          <w:trHeight w:val="300"/>
          <w:ins w:id="3068" w:author="Danso-Appiah" w:date="2015-10-06T13:09:00Z"/>
        </w:trPr>
        <w:tc>
          <w:tcPr>
            <w:tcW w:w="1416" w:type="pct"/>
            <w:tcBorders>
              <w:top w:val="single" w:sz="4" w:space="0" w:color="auto"/>
              <w:left w:val="nil"/>
              <w:bottom w:val="nil"/>
              <w:right w:val="nil"/>
            </w:tcBorders>
            <w:shd w:val="clear" w:color="auto" w:fill="auto"/>
            <w:noWrap/>
            <w:vAlign w:val="bottom"/>
            <w:hideMark/>
          </w:tcPr>
          <w:p w14:paraId="2725388C" w14:textId="77777777" w:rsidR="00C04AFC" w:rsidRPr="009F180B" w:rsidRDefault="00C04AFC" w:rsidP="008C6FE9">
            <w:pPr>
              <w:suppressAutoHyphens w:val="0"/>
              <w:autoSpaceDN/>
              <w:spacing w:after="0"/>
              <w:textAlignment w:val="auto"/>
              <w:rPr>
                <w:ins w:id="3069" w:author="Danso-Appiah" w:date="2015-10-06T13:09:00Z"/>
                <w:rFonts w:ascii="Times New Roman" w:eastAsia="Times New Roman" w:hAnsi="Times New Roman"/>
                <w:color w:val="000000"/>
                <w:sz w:val="18"/>
                <w:szCs w:val="18"/>
                <w:lang w:val="it-IT" w:eastAsia="it-IT"/>
              </w:rPr>
            </w:pPr>
            <w:ins w:id="3070" w:author="Danso-Appiah" w:date="2015-10-06T13:09:00Z">
              <w:r w:rsidRPr="009F180B">
                <w:rPr>
                  <w:rFonts w:ascii="Times New Roman" w:eastAsia="Times New Roman" w:hAnsi="Times New Roman"/>
                  <w:color w:val="000000"/>
                  <w:sz w:val="18"/>
                  <w:szCs w:val="18"/>
                </w:rPr>
                <w:t>Adriko2014</w:t>
              </w:r>
            </w:ins>
          </w:p>
        </w:tc>
        <w:tc>
          <w:tcPr>
            <w:tcW w:w="1584" w:type="pct"/>
            <w:tcBorders>
              <w:top w:val="single" w:sz="4" w:space="0" w:color="auto"/>
              <w:left w:val="nil"/>
              <w:bottom w:val="nil"/>
              <w:right w:val="nil"/>
            </w:tcBorders>
            <w:shd w:val="clear" w:color="auto" w:fill="auto"/>
            <w:noWrap/>
            <w:vAlign w:val="bottom"/>
            <w:hideMark/>
          </w:tcPr>
          <w:p w14:paraId="59F70C1A" w14:textId="77777777" w:rsidR="00C04AFC" w:rsidRPr="009F180B" w:rsidRDefault="00C04AFC" w:rsidP="008C6FE9">
            <w:pPr>
              <w:suppressAutoHyphens w:val="0"/>
              <w:autoSpaceDN/>
              <w:spacing w:after="0"/>
              <w:textAlignment w:val="auto"/>
              <w:rPr>
                <w:ins w:id="3071" w:author="Danso-Appiah" w:date="2015-10-06T13:09:00Z"/>
                <w:rFonts w:ascii="Times New Roman" w:eastAsia="Times New Roman" w:hAnsi="Times New Roman"/>
                <w:color w:val="000000"/>
                <w:sz w:val="18"/>
                <w:szCs w:val="18"/>
                <w:lang w:val="it-IT" w:eastAsia="it-IT"/>
              </w:rPr>
            </w:pPr>
            <w:ins w:id="3072"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single" w:sz="4" w:space="0" w:color="auto"/>
              <w:left w:val="nil"/>
              <w:bottom w:val="nil"/>
              <w:right w:val="nil"/>
            </w:tcBorders>
            <w:shd w:val="clear" w:color="auto" w:fill="auto"/>
            <w:noWrap/>
            <w:vAlign w:val="bottom"/>
            <w:hideMark/>
          </w:tcPr>
          <w:p w14:paraId="759838F4" w14:textId="77777777" w:rsidR="00C04AFC" w:rsidRPr="009F180B" w:rsidRDefault="00C04AFC" w:rsidP="008C6FE9">
            <w:pPr>
              <w:suppressAutoHyphens w:val="0"/>
              <w:autoSpaceDN/>
              <w:spacing w:after="0"/>
              <w:textAlignment w:val="auto"/>
              <w:rPr>
                <w:ins w:id="3073" w:author="Danso-Appiah" w:date="2015-10-06T13:09:00Z"/>
                <w:rFonts w:ascii="Times New Roman" w:eastAsia="Times New Roman" w:hAnsi="Times New Roman"/>
                <w:color w:val="000000"/>
                <w:sz w:val="18"/>
                <w:szCs w:val="18"/>
                <w:lang w:val="it-IT" w:eastAsia="it-IT"/>
              </w:rPr>
            </w:pPr>
            <w:ins w:id="3074" w:author="Danso-Appiah" w:date="2015-10-06T13:09:00Z">
              <w:r w:rsidRPr="009F180B">
                <w:rPr>
                  <w:rFonts w:ascii="Times New Roman" w:eastAsia="Times New Roman" w:hAnsi="Times New Roman"/>
                  <w:color w:val="000000"/>
                  <w:sz w:val="18"/>
                  <w:szCs w:val="18"/>
                </w:rPr>
                <w:t>Kato-Katz (one stool)</w:t>
              </w:r>
            </w:ins>
          </w:p>
        </w:tc>
      </w:tr>
      <w:tr w:rsidR="00C04AFC" w:rsidRPr="009F180B" w14:paraId="704ABC6D" w14:textId="77777777" w:rsidTr="008C6FE9">
        <w:trPr>
          <w:trHeight w:val="300"/>
          <w:ins w:id="3075" w:author="Danso-Appiah" w:date="2015-10-06T13:09:00Z"/>
        </w:trPr>
        <w:tc>
          <w:tcPr>
            <w:tcW w:w="1416" w:type="pct"/>
            <w:tcBorders>
              <w:top w:val="nil"/>
              <w:left w:val="nil"/>
              <w:bottom w:val="nil"/>
              <w:right w:val="nil"/>
            </w:tcBorders>
            <w:shd w:val="clear" w:color="auto" w:fill="auto"/>
            <w:noWrap/>
            <w:vAlign w:val="bottom"/>
            <w:hideMark/>
          </w:tcPr>
          <w:p w14:paraId="53C9AAE4" w14:textId="77777777" w:rsidR="00C04AFC" w:rsidRPr="009F180B" w:rsidRDefault="00C04AFC" w:rsidP="008C6FE9">
            <w:pPr>
              <w:suppressAutoHyphens w:val="0"/>
              <w:autoSpaceDN/>
              <w:spacing w:after="0"/>
              <w:textAlignment w:val="auto"/>
              <w:rPr>
                <w:ins w:id="3076" w:author="Danso-Appiah" w:date="2015-10-06T13:09:00Z"/>
                <w:rFonts w:ascii="Times New Roman" w:eastAsia="Times New Roman" w:hAnsi="Times New Roman"/>
                <w:color w:val="000000"/>
                <w:sz w:val="18"/>
                <w:szCs w:val="18"/>
                <w:lang w:val="it-IT" w:eastAsia="it-IT"/>
              </w:rPr>
            </w:pPr>
            <w:ins w:id="3077" w:author="Danso-Appiah" w:date="2015-10-06T13:09:00Z">
              <w:r w:rsidRPr="009F180B">
                <w:rPr>
                  <w:rFonts w:ascii="Times New Roman" w:eastAsia="Times New Roman" w:hAnsi="Times New Roman"/>
                  <w:color w:val="000000"/>
                  <w:sz w:val="18"/>
                  <w:szCs w:val="18"/>
                </w:rPr>
                <w:t>Adriko2014</w:t>
              </w:r>
            </w:ins>
          </w:p>
        </w:tc>
        <w:tc>
          <w:tcPr>
            <w:tcW w:w="1584" w:type="pct"/>
            <w:tcBorders>
              <w:top w:val="nil"/>
              <w:left w:val="nil"/>
              <w:bottom w:val="nil"/>
              <w:right w:val="nil"/>
            </w:tcBorders>
            <w:shd w:val="clear" w:color="auto" w:fill="auto"/>
            <w:noWrap/>
            <w:vAlign w:val="bottom"/>
            <w:hideMark/>
          </w:tcPr>
          <w:p w14:paraId="7AADDC65" w14:textId="77777777" w:rsidR="00C04AFC" w:rsidRPr="009F180B" w:rsidRDefault="00C04AFC" w:rsidP="008C6FE9">
            <w:pPr>
              <w:suppressAutoHyphens w:val="0"/>
              <w:autoSpaceDN/>
              <w:spacing w:after="0"/>
              <w:textAlignment w:val="auto"/>
              <w:rPr>
                <w:ins w:id="3078" w:author="Danso-Appiah" w:date="2015-10-06T13:09:00Z"/>
                <w:rFonts w:ascii="Times New Roman" w:eastAsia="Times New Roman" w:hAnsi="Times New Roman"/>
                <w:color w:val="000000"/>
                <w:sz w:val="18"/>
                <w:szCs w:val="18"/>
                <w:lang w:val="it-IT" w:eastAsia="it-IT"/>
              </w:rPr>
            </w:pPr>
            <w:ins w:id="3079"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7AECFA49" w14:textId="77777777" w:rsidR="00C04AFC" w:rsidRPr="009F180B" w:rsidRDefault="00C04AFC" w:rsidP="008C6FE9">
            <w:pPr>
              <w:suppressAutoHyphens w:val="0"/>
              <w:autoSpaceDN/>
              <w:spacing w:after="0"/>
              <w:textAlignment w:val="auto"/>
              <w:rPr>
                <w:ins w:id="3080" w:author="Danso-Appiah" w:date="2015-10-06T13:09:00Z"/>
                <w:rFonts w:ascii="Times New Roman" w:eastAsia="Times New Roman" w:hAnsi="Times New Roman"/>
                <w:color w:val="000000"/>
                <w:sz w:val="18"/>
                <w:szCs w:val="18"/>
                <w:lang w:val="it-IT" w:eastAsia="it-IT"/>
              </w:rPr>
            </w:pPr>
            <w:ins w:id="3081"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3224A5B4" w14:textId="77777777" w:rsidTr="008C6FE9">
        <w:trPr>
          <w:trHeight w:val="300"/>
          <w:ins w:id="3082" w:author="Danso-Appiah" w:date="2015-10-06T13:09:00Z"/>
        </w:trPr>
        <w:tc>
          <w:tcPr>
            <w:tcW w:w="1416" w:type="pct"/>
            <w:tcBorders>
              <w:top w:val="nil"/>
              <w:left w:val="nil"/>
              <w:bottom w:val="nil"/>
              <w:right w:val="nil"/>
            </w:tcBorders>
            <w:shd w:val="clear" w:color="auto" w:fill="auto"/>
            <w:noWrap/>
            <w:vAlign w:val="bottom"/>
            <w:hideMark/>
          </w:tcPr>
          <w:p w14:paraId="7E2B8FD0" w14:textId="77777777" w:rsidR="00C04AFC" w:rsidRPr="009F180B" w:rsidRDefault="00C04AFC" w:rsidP="008C6FE9">
            <w:pPr>
              <w:suppressAutoHyphens w:val="0"/>
              <w:autoSpaceDN/>
              <w:spacing w:after="0"/>
              <w:textAlignment w:val="auto"/>
              <w:rPr>
                <w:ins w:id="3083" w:author="Danso-Appiah" w:date="2015-10-06T13:09:00Z"/>
                <w:rFonts w:ascii="Times New Roman" w:eastAsia="Times New Roman" w:hAnsi="Times New Roman"/>
                <w:color w:val="000000"/>
                <w:sz w:val="18"/>
                <w:szCs w:val="18"/>
                <w:lang w:val="it-IT" w:eastAsia="it-IT"/>
              </w:rPr>
            </w:pPr>
            <w:ins w:id="3084" w:author="Danso-Appiah" w:date="2015-10-06T13:09:00Z">
              <w:r w:rsidRPr="009F180B">
                <w:rPr>
                  <w:rFonts w:ascii="Times New Roman" w:eastAsia="Times New Roman" w:hAnsi="Times New Roman"/>
                  <w:color w:val="000000"/>
                  <w:sz w:val="18"/>
                  <w:szCs w:val="18"/>
                </w:rPr>
                <w:t>Coulibaly2011-study3</w:t>
              </w:r>
            </w:ins>
          </w:p>
        </w:tc>
        <w:tc>
          <w:tcPr>
            <w:tcW w:w="1584" w:type="pct"/>
            <w:tcBorders>
              <w:top w:val="nil"/>
              <w:left w:val="nil"/>
              <w:bottom w:val="nil"/>
              <w:right w:val="nil"/>
            </w:tcBorders>
            <w:shd w:val="clear" w:color="auto" w:fill="auto"/>
            <w:noWrap/>
            <w:vAlign w:val="bottom"/>
            <w:hideMark/>
          </w:tcPr>
          <w:p w14:paraId="68392641" w14:textId="77777777" w:rsidR="00C04AFC" w:rsidRPr="009F180B" w:rsidRDefault="00C04AFC" w:rsidP="008C6FE9">
            <w:pPr>
              <w:suppressAutoHyphens w:val="0"/>
              <w:autoSpaceDN/>
              <w:spacing w:after="0"/>
              <w:textAlignment w:val="auto"/>
              <w:rPr>
                <w:ins w:id="3085" w:author="Danso-Appiah" w:date="2015-10-06T13:09:00Z"/>
                <w:rFonts w:ascii="Times New Roman" w:eastAsia="Times New Roman" w:hAnsi="Times New Roman"/>
                <w:color w:val="000000"/>
                <w:sz w:val="18"/>
                <w:szCs w:val="18"/>
                <w:lang w:val="it-IT" w:eastAsia="it-IT"/>
              </w:rPr>
            </w:pPr>
            <w:ins w:id="3086" w:author="Danso-Appiah" w:date="2015-10-06T13:09:00Z">
              <w:r w:rsidRPr="009F180B">
                <w:rPr>
                  <w:rFonts w:ascii="Times New Roman" w:eastAsia="Times New Roman" w:hAnsi="Times New Roman"/>
                  <w:color w:val="000000"/>
                  <w:sz w:val="18"/>
                  <w:szCs w:val="18"/>
                </w:rPr>
                <w:t>POC-CCA cassette (three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nil"/>
              <w:right w:val="nil"/>
            </w:tcBorders>
            <w:shd w:val="clear" w:color="auto" w:fill="auto"/>
            <w:noWrap/>
            <w:vAlign w:val="bottom"/>
            <w:hideMark/>
          </w:tcPr>
          <w:p w14:paraId="737D8A04" w14:textId="77777777" w:rsidR="00C04AFC" w:rsidRPr="009F180B" w:rsidRDefault="00C04AFC" w:rsidP="008C6FE9">
            <w:pPr>
              <w:suppressAutoHyphens w:val="0"/>
              <w:autoSpaceDN/>
              <w:spacing w:after="0"/>
              <w:textAlignment w:val="auto"/>
              <w:rPr>
                <w:ins w:id="3087" w:author="Danso-Appiah" w:date="2015-10-06T13:09:00Z"/>
                <w:rFonts w:ascii="Times New Roman" w:eastAsia="Times New Roman" w:hAnsi="Times New Roman"/>
                <w:color w:val="000000"/>
                <w:sz w:val="18"/>
                <w:szCs w:val="18"/>
                <w:lang w:val="it-IT" w:eastAsia="it-IT"/>
              </w:rPr>
            </w:pPr>
            <w:ins w:id="3088"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4ABB9BBD" w14:textId="77777777" w:rsidTr="008C6FE9">
        <w:trPr>
          <w:trHeight w:val="300"/>
          <w:ins w:id="3089" w:author="Danso-Appiah" w:date="2015-10-06T13:09:00Z"/>
        </w:trPr>
        <w:tc>
          <w:tcPr>
            <w:tcW w:w="1416" w:type="pct"/>
            <w:tcBorders>
              <w:top w:val="nil"/>
              <w:left w:val="nil"/>
              <w:bottom w:val="nil"/>
              <w:right w:val="nil"/>
            </w:tcBorders>
            <w:shd w:val="clear" w:color="auto" w:fill="auto"/>
            <w:noWrap/>
            <w:vAlign w:val="bottom"/>
            <w:hideMark/>
          </w:tcPr>
          <w:p w14:paraId="42F5B399" w14:textId="77777777" w:rsidR="00C04AFC" w:rsidRPr="009F180B" w:rsidRDefault="00C04AFC" w:rsidP="008C6FE9">
            <w:pPr>
              <w:suppressAutoHyphens w:val="0"/>
              <w:autoSpaceDN/>
              <w:spacing w:after="0"/>
              <w:textAlignment w:val="auto"/>
              <w:rPr>
                <w:ins w:id="3090" w:author="Danso-Appiah" w:date="2015-10-06T13:09:00Z"/>
                <w:rFonts w:ascii="Times New Roman" w:eastAsia="Times New Roman" w:hAnsi="Times New Roman"/>
                <w:color w:val="000000"/>
                <w:sz w:val="18"/>
                <w:szCs w:val="18"/>
                <w:lang w:val="it-IT" w:eastAsia="it-IT"/>
              </w:rPr>
            </w:pPr>
            <w:ins w:id="3091" w:author="Danso-Appiah" w:date="2015-10-06T13:09:00Z">
              <w:r w:rsidRPr="009F180B">
                <w:rPr>
                  <w:rFonts w:ascii="Times New Roman" w:eastAsia="Times New Roman" w:hAnsi="Times New Roman"/>
                  <w:color w:val="000000"/>
                  <w:sz w:val="18"/>
                  <w:szCs w:val="18"/>
                </w:rPr>
                <w:t>Coulibaly2013</w:t>
              </w:r>
            </w:ins>
          </w:p>
        </w:tc>
        <w:tc>
          <w:tcPr>
            <w:tcW w:w="1584" w:type="pct"/>
            <w:tcBorders>
              <w:top w:val="nil"/>
              <w:left w:val="nil"/>
              <w:bottom w:val="nil"/>
              <w:right w:val="nil"/>
            </w:tcBorders>
            <w:shd w:val="clear" w:color="auto" w:fill="auto"/>
            <w:noWrap/>
            <w:vAlign w:val="bottom"/>
            <w:hideMark/>
          </w:tcPr>
          <w:p w14:paraId="66F7B9D0" w14:textId="77777777" w:rsidR="00C04AFC" w:rsidRPr="009F180B" w:rsidRDefault="00C04AFC" w:rsidP="008C6FE9">
            <w:pPr>
              <w:suppressAutoHyphens w:val="0"/>
              <w:autoSpaceDN/>
              <w:spacing w:after="0"/>
              <w:textAlignment w:val="auto"/>
              <w:rPr>
                <w:ins w:id="3092" w:author="Danso-Appiah" w:date="2015-10-06T13:09:00Z"/>
                <w:rFonts w:ascii="Times New Roman" w:eastAsia="Times New Roman" w:hAnsi="Times New Roman"/>
                <w:color w:val="000000"/>
                <w:sz w:val="18"/>
                <w:szCs w:val="18"/>
                <w:lang w:val="it-IT" w:eastAsia="it-IT"/>
              </w:rPr>
            </w:pPr>
            <w:ins w:id="3093"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48A05A78" w14:textId="77777777" w:rsidR="00C04AFC" w:rsidRPr="009F180B" w:rsidRDefault="00C04AFC" w:rsidP="008C6FE9">
            <w:pPr>
              <w:suppressAutoHyphens w:val="0"/>
              <w:autoSpaceDN/>
              <w:spacing w:after="0"/>
              <w:textAlignment w:val="auto"/>
              <w:rPr>
                <w:ins w:id="3094" w:author="Danso-Appiah" w:date="2015-10-06T13:09:00Z"/>
                <w:rFonts w:ascii="Times New Roman" w:eastAsia="Times New Roman" w:hAnsi="Times New Roman"/>
                <w:color w:val="000000"/>
                <w:sz w:val="18"/>
                <w:szCs w:val="18"/>
                <w:lang w:val="it-IT" w:eastAsia="it-IT"/>
              </w:rPr>
            </w:pPr>
            <w:ins w:id="3095"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288F8652" w14:textId="77777777" w:rsidTr="008C6FE9">
        <w:trPr>
          <w:trHeight w:val="300"/>
          <w:ins w:id="3096" w:author="Danso-Appiah" w:date="2015-10-06T13:09:00Z"/>
        </w:trPr>
        <w:tc>
          <w:tcPr>
            <w:tcW w:w="1416" w:type="pct"/>
            <w:tcBorders>
              <w:top w:val="nil"/>
              <w:left w:val="nil"/>
              <w:bottom w:val="nil"/>
              <w:right w:val="nil"/>
            </w:tcBorders>
            <w:shd w:val="clear" w:color="auto" w:fill="auto"/>
            <w:noWrap/>
            <w:vAlign w:val="bottom"/>
            <w:hideMark/>
          </w:tcPr>
          <w:p w14:paraId="1A527BF4" w14:textId="77777777" w:rsidR="00C04AFC" w:rsidRPr="009F180B" w:rsidRDefault="00C04AFC" w:rsidP="008C6FE9">
            <w:pPr>
              <w:suppressAutoHyphens w:val="0"/>
              <w:autoSpaceDN/>
              <w:spacing w:after="0"/>
              <w:textAlignment w:val="auto"/>
              <w:rPr>
                <w:ins w:id="3097" w:author="Danso-Appiah" w:date="2015-10-06T13:09:00Z"/>
                <w:rFonts w:ascii="Times New Roman" w:eastAsia="Times New Roman" w:hAnsi="Times New Roman"/>
                <w:color w:val="000000"/>
                <w:sz w:val="18"/>
                <w:szCs w:val="18"/>
                <w:lang w:val="it-IT" w:eastAsia="it-IT"/>
              </w:rPr>
            </w:pPr>
            <w:ins w:id="3098" w:author="Danso-Appiah" w:date="2015-10-06T13:09:00Z">
              <w:r w:rsidRPr="009F180B">
                <w:rPr>
                  <w:rFonts w:ascii="Times New Roman" w:eastAsia="Times New Roman" w:hAnsi="Times New Roman"/>
                  <w:color w:val="000000"/>
                  <w:sz w:val="18"/>
                  <w:szCs w:val="18"/>
                </w:rPr>
                <w:t>Coulibaly2013</w:t>
              </w:r>
            </w:ins>
          </w:p>
        </w:tc>
        <w:tc>
          <w:tcPr>
            <w:tcW w:w="1584" w:type="pct"/>
            <w:tcBorders>
              <w:top w:val="nil"/>
              <w:left w:val="nil"/>
              <w:bottom w:val="nil"/>
              <w:right w:val="nil"/>
            </w:tcBorders>
            <w:shd w:val="clear" w:color="auto" w:fill="auto"/>
            <w:noWrap/>
            <w:vAlign w:val="bottom"/>
            <w:hideMark/>
          </w:tcPr>
          <w:p w14:paraId="6969EE65" w14:textId="77777777" w:rsidR="00C04AFC" w:rsidRPr="009F180B" w:rsidRDefault="00C04AFC" w:rsidP="008C6FE9">
            <w:pPr>
              <w:suppressAutoHyphens w:val="0"/>
              <w:autoSpaceDN/>
              <w:spacing w:after="0"/>
              <w:textAlignment w:val="auto"/>
              <w:rPr>
                <w:ins w:id="3099" w:author="Danso-Appiah" w:date="2015-10-06T13:09:00Z"/>
                <w:rFonts w:ascii="Times New Roman" w:eastAsia="Times New Roman" w:hAnsi="Times New Roman"/>
                <w:color w:val="000000"/>
                <w:sz w:val="18"/>
                <w:szCs w:val="18"/>
                <w:lang w:val="it-IT" w:eastAsia="it-IT"/>
              </w:rPr>
            </w:pPr>
            <w:ins w:id="3100" w:author="Danso-Appiah" w:date="2015-10-06T13:09:00Z">
              <w:r w:rsidRPr="009F180B">
                <w:rPr>
                  <w:rFonts w:ascii="Times New Roman" w:eastAsia="Times New Roman" w:hAnsi="Times New Roman"/>
                  <w:color w:val="000000"/>
                  <w:sz w:val="18"/>
                  <w:szCs w:val="18"/>
                </w:rPr>
                <w:t>POC-CCA cassette (two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nil"/>
              <w:right w:val="nil"/>
            </w:tcBorders>
            <w:shd w:val="clear" w:color="auto" w:fill="auto"/>
            <w:noWrap/>
            <w:vAlign w:val="bottom"/>
            <w:hideMark/>
          </w:tcPr>
          <w:p w14:paraId="1FEB7FB8" w14:textId="77777777" w:rsidR="00C04AFC" w:rsidRPr="009F180B" w:rsidRDefault="00C04AFC" w:rsidP="008C6FE9">
            <w:pPr>
              <w:suppressAutoHyphens w:val="0"/>
              <w:autoSpaceDN/>
              <w:spacing w:after="0"/>
              <w:textAlignment w:val="auto"/>
              <w:rPr>
                <w:ins w:id="3101" w:author="Danso-Appiah" w:date="2015-10-06T13:09:00Z"/>
                <w:rFonts w:ascii="Times New Roman" w:eastAsia="Times New Roman" w:hAnsi="Times New Roman"/>
                <w:color w:val="000000"/>
                <w:sz w:val="18"/>
                <w:szCs w:val="18"/>
                <w:lang w:val="it-IT" w:eastAsia="it-IT"/>
              </w:rPr>
            </w:pPr>
            <w:ins w:id="3102" w:author="Danso-Appiah" w:date="2015-10-06T13:09:00Z">
              <w:r w:rsidRPr="009F180B">
                <w:rPr>
                  <w:rFonts w:ascii="Times New Roman" w:eastAsia="Times New Roman" w:hAnsi="Times New Roman"/>
                  <w:color w:val="000000"/>
                  <w:sz w:val="18"/>
                  <w:szCs w:val="18"/>
                </w:rPr>
                <w:t>Kato-Katz (two stools)</w:t>
              </w:r>
            </w:ins>
          </w:p>
        </w:tc>
      </w:tr>
      <w:tr w:rsidR="00C04AFC" w:rsidRPr="009F180B" w14:paraId="792EDC84" w14:textId="77777777" w:rsidTr="008C6FE9">
        <w:trPr>
          <w:trHeight w:val="300"/>
          <w:ins w:id="3103" w:author="Danso-Appiah" w:date="2015-10-06T13:09:00Z"/>
        </w:trPr>
        <w:tc>
          <w:tcPr>
            <w:tcW w:w="1416" w:type="pct"/>
            <w:tcBorders>
              <w:top w:val="nil"/>
              <w:left w:val="nil"/>
              <w:bottom w:val="nil"/>
              <w:right w:val="nil"/>
            </w:tcBorders>
            <w:shd w:val="clear" w:color="auto" w:fill="auto"/>
            <w:noWrap/>
            <w:vAlign w:val="bottom"/>
            <w:hideMark/>
          </w:tcPr>
          <w:p w14:paraId="2520AE6A" w14:textId="77777777" w:rsidR="00C04AFC" w:rsidRPr="009F180B" w:rsidRDefault="00C04AFC" w:rsidP="008C6FE9">
            <w:pPr>
              <w:suppressAutoHyphens w:val="0"/>
              <w:autoSpaceDN/>
              <w:spacing w:after="0"/>
              <w:textAlignment w:val="auto"/>
              <w:rPr>
                <w:ins w:id="3104" w:author="Danso-Appiah" w:date="2015-10-06T13:09:00Z"/>
                <w:rFonts w:ascii="Times New Roman" w:eastAsia="Times New Roman" w:hAnsi="Times New Roman"/>
                <w:color w:val="000000"/>
                <w:sz w:val="18"/>
                <w:szCs w:val="18"/>
                <w:lang w:val="it-IT" w:eastAsia="it-IT"/>
              </w:rPr>
            </w:pPr>
            <w:ins w:id="3105" w:author="Danso-Appiah" w:date="2015-10-06T13:09:00Z">
              <w:r w:rsidRPr="009F180B">
                <w:rPr>
                  <w:rFonts w:ascii="Times New Roman" w:eastAsia="Times New Roman" w:hAnsi="Times New Roman"/>
                  <w:color w:val="000000"/>
                  <w:sz w:val="18"/>
                  <w:szCs w:val="18"/>
                </w:rPr>
                <w:t>Dawson2013</w:t>
              </w:r>
            </w:ins>
          </w:p>
        </w:tc>
        <w:tc>
          <w:tcPr>
            <w:tcW w:w="1584" w:type="pct"/>
            <w:tcBorders>
              <w:top w:val="nil"/>
              <w:left w:val="nil"/>
              <w:bottom w:val="nil"/>
              <w:right w:val="nil"/>
            </w:tcBorders>
            <w:shd w:val="clear" w:color="auto" w:fill="auto"/>
            <w:noWrap/>
            <w:vAlign w:val="bottom"/>
            <w:hideMark/>
          </w:tcPr>
          <w:p w14:paraId="71CFDBF1" w14:textId="77777777" w:rsidR="00C04AFC" w:rsidRPr="009F180B" w:rsidRDefault="00C04AFC" w:rsidP="008C6FE9">
            <w:pPr>
              <w:suppressAutoHyphens w:val="0"/>
              <w:autoSpaceDN/>
              <w:spacing w:after="0"/>
              <w:textAlignment w:val="auto"/>
              <w:rPr>
                <w:ins w:id="3106" w:author="Danso-Appiah" w:date="2015-10-06T13:09:00Z"/>
                <w:rFonts w:ascii="Times New Roman" w:eastAsia="Times New Roman" w:hAnsi="Times New Roman"/>
                <w:color w:val="000000"/>
                <w:sz w:val="18"/>
                <w:szCs w:val="18"/>
                <w:lang w:val="it-IT" w:eastAsia="it-IT"/>
              </w:rPr>
            </w:pPr>
            <w:ins w:id="3107"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4E3598AC" w14:textId="77777777" w:rsidR="00C04AFC" w:rsidRPr="009F180B" w:rsidRDefault="00C04AFC" w:rsidP="008C6FE9">
            <w:pPr>
              <w:suppressAutoHyphens w:val="0"/>
              <w:autoSpaceDN/>
              <w:spacing w:after="0"/>
              <w:textAlignment w:val="auto"/>
              <w:rPr>
                <w:ins w:id="3108" w:author="Danso-Appiah" w:date="2015-10-06T13:09:00Z"/>
                <w:rFonts w:ascii="Times New Roman" w:eastAsia="Times New Roman" w:hAnsi="Times New Roman"/>
                <w:color w:val="000000"/>
                <w:sz w:val="18"/>
                <w:szCs w:val="18"/>
                <w:lang w:val="it-IT" w:eastAsia="it-IT"/>
              </w:rPr>
            </w:pPr>
            <w:ins w:id="3109" w:author="Danso-Appiah" w:date="2015-10-06T13:09:00Z">
              <w:r w:rsidRPr="009F180B">
                <w:rPr>
                  <w:rFonts w:ascii="Times New Roman" w:eastAsia="Times New Roman" w:hAnsi="Times New Roman"/>
                  <w:color w:val="000000"/>
                  <w:sz w:val="18"/>
                  <w:szCs w:val="18"/>
                </w:rPr>
                <w:t>Kato-Katz (two stools)</w:t>
              </w:r>
            </w:ins>
          </w:p>
        </w:tc>
      </w:tr>
      <w:tr w:rsidR="00C04AFC" w:rsidRPr="009F180B" w14:paraId="57AB6C1F" w14:textId="77777777" w:rsidTr="008C6FE9">
        <w:trPr>
          <w:trHeight w:val="300"/>
          <w:ins w:id="3110" w:author="Danso-Appiah" w:date="2015-10-06T13:09:00Z"/>
        </w:trPr>
        <w:tc>
          <w:tcPr>
            <w:tcW w:w="1416" w:type="pct"/>
            <w:tcBorders>
              <w:top w:val="nil"/>
              <w:left w:val="nil"/>
              <w:bottom w:val="nil"/>
              <w:right w:val="nil"/>
            </w:tcBorders>
            <w:shd w:val="clear" w:color="auto" w:fill="auto"/>
            <w:noWrap/>
            <w:vAlign w:val="bottom"/>
            <w:hideMark/>
          </w:tcPr>
          <w:p w14:paraId="15CEB296" w14:textId="77777777" w:rsidR="00C04AFC" w:rsidRPr="009F180B" w:rsidRDefault="00C04AFC" w:rsidP="008C6FE9">
            <w:pPr>
              <w:suppressAutoHyphens w:val="0"/>
              <w:autoSpaceDN/>
              <w:spacing w:after="0"/>
              <w:textAlignment w:val="auto"/>
              <w:rPr>
                <w:ins w:id="3111" w:author="Danso-Appiah" w:date="2015-10-06T13:09:00Z"/>
                <w:rFonts w:ascii="Times New Roman" w:eastAsia="Times New Roman" w:hAnsi="Times New Roman"/>
                <w:color w:val="000000"/>
                <w:sz w:val="18"/>
                <w:szCs w:val="18"/>
                <w:lang w:val="it-IT" w:eastAsia="it-IT"/>
              </w:rPr>
            </w:pPr>
            <w:ins w:id="3112" w:author="Danso-Appiah" w:date="2015-10-06T13:09:00Z">
              <w:r w:rsidRPr="009F180B">
                <w:rPr>
                  <w:rFonts w:ascii="Times New Roman" w:eastAsia="Times New Roman" w:hAnsi="Times New Roman"/>
                  <w:color w:val="000000"/>
                  <w:sz w:val="18"/>
                  <w:szCs w:val="18"/>
                </w:rPr>
                <w:t>Erko2013</w:t>
              </w:r>
            </w:ins>
          </w:p>
        </w:tc>
        <w:tc>
          <w:tcPr>
            <w:tcW w:w="1584" w:type="pct"/>
            <w:tcBorders>
              <w:top w:val="nil"/>
              <w:left w:val="nil"/>
              <w:bottom w:val="nil"/>
              <w:right w:val="nil"/>
            </w:tcBorders>
            <w:shd w:val="clear" w:color="auto" w:fill="auto"/>
            <w:noWrap/>
            <w:vAlign w:val="bottom"/>
            <w:hideMark/>
          </w:tcPr>
          <w:p w14:paraId="35A5D6EB" w14:textId="77777777" w:rsidR="00C04AFC" w:rsidRPr="009F180B" w:rsidRDefault="00C04AFC" w:rsidP="008C6FE9">
            <w:pPr>
              <w:suppressAutoHyphens w:val="0"/>
              <w:autoSpaceDN/>
              <w:spacing w:after="0"/>
              <w:textAlignment w:val="auto"/>
              <w:rPr>
                <w:ins w:id="3113" w:author="Danso-Appiah" w:date="2015-10-06T13:09:00Z"/>
                <w:rFonts w:ascii="Times New Roman" w:eastAsia="Times New Roman" w:hAnsi="Times New Roman"/>
                <w:color w:val="000000"/>
                <w:sz w:val="18"/>
                <w:szCs w:val="18"/>
                <w:lang w:val="it-IT" w:eastAsia="it-IT"/>
              </w:rPr>
            </w:pPr>
            <w:ins w:id="3114"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3632D894" w14:textId="77777777" w:rsidR="00C04AFC" w:rsidRPr="009F180B" w:rsidRDefault="00C04AFC" w:rsidP="008C6FE9">
            <w:pPr>
              <w:suppressAutoHyphens w:val="0"/>
              <w:autoSpaceDN/>
              <w:spacing w:after="0"/>
              <w:textAlignment w:val="auto"/>
              <w:rPr>
                <w:ins w:id="3115" w:author="Danso-Appiah" w:date="2015-10-06T13:09:00Z"/>
                <w:rFonts w:ascii="Times New Roman" w:eastAsia="Times New Roman" w:hAnsi="Times New Roman"/>
                <w:color w:val="000000"/>
                <w:sz w:val="18"/>
                <w:szCs w:val="18"/>
                <w:lang w:val="it-IT" w:eastAsia="it-IT"/>
              </w:rPr>
            </w:pPr>
            <w:ins w:id="3116" w:author="Danso-Appiah" w:date="2015-10-06T13:09:00Z">
              <w:r w:rsidRPr="009F180B">
                <w:rPr>
                  <w:rFonts w:ascii="Times New Roman" w:eastAsia="Times New Roman" w:hAnsi="Times New Roman"/>
                  <w:color w:val="000000"/>
                  <w:sz w:val="18"/>
                  <w:szCs w:val="18"/>
                </w:rPr>
                <w:t>Kato-Katz (one stool)</w:t>
              </w:r>
            </w:ins>
          </w:p>
        </w:tc>
      </w:tr>
      <w:tr w:rsidR="00C04AFC" w:rsidRPr="009F180B" w14:paraId="41341D4D" w14:textId="77777777" w:rsidTr="008C6FE9">
        <w:trPr>
          <w:trHeight w:val="300"/>
          <w:ins w:id="3117" w:author="Danso-Appiah" w:date="2015-10-06T13:09:00Z"/>
        </w:trPr>
        <w:tc>
          <w:tcPr>
            <w:tcW w:w="1416" w:type="pct"/>
            <w:tcBorders>
              <w:top w:val="nil"/>
              <w:left w:val="nil"/>
              <w:bottom w:val="nil"/>
              <w:right w:val="nil"/>
            </w:tcBorders>
            <w:shd w:val="clear" w:color="auto" w:fill="auto"/>
            <w:noWrap/>
            <w:vAlign w:val="bottom"/>
            <w:hideMark/>
          </w:tcPr>
          <w:p w14:paraId="665FD09A" w14:textId="77777777" w:rsidR="00C04AFC" w:rsidRPr="009F180B" w:rsidRDefault="00C04AFC" w:rsidP="008C6FE9">
            <w:pPr>
              <w:suppressAutoHyphens w:val="0"/>
              <w:autoSpaceDN/>
              <w:spacing w:after="0"/>
              <w:textAlignment w:val="auto"/>
              <w:rPr>
                <w:ins w:id="3118" w:author="Danso-Appiah" w:date="2015-10-06T13:09:00Z"/>
                <w:rFonts w:ascii="Times New Roman" w:eastAsia="Times New Roman" w:hAnsi="Times New Roman"/>
                <w:color w:val="000000"/>
                <w:sz w:val="18"/>
                <w:szCs w:val="18"/>
                <w:lang w:val="it-IT" w:eastAsia="it-IT"/>
              </w:rPr>
            </w:pPr>
            <w:ins w:id="3119" w:author="Danso-Appiah" w:date="2015-10-06T13:09:00Z">
              <w:r w:rsidRPr="009F180B">
                <w:rPr>
                  <w:rFonts w:ascii="Times New Roman" w:eastAsia="Times New Roman" w:hAnsi="Times New Roman"/>
                  <w:color w:val="000000"/>
                  <w:sz w:val="18"/>
                  <w:szCs w:val="18"/>
                </w:rPr>
                <w:t>Erko2013</w:t>
              </w:r>
            </w:ins>
          </w:p>
        </w:tc>
        <w:tc>
          <w:tcPr>
            <w:tcW w:w="1584" w:type="pct"/>
            <w:tcBorders>
              <w:top w:val="nil"/>
              <w:left w:val="nil"/>
              <w:bottom w:val="nil"/>
              <w:right w:val="nil"/>
            </w:tcBorders>
            <w:shd w:val="clear" w:color="auto" w:fill="auto"/>
            <w:noWrap/>
            <w:vAlign w:val="bottom"/>
            <w:hideMark/>
          </w:tcPr>
          <w:p w14:paraId="04D2A101" w14:textId="77777777" w:rsidR="00C04AFC" w:rsidRPr="009F180B" w:rsidRDefault="00C04AFC" w:rsidP="008C6FE9">
            <w:pPr>
              <w:suppressAutoHyphens w:val="0"/>
              <w:autoSpaceDN/>
              <w:spacing w:after="0"/>
              <w:textAlignment w:val="auto"/>
              <w:rPr>
                <w:ins w:id="3120" w:author="Danso-Appiah" w:date="2015-10-06T13:09:00Z"/>
                <w:rFonts w:ascii="Times New Roman" w:eastAsia="Times New Roman" w:hAnsi="Times New Roman"/>
                <w:color w:val="000000"/>
                <w:sz w:val="18"/>
                <w:szCs w:val="18"/>
                <w:lang w:val="it-IT" w:eastAsia="it-IT"/>
              </w:rPr>
            </w:pPr>
            <w:ins w:id="3121"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1F775CE9" w14:textId="77777777" w:rsidR="00C04AFC" w:rsidRPr="009F180B" w:rsidRDefault="00C04AFC" w:rsidP="008C6FE9">
            <w:pPr>
              <w:suppressAutoHyphens w:val="0"/>
              <w:autoSpaceDN/>
              <w:spacing w:after="0"/>
              <w:textAlignment w:val="auto"/>
              <w:rPr>
                <w:ins w:id="3122" w:author="Danso-Appiah" w:date="2015-10-06T13:09:00Z"/>
                <w:rFonts w:ascii="Times New Roman" w:eastAsia="Times New Roman" w:hAnsi="Times New Roman"/>
                <w:color w:val="000000"/>
                <w:sz w:val="18"/>
                <w:szCs w:val="18"/>
                <w:lang w:val="it-IT" w:eastAsia="it-IT"/>
              </w:rPr>
            </w:pPr>
            <w:ins w:id="3123"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281A6979" w14:textId="77777777" w:rsidTr="008C6FE9">
        <w:trPr>
          <w:trHeight w:val="300"/>
          <w:ins w:id="3124" w:author="Danso-Appiah" w:date="2015-10-06T13:09:00Z"/>
        </w:trPr>
        <w:tc>
          <w:tcPr>
            <w:tcW w:w="1416" w:type="pct"/>
            <w:tcBorders>
              <w:top w:val="nil"/>
              <w:left w:val="nil"/>
              <w:bottom w:val="nil"/>
              <w:right w:val="nil"/>
            </w:tcBorders>
            <w:shd w:val="clear" w:color="auto" w:fill="auto"/>
            <w:noWrap/>
            <w:vAlign w:val="bottom"/>
            <w:hideMark/>
          </w:tcPr>
          <w:p w14:paraId="0754F7D4" w14:textId="77777777" w:rsidR="00C04AFC" w:rsidRPr="009F180B" w:rsidRDefault="00C04AFC" w:rsidP="008C6FE9">
            <w:pPr>
              <w:suppressAutoHyphens w:val="0"/>
              <w:autoSpaceDN/>
              <w:spacing w:after="0"/>
              <w:textAlignment w:val="auto"/>
              <w:rPr>
                <w:ins w:id="3125" w:author="Danso-Appiah" w:date="2015-10-06T13:09:00Z"/>
                <w:rFonts w:ascii="Times New Roman" w:eastAsia="Times New Roman" w:hAnsi="Times New Roman"/>
                <w:color w:val="000000"/>
                <w:sz w:val="18"/>
                <w:szCs w:val="18"/>
                <w:lang w:val="it-IT" w:eastAsia="it-IT"/>
              </w:rPr>
            </w:pPr>
            <w:ins w:id="3126" w:author="Danso-Appiah" w:date="2015-10-06T13:09:00Z">
              <w:r w:rsidRPr="009F180B">
                <w:rPr>
                  <w:rFonts w:ascii="Times New Roman" w:eastAsia="Times New Roman" w:hAnsi="Times New Roman"/>
                  <w:color w:val="000000"/>
                  <w:sz w:val="18"/>
                  <w:szCs w:val="18"/>
                </w:rPr>
                <w:t>Erko2013</w:t>
              </w:r>
            </w:ins>
          </w:p>
        </w:tc>
        <w:tc>
          <w:tcPr>
            <w:tcW w:w="1584" w:type="pct"/>
            <w:tcBorders>
              <w:top w:val="nil"/>
              <w:left w:val="nil"/>
              <w:bottom w:val="nil"/>
              <w:right w:val="nil"/>
            </w:tcBorders>
            <w:shd w:val="clear" w:color="auto" w:fill="auto"/>
            <w:noWrap/>
            <w:vAlign w:val="bottom"/>
            <w:hideMark/>
          </w:tcPr>
          <w:p w14:paraId="61B44639" w14:textId="77777777" w:rsidR="00C04AFC" w:rsidRPr="009F180B" w:rsidRDefault="00C04AFC" w:rsidP="008C6FE9">
            <w:pPr>
              <w:suppressAutoHyphens w:val="0"/>
              <w:autoSpaceDN/>
              <w:spacing w:after="0"/>
              <w:textAlignment w:val="auto"/>
              <w:rPr>
                <w:ins w:id="3127" w:author="Danso-Appiah" w:date="2015-10-06T13:09:00Z"/>
                <w:rFonts w:ascii="Times New Roman" w:eastAsia="Times New Roman" w:hAnsi="Times New Roman"/>
                <w:color w:val="000000"/>
                <w:sz w:val="18"/>
                <w:szCs w:val="18"/>
                <w:lang w:val="it-IT" w:eastAsia="it-IT"/>
              </w:rPr>
            </w:pPr>
            <w:ins w:id="3128" w:author="Danso-Appiah" w:date="2015-10-06T13:09:00Z">
              <w:r w:rsidRPr="009F180B">
                <w:rPr>
                  <w:rFonts w:ascii="Times New Roman" w:eastAsia="Times New Roman" w:hAnsi="Times New Roman"/>
                  <w:color w:val="000000"/>
                  <w:sz w:val="18"/>
                  <w:szCs w:val="18"/>
                </w:rPr>
                <w:t>POC-CCA cassette (three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nil"/>
              <w:right w:val="nil"/>
            </w:tcBorders>
            <w:shd w:val="clear" w:color="auto" w:fill="auto"/>
            <w:noWrap/>
            <w:vAlign w:val="bottom"/>
            <w:hideMark/>
          </w:tcPr>
          <w:p w14:paraId="5BF6DA1D" w14:textId="77777777" w:rsidR="00C04AFC" w:rsidRPr="009F180B" w:rsidRDefault="00C04AFC" w:rsidP="008C6FE9">
            <w:pPr>
              <w:suppressAutoHyphens w:val="0"/>
              <w:autoSpaceDN/>
              <w:spacing w:after="0"/>
              <w:textAlignment w:val="auto"/>
              <w:rPr>
                <w:ins w:id="3129" w:author="Danso-Appiah" w:date="2015-10-06T13:09:00Z"/>
                <w:rFonts w:ascii="Times New Roman" w:eastAsia="Times New Roman" w:hAnsi="Times New Roman"/>
                <w:color w:val="000000"/>
                <w:sz w:val="18"/>
                <w:szCs w:val="18"/>
                <w:lang w:val="it-IT" w:eastAsia="it-IT"/>
              </w:rPr>
            </w:pPr>
            <w:ins w:id="3130"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7AFC1629" w14:textId="77777777" w:rsidTr="008C6FE9">
        <w:trPr>
          <w:trHeight w:val="300"/>
          <w:ins w:id="3131" w:author="Danso-Appiah" w:date="2015-10-06T13:09:00Z"/>
        </w:trPr>
        <w:tc>
          <w:tcPr>
            <w:tcW w:w="1416" w:type="pct"/>
            <w:tcBorders>
              <w:top w:val="nil"/>
              <w:left w:val="nil"/>
              <w:bottom w:val="nil"/>
              <w:right w:val="nil"/>
            </w:tcBorders>
            <w:shd w:val="clear" w:color="auto" w:fill="auto"/>
            <w:noWrap/>
            <w:vAlign w:val="bottom"/>
            <w:hideMark/>
          </w:tcPr>
          <w:p w14:paraId="184CFFC1" w14:textId="77777777" w:rsidR="00C04AFC" w:rsidRPr="009F180B" w:rsidRDefault="00C04AFC" w:rsidP="008C6FE9">
            <w:pPr>
              <w:suppressAutoHyphens w:val="0"/>
              <w:autoSpaceDN/>
              <w:spacing w:after="0"/>
              <w:textAlignment w:val="auto"/>
              <w:rPr>
                <w:ins w:id="3132" w:author="Danso-Appiah" w:date="2015-10-06T13:09:00Z"/>
                <w:rFonts w:ascii="Times New Roman" w:eastAsia="Times New Roman" w:hAnsi="Times New Roman"/>
                <w:color w:val="000000"/>
                <w:sz w:val="18"/>
                <w:szCs w:val="18"/>
                <w:lang w:val="it-IT" w:eastAsia="it-IT"/>
              </w:rPr>
            </w:pPr>
            <w:ins w:id="3133" w:author="Danso-Appiah" w:date="2015-10-06T13:09:00Z">
              <w:r w:rsidRPr="009F180B">
                <w:rPr>
                  <w:rFonts w:ascii="Times New Roman" w:eastAsia="Times New Roman" w:hAnsi="Times New Roman"/>
                  <w:color w:val="000000"/>
                  <w:sz w:val="18"/>
                  <w:szCs w:val="18"/>
                </w:rPr>
                <w:t>Koukounari2013-study1</w:t>
              </w:r>
            </w:ins>
          </w:p>
        </w:tc>
        <w:tc>
          <w:tcPr>
            <w:tcW w:w="1584" w:type="pct"/>
            <w:tcBorders>
              <w:top w:val="nil"/>
              <w:left w:val="nil"/>
              <w:bottom w:val="nil"/>
              <w:right w:val="nil"/>
            </w:tcBorders>
            <w:shd w:val="clear" w:color="auto" w:fill="auto"/>
            <w:noWrap/>
            <w:vAlign w:val="bottom"/>
            <w:hideMark/>
          </w:tcPr>
          <w:p w14:paraId="5CFC5CD0" w14:textId="77777777" w:rsidR="00C04AFC" w:rsidRPr="009F180B" w:rsidRDefault="00C04AFC" w:rsidP="008C6FE9">
            <w:pPr>
              <w:suppressAutoHyphens w:val="0"/>
              <w:autoSpaceDN/>
              <w:spacing w:after="0"/>
              <w:textAlignment w:val="auto"/>
              <w:rPr>
                <w:ins w:id="3134" w:author="Danso-Appiah" w:date="2015-10-06T13:09:00Z"/>
                <w:rFonts w:ascii="Times New Roman" w:eastAsia="Times New Roman" w:hAnsi="Times New Roman"/>
                <w:color w:val="000000"/>
                <w:sz w:val="18"/>
                <w:szCs w:val="18"/>
                <w:lang w:val="it-IT" w:eastAsia="it-IT"/>
              </w:rPr>
            </w:pPr>
            <w:ins w:id="3135"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58817F43" w14:textId="77777777" w:rsidR="00C04AFC" w:rsidRPr="009F180B" w:rsidRDefault="00C04AFC" w:rsidP="008C6FE9">
            <w:pPr>
              <w:suppressAutoHyphens w:val="0"/>
              <w:autoSpaceDN/>
              <w:spacing w:after="0"/>
              <w:textAlignment w:val="auto"/>
              <w:rPr>
                <w:ins w:id="3136" w:author="Danso-Appiah" w:date="2015-10-06T13:09:00Z"/>
                <w:rFonts w:ascii="Times New Roman" w:eastAsia="Times New Roman" w:hAnsi="Times New Roman"/>
                <w:color w:val="000000"/>
                <w:sz w:val="18"/>
                <w:szCs w:val="18"/>
                <w:lang w:val="it-IT" w:eastAsia="it-IT"/>
              </w:rPr>
            </w:pPr>
            <w:ins w:id="3137"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6D1CA7E0" w14:textId="77777777" w:rsidTr="008C6FE9">
        <w:trPr>
          <w:trHeight w:val="300"/>
          <w:ins w:id="3138" w:author="Danso-Appiah" w:date="2015-10-06T13:09:00Z"/>
        </w:trPr>
        <w:tc>
          <w:tcPr>
            <w:tcW w:w="1416" w:type="pct"/>
            <w:tcBorders>
              <w:top w:val="nil"/>
              <w:left w:val="nil"/>
              <w:bottom w:val="nil"/>
              <w:right w:val="nil"/>
            </w:tcBorders>
            <w:shd w:val="clear" w:color="auto" w:fill="auto"/>
            <w:noWrap/>
            <w:vAlign w:val="bottom"/>
            <w:hideMark/>
          </w:tcPr>
          <w:p w14:paraId="33EB2785" w14:textId="77777777" w:rsidR="00C04AFC" w:rsidRPr="009F180B" w:rsidRDefault="00C04AFC" w:rsidP="008C6FE9">
            <w:pPr>
              <w:suppressAutoHyphens w:val="0"/>
              <w:autoSpaceDN/>
              <w:spacing w:after="0"/>
              <w:textAlignment w:val="auto"/>
              <w:rPr>
                <w:ins w:id="3139" w:author="Danso-Appiah" w:date="2015-10-06T13:09:00Z"/>
                <w:rFonts w:ascii="Times New Roman" w:eastAsia="Times New Roman" w:hAnsi="Times New Roman"/>
                <w:color w:val="000000"/>
                <w:sz w:val="18"/>
                <w:szCs w:val="18"/>
                <w:lang w:val="it-IT" w:eastAsia="it-IT"/>
              </w:rPr>
            </w:pPr>
            <w:ins w:id="3140" w:author="Danso-Appiah" w:date="2015-10-06T13:09:00Z">
              <w:r w:rsidRPr="009F180B">
                <w:rPr>
                  <w:rFonts w:ascii="Times New Roman" w:eastAsia="Times New Roman" w:hAnsi="Times New Roman"/>
                  <w:color w:val="000000"/>
                  <w:sz w:val="18"/>
                  <w:szCs w:val="18"/>
                </w:rPr>
                <w:t>Legesse2007</w:t>
              </w:r>
            </w:ins>
          </w:p>
        </w:tc>
        <w:tc>
          <w:tcPr>
            <w:tcW w:w="1584" w:type="pct"/>
            <w:tcBorders>
              <w:top w:val="nil"/>
              <w:left w:val="nil"/>
              <w:bottom w:val="nil"/>
              <w:right w:val="nil"/>
            </w:tcBorders>
            <w:shd w:val="clear" w:color="auto" w:fill="auto"/>
            <w:noWrap/>
            <w:vAlign w:val="bottom"/>
            <w:hideMark/>
          </w:tcPr>
          <w:p w14:paraId="5F57E01F" w14:textId="77777777" w:rsidR="00C04AFC" w:rsidRPr="009F180B" w:rsidRDefault="00C04AFC" w:rsidP="008C6FE9">
            <w:pPr>
              <w:suppressAutoHyphens w:val="0"/>
              <w:autoSpaceDN/>
              <w:spacing w:after="0"/>
              <w:textAlignment w:val="auto"/>
              <w:rPr>
                <w:ins w:id="3141" w:author="Danso-Appiah" w:date="2015-10-06T13:09:00Z"/>
                <w:rFonts w:ascii="Times New Roman" w:eastAsia="Times New Roman" w:hAnsi="Times New Roman"/>
                <w:color w:val="000000"/>
                <w:sz w:val="18"/>
                <w:szCs w:val="18"/>
                <w:lang w:val="it-IT" w:eastAsia="it-IT"/>
              </w:rPr>
            </w:pPr>
            <w:ins w:id="3142"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493DF80D" w14:textId="77777777" w:rsidR="00C04AFC" w:rsidRPr="009F180B" w:rsidRDefault="00C04AFC" w:rsidP="008C6FE9">
            <w:pPr>
              <w:suppressAutoHyphens w:val="0"/>
              <w:autoSpaceDN/>
              <w:spacing w:after="0"/>
              <w:textAlignment w:val="auto"/>
              <w:rPr>
                <w:ins w:id="3143" w:author="Danso-Appiah" w:date="2015-10-06T13:09:00Z"/>
                <w:rFonts w:ascii="Times New Roman" w:eastAsia="Times New Roman" w:hAnsi="Times New Roman"/>
                <w:color w:val="000000"/>
                <w:sz w:val="18"/>
                <w:szCs w:val="18"/>
              </w:rPr>
            </w:pPr>
            <w:ins w:id="3144" w:author="Danso-Appiah" w:date="2015-10-06T13:09:00Z">
              <w:r w:rsidRPr="009F180B">
                <w:rPr>
                  <w:rFonts w:ascii="Times New Roman" w:eastAsia="Times New Roman" w:hAnsi="Times New Roman"/>
                  <w:color w:val="000000"/>
                  <w:sz w:val="18"/>
                  <w:szCs w:val="18"/>
                </w:rPr>
                <w:t xml:space="preserve">Kato-Katz </w:t>
              </w:r>
            </w:ins>
          </w:p>
          <w:p w14:paraId="6961EF0D" w14:textId="77777777" w:rsidR="00C04AFC" w:rsidRPr="009F180B" w:rsidRDefault="00C04AFC" w:rsidP="008C6FE9">
            <w:pPr>
              <w:suppressAutoHyphens w:val="0"/>
              <w:autoSpaceDN/>
              <w:spacing w:after="0"/>
              <w:textAlignment w:val="auto"/>
              <w:rPr>
                <w:ins w:id="3145" w:author="Danso-Appiah" w:date="2015-10-06T13:09:00Z"/>
                <w:rFonts w:ascii="Times New Roman" w:eastAsia="Times New Roman" w:hAnsi="Times New Roman"/>
                <w:color w:val="000000"/>
                <w:sz w:val="18"/>
                <w:szCs w:val="18"/>
                <w:lang w:val="it-IT" w:eastAsia="it-IT"/>
              </w:rPr>
            </w:pPr>
            <w:ins w:id="3146" w:author="Danso-Appiah" w:date="2015-10-06T13:09:00Z">
              <w:r w:rsidRPr="009F180B">
                <w:rPr>
                  <w:rFonts w:ascii="Times New Roman" w:eastAsia="Times New Roman" w:hAnsi="Times New Roman"/>
                  <w:color w:val="000000"/>
                  <w:sz w:val="18"/>
                  <w:szCs w:val="18"/>
                </w:rPr>
                <w:t xml:space="preserve">(one stool plus </w:t>
              </w:r>
              <w:proofErr w:type="spellStart"/>
              <w:r>
                <w:rPr>
                  <w:rFonts w:ascii="Times New Roman" w:eastAsia="Times New Roman" w:hAnsi="Times New Roman"/>
                  <w:color w:val="000000"/>
                  <w:sz w:val="18"/>
                  <w:szCs w:val="18"/>
                </w:rPr>
                <w:t>f</w:t>
              </w:r>
              <w:r w:rsidRPr="009F180B">
                <w:rPr>
                  <w:rFonts w:ascii="Times New Roman" w:eastAsia="Times New Roman" w:hAnsi="Times New Roman"/>
                  <w:color w:val="000000"/>
                  <w:sz w:val="18"/>
                  <w:szCs w:val="18"/>
                </w:rPr>
                <w:t>orm</w:t>
              </w:r>
              <w:r>
                <w:rPr>
                  <w:rFonts w:ascii="Times New Roman" w:eastAsia="Times New Roman" w:hAnsi="Times New Roman"/>
                  <w:color w:val="000000"/>
                  <w:sz w:val="18"/>
                  <w:szCs w:val="18"/>
                </w:rPr>
                <w:t>o</w:t>
              </w:r>
              <w:r w:rsidRPr="009F180B">
                <w:rPr>
                  <w:rFonts w:ascii="Times New Roman" w:eastAsia="Times New Roman" w:hAnsi="Times New Roman"/>
                  <w:color w:val="000000"/>
                  <w:sz w:val="18"/>
                  <w:szCs w:val="18"/>
                </w:rPr>
                <w:t>l</w:t>
              </w:r>
              <w:proofErr w:type="spellEnd"/>
              <w:r w:rsidRPr="009F180B">
                <w:rPr>
                  <w:rFonts w:ascii="Times New Roman" w:eastAsia="Times New Roman" w:hAnsi="Times New Roman"/>
                  <w:color w:val="000000"/>
                  <w:sz w:val="18"/>
                  <w:szCs w:val="18"/>
                </w:rPr>
                <w:t xml:space="preserve"> </w:t>
              </w:r>
              <w:r>
                <w:rPr>
                  <w:rFonts w:ascii="Times New Roman" w:eastAsia="Times New Roman" w:hAnsi="Times New Roman"/>
                  <w:color w:val="000000"/>
                  <w:sz w:val="18"/>
                  <w:szCs w:val="18"/>
                </w:rPr>
                <w:t>e</w:t>
              </w:r>
              <w:r w:rsidRPr="009F180B">
                <w:rPr>
                  <w:rFonts w:ascii="Times New Roman" w:eastAsia="Times New Roman" w:hAnsi="Times New Roman"/>
                  <w:color w:val="000000"/>
                  <w:sz w:val="18"/>
                  <w:szCs w:val="18"/>
                </w:rPr>
                <w:t>ther conce</w:t>
              </w:r>
              <w:r>
                <w:rPr>
                  <w:rFonts w:ascii="Times New Roman" w:eastAsia="Times New Roman" w:hAnsi="Times New Roman"/>
                  <w:color w:val="000000"/>
                  <w:sz w:val="18"/>
                  <w:szCs w:val="18"/>
                </w:rPr>
                <w:t>n</w:t>
              </w:r>
              <w:r w:rsidRPr="009F180B">
                <w:rPr>
                  <w:rFonts w:ascii="Times New Roman" w:eastAsia="Times New Roman" w:hAnsi="Times New Roman"/>
                  <w:color w:val="000000"/>
                  <w:sz w:val="18"/>
                  <w:szCs w:val="18"/>
                </w:rPr>
                <w:t>tration)</w:t>
              </w:r>
            </w:ins>
          </w:p>
        </w:tc>
      </w:tr>
      <w:tr w:rsidR="00C04AFC" w:rsidRPr="009F180B" w14:paraId="3FD32A07" w14:textId="77777777" w:rsidTr="008C6FE9">
        <w:trPr>
          <w:trHeight w:val="300"/>
          <w:ins w:id="3147" w:author="Danso-Appiah" w:date="2015-10-06T13:09:00Z"/>
        </w:trPr>
        <w:tc>
          <w:tcPr>
            <w:tcW w:w="1416" w:type="pct"/>
            <w:tcBorders>
              <w:top w:val="nil"/>
              <w:left w:val="nil"/>
              <w:bottom w:val="nil"/>
              <w:right w:val="nil"/>
            </w:tcBorders>
            <w:shd w:val="clear" w:color="auto" w:fill="auto"/>
            <w:noWrap/>
            <w:vAlign w:val="bottom"/>
            <w:hideMark/>
          </w:tcPr>
          <w:p w14:paraId="7F613AA0" w14:textId="77777777" w:rsidR="00C04AFC" w:rsidRPr="009F180B" w:rsidRDefault="00C04AFC" w:rsidP="008C6FE9">
            <w:pPr>
              <w:suppressAutoHyphens w:val="0"/>
              <w:autoSpaceDN/>
              <w:spacing w:after="0"/>
              <w:textAlignment w:val="auto"/>
              <w:rPr>
                <w:ins w:id="3148" w:author="Danso-Appiah" w:date="2015-10-06T13:09:00Z"/>
                <w:rFonts w:ascii="Times New Roman" w:eastAsia="Times New Roman" w:hAnsi="Times New Roman"/>
                <w:color w:val="000000"/>
                <w:sz w:val="18"/>
                <w:szCs w:val="18"/>
                <w:lang w:val="it-IT" w:eastAsia="it-IT"/>
              </w:rPr>
            </w:pPr>
            <w:ins w:id="3149" w:author="Danso-Appiah" w:date="2015-10-06T13:09:00Z">
              <w:r w:rsidRPr="009F180B">
                <w:rPr>
                  <w:rFonts w:ascii="Times New Roman" w:eastAsia="Times New Roman" w:hAnsi="Times New Roman"/>
                  <w:color w:val="000000"/>
                  <w:sz w:val="18"/>
                  <w:szCs w:val="18"/>
                </w:rPr>
                <w:t>Legesse2008</w:t>
              </w:r>
            </w:ins>
          </w:p>
        </w:tc>
        <w:tc>
          <w:tcPr>
            <w:tcW w:w="1584" w:type="pct"/>
            <w:tcBorders>
              <w:top w:val="nil"/>
              <w:left w:val="nil"/>
              <w:bottom w:val="nil"/>
              <w:right w:val="nil"/>
            </w:tcBorders>
            <w:shd w:val="clear" w:color="auto" w:fill="auto"/>
            <w:noWrap/>
            <w:vAlign w:val="bottom"/>
            <w:hideMark/>
          </w:tcPr>
          <w:p w14:paraId="50130EE0" w14:textId="77777777" w:rsidR="00C04AFC" w:rsidRPr="009F180B" w:rsidRDefault="00C04AFC" w:rsidP="008C6FE9">
            <w:pPr>
              <w:suppressAutoHyphens w:val="0"/>
              <w:autoSpaceDN/>
              <w:spacing w:after="0"/>
              <w:textAlignment w:val="auto"/>
              <w:rPr>
                <w:ins w:id="3150" w:author="Danso-Appiah" w:date="2015-10-06T13:09:00Z"/>
                <w:rFonts w:ascii="Times New Roman" w:eastAsia="Times New Roman" w:hAnsi="Times New Roman"/>
                <w:color w:val="000000"/>
                <w:sz w:val="18"/>
                <w:szCs w:val="18"/>
                <w:lang w:val="it-IT" w:eastAsia="it-IT"/>
              </w:rPr>
            </w:pPr>
            <w:ins w:id="3151" w:author="Danso-Appiah" w:date="2015-10-06T13:09:00Z">
              <w:r w:rsidRPr="009F180B">
                <w:rPr>
                  <w:rFonts w:ascii="Times New Roman" w:eastAsia="Times New Roman" w:hAnsi="Times New Roman"/>
                  <w:color w:val="000000"/>
                  <w:sz w:val="18"/>
                  <w:szCs w:val="18"/>
                </w:rPr>
                <w:t>POC-CCA reagent (one urine)</w:t>
              </w:r>
            </w:ins>
          </w:p>
        </w:tc>
        <w:tc>
          <w:tcPr>
            <w:tcW w:w="2000" w:type="pct"/>
            <w:tcBorders>
              <w:top w:val="nil"/>
              <w:left w:val="nil"/>
              <w:bottom w:val="nil"/>
              <w:right w:val="nil"/>
            </w:tcBorders>
            <w:shd w:val="clear" w:color="auto" w:fill="auto"/>
            <w:noWrap/>
            <w:vAlign w:val="bottom"/>
            <w:hideMark/>
          </w:tcPr>
          <w:p w14:paraId="062E7FDF" w14:textId="77777777" w:rsidR="00C04AFC" w:rsidRPr="009F180B" w:rsidRDefault="00C04AFC" w:rsidP="008C6FE9">
            <w:pPr>
              <w:suppressAutoHyphens w:val="0"/>
              <w:autoSpaceDN/>
              <w:spacing w:after="0"/>
              <w:textAlignment w:val="auto"/>
              <w:rPr>
                <w:ins w:id="3152" w:author="Danso-Appiah" w:date="2015-10-06T13:09:00Z"/>
                <w:rFonts w:ascii="Times New Roman" w:eastAsia="Times New Roman" w:hAnsi="Times New Roman"/>
                <w:color w:val="000000"/>
                <w:sz w:val="18"/>
                <w:szCs w:val="18"/>
              </w:rPr>
            </w:pPr>
            <w:ins w:id="3153" w:author="Danso-Appiah" w:date="2015-10-06T13:09:00Z">
              <w:r w:rsidRPr="009F180B">
                <w:rPr>
                  <w:rFonts w:ascii="Times New Roman" w:eastAsia="Times New Roman" w:hAnsi="Times New Roman"/>
                  <w:color w:val="000000"/>
                  <w:sz w:val="18"/>
                  <w:szCs w:val="18"/>
                </w:rPr>
                <w:t xml:space="preserve">Kato-Katz </w:t>
              </w:r>
            </w:ins>
          </w:p>
          <w:p w14:paraId="40EC2EFB" w14:textId="77777777" w:rsidR="00C04AFC" w:rsidRPr="009F180B" w:rsidRDefault="00C04AFC" w:rsidP="008C6FE9">
            <w:pPr>
              <w:suppressAutoHyphens w:val="0"/>
              <w:autoSpaceDN/>
              <w:spacing w:after="0"/>
              <w:textAlignment w:val="auto"/>
              <w:rPr>
                <w:ins w:id="3154" w:author="Danso-Appiah" w:date="2015-10-06T13:09:00Z"/>
                <w:rFonts w:ascii="Times New Roman" w:eastAsia="Times New Roman" w:hAnsi="Times New Roman"/>
                <w:color w:val="000000"/>
                <w:sz w:val="18"/>
                <w:szCs w:val="18"/>
                <w:lang w:val="it-IT" w:eastAsia="it-IT"/>
              </w:rPr>
            </w:pPr>
            <w:ins w:id="3155" w:author="Danso-Appiah" w:date="2015-10-06T13:09:00Z">
              <w:r w:rsidRPr="009F180B">
                <w:rPr>
                  <w:rFonts w:ascii="Times New Roman" w:eastAsia="Times New Roman" w:hAnsi="Times New Roman"/>
                  <w:color w:val="000000"/>
                  <w:sz w:val="18"/>
                  <w:szCs w:val="18"/>
                </w:rPr>
                <w:t xml:space="preserve">(one stool plus </w:t>
              </w:r>
              <w:proofErr w:type="spellStart"/>
              <w:r>
                <w:rPr>
                  <w:rFonts w:ascii="Times New Roman" w:eastAsia="Times New Roman" w:hAnsi="Times New Roman"/>
                  <w:color w:val="000000"/>
                  <w:sz w:val="18"/>
                  <w:szCs w:val="18"/>
                </w:rPr>
                <w:t>f</w:t>
              </w:r>
              <w:r w:rsidRPr="009F180B">
                <w:rPr>
                  <w:rFonts w:ascii="Times New Roman" w:eastAsia="Times New Roman" w:hAnsi="Times New Roman"/>
                  <w:color w:val="000000"/>
                  <w:sz w:val="18"/>
                  <w:szCs w:val="18"/>
                </w:rPr>
                <w:t>ormol</w:t>
              </w:r>
              <w:proofErr w:type="spellEnd"/>
              <w:r w:rsidRPr="009F180B">
                <w:rPr>
                  <w:rFonts w:ascii="Times New Roman" w:eastAsia="Times New Roman" w:hAnsi="Times New Roman"/>
                  <w:color w:val="000000"/>
                  <w:sz w:val="18"/>
                  <w:szCs w:val="18"/>
                </w:rPr>
                <w:t xml:space="preserve"> </w:t>
              </w:r>
              <w:r>
                <w:rPr>
                  <w:rFonts w:ascii="Times New Roman" w:eastAsia="Times New Roman" w:hAnsi="Times New Roman"/>
                  <w:color w:val="000000"/>
                  <w:sz w:val="18"/>
                  <w:szCs w:val="18"/>
                </w:rPr>
                <w:t>e</w:t>
              </w:r>
              <w:r w:rsidRPr="009F180B">
                <w:rPr>
                  <w:rFonts w:ascii="Times New Roman" w:eastAsia="Times New Roman" w:hAnsi="Times New Roman"/>
                  <w:color w:val="000000"/>
                  <w:sz w:val="18"/>
                  <w:szCs w:val="18"/>
                </w:rPr>
                <w:t>ther concentration)</w:t>
              </w:r>
            </w:ins>
          </w:p>
        </w:tc>
      </w:tr>
      <w:tr w:rsidR="00C04AFC" w:rsidRPr="009F180B" w14:paraId="5D77D3D6" w14:textId="77777777" w:rsidTr="008C6FE9">
        <w:trPr>
          <w:trHeight w:val="300"/>
          <w:ins w:id="3156" w:author="Danso-Appiah" w:date="2015-10-06T13:09:00Z"/>
        </w:trPr>
        <w:tc>
          <w:tcPr>
            <w:tcW w:w="1416" w:type="pct"/>
            <w:tcBorders>
              <w:top w:val="nil"/>
              <w:left w:val="nil"/>
              <w:bottom w:val="nil"/>
              <w:right w:val="nil"/>
            </w:tcBorders>
            <w:shd w:val="clear" w:color="auto" w:fill="auto"/>
            <w:noWrap/>
            <w:vAlign w:val="bottom"/>
            <w:hideMark/>
          </w:tcPr>
          <w:p w14:paraId="23001607" w14:textId="77777777" w:rsidR="00C04AFC" w:rsidRPr="009F180B" w:rsidRDefault="00C04AFC" w:rsidP="008C6FE9">
            <w:pPr>
              <w:suppressAutoHyphens w:val="0"/>
              <w:autoSpaceDN/>
              <w:spacing w:after="0"/>
              <w:textAlignment w:val="auto"/>
              <w:rPr>
                <w:ins w:id="3157" w:author="Danso-Appiah" w:date="2015-10-06T13:09:00Z"/>
                <w:rFonts w:ascii="Times New Roman" w:eastAsia="Times New Roman" w:hAnsi="Times New Roman"/>
                <w:color w:val="000000"/>
                <w:sz w:val="18"/>
                <w:szCs w:val="18"/>
                <w:lang w:val="it-IT" w:eastAsia="it-IT"/>
              </w:rPr>
            </w:pPr>
            <w:ins w:id="3158" w:author="Danso-Appiah" w:date="2015-10-06T13:09:00Z">
              <w:r w:rsidRPr="009F180B">
                <w:rPr>
                  <w:rFonts w:ascii="Times New Roman" w:eastAsia="Times New Roman" w:hAnsi="Times New Roman"/>
                  <w:color w:val="000000"/>
                  <w:sz w:val="18"/>
                  <w:szCs w:val="18"/>
                </w:rPr>
                <w:t>Shane2011</w:t>
              </w:r>
            </w:ins>
          </w:p>
        </w:tc>
        <w:tc>
          <w:tcPr>
            <w:tcW w:w="1584" w:type="pct"/>
            <w:tcBorders>
              <w:top w:val="nil"/>
              <w:left w:val="nil"/>
              <w:bottom w:val="nil"/>
              <w:right w:val="nil"/>
            </w:tcBorders>
            <w:shd w:val="clear" w:color="auto" w:fill="auto"/>
            <w:noWrap/>
            <w:vAlign w:val="bottom"/>
            <w:hideMark/>
          </w:tcPr>
          <w:p w14:paraId="5559C8F5" w14:textId="77777777" w:rsidR="00C04AFC" w:rsidRPr="009F180B" w:rsidRDefault="00C04AFC" w:rsidP="008C6FE9">
            <w:pPr>
              <w:suppressAutoHyphens w:val="0"/>
              <w:autoSpaceDN/>
              <w:spacing w:after="0"/>
              <w:textAlignment w:val="auto"/>
              <w:rPr>
                <w:ins w:id="3159" w:author="Danso-Appiah" w:date="2015-10-06T13:09:00Z"/>
                <w:rFonts w:ascii="Times New Roman" w:eastAsia="Times New Roman" w:hAnsi="Times New Roman"/>
                <w:color w:val="000000"/>
                <w:sz w:val="18"/>
                <w:szCs w:val="18"/>
                <w:lang w:val="it-IT" w:eastAsia="it-IT"/>
              </w:rPr>
            </w:pPr>
            <w:ins w:id="3160"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707F449B" w14:textId="77777777" w:rsidR="00C04AFC" w:rsidRPr="009F180B" w:rsidRDefault="00C04AFC" w:rsidP="008C6FE9">
            <w:pPr>
              <w:suppressAutoHyphens w:val="0"/>
              <w:autoSpaceDN/>
              <w:spacing w:after="0"/>
              <w:textAlignment w:val="auto"/>
              <w:rPr>
                <w:ins w:id="3161" w:author="Danso-Appiah" w:date="2015-10-06T13:09:00Z"/>
                <w:rFonts w:ascii="Times New Roman" w:eastAsia="Times New Roman" w:hAnsi="Times New Roman"/>
                <w:color w:val="000000"/>
                <w:sz w:val="18"/>
                <w:szCs w:val="18"/>
                <w:lang w:val="it-IT" w:eastAsia="it-IT"/>
              </w:rPr>
            </w:pPr>
            <w:ins w:id="3162" w:author="Danso-Appiah" w:date="2015-10-06T13:09:00Z">
              <w:r w:rsidRPr="009F180B">
                <w:rPr>
                  <w:rFonts w:ascii="Times New Roman" w:eastAsia="Times New Roman" w:hAnsi="Times New Roman"/>
                  <w:color w:val="000000"/>
                  <w:sz w:val="18"/>
                  <w:szCs w:val="18"/>
                </w:rPr>
                <w:t>Kato-Katz (one stool)</w:t>
              </w:r>
            </w:ins>
          </w:p>
        </w:tc>
      </w:tr>
      <w:tr w:rsidR="00C04AFC" w:rsidRPr="009F180B" w14:paraId="55B58D90" w14:textId="77777777" w:rsidTr="008C6FE9">
        <w:trPr>
          <w:trHeight w:val="300"/>
          <w:ins w:id="3163" w:author="Danso-Appiah" w:date="2015-10-06T13:09:00Z"/>
        </w:trPr>
        <w:tc>
          <w:tcPr>
            <w:tcW w:w="1416" w:type="pct"/>
            <w:tcBorders>
              <w:top w:val="nil"/>
              <w:left w:val="nil"/>
              <w:bottom w:val="nil"/>
              <w:right w:val="nil"/>
            </w:tcBorders>
            <w:shd w:val="clear" w:color="auto" w:fill="auto"/>
            <w:noWrap/>
            <w:vAlign w:val="bottom"/>
            <w:hideMark/>
          </w:tcPr>
          <w:p w14:paraId="59069760" w14:textId="77777777" w:rsidR="00C04AFC" w:rsidRPr="009F180B" w:rsidRDefault="00C04AFC" w:rsidP="008C6FE9">
            <w:pPr>
              <w:suppressAutoHyphens w:val="0"/>
              <w:autoSpaceDN/>
              <w:spacing w:after="0"/>
              <w:textAlignment w:val="auto"/>
              <w:rPr>
                <w:ins w:id="3164" w:author="Danso-Appiah" w:date="2015-10-06T13:09:00Z"/>
                <w:rFonts w:ascii="Times New Roman" w:eastAsia="Times New Roman" w:hAnsi="Times New Roman"/>
                <w:color w:val="000000"/>
                <w:sz w:val="18"/>
                <w:szCs w:val="18"/>
                <w:lang w:val="it-IT" w:eastAsia="it-IT"/>
              </w:rPr>
            </w:pPr>
            <w:ins w:id="3165" w:author="Danso-Appiah" w:date="2015-10-06T13:09:00Z">
              <w:r w:rsidRPr="009F180B">
                <w:rPr>
                  <w:rFonts w:ascii="Times New Roman" w:eastAsia="Times New Roman" w:hAnsi="Times New Roman"/>
                  <w:color w:val="000000"/>
                  <w:sz w:val="18"/>
                  <w:szCs w:val="18"/>
                </w:rPr>
                <w:t>Sousa-Figueiredo2013</w:t>
              </w:r>
            </w:ins>
          </w:p>
        </w:tc>
        <w:tc>
          <w:tcPr>
            <w:tcW w:w="1584" w:type="pct"/>
            <w:tcBorders>
              <w:top w:val="nil"/>
              <w:left w:val="nil"/>
              <w:bottom w:val="nil"/>
              <w:right w:val="nil"/>
            </w:tcBorders>
            <w:shd w:val="clear" w:color="auto" w:fill="auto"/>
            <w:noWrap/>
            <w:vAlign w:val="bottom"/>
            <w:hideMark/>
          </w:tcPr>
          <w:p w14:paraId="6CEA2785" w14:textId="77777777" w:rsidR="00C04AFC" w:rsidRPr="009F180B" w:rsidRDefault="00C04AFC" w:rsidP="008C6FE9">
            <w:pPr>
              <w:suppressAutoHyphens w:val="0"/>
              <w:autoSpaceDN/>
              <w:spacing w:after="0"/>
              <w:textAlignment w:val="auto"/>
              <w:rPr>
                <w:ins w:id="3166" w:author="Danso-Appiah" w:date="2015-10-06T13:09:00Z"/>
                <w:rFonts w:ascii="Times New Roman" w:eastAsia="Times New Roman" w:hAnsi="Times New Roman"/>
                <w:color w:val="000000"/>
                <w:sz w:val="18"/>
                <w:szCs w:val="18"/>
                <w:lang w:val="it-IT" w:eastAsia="it-IT"/>
              </w:rPr>
            </w:pPr>
            <w:ins w:id="3167"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6DFB1DDD" w14:textId="77777777" w:rsidR="00C04AFC" w:rsidRPr="009F180B" w:rsidRDefault="00C04AFC" w:rsidP="008C6FE9">
            <w:pPr>
              <w:suppressAutoHyphens w:val="0"/>
              <w:autoSpaceDN/>
              <w:spacing w:after="0"/>
              <w:textAlignment w:val="auto"/>
              <w:rPr>
                <w:ins w:id="3168" w:author="Danso-Appiah" w:date="2015-10-06T13:09:00Z"/>
                <w:rFonts w:ascii="Times New Roman" w:eastAsia="Times New Roman" w:hAnsi="Times New Roman"/>
                <w:color w:val="000000"/>
                <w:sz w:val="18"/>
                <w:szCs w:val="18"/>
                <w:lang w:val="it-IT" w:eastAsia="it-IT"/>
              </w:rPr>
            </w:pPr>
            <w:ins w:id="3169" w:author="Danso-Appiah" w:date="2015-10-06T13:09:00Z">
              <w:r w:rsidRPr="009F180B">
                <w:rPr>
                  <w:rFonts w:ascii="Times New Roman" w:eastAsia="Times New Roman" w:hAnsi="Times New Roman"/>
                  <w:color w:val="000000"/>
                  <w:sz w:val="18"/>
                  <w:szCs w:val="18"/>
                </w:rPr>
                <w:t>Kato-Katz (one stool)</w:t>
              </w:r>
            </w:ins>
          </w:p>
        </w:tc>
      </w:tr>
      <w:tr w:rsidR="00C04AFC" w:rsidRPr="009F180B" w14:paraId="240E9148" w14:textId="77777777" w:rsidTr="008C6FE9">
        <w:trPr>
          <w:trHeight w:val="300"/>
          <w:ins w:id="3170" w:author="Danso-Appiah" w:date="2015-10-06T13:09:00Z"/>
        </w:trPr>
        <w:tc>
          <w:tcPr>
            <w:tcW w:w="1416" w:type="pct"/>
            <w:tcBorders>
              <w:top w:val="nil"/>
              <w:left w:val="nil"/>
              <w:bottom w:val="nil"/>
              <w:right w:val="nil"/>
            </w:tcBorders>
            <w:shd w:val="clear" w:color="auto" w:fill="auto"/>
            <w:noWrap/>
            <w:vAlign w:val="bottom"/>
            <w:hideMark/>
          </w:tcPr>
          <w:p w14:paraId="3104A4E8" w14:textId="77777777" w:rsidR="00C04AFC" w:rsidRPr="009F180B" w:rsidRDefault="00C04AFC" w:rsidP="008C6FE9">
            <w:pPr>
              <w:suppressAutoHyphens w:val="0"/>
              <w:autoSpaceDN/>
              <w:spacing w:after="0"/>
              <w:textAlignment w:val="auto"/>
              <w:rPr>
                <w:ins w:id="3171" w:author="Danso-Appiah" w:date="2015-10-06T13:09:00Z"/>
                <w:rFonts w:ascii="Times New Roman" w:eastAsia="Times New Roman" w:hAnsi="Times New Roman"/>
                <w:color w:val="000000"/>
                <w:sz w:val="18"/>
                <w:szCs w:val="18"/>
                <w:lang w:val="it-IT" w:eastAsia="it-IT"/>
              </w:rPr>
            </w:pPr>
            <w:ins w:id="3172" w:author="Danso-Appiah" w:date="2015-10-06T13:09:00Z">
              <w:r w:rsidRPr="009F180B">
                <w:rPr>
                  <w:rFonts w:ascii="Times New Roman" w:eastAsia="Times New Roman" w:hAnsi="Times New Roman"/>
                  <w:color w:val="000000"/>
                  <w:sz w:val="18"/>
                  <w:szCs w:val="18"/>
                </w:rPr>
                <w:t>Sousa-Figueiredo2013-study1</w:t>
              </w:r>
            </w:ins>
          </w:p>
        </w:tc>
        <w:tc>
          <w:tcPr>
            <w:tcW w:w="1584" w:type="pct"/>
            <w:tcBorders>
              <w:top w:val="nil"/>
              <w:left w:val="nil"/>
              <w:bottom w:val="nil"/>
              <w:right w:val="nil"/>
            </w:tcBorders>
            <w:shd w:val="clear" w:color="auto" w:fill="auto"/>
            <w:noWrap/>
            <w:vAlign w:val="bottom"/>
            <w:hideMark/>
          </w:tcPr>
          <w:p w14:paraId="1A3718B9" w14:textId="77777777" w:rsidR="00C04AFC" w:rsidRPr="009F180B" w:rsidRDefault="00C04AFC" w:rsidP="008C6FE9">
            <w:pPr>
              <w:suppressAutoHyphens w:val="0"/>
              <w:autoSpaceDN/>
              <w:spacing w:after="0"/>
              <w:textAlignment w:val="auto"/>
              <w:rPr>
                <w:ins w:id="3173" w:author="Danso-Appiah" w:date="2015-10-06T13:09:00Z"/>
                <w:rFonts w:ascii="Times New Roman" w:eastAsia="Times New Roman" w:hAnsi="Times New Roman"/>
                <w:color w:val="000000"/>
                <w:sz w:val="18"/>
                <w:szCs w:val="18"/>
                <w:lang w:val="it-IT" w:eastAsia="it-IT"/>
              </w:rPr>
            </w:pPr>
            <w:ins w:id="3174"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4EBC2CC6" w14:textId="77777777" w:rsidR="00C04AFC" w:rsidRPr="009F180B" w:rsidRDefault="00C04AFC" w:rsidP="008C6FE9">
            <w:pPr>
              <w:suppressAutoHyphens w:val="0"/>
              <w:autoSpaceDN/>
              <w:spacing w:after="0"/>
              <w:textAlignment w:val="auto"/>
              <w:rPr>
                <w:ins w:id="3175" w:author="Danso-Appiah" w:date="2015-10-06T13:09:00Z"/>
                <w:rFonts w:ascii="Times New Roman" w:eastAsia="Times New Roman" w:hAnsi="Times New Roman"/>
                <w:color w:val="000000"/>
                <w:sz w:val="18"/>
                <w:szCs w:val="18"/>
                <w:lang w:val="it-IT" w:eastAsia="it-IT"/>
              </w:rPr>
            </w:pPr>
            <w:ins w:id="3176" w:author="Danso-Appiah" w:date="2015-10-06T13:09:00Z">
              <w:r w:rsidRPr="009F180B">
                <w:rPr>
                  <w:rFonts w:ascii="Times New Roman" w:eastAsia="Times New Roman" w:hAnsi="Times New Roman"/>
                  <w:color w:val="000000"/>
                  <w:sz w:val="18"/>
                  <w:szCs w:val="18"/>
                </w:rPr>
                <w:t>Kato-Katz (one stool)</w:t>
              </w:r>
            </w:ins>
          </w:p>
        </w:tc>
      </w:tr>
      <w:tr w:rsidR="00C04AFC" w:rsidRPr="009F180B" w14:paraId="5590A8E9" w14:textId="77777777" w:rsidTr="008C6FE9">
        <w:trPr>
          <w:trHeight w:val="300"/>
          <w:ins w:id="3177" w:author="Danso-Appiah" w:date="2015-10-06T13:09:00Z"/>
        </w:trPr>
        <w:tc>
          <w:tcPr>
            <w:tcW w:w="1416" w:type="pct"/>
            <w:tcBorders>
              <w:top w:val="nil"/>
              <w:left w:val="nil"/>
              <w:bottom w:val="nil"/>
              <w:right w:val="nil"/>
            </w:tcBorders>
            <w:shd w:val="clear" w:color="auto" w:fill="auto"/>
            <w:noWrap/>
            <w:vAlign w:val="bottom"/>
            <w:hideMark/>
          </w:tcPr>
          <w:p w14:paraId="5DE83977" w14:textId="77777777" w:rsidR="00C04AFC" w:rsidRPr="009F180B" w:rsidRDefault="00C04AFC" w:rsidP="008C6FE9">
            <w:pPr>
              <w:suppressAutoHyphens w:val="0"/>
              <w:autoSpaceDN/>
              <w:spacing w:after="0"/>
              <w:textAlignment w:val="auto"/>
              <w:rPr>
                <w:ins w:id="3178" w:author="Danso-Appiah" w:date="2015-10-06T13:09:00Z"/>
                <w:rFonts w:ascii="Times New Roman" w:eastAsia="Times New Roman" w:hAnsi="Times New Roman"/>
                <w:color w:val="000000"/>
                <w:sz w:val="18"/>
                <w:szCs w:val="18"/>
                <w:lang w:val="it-IT" w:eastAsia="it-IT"/>
              </w:rPr>
            </w:pPr>
            <w:ins w:id="3179" w:author="Danso-Appiah" w:date="2015-10-06T13:09:00Z">
              <w:r w:rsidRPr="009F180B">
                <w:rPr>
                  <w:rFonts w:ascii="Times New Roman" w:eastAsia="Times New Roman" w:hAnsi="Times New Roman"/>
                  <w:color w:val="000000"/>
                  <w:sz w:val="18"/>
                  <w:szCs w:val="18"/>
                </w:rPr>
                <w:t>Sousa-Figueiredo2013-study2</w:t>
              </w:r>
            </w:ins>
          </w:p>
        </w:tc>
        <w:tc>
          <w:tcPr>
            <w:tcW w:w="1584" w:type="pct"/>
            <w:tcBorders>
              <w:top w:val="nil"/>
              <w:left w:val="nil"/>
              <w:bottom w:val="nil"/>
              <w:right w:val="nil"/>
            </w:tcBorders>
            <w:shd w:val="clear" w:color="auto" w:fill="auto"/>
            <w:noWrap/>
            <w:vAlign w:val="bottom"/>
            <w:hideMark/>
          </w:tcPr>
          <w:p w14:paraId="30F180EB" w14:textId="77777777" w:rsidR="00C04AFC" w:rsidRPr="009F180B" w:rsidRDefault="00C04AFC" w:rsidP="008C6FE9">
            <w:pPr>
              <w:suppressAutoHyphens w:val="0"/>
              <w:autoSpaceDN/>
              <w:spacing w:after="0"/>
              <w:textAlignment w:val="auto"/>
              <w:rPr>
                <w:ins w:id="3180" w:author="Danso-Appiah" w:date="2015-10-06T13:09:00Z"/>
                <w:rFonts w:ascii="Times New Roman" w:eastAsia="Times New Roman" w:hAnsi="Times New Roman"/>
                <w:color w:val="000000"/>
                <w:sz w:val="18"/>
                <w:szCs w:val="18"/>
                <w:lang w:val="it-IT" w:eastAsia="it-IT"/>
              </w:rPr>
            </w:pPr>
            <w:ins w:id="3181"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3BEB866C" w14:textId="77777777" w:rsidR="00C04AFC" w:rsidRPr="009F180B" w:rsidRDefault="00C04AFC" w:rsidP="008C6FE9">
            <w:pPr>
              <w:suppressAutoHyphens w:val="0"/>
              <w:autoSpaceDN/>
              <w:spacing w:after="0"/>
              <w:textAlignment w:val="auto"/>
              <w:rPr>
                <w:ins w:id="3182" w:author="Danso-Appiah" w:date="2015-10-06T13:09:00Z"/>
                <w:rFonts w:ascii="Times New Roman" w:eastAsia="Times New Roman" w:hAnsi="Times New Roman"/>
                <w:color w:val="000000"/>
                <w:sz w:val="18"/>
                <w:szCs w:val="18"/>
                <w:lang w:val="it-IT" w:eastAsia="it-IT"/>
              </w:rPr>
            </w:pPr>
            <w:ins w:id="3183" w:author="Danso-Appiah" w:date="2015-10-06T13:09:00Z">
              <w:r w:rsidRPr="009F180B">
                <w:rPr>
                  <w:rFonts w:ascii="Times New Roman" w:eastAsia="Times New Roman" w:hAnsi="Times New Roman"/>
                  <w:color w:val="000000"/>
                  <w:sz w:val="18"/>
                  <w:szCs w:val="18"/>
                </w:rPr>
                <w:t>Kato-Katz (one stool)</w:t>
              </w:r>
            </w:ins>
          </w:p>
        </w:tc>
      </w:tr>
      <w:tr w:rsidR="00C04AFC" w:rsidRPr="009F180B" w14:paraId="04436979" w14:textId="77777777" w:rsidTr="008C6FE9">
        <w:trPr>
          <w:trHeight w:val="300"/>
          <w:ins w:id="3184" w:author="Danso-Appiah" w:date="2015-10-06T13:09:00Z"/>
        </w:trPr>
        <w:tc>
          <w:tcPr>
            <w:tcW w:w="1416" w:type="pct"/>
            <w:tcBorders>
              <w:top w:val="nil"/>
              <w:left w:val="nil"/>
              <w:bottom w:val="nil"/>
              <w:right w:val="nil"/>
            </w:tcBorders>
            <w:shd w:val="clear" w:color="auto" w:fill="auto"/>
            <w:noWrap/>
            <w:vAlign w:val="bottom"/>
            <w:hideMark/>
          </w:tcPr>
          <w:p w14:paraId="29ACDE05" w14:textId="77777777" w:rsidR="00C04AFC" w:rsidRPr="009F180B" w:rsidRDefault="00C04AFC" w:rsidP="008C6FE9">
            <w:pPr>
              <w:suppressAutoHyphens w:val="0"/>
              <w:autoSpaceDN/>
              <w:spacing w:after="0"/>
              <w:textAlignment w:val="auto"/>
              <w:rPr>
                <w:ins w:id="3185" w:author="Danso-Appiah" w:date="2015-10-06T13:09:00Z"/>
                <w:rFonts w:ascii="Times New Roman" w:eastAsia="Times New Roman" w:hAnsi="Times New Roman"/>
                <w:color w:val="000000"/>
                <w:sz w:val="18"/>
                <w:szCs w:val="18"/>
                <w:lang w:val="it-IT" w:eastAsia="it-IT"/>
              </w:rPr>
            </w:pPr>
            <w:ins w:id="3186" w:author="Danso-Appiah" w:date="2015-10-06T13:09:00Z">
              <w:r w:rsidRPr="009F180B">
                <w:rPr>
                  <w:rFonts w:ascii="Times New Roman" w:eastAsia="Times New Roman" w:hAnsi="Times New Roman"/>
                  <w:color w:val="000000"/>
                  <w:sz w:val="18"/>
                  <w:szCs w:val="18"/>
                </w:rPr>
                <w:t>Sousa-Figueiredo2013-study3</w:t>
              </w:r>
            </w:ins>
          </w:p>
        </w:tc>
        <w:tc>
          <w:tcPr>
            <w:tcW w:w="1584" w:type="pct"/>
            <w:tcBorders>
              <w:top w:val="nil"/>
              <w:left w:val="nil"/>
              <w:bottom w:val="nil"/>
              <w:right w:val="nil"/>
            </w:tcBorders>
            <w:shd w:val="clear" w:color="auto" w:fill="auto"/>
            <w:noWrap/>
            <w:vAlign w:val="bottom"/>
            <w:hideMark/>
          </w:tcPr>
          <w:p w14:paraId="67CE2474" w14:textId="77777777" w:rsidR="00C04AFC" w:rsidRPr="009F180B" w:rsidRDefault="00C04AFC" w:rsidP="008C6FE9">
            <w:pPr>
              <w:suppressAutoHyphens w:val="0"/>
              <w:autoSpaceDN/>
              <w:spacing w:after="0"/>
              <w:textAlignment w:val="auto"/>
              <w:rPr>
                <w:ins w:id="3187" w:author="Danso-Appiah" w:date="2015-10-06T13:09:00Z"/>
                <w:rFonts w:ascii="Times New Roman" w:eastAsia="Times New Roman" w:hAnsi="Times New Roman"/>
                <w:color w:val="000000"/>
                <w:sz w:val="18"/>
                <w:szCs w:val="18"/>
                <w:lang w:val="it-IT" w:eastAsia="it-IT"/>
              </w:rPr>
            </w:pPr>
            <w:ins w:id="3188"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6A5970A5" w14:textId="77777777" w:rsidR="00C04AFC" w:rsidRPr="009F180B" w:rsidRDefault="00C04AFC" w:rsidP="008C6FE9">
            <w:pPr>
              <w:suppressAutoHyphens w:val="0"/>
              <w:autoSpaceDN/>
              <w:spacing w:after="0"/>
              <w:textAlignment w:val="auto"/>
              <w:rPr>
                <w:ins w:id="3189" w:author="Danso-Appiah" w:date="2015-10-06T13:09:00Z"/>
                <w:rFonts w:ascii="Times New Roman" w:eastAsia="Times New Roman" w:hAnsi="Times New Roman"/>
                <w:color w:val="000000"/>
                <w:sz w:val="18"/>
                <w:szCs w:val="18"/>
                <w:lang w:val="it-IT" w:eastAsia="it-IT"/>
              </w:rPr>
            </w:pPr>
            <w:ins w:id="3190" w:author="Danso-Appiah" w:date="2015-10-06T13:09:00Z">
              <w:r w:rsidRPr="009F180B">
                <w:rPr>
                  <w:rFonts w:ascii="Times New Roman" w:eastAsia="Times New Roman" w:hAnsi="Times New Roman"/>
                  <w:color w:val="000000"/>
                  <w:sz w:val="18"/>
                  <w:szCs w:val="18"/>
                </w:rPr>
                <w:t>Kato-Katz (one stool)</w:t>
              </w:r>
            </w:ins>
          </w:p>
        </w:tc>
      </w:tr>
      <w:tr w:rsidR="00C04AFC" w:rsidRPr="009F180B" w14:paraId="4E8B47A9" w14:textId="77777777" w:rsidTr="008C6FE9">
        <w:trPr>
          <w:trHeight w:val="300"/>
          <w:ins w:id="3191" w:author="Danso-Appiah" w:date="2015-10-06T13:09:00Z"/>
        </w:trPr>
        <w:tc>
          <w:tcPr>
            <w:tcW w:w="1416" w:type="pct"/>
            <w:tcBorders>
              <w:top w:val="nil"/>
              <w:left w:val="nil"/>
              <w:bottom w:val="nil"/>
              <w:right w:val="nil"/>
            </w:tcBorders>
            <w:shd w:val="clear" w:color="auto" w:fill="auto"/>
            <w:noWrap/>
            <w:vAlign w:val="bottom"/>
            <w:hideMark/>
          </w:tcPr>
          <w:p w14:paraId="29320047" w14:textId="77777777" w:rsidR="00C04AFC" w:rsidRPr="009F180B" w:rsidRDefault="00C04AFC" w:rsidP="008C6FE9">
            <w:pPr>
              <w:suppressAutoHyphens w:val="0"/>
              <w:autoSpaceDN/>
              <w:spacing w:after="0"/>
              <w:textAlignment w:val="auto"/>
              <w:rPr>
                <w:ins w:id="3192" w:author="Danso-Appiah" w:date="2015-10-06T13:09:00Z"/>
                <w:rFonts w:ascii="Times New Roman" w:eastAsia="Times New Roman" w:hAnsi="Times New Roman"/>
                <w:color w:val="000000"/>
                <w:sz w:val="18"/>
                <w:szCs w:val="18"/>
                <w:lang w:val="it-IT" w:eastAsia="it-IT"/>
              </w:rPr>
            </w:pPr>
            <w:ins w:id="3193" w:author="Danso-Appiah" w:date="2015-10-06T13:09:00Z">
              <w:r w:rsidRPr="009F180B">
                <w:rPr>
                  <w:rFonts w:ascii="Times New Roman" w:eastAsia="Times New Roman" w:hAnsi="Times New Roman"/>
                  <w:color w:val="000000"/>
                  <w:sz w:val="18"/>
                  <w:szCs w:val="18"/>
                </w:rPr>
                <w:t>Standley2010</w:t>
              </w:r>
            </w:ins>
          </w:p>
        </w:tc>
        <w:tc>
          <w:tcPr>
            <w:tcW w:w="1584" w:type="pct"/>
            <w:tcBorders>
              <w:top w:val="nil"/>
              <w:left w:val="nil"/>
              <w:bottom w:val="nil"/>
              <w:right w:val="nil"/>
            </w:tcBorders>
            <w:shd w:val="clear" w:color="auto" w:fill="auto"/>
            <w:noWrap/>
            <w:vAlign w:val="bottom"/>
            <w:hideMark/>
          </w:tcPr>
          <w:p w14:paraId="7E417BE8" w14:textId="77777777" w:rsidR="00C04AFC" w:rsidRPr="009F180B" w:rsidRDefault="00C04AFC" w:rsidP="008C6FE9">
            <w:pPr>
              <w:suppressAutoHyphens w:val="0"/>
              <w:autoSpaceDN/>
              <w:spacing w:after="0"/>
              <w:textAlignment w:val="auto"/>
              <w:rPr>
                <w:ins w:id="3194" w:author="Danso-Appiah" w:date="2015-10-06T13:09:00Z"/>
                <w:rFonts w:ascii="Times New Roman" w:eastAsia="Times New Roman" w:hAnsi="Times New Roman"/>
                <w:color w:val="000000"/>
                <w:sz w:val="18"/>
                <w:szCs w:val="18"/>
                <w:lang w:val="it-IT" w:eastAsia="it-IT"/>
              </w:rPr>
            </w:pPr>
            <w:ins w:id="3195"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313B6480" w14:textId="77777777" w:rsidR="00C04AFC" w:rsidRPr="009F180B" w:rsidRDefault="00C04AFC" w:rsidP="008C6FE9">
            <w:pPr>
              <w:suppressAutoHyphens w:val="0"/>
              <w:autoSpaceDN/>
              <w:spacing w:after="0"/>
              <w:textAlignment w:val="auto"/>
              <w:rPr>
                <w:ins w:id="3196" w:author="Danso-Appiah" w:date="2015-10-06T13:09:00Z"/>
                <w:rFonts w:ascii="Times New Roman" w:eastAsia="Times New Roman" w:hAnsi="Times New Roman"/>
                <w:color w:val="000000"/>
                <w:sz w:val="18"/>
                <w:szCs w:val="18"/>
                <w:lang w:val="it-IT" w:eastAsia="it-IT"/>
              </w:rPr>
            </w:pPr>
            <w:ins w:id="3197" w:author="Danso-Appiah" w:date="2015-10-06T13:09:00Z">
              <w:r w:rsidRPr="009F180B">
                <w:rPr>
                  <w:rFonts w:ascii="Times New Roman" w:eastAsia="Times New Roman" w:hAnsi="Times New Roman"/>
                  <w:color w:val="000000"/>
                  <w:sz w:val="18"/>
                  <w:szCs w:val="18"/>
                </w:rPr>
                <w:t>Kato-Katz (one stool)</w:t>
              </w:r>
            </w:ins>
          </w:p>
        </w:tc>
      </w:tr>
      <w:tr w:rsidR="00C04AFC" w:rsidRPr="009F180B" w14:paraId="0B3980E3" w14:textId="77777777" w:rsidTr="008C6FE9">
        <w:trPr>
          <w:trHeight w:val="300"/>
          <w:ins w:id="3198" w:author="Danso-Appiah" w:date="2015-10-06T13:09:00Z"/>
        </w:trPr>
        <w:tc>
          <w:tcPr>
            <w:tcW w:w="1416" w:type="pct"/>
            <w:tcBorders>
              <w:top w:val="nil"/>
              <w:left w:val="nil"/>
              <w:bottom w:val="nil"/>
              <w:right w:val="nil"/>
            </w:tcBorders>
            <w:shd w:val="clear" w:color="auto" w:fill="auto"/>
            <w:noWrap/>
            <w:vAlign w:val="bottom"/>
            <w:hideMark/>
          </w:tcPr>
          <w:p w14:paraId="5048EAF8" w14:textId="77777777" w:rsidR="00C04AFC" w:rsidRPr="009F180B" w:rsidRDefault="00C04AFC" w:rsidP="008C6FE9">
            <w:pPr>
              <w:suppressAutoHyphens w:val="0"/>
              <w:autoSpaceDN/>
              <w:spacing w:after="0"/>
              <w:textAlignment w:val="auto"/>
              <w:rPr>
                <w:ins w:id="3199" w:author="Danso-Appiah" w:date="2015-10-06T13:09:00Z"/>
                <w:rFonts w:ascii="Times New Roman" w:eastAsia="Times New Roman" w:hAnsi="Times New Roman"/>
                <w:color w:val="000000"/>
                <w:sz w:val="18"/>
                <w:szCs w:val="18"/>
                <w:lang w:val="it-IT" w:eastAsia="it-IT"/>
              </w:rPr>
            </w:pPr>
            <w:ins w:id="3200" w:author="Danso-Appiah" w:date="2015-10-06T13:09:00Z">
              <w:r w:rsidRPr="009F180B">
                <w:rPr>
                  <w:rFonts w:ascii="Times New Roman" w:eastAsia="Times New Roman" w:hAnsi="Times New Roman"/>
                  <w:color w:val="000000"/>
                  <w:sz w:val="18"/>
                  <w:szCs w:val="18"/>
                </w:rPr>
                <w:t>TchuemTchuente2012</w:t>
              </w:r>
            </w:ins>
          </w:p>
        </w:tc>
        <w:tc>
          <w:tcPr>
            <w:tcW w:w="1584" w:type="pct"/>
            <w:tcBorders>
              <w:top w:val="nil"/>
              <w:left w:val="nil"/>
              <w:bottom w:val="nil"/>
              <w:right w:val="nil"/>
            </w:tcBorders>
            <w:shd w:val="clear" w:color="auto" w:fill="auto"/>
            <w:noWrap/>
            <w:vAlign w:val="bottom"/>
            <w:hideMark/>
          </w:tcPr>
          <w:p w14:paraId="186B1E5D" w14:textId="77777777" w:rsidR="00C04AFC" w:rsidRPr="009F180B" w:rsidRDefault="00C04AFC" w:rsidP="008C6FE9">
            <w:pPr>
              <w:suppressAutoHyphens w:val="0"/>
              <w:autoSpaceDN/>
              <w:spacing w:after="0"/>
              <w:textAlignment w:val="auto"/>
              <w:rPr>
                <w:ins w:id="3201" w:author="Danso-Appiah" w:date="2015-10-06T13:09:00Z"/>
                <w:rFonts w:ascii="Times New Roman" w:eastAsia="Times New Roman" w:hAnsi="Times New Roman"/>
                <w:color w:val="000000"/>
                <w:sz w:val="18"/>
                <w:szCs w:val="18"/>
                <w:lang w:val="it-IT" w:eastAsia="it-IT"/>
              </w:rPr>
            </w:pPr>
            <w:ins w:id="3202"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60788956" w14:textId="77777777" w:rsidR="00C04AFC" w:rsidRPr="009F180B" w:rsidRDefault="00C04AFC" w:rsidP="008C6FE9">
            <w:pPr>
              <w:suppressAutoHyphens w:val="0"/>
              <w:autoSpaceDN/>
              <w:spacing w:after="0"/>
              <w:textAlignment w:val="auto"/>
              <w:rPr>
                <w:ins w:id="3203" w:author="Danso-Appiah" w:date="2015-10-06T13:09:00Z"/>
                <w:rFonts w:ascii="Times New Roman" w:eastAsia="Times New Roman" w:hAnsi="Times New Roman"/>
                <w:color w:val="000000"/>
                <w:sz w:val="18"/>
                <w:szCs w:val="18"/>
                <w:lang w:val="it-IT" w:eastAsia="it-IT"/>
              </w:rPr>
            </w:pPr>
            <w:ins w:id="3204" w:author="Danso-Appiah" w:date="2015-10-06T13:09:00Z">
              <w:r w:rsidRPr="009F180B">
                <w:rPr>
                  <w:rFonts w:ascii="Times New Roman" w:eastAsia="Times New Roman" w:hAnsi="Times New Roman"/>
                  <w:color w:val="000000"/>
                  <w:sz w:val="18"/>
                  <w:szCs w:val="18"/>
                </w:rPr>
                <w:t>Kato-Katz (one stool)</w:t>
              </w:r>
            </w:ins>
          </w:p>
        </w:tc>
      </w:tr>
      <w:tr w:rsidR="00C04AFC" w:rsidRPr="009F180B" w14:paraId="48B07EF0" w14:textId="77777777" w:rsidTr="008C6FE9">
        <w:trPr>
          <w:trHeight w:val="300"/>
          <w:ins w:id="3205" w:author="Danso-Appiah" w:date="2015-10-06T13:09:00Z"/>
        </w:trPr>
        <w:tc>
          <w:tcPr>
            <w:tcW w:w="1416" w:type="pct"/>
            <w:tcBorders>
              <w:top w:val="nil"/>
              <w:left w:val="nil"/>
              <w:bottom w:val="nil"/>
              <w:right w:val="nil"/>
            </w:tcBorders>
            <w:shd w:val="clear" w:color="auto" w:fill="auto"/>
            <w:noWrap/>
            <w:vAlign w:val="bottom"/>
            <w:hideMark/>
          </w:tcPr>
          <w:p w14:paraId="3812335F" w14:textId="77777777" w:rsidR="00C04AFC" w:rsidRPr="009F180B" w:rsidRDefault="00C04AFC" w:rsidP="008C6FE9">
            <w:pPr>
              <w:suppressAutoHyphens w:val="0"/>
              <w:autoSpaceDN/>
              <w:spacing w:after="0"/>
              <w:textAlignment w:val="auto"/>
              <w:rPr>
                <w:ins w:id="3206" w:author="Danso-Appiah" w:date="2015-10-06T13:09:00Z"/>
                <w:rFonts w:ascii="Times New Roman" w:eastAsia="Times New Roman" w:hAnsi="Times New Roman"/>
                <w:color w:val="000000"/>
                <w:sz w:val="18"/>
                <w:szCs w:val="18"/>
                <w:lang w:val="it-IT" w:eastAsia="it-IT"/>
              </w:rPr>
            </w:pPr>
            <w:ins w:id="3207" w:author="Danso-Appiah" w:date="2015-10-06T13:09:00Z">
              <w:r w:rsidRPr="009F180B">
                <w:rPr>
                  <w:rFonts w:ascii="Times New Roman" w:eastAsia="Times New Roman" w:hAnsi="Times New Roman"/>
                  <w:color w:val="000000"/>
                  <w:sz w:val="18"/>
                  <w:szCs w:val="18"/>
                </w:rPr>
                <w:t>TchuemTchuente2012-study1</w:t>
              </w:r>
            </w:ins>
          </w:p>
        </w:tc>
        <w:tc>
          <w:tcPr>
            <w:tcW w:w="1584" w:type="pct"/>
            <w:tcBorders>
              <w:top w:val="nil"/>
              <w:left w:val="nil"/>
              <w:bottom w:val="nil"/>
              <w:right w:val="nil"/>
            </w:tcBorders>
            <w:shd w:val="clear" w:color="auto" w:fill="auto"/>
            <w:noWrap/>
            <w:vAlign w:val="bottom"/>
            <w:hideMark/>
          </w:tcPr>
          <w:p w14:paraId="2D49921D" w14:textId="77777777" w:rsidR="00C04AFC" w:rsidRPr="009F180B" w:rsidRDefault="00C04AFC" w:rsidP="008C6FE9">
            <w:pPr>
              <w:suppressAutoHyphens w:val="0"/>
              <w:autoSpaceDN/>
              <w:spacing w:after="0"/>
              <w:textAlignment w:val="auto"/>
              <w:rPr>
                <w:ins w:id="3208" w:author="Danso-Appiah" w:date="2015-10-06T13:09:00Z"/>
                <w:rFonts w:ascii="Times New Roman" w:eastAsia="Times New Roman" w:hAnsi="Times New Roman"/>
                <w:color w:val="000000"/>
                <w:sz w:val="18"/>
                <w:szCs w:val="18"/>
                <w:lang w:val="it-IT" w:eastAsia="it-IT"/>
              </w:rPr>
            </w:pPr>
            <w:ins w:id="3209"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bottom w:val="nil"/>
              <w:right w:val="nil"/>
            </w:tcBorders>
            <w:shd w:val="clear" w:color="auto" w:fill="auto"/>
            <w:noWrap/>
            <w:vAlign w:val="bottom"/>
            <w:hideMark/>
          </w:tcPr>
          <w:p w14:paraId="7A772AC3" w14:textId="77777777" w:rsidR="00C04AFC" w:rsidRPr="009F180B" w:rsidRDefault="00C04AFC" w:rsidP="008C6FE9">
            <w:pPr>
              <w:suppressAutoHyphens w:val="0"/>
              <w:autoSpaceDN/>
              <w:spacing w:after="0"/>
              <w:textAlignment w:val="auto"/>
              <w:rPr>
                <w:ins w:id="3210" w:author="Danso-Appiah" w:date="2015-10-06T13:09:00Z"/>
                <w:rFonts w:ascii="Times New Roman" w:eastAsia="Times New Roman" w:hAnsi="Times New Roman"/>
                <w:color w:val="000000"/>
                <w:sz w:val="18"/>
                <w:szCs w:val="18"/>
                <w:lang w:val="it-IT" w:eastAsia="it-IT"/>
              </w:rPr>
            </w:pPr>
            <w:ins w:id="3211"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44C23F12" w14:textId="77777777" w:rsidTr="008C6FE9">
        <w:trPr>
          <w:trHeight w:val="300"/>
          <w:ins w:id="3212" w:author="Danso-Appiah" w:date="2015-10-06T13:09:00Z"/>
        </w:trPr>
        <w:tc>
          <w:tcPr>
            <w:tcW w:w="1416" w:type="pct"/>
            <w:tcBorders>
              <w:top w:val="nil"/>
              <w:left w:val="nil"/>
              <w:bottom w:val="nil"/>
              <w:right w:val="nil"/>
            </w:tcBorders>
            <w:shd w:val="clear" w:color="auto" w:fill="auto"/>
            <w:noWrap/>
            <w:vAlign w:val="bottom"/>
            <w:hideMark/>
          </w:tcPr>
          <w:p w14:paraId="3602A005" w14:textId="77777777" w:rsidR="00C04AFC" w:rsidRPr="009F180B" w:rsidRDefault="00C04AFC" w:rsidP="008C6FE9">
            <w:pPr>
              <w:suppressAutoHyphens w:val="0"/>
              <w:autoSpaceDN/>
              <w:spacing w:after="0"/>
              <w:textAlignment w:val="auto"/>
              <w:rPr>
                <w:ins w:id="3213" w:author="Danso-Appiah" w:date="2015-10-06T13:09:00Z"/>
                <w:rFonts w:ascii="Times New Roman" w:eastAsia="Times New Roman" w:hAnsi="Times New Roman"/>
                <w:color w:val="000000"/>
                <w:sz w:val="18"/>
                <w:szCs w:val="18"/>
                <w:lang w:val="it-IT" w:eastAsia="it-IT"/>
              </w:rPr>
            </w:pPr>
            <w:ins w:id="3214" w:author="Danso-Appiah" w:date="2015-10-06T13:09:00Z">
              <w:r w:rsidRPr="009F180B">
                <w:rPr>
                  <w:rFonts w:ascii="Times New Roman" w:eastAsia="Times New Roman" w:hAnsi="Times New Roman"/>
                  <w:color w:val="000000"/>
                  <w:sz w:val="18"/>
                  <w:szCs w:val="18"/>
                </w:rPr>
                <w:t>TchuemTchuente2012-study1</w:t>
              </w:r>
            </w:ins>
          </w:p>
        </w:tc>
        <w:tc>
          <w:tcPr>
            <w:tcW w:w="1584" w:type="pct"/>
            <w:tcBorders>
              <w:top w:val="nil"/>
              <w:left w:val="nil"/>
              <w:bottom w:val="nil"/>
              <w:right w:val="nil"/>
            </w:tcBorders>
            <w:shd w:val="clear" w:color="auto" w:fill="auto"/>
            <w:noWrap/>
            <w:vAlign w:val="bottom"/>
            <w:hideMark/>
          </w:tcPr>
          <w:p w14:paraId="1DC1A9B3" w14:textId="77777777" w:rsidR="00C04AFC" w:rsidRPr="009F180B" w:rsidRDefault="00C04AFC" w:rsidP="008C6FE9">
            <w:pPr>
              <w:suppressAutoHyphens w:val="0"/>
              <w:autoSpaceDN/>
              <w:spacing w:after="0"/>
              <w:textAlignment w:val="auto"/>
              <w:rPr>
                <w:ins w:id="3215" w:author="Danso-Appiah" w:date="2015-10-06T13:09:00Z"/>
                <w:rFonts w:ascii="Times New Roman" w:eastAsia="Times New Roman" w:hAnsi="Times New Roman"/>
                <w:color w:val="000000"/>
                <w:sz w:val="18"/>
                <w:szCs w:val="18"/>
                <w:lang w:val="it-IT" w:eastAsia="it-IT"/>
              </w:rPr>
            </w:pPr>
            <w:ins w:id="3216" w:author="Danso-Appiah" w:date="2015-10-06T13:09:00Z">
              <w:r w:rsidRPr="009F180B">
                <w:rPr>
                  <w:rFonts w:ascii="Times New Roman" w:eastAsia="Times New Roman" w:hAnsi="Times New Roman"/>
                  <w:color w:val="000000"/>
                  <w:sz w:val="18"/>
                  <w:szCs w:val="18"/>
                </w:rPr>
                <w:t>POC-CCA cassette (three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nil"/>
              <w:right w:val="nil"/>
            </w:tcBorders>
            <w:shd w:val="clear" w:color="auto" w:fill="auto"/>
            <w:noWrap/>
            <w:vAlign w:val="bottom"/>
            <w:hideMark/>
          </w:tcPr>
          <w:p w14:paraId="2997EF40" w14:textId="77777777" w:rsidR="00C04AFC" w:rsidRPr="009F180B" w:rsidRDefault="00C04AFC" w:rsidP="008C6FE9">
            <w:pPr>
              <w:suppressAutoHyphens w:val="0"/>
              <w:autoSpaceDN/>
              <w:spacing w:after="0"/>
              <w:textAlignment w:val="auto"/>
              <w:rPr>
                <w:ins w:id="3217" w:author="Danso-Appiah" w:date="2015-10-06T13:09:00Z"/>
                <w:rFonts w:ascii="Times New Roman" w:eastAsia="Times New Roman" w:hAnsi="Times New Roman"/>
                <w:color w:val="000000"/>
                <w:sz w:val="18"/>
                <w:szCs w:val="18"/>
                <w:lang w:val="it-IT" w:eastAsia="it-IT"/>
              </w:rPr>
            </w:pPr>
            <w:ins w:id="3218"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669AC8C0" w14:textId="77777777" w:rsidTr="008C6FE9">
        <w:trPr>
          <w:trHeight w:val="300"/>
          <w:ins w:id="3219" w:author="Danso-Appiah" w:date="2015-10-06T13:09:00Z"/>
        </w:trPr>
        <w:tc>
          <w:tcPr>
            <w:tcW w:w="1416" w:type="pct"/>
            <w:tcBorders>
              <w:top w:val="nil"/>
              <w:left w:val="nil"/>
              <w:bottom w:val="nil"/>
              <w:right w:val="nil"/>
            </w:tcBorders>
            <w:shd w:val="clear" w:color="auto" w:fill="auto"/>
            <w:noWrap/>
            <w:vAlign w:val="bottom"/>
            <w:hideMark/>
          </w:tcPr>
          <w:p w14:paraId="6AFA60B1" w14:textId="77777777" w:rsidR="00C04AFC" w:rsidRPr="009F180B" w:rsidRDefault="00C04AFC" w:rsidP="008C6FE9">
            <w:pPr>
              <w:suppressAutoHyphens w:val="0"/>
              <w:autoSpaceDN/>
              <w:spacing w:after="0"/>
              <w:textAlignment w:val="auto"/>
              <w:rPr>
                <w:ins w:id="3220" w:author="Danso-Appiah" w:date="2015-10-06T13:09:00Z"/>
                <w:rFonts w:ascii="Times New Roman" w:eastAsia="Times New Roman" w:hAnsi="Times New Roman"/>
                <w:color w:val="000000"/>
                <w:sz w:val="18"/>
                <w:szCs w:val="18"/>
                <w:lang w:val="it-IT" w:eastAsia="it-IT"/>
              </w:rPr>
            </w:pPr>
            <w:ins w:id="3221" w:author="Danso-Appiah" w:date="2015-10-06T13:09:00Z">
              <w:r w:rsidRPr="009F180B">
                <w:rPr>
                  <w:rFonts w:ascii="Times New Roman" w:eastAsia="Times New Roman" w:hAnsi="Times New Roman"/>
                  <w:color w:val="000000"/>
                  <w:sz w:val="18"/>
                  <w:szCs w:val="18"/>
                </w:rPr>
                <w:t>TchuemTchuente2012-study2</w:t>
              </w:r>
            </w:ins>
          </w:p>
        </w:tc>
        <w:tc>
          <w:tcPr>
            <w:tcW w:w="1584" w:type="pct"/>
            <w:tcBorders>
              <w:top w:val="nil"/>
              <w:left w:val="nil"/>
              <w:bottom w:val="nil"/>
              <w:right w:val="nil"/>
            </w:tcBorders>
            <w:shd w:val="clear" w:color="auto" w:fill="auto"/>
            <w:noWrap/>
            <w:vAlign w:val="bottom"/>
            <w:hideMark/>
          </w:tcPr>
          <w:p w14:paraId="225C4743" w14:textId="77777777" w:rsidR="00C04AFC" w:rsidRPr="009F180B" w:rsidRDefault="00C04AFC" w:rsidP="008C6FE9">
            <w:pPr>
              <w:suppressAutoHyphens w:val="0"/>
              <w:autoSpaceDN/>
              <w:spacing w:after="0"/>
              <w:textAlignment w:val="auto"/>
              <w:rPr>
                <w:ins w:id="3222" w:author="Danso-Appiah" w:date="2015-10-06T13:09:00Z"/>
                <w:rFonts w:ascii="Times New Roman" w:eastAsia="Times New Roman" w:hAnsi="Times New Roman"/>
                <w:color w:val="000000"/>
                <w:sz w:val="18"/>
                <w:szCs w:val="18"/>
                <w:lang w:val="it-IT" w:eastAsia="it-IT"/>
              </w:rPr>
            </w:pPr>
            <w:ins w:id="3223" w:author="Danso-Appiah" w:date="2015-10-06T13:09:00Z">
              <w:r w:rsidRPr="009F180B">
                <w:rPr>
                  <w:rFonts w:ascii="Times New Roman" w:eastAsia="Times New Roman" w:hAnsi="Times New Roman"/>
                  <w:color w:val="000000"/>
                  <w:sz w:val="18"/>
                  <w:szCs w:val="18"/>
                </w:rPr>
                <w:t>POC-CCA  cassette(one urine)</w:t>
              </w:r>
            </w:ins>
          </w:p>
        </w:tc>
        <w:tc>
          <w:tcPr>
            <w:tcW w:w="2000" w:type="pct"/>
            <w:tcBorders>
              <w:top w:val="nil"/>
              <w:left w:val="nil"/>
              <w:bottom w:val="nil"/>
              <w:right w:val="nil"/>
            </w:tcBorders>
            <w:shd w:val="clear" w:color="auto" w:fill="auto"/>
            <w:noWrap/>
            <w:vAlign w:val="bottom"/>
            <w:hideMark/>
          </w:tcPr>
          <w:p w14:paraId="49268A77" w14:textId="77777777" w:rsidR="00C04AFC" w:rsidRPr="009F180B" w:rsidRDefault="00C04AFC" w:rsidP="008C6FE9">
            <w:pPr>
              <w:suppressAutoHyphens w:val="0"/>
              <w:autoSpaceDN/>
              <w:spacing w:after="0"/>
              <w:textAlignment w:val="auto"/>
              <w:rPr>
                <w:ins w:id="3224" w:author="Danso-Appiah" w:date="2015-10-06T13:09:00Z"/>
                <w:rFonts w:ascii="Times New Roman" w:eastAsia="Times New Roman" w:hAnsi="Times New Roman"/>
                <w:color w:val="000000"/>
                <w:sz w:val="18"/>
                <w:szCs w:val="18"/>
                <w:lang w:val="it-IT" w:eastAsia="it-IT"/>
              </w:rPr>
            </w:pPr>
            <w:ins w:id="3225"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2A59DA70" w14:textId="77777777" w:rsidTr="008C6FE9">
        <w:trPr>
          <w:trHeight w:val="300"/>
          <w:ins w:id="3226" w:author="Danso-Appiah" w:date="2015-10-06T13:09:00Z"/>
        </w:trPr>
        <w:tc>
          <w:tcPr>
            <w:tcW w:w="1416" w:type="pct"/>
            <w:tcBorders>
              <w:top w:val="nil"/>
              <w:left w:val="nil"/>
              <w:bottom w:val="nil"/>
              <w:right w:val="nil"/>
            </w:tcBorders>
            <w:shd w:val="clear" w:color="auto" w:fill="auto"/>
            <w:noWrap/>
            <w:vAlign w:val="bottom"/>
            <w:hideMark/>
          </w:tcPr>
          <w:p w14:paraId="5B145F91" w14:textId="77777777" w:rsidR="00C04AFC" w:rsidRPr="009F180B" w:rsidRDefault="00C04AFC" w:rsidP="008C6FE9">
            <w:pPr>
              <w:suppressAutoHyphens w:val="0"/>
              <w:autoSpaceDN/>
              <w:spacing w:after="0"/>
              <w:textAlignment w:val="auto"/>
              <w:rPr>
                <w:ins w:id="3227" w:author="Danso-Appiah" w:date="2015-10-06T13:09:00Z"/>
                <w:rFonts w:ascii="Times New Roman" w:eastAsia="Times New Roman" w:hAnsi="Times New Roman"/>
                <w:color w:val="000000"/>
                <w:sz w:val="18"/>
                <w:szCs w:val="18"/>
                <w:lang w:val="it-IT" w:eastAsia="it-IT"/>
              </w:rPr>
            </w:pPr>
            <w:ins w:id="3228" w:author="Danso-Appiah" w:date="2015-10-06T13:09:00Z">
              <w:r w:rsidRPr="009F180B">
                <w:rPr>
                  <w:rFonts w:ascii="Times New Roman" w:eastAsia="Times New Roman" w:hAnsi="Times New Roman"/>
                  <w:color w:val="000000"/>
                  <w:sz w:val="18"/>
                  <w:szCs w:val="18"/>
                </w:rPr>
                <w:t>TchuemTchuente2012-study2</w:t>
              </w:r>
            </w:ins>
          </w:p>
        </w:tc>
        <w:tc>
          <w:tcPr>
            <w:tcW w:w="1584" w:type="pct"/>
            <w:tcBorders>
              <w:top w:val="nil"/>
              <w:left w:val="nil"/>
              <w:bottom w:val="nil"/>
              <w:right w:val="nil"/>
            </w:tcBorders>
            <w:shd w:val="clear" w:color="auto" w:fill="auto"/>
            <w:noWrap/>
            <w:vAlign w:val="bottom"/>
            <w:hideMark/>
          </w:tcPr>
          <w:p w14:paraId="37A31425" w14:textId="77777777" w:rsidR="00C04AFC" w:rsidRPr="009F180B" w:rsidRDefault="00C04AFC" w:rsidP="008C6FE9">
            <w:pPr>
              <w:suppressAutoHyphens w:val="0"/>
              <w:autoSpaceDN/>
              <w:spacing w:after="0"/>
              <w:textAlignment w:val="auto"/>
              <w:rPr>
                <w:ins w:id="3229" w:author="Danso-Appiah" w:date="2015-10-06T13:09:00Z"/>
                <w:rFonts w:ascii="Times New Roman" w:eastAsia="Times New Roman" w:hAnsi="Times New Roman"/>
                <w:color w:val="000000"/>
                <w:sz w:val="18"/>
                <w:szCs w:val="18"/>
                <w:lang w:val="it-IT" w:eastAsia="it-IT"/>
              </w:rPr>
            </w:pPr>
            <w:ins w:id="3230" w:author="Danso-Appiah" w:date="2015-10-06T13:09:00Z">
              <w:r w:rsidRPr="009F180B">
                <w:rPr>
                  <w:rFonts w:ascii="Times New Roman" w:eastAsia="Times New Roman" w:hAnsi="Times New Roman"/>
                  <w:color w:val="000000"/>
                  <w:sz w:val="18"/>
                  <w:szCs w:val="18"/>
                </w:rPr>
                <w:t>POC-CCA cassette (three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nil"/>
              <w:right w:val="nil"/>
            </w:tcBorders>
            <w:shd w:val="clear" w:color="auto" w:fill="auto"/>
            <w:noWrap/>
            <w:vAlign w:val="bottom"/>
            <w:hideMark/>
          </w:tcPr>
          <w:p w14:paraId="06489A73" w14:textId="77777777" w:rsidR="00C04AFC" w:rsidRPr="009F180B" w:rsidRDefault="00C04AFC" w:rsidP="008C6FE9">
            <w:pPr>
              <w:suppressAutoHyphens w:val="0"/>
              <w:autoSpaceDN/>
              <w:spacing w:after="0"/>
              <w:textAlignment w:val="auto"/>
              <w:rPr>
                <w:ins w:id="3231" w:author="Danso-Appiah" w:date="2015-10-06T13:09:00Z"/>
                <w:rFonts w:ascii="Times New Roman" w:eastAsia="Times New Roman" w:hAnsi="Times New Roman"/>
                <w:color w:val="000000"/>
                <w:sz w:val="18"/>
                <w:szCs w:val="18"/>
                <w:lang w:val="it-IT" w:eastAsia="it-IT"/>
              </w:rPr>
            </w:pPr>
            <w:ins w:id="3232"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62C9CD2F" w14:textId="77777777" w:rsidTr="008C6FE9">
        <w:trPr>
          <w:trHeight w:val="300"/>
          <w:ins w:id="3233" w:author="Danso-Appiah" w:date="2015-10-06T13:09:00Z"/>
        </w:trPr>
        <w:tc>
          <w:tcPr>
            <w:tcW w:w="1416" w:type="pct"/>
            <w:tcBorders>
              <w:top w:val="nil"/>
              <w:left w:val="nil"/>
              <w:right w:val="nil"/>
            </w:tcBorders>
            <w:shd w:val="clear" w:color="auto" w:fill="auto"/>
            <w:noWrap/>
            <w:vAlign w:val="bottom"/>
            <w:hideMark/>
          </w:tcPr>
          <w:p w14:paraId="541DB80E" w14:textId="77777777" w:rsidR="00C04AFC" w:rsidRPr="009F180B" w:rsidRDefault="00C04AFC" w:rsidP="008C6FE9">
            <w:pPr>
              <w:suppressAutoHyphens w:val="0"/>
              <w:autoSpaceDN/>
              <w:spacing w:after="0"/>
              <w:textAlignment w:val="auto"/>
              <w:rPr>
                <w:ins w:id="3234" w:author="Danso-Appiah" w:date="2015-10-06T13:09:00Z"/>
                <w:rFonts w:ascii="Times New Roman" w:eastAsia="Times New Roman" w:hAnsi="Times New Roman"/>
                <w:color w:val="000000"/>
                <w:sz w:val="18"/>
                <w:szCs w:val="18"/>
                <w:lang w:val="it-IT" w:eastAsia="it-IT"/>
              </w:rPr>
            </w:pPr>
            <w:ins w:id="3235" w:author="Danso-Appiah" w:date="2015-10-06T13:09:00Z">
              <w:r w:rsidRPr="009F180B">
                <w:rPr>
                  <w:rFonts w:ascii="Times New Roman" w:eastAsia="Times New Roman" w:hAnsi="Times New Roman"/>
                  <w:color w:val="000000"/>
                  <w:sz w:val="18"/>
                  <w:szCs w:val="18"/>
                </w:rPr>
                <w:t>TchuemTchuente2012-study3</w:t>
              </w:r>
            </w:ins>
          </w:p>
        </w:tc>
        <w:tc>
          <w:tcPr>
            <w:tcW w:w="1584" w:type="pct"/>
            <w:tcBorders>
              <w:top w:val="nil"/>
              <w:left w:val="nil"/>
              <w:right w:val="nil"/>
            </w:tcBorders>
            <w:shd w:val="clear" w:color="auto" w:fill="auto"/>
            <w:noWrap/>
            <w:vAlign w:val="bottom"/>
            <w:hideMark/>
          </w:tcPr>
          <w:p w14:paraId="132AC1DD" w14:textId="77777777" w:rsidR="00C04AFC" w:rsidRPr="009F180B" w:rsidRDefault="00C04AFC" w:rsidP="008C6FE9">
            <w:pPr>
              <w:suppressAutoHyphens w:val="0"/>
              <w:autoSpaceDN/>
              <w:spacing w:after="0"/>
              <w:textAlignment w:val="auto"/>
              <w:rPr>
                <w:ins w:id="3236" w:author="Danso-Appiah" w:date="2015-10-06T13:09:00Z"/>
                <w:rFonts w:ascii="Times New Roman" w:eastAsia="Times New Roman" w:hAnsi="Times New Roman"/>
                <w:color w:val="000000"/>
                <w:sz w:val="18"/>
                <w:szCs w:val="18"/>
                <w:lang w:val="it-IT" w:eastAsia="it-IT"/>
              </w:rPr>
            </w:pPr>
            <w:ins w:id="3237" w:author="Danso-Appiah" w:date="2015-10-06T13:09:00Z">
              <w:r w:rsidRPr="009F180B">
                <w:rPr>
                  <w:rFonts w:ascii="Times New Roman" w:eastAsia="Times New Roman" w:hAnsi="Times New Roman"/>
                  <w:color w:val="000000"/>
                  <w:sz w:val="18"/>
                  <w:szCs w:val="18"/>
                </w:rPr>
                <w:t>POC-CCA cassette (one urine)</w:t>
              </w:r>
            </w:ins>
          </w:p>
        </w:tc>
        <w:tc>
          <w:tcPr>
            <w:tcW w:w="2000" w:type="pct"/>
            <w:tcBorders>
              <w:top w:val="nil"/>
              <w:left w:val="nil"/>
              <w:right w:val="nil"/>
            </w:tcBorders>
            <w:shd w:val="clear" w:color="auto" w:fill="auto"/>
            <w:noWrap/>
            <w:vAlign w:val="bottom"/>
            <w:hideMark/>
          </w:tcPr>
          <w:p w14:paraId="6A5BE76A" w14:textId="77777777" w:rsidR="00C04AFC" w:rsidRPr="009F180B" w:rsidRDefault="00C04AFC" w:rsidP="008C6FE9">
            <w:pPr>
              <w:suppressAutoHyphens w:val="0"/>
              <w:autoSpaceDN/>
              <w:spacing w:after="0"/>
              <w:textAlignment w:val="auto"/>
              <w:rPr>
                <w:ins w:id="3238" w:author="Danso-Appiah" w:date="2015-10-06T13:09:00Z"/>
                <w:rFonts w:ascii="Times New Roman" w:eastAsia="Times New Roman" w:hAnsi="Times New Roman"/>
                <w:color w:val="000000"/>
                <w:sz w:val="18"/>
                <w:szCs w:val="18"/>
                <w:lang w:val="it-IT" w:eastAsia="it-IT"/>
              </w:rPr>
            </w:pPr>
            <w:ins w:id="3239" w:author="Danso-Appiah" w:date="2015-10-06T13:09:00Z">
              <w:r w:rsidRPr="009F180B">
                <w:rPr>
                  <w:rFonts w:ascii="Times New Roman" w:eastAsia="Times New Roman" w:hAnsi="Times New Roman"/>
                  <w:color w:val="000000"/>
                  <w:sz w:val="18"/>
                  <w:szCs w:val="18"/>
                </w:rPr>
                <w:t>Kato-Katz (three stools)</w:t>
              </w:r>
            </w:ins>
          </w:p>
        </w:tc>
      </w:tr>
      <w:tr w:rsidR="00C04AFC" w:rsidRPr="009F180B" w14:paraId="6C3396B3" w14:textId="77777777" w:rsidTr="008C6FE9">
        <w:trPr>
          <w:trHeight w:val="359"/>
          <w:ins w:id="3240" w:author="Danso-Appiah" w:date="2015-10-06T13:09:00Z"/>
        </w:trPr>
        <w:tc>
          <w:tcPr>
            <w:tcW w:w="1416" w:type="pct"/>
            <w:tcBorders>
              <w:top w:val="nil"/>
              <w:left w:val="nil"/>
              <w:bottom w:val="single" w:sz="4" w:space="0" w:color="auto"/>
              <w:right w:val="nil"/>
            </w:tcBorders>
            <w:shd w:val="clear" w:color="auto" w:fill="auto"/>
            <w:noWrap/>
            <w:vAlign w:val="center"/>
            <w:hideMark/>
          </w:tcPr>
          <w:p w14:paraId="72D171B1" w14:textId="77777777" w:rsidR="00C04AFC" w:rsidRPr="009F180B" w:rsidRDefault="00C04AFC" w:rsidP="008C6FE9">
            <w:pPr>
              <w:suppressAutoHyphens w:val="0"/>
              <w:autoSpaceDN/>
              <w:spacing w:after="0"/>
              <w:textAlignment w:val="auto"/>
              <w:rPr>
                <w:ins w:id="3241" w:author="Danso-Appiah" w:date="2015-10-06T13:09:00Z"/>
                <w:rFonts w:ascii="Times New Roman" w:eastAsia="Times New Roman" w:hAnsi="Times New Roman"/>
                <w:color w:val="000000"/>
                <w:sz w:val="18"/>
                <w:szCs w:val="18"/>
                <w:lang w:val="it-IT" w:eastAsia="it-IT"/>
              </w:rPr>
            </w:pPr>
            <w:ins w:id="3242" w:author="Danso-Appiah" w:date="2015-10-06T13:09:00Z">
              <w:r w:rsidRPr="009F180B">
                <w:rPr>
                  <w:rFonts w:ascii="Times New Roman" w:eastAsia="Times New Roman" w:hAnsi="Times New Roman"/>
                  <w:color w:val="000000"/>
                  <w:sz w:val="18"/>
                  <w:szCs w:val="18"/>
                </w:rPr>
                <w:t>TchuemTchuente2012-study3</w:t>
              </w:r>
            </w:ins>
          </w:p>
        </w:tc>
        <w:tc>
          <w:tcPr>
            <w:tcW w:w="1584" w:type="pct"/>
            <w:tcBorders>
              <w:top w:val="nil"/>
              <w:left w:val="nil"/>
              <w:bottom w:val="single" w:sz="4" w:space="0" w:color="auto"/>
              <w:right w:val="nil"/>
            </w:tcBorders>
            <w:shd w:val="clear" w:color="auto" w:fill="auto"/>
            <w:noWrap/>
            <w:vAlign w:val="center"/>
            <w:hideMark/>
          </w:tcPr>
          <w:p w14:paraId="68038989" w14:textId="77777777" w:rsidR="00C04AFC" w:rsidRPr="009F180B" w:rsidRDefault="00C04AFC" w:rsidP="008C6FE9">
            <w:pPr>
              <w:suppressAutoHyphens w:val="0"/>
              <w:autoSpaceDN/>
              <w:spacing w:after="0"/>
              <w:textAlignment w:val="auto"/>
              <w:rPr>
                <w:ins w:id="3243" w:author="Danso-Appiah" w:date="2015-10-06T13:09:00Z"/>
                <w:rFonts w:ascii="Times New Roman" w:eastAsia="Times New Roman" w:hAnsi="Times New Roman"/>
                <w:color w:val="000000"/>
                <w:sz w:val="18"/>
                <w:szCs w:val="18"/>
                <w:lang w:val="it-IT" w:eastAsia="it-IT"/>
              </w:rPr>
            </w:pPr>
            <w:ins w:id="3244" w:author="Danso-Appiah" w:date="2015-10-06T13:09:00Z">
              <w:r w:rsidRPr="009F180B">
                <w:rPr>
                  <w:rFonts w:ascii="Times New Roman" w:eastAsia="Times New Roman" w:hAnsi="Times New Roman"/>
                  <w:color w:val="000000"/>
                  <w:sz w:val="18"/>
                  <w:szCs w:val="18"/>
                </w:rPr>
                <w:t>POC-CCA cassette (three urine</w:t>
              </w:r>
              <w:r>
                <w:rPr>
                  <w:rFonts w:ascii="Times New Roman" w:eastAsia="Times New Roman" w:hAnsi="Times New Roman"/>
                  <w:color w:val="000000"/>
                  <w:sz w:val="18"/>
                  <w:szCs w:val="18"/>
                </w:rPr>
                <w:t>s</w:t>
              </w:r>
              <w:r w:rsidRPr="009F180B">
                <w:rPr>
                  <w:rFonts w:ascii="Times New Roman" w:eastAsia="Times New Roman" w:hAnsi="Times New Roman"/>
                  <w:color w:val="000000"/>
                  <w:sz w:val="18"/>
                  <w:szCs w:val="18"/>
                </w:rPr>
                <w:t>)</w:t>
              </w:r>
            </w:ins>
          </w:p>
        </w:tc>
        <w:tc>
          <w:tcPr>
            <w:tcW w:w="2000" w:type="pct"/>
            <w:tcBorders>
              <w:top w:val="nil"/>
              <w:left w:val="nil"/>
              <w:bottom w:val="single" w:sz="4" w:space="0" w:color="auto"/>
              <w:right w:val="nil"/>
            </w:tcBorders>
            <w:shd w:val="clear" w:color="auto" w:fill="auto"/>
            <w:noWrap/>
            <w:vAlign w:val="center"/>
            <w:hideMark/>
          </w:tcPr>
          <w:p w14:paraId="6AC03EBC" w14:textId="77777777" w:rsidR="00C04AFC" w:rsidRPr="009F180B" w:rsidRDefault="00C04AFC" w:rsidP="008C6FE9">
            <w:pPr>
              <w:suppressAutoHyphens w:val="0"/>
              <w:autoSpaceDN/>
              <w:spacing w:after="0"/>
              <w:textAlignment w:val="auto"/>
              <w:rPr>
                <w:ins w:id="3245" w:author="Danso-Appiah" w:date="2015-10-06T13:09:00Z"/>
                <w:rFonts w:ascii="Times New Roman" w:eastAsia="Times New Roman" w:hAnsi="Times New Roman"/>
                <w:color w:val="000000"/>
                <w:sz w:val="18"/>
                <w:szCs w:val="18"/>
                <w:lang w:val="it-IT" w:eastAsia="it-IT"/>
              </w:rPr>
            </w:pPr>
            <w:ins w:id="3246" w:author="Danso-Appiah" w:date="2015-10-06T13:09:00Z">
              <w:r w:rsidRPr="009F180B">
                <w:rPr>
                  <w:rFonts w:ascii="Times New Roman" w:eastAsia="Times New Roman" w:hAnsi="Times New Roman"/>
                  <w:color w:val="000000"/>
                  <w:sz w:val="18"/>
                  <w:szCs w:val="18"/>
                </w:rPr>
                <w:t>Kato-Katz (three stools)</w:t>
              </w:r>
            </w:ins>
          </w:p>
        </w:tc>
      </w:tr>
    </w:tbl>
    <w:p w14:paraId="22D65CB0" w14:textId="12293A28" w:rsidR="00C04AFC" w:rsidRDefault="00C04AFC">
      <w:pPr>
        <w:suppressAutoHyphens w:val="0"/>
        <w:autoSpaceDN/>
        <w:spacing w:after="0"/>
        <w:textAlignment w:val="auto"/>
        <w:rPr>
          <w:ins w:id="3247" w:author="Danso-Appiah" w:date="2015-10-06T13:06:00Z"/>
          <w:rFonts w:ascii="Times New Roman" w:eastAsia="Times New Roman" w:hAnsi="Times New Roman"/>
          <w:lang w:eastAsia="en-GB"/>
        </w:rPr>
      </w:pPr>
      <w:ins w:id="3248" w:author="Danso-Appiah" w:date="2015-10-06T13:09:00Z">
        <w:r>
          <w:br w:type="page"/>
        </w:r>
      </w:ins>
    </w:p>
    <w:p w14:paraId="3D713B12" w14:textId="77777777" w:rsidR="00BA1CD2" w:rsidRDefault="00BA1CD2">
      <w:pPr>
        <w:suppressAutoHyphens w:val="0"/>
        <w:autoSpaceDN/>
        <w:spacing w:after="0"/>
        <w:textAlignment w:val="auto"/>
        <w:rPr>
          <w:rFonts w:ascii="Times New Roman" w:eastAsia="Times New Roman" w:hAnsi="Times New Roman"/>
          <w:lang w:eastAsia="en-GB"/>
        </w:rPr>
      </w:pPr>
    </w:p>
    <w:p w14:paraId="38B3C9E8" w14:textId="77777777" w:rsidR="00B9669E" w:rsidRPr="0067757E" w:rsidRDefault="00B9669E" w:rsidP="00B9669E">
      <w:pPr>
        <w:pStyle w:val="NormalWeb"/>
        <w:rPr>
          <w:ins w:id="3249" w:author="Danso-Appiah" w:date="2015-10-06T12:49:00Z"/>
          <w:sz w:val="22"/>
        </w:rPr>
      </w:pPr>
      <w:ins w:id="3250" w:author="Danso-Appiah" w:date="2015-10-06T12:49:00Z">
        <w:r w:rsidRPr="0045341D">
          <w:rPr>
            <w:sz w:val="22"/>
          </w:rPr>
          <w:t>Fig. 1</w:t>
        </w:r>
        <w:r>
          <w:rPr>
            <w:b/>
            <w:sz w:val="22"/>
          </w:rPr>
          <w:t>.</w:t>
        </w:r>
        <w:r w:rsidRPr="0067757E">
          <w:rPr>
            <w:b/>
            <w:sz w:val="22"/>
          </w:rPr>
          <w:t xml:space="preserve"> </w:t>
        </w:r>
        <w:r w:rsidRPr="0045341D">
          <w:rPr>
            <w:b/>
            <w:sz w:val="22"/>
          </w:rPr>
          <w:t>Flow diagram of the study selection process</w:t>
        </w:r>
      </w:ins>
    </w:p>
    <w:p w14:paraId="6455A2E5" w14:textId="77777777" w:rsidR="00B9669E" w:rsidRDefault="00B9669E" w:rsidP="00B9669E">
      <w:pPr>
        <w:pStyle w:val="ListParagraph"/>
        <w:autoSpaceDE w:val="0"/>
        <w:spacing w:after="80" w:line="254" w:lineRule="auto"/>
        <w:ind w:left="0"/>
        <w:rPr>
          <w:ins w:id="3251" w:author="Danso-Appiah" w:date="2015-10-06T12:49:00Z"/>
        </w:rPr>
      </w:pPr>
      <w:ins w:id="3252" w:author="Danso-Appiah" w:date="2015-10-06T12:49:00Z">
        <w:r>
          <w:rPr>
            <w:rFonts w:ascii="Times New Roman" w:hAnsi="Times New Roman"/>
            <w:noProof/>
            <w:lang w:eastAsia="en-GB"/>
            <w:rPrChange w:id="3253" w:author="Unknown">
              <w:rPr>
                <w:noProof/>
                <w:lang w:eastAsia="en-GB"/>
              </w:rPr>
            </w:rPrChange>
          </w:rPr>
          <mc:AlternateContent>
            <mc:Choice Requires="wps">
              <w:drawing>
                <wp:anchor distT="0" distB="0" distL="114300" distR="114300" simplePos="0" relativeHeight="251713536" behindDoc="0" locked="0" layoutInCell="1" allowOverlap="1" wp14:anchorId="64211107" wp14:editId="63972B95">
                  <wp:simplePos x="0" y="0"/>
                  <wp:positionH relativeFrom="column">
                    <wp:posOffset>230505</wp:posOffset>
                  </wp:positionH>
                  <wp:positionV relativeFrom="paragraph">
                    <wp:posOffset>125730</wp:posOffset>
                  </wp:positionV>
                  <wp:extent cx="333375" cy="791210"/>
                  <wp:effectExtent l="0" t="0" r="28575" b="279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91210"/>
                          </a:xfrm>
                          <a:prstGeom prst="rect">
                            <a:avLst/>
                          </a:prstGeom>
                          <a:solidFill>
                            <a:srgbClr val="FFFFFF"/>
                          </a:solidFill>
                          <a:ln w="9525">
                            <a:solidFill>
                              <a:srgbClr val="000000"/>
                            </a:solidFill>
                            <a:miter lim="800000"/>
                            <a:headEnd/>
                            <a:tailEnd/>
                          </a:ln>
                        </wps:spPr>
                        <wps:txbx>
                          <w:txbxContent>
                            <w:p w14:paraId="314D4342" w14:textId="77777777" w:rsidR="00CE5B67" w:rsidRPr="0025175F" w:rsidRDefault="00CE5B67" w:rsidP="00B9669E">
                              <w:pPr>
                                <w:jc w:val="center"/>
                                <w:rPr>
                                  <w:rFonts w:ascii="Times New Roman" w:hAnsi="Times New Roman"/>
                                  <w:b/>
                                  <w:sz w:val="18"/>
                                  <w:szCs w:val="18"/>
                                </w:rPr>
                              </w:pPr>
                              <w:r w:rsidRPr="0025175F">
                                <w:rPr>
                                  <w:rFonts w:ascii="Times New Roman" w:hAnsi="Times New Roman"/>
                                  <w:b/>
                                  <w:sz w:val="18"/>
                                  <w:szCs w:val="18"/>
                                </w:rPr>
                                <w:t>Identification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11107" id="Text Box 8" o:spid="_x0000_s1043" type="#_x0000_t202" style="position:absolute;margin-left:18.15pt;margin-top:9.9pt;width:26.25pt;height:6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">
                  <v:textbox style="layout-flow:vertical-ideographic">
                    <w:txbxContent>
                      <w:p w14:paraId="314D4342" w14:textId="77777777" w:rsidR="00CE5B67" w:rsidRPr="0025175F" w:rsidRDefault="00CE5B67" w:rsidP="00B9669E">
                        <w:pPr>
                          <w:jc w:val="center"/>
                          <w:rPr>
                            <w:rFonts w:ascii="Times New Roman" w:hAnsi="Times New Roman"/>
                            <w:b/>
                            <w:sz w:val="18"/>
                            <w:szCs w:val="18"/>
                          </w:rPr>
                        </w:pPr>
                        <w:r w:rsidRPr="0025175F">
                          <w:rPr>
                            <w:rFonts w:ascii="Times New Roman" w:hAnsi="Times New Roman"/>
                            <w:b/>
                            <w:sz w:val="18"/>
                            <w:szCs w:val="18"/>
                          </w:rPr>
                          <w:t>Identification</w:t>
                        </w:r>
                      </w:p>
                    </w:txbxContent>
                  </v:textbox>
                </v:shape>
              </w:pict>
            </mc:Fallback>
          </mc:AlternateContent>
        </w:r>
      </w:ins>
    </w:p>
    <w:p w14:paraId="44570E52" w14:textId="77777777" w:rsidR="00B9669E" w:rsidRPr="00215D55" w:rsidRDefault="00B9669E" w:rsidP="00B9669E">
      <w:pPr>
        <w:pStyle w:val="ListParagraph"/>
        <w:autoSpaceDE w:val="0"/>
        <w:spacing w:after="80" w:line="254" w:lineRule="auto"/>
        <w:ind w:left="0"/>
        <w:rPr>
          <w:ins w:id="3254" w:author="Danso-Appiah" w:date="2015-10-06T12:49:00Z"/>
          <w:rFonts w:ascii="Times New Roman" w:hAnsi="Times New Roman"/>
          <w:lang w:val="en-US"/>
        </w:rPr>
      </w:pPr>
      <w:ins w:id="3255" w:author="Danso-Appiah" w:date="2015-10-06T12:49:00Z">
        <w:r>
          <w:rPr>
            <w:rFonts w:ascii="Times New Roman" w:hAnsi="Times New Roman"/>
            <w:noProof/>
            <w:lang w:eastAsia="en-GB"/>
            <w:rPrChange w:id="3256" w:author="Unknown">
              <w:rPr>
                <w:noProof/>
                <w:lang w:eastAsia="en-GB"/>
              </w:rPr>
            </w:rPrChange>
          </w:rPr>
          <mc:AlternateContent>
            <mc:Choice Requires="wps">
              <w:drawing>
                <wp:anchor distT="0" distB="0" distL="114300" distR="114300" simplePos="0" relativeHeight="251717632" behindDoc="0" locked="0" layoutInCell="1" allowOverlap="1" wp14:anchorId="396FDE80" wp14:editId="13B7B982">
                  <wp:simplePos x="0" y="0"/>
                  <wp:positionH relativeFrom="column">
                    <wp:posOffset>1275715</wp:posOffset>
                  </wp:positionH>
                  <wp:positionV relativeFrom="paragraph">
                    <wp:posOffset>8255</wp:posOffset>
                  </wp:positionV>
                  <wp:extent cx="1501775" cy="347980"/>
                  <wp:effectExtent l="0" t="0" r="2222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775" cy="347980"/>
                          </a:xfrm>
                          <a:prstGeom prst="rect">
                            <a:avLst/>
                          </a:prstGeom>
                          <a:solidFill>
                            <a:srgbClr val="FFFFFF"/>
                          </a:solidFill>
                          <a:ln w="9525">
                            <a:solidFill>
                              <a:srgbClr val="000000"/>
                            </a:solidFill>
                            <a:miter lim="800000"/>
                            <a:headEnd/>
                            <a:tailEnd/>
                          </a:ln>
                        </wps:spPr>
                        <wps:txbx>
                          <w:txbxContent>
                            <w:p w14:paraId="0F4A0B5A"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Records identified through database search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FDE80" id="Text Box 9" o:spid="_x0000_s1044" type="#_x0000_t202" style="position:absolute;margin-left:100.45pt;margin-top:.65pt;width:118.25pt;height:2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">
                  <v:textbox>
                    <w:txbxContent>
                      <w:p w14:paraId="0F4A0B5A"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Records identified through database search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4500)</w:t>
                        </w:r>
                      </w:p>
                    </w:txbxContent>
                  </v:textbox>
                </v:shape>
              </w:pict>
            </mc:Fallback>
          </mc:AlternateContent>
        </w:r>
        <w:r>
          <w:rPr>
            <w:rFonts w:ascii="Times New Roman" w:hAnsi="Times New Roman"/>
            <w:noProof/>
            <w:lang w:eastAsia="en-GB"/>
            <w:rPrChange w:id="3257" w:author="Unknown">
              <w:rPr>
                <w:noProof/>
                <w:lang w:eastAsia="en-GB"/>
              </w:rPr>
            </w:rPrChange>
          </w:rPr>
          <mc:AlternateContent>
            <mc:Choice Requires="wps">
              <w:drawing>
                <wp:anchor distT="0" distB="0" distL="114300" distR="114300" simplePos="0" relativeHeight="251718656" behindDoc="0" locked="0" layoutInCell="1" allowOverlap="1" wp14:anchorId="0A545E03" wp14:editId="61A74BE4">
                  <wp:simplePos x="0" y="0"/>
                  <wp:positionH relativeFrom="column">
                    <wp:posOffset>3142615</wp:posOffset>
                  </wp:positionH>
                  <wp:positionV relativeFrom="paragraph">
                    <wp:posOffset>21590</wp:posOffset>
                  </wp:positionV>
                  <wp:extent cx="1605280" cy="344170"/>
                  <wp:effectExtent l="0" t="0" r="13970" b="177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44170"/>
                          </a:xfrm>
                          <a:prstGeom prst="rect">
                            <a:avLst/>
                          </a:prstGeom>
                          <a:solidFill>
                            <a:srgbClr val="FFFFFF"/>
                          </a:solidFill>
                          <a:ln w="9525">
                            <a:solidFill>
                              <a:srgbClr val="000000"/>
                            </a:solidFill>
                            <a:miter lim="800000"/>
                            <a:headEnd/>
                            <a:tailEnd/>
                          </a:ln>
                        </wps:spPr>
                        <wps:txbx>
                          <w:txbxContent>
                            <w:p w14:paraId="3793B5AC"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Additional identified through other sources (78)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45E03" id="Text Box 10" o:spid="_x0000_s1045" type="#_x0000_t202" style="position:absolute;margin-left:247.45pt;margin-top:1.7pt;width:126.4pt;height:27.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">
                  <v:textbox>
                    <w:txbxContent>
                      <w:p w14:paraId="3793B5AC"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Additional identified through other sources (78)</w:t>
                        </w:r>
                      </w:p>
                    </w:txbxContent>
                  </v:textbox>
                </v:shape>
              </w:pict>
            </mc:Fallback>
          </mc:AlternateContent>
        </w:r>
      </w:ins>
    </w:p>
    <w:p w14:paraId="5ACD458A" w14:textId="77777777" w:rsidR="00B9669E" w:rsidRDefault="00B9669E" w:rsidP="00B9669E">
      <w:pPr>
        <w:pStyle w:val="ListParagraph"/>
        <w:autoSpaceDE w:val="0"/>
        <w:spacing w:after="80" w:line="254" w:lineRule="auto"/>
        <w:ind w:left="0"/>
        <w:rPr>
          <w:ins w:id="3258" w:author="Danso-Appiah" w:date="2015-10-06T12:49:00Z"/>
          <w:rFonts w:ascii="Times New Roman" w:hAnsi="Times New Roman"/>
        </w:rPr>
      </w:pPr>
      <w:ins w:id="3259" w:author="Danso-Appiah" w:date="2015-10-06T12:49:00Z">
        <w:r>
          <w:rPr>
            <w:rFonts w:ascii="Times New Roman" w:hAnsi="Times New Roman"/>
            <w:noProof/>
            <w:lang w:eastAsia="en-GB"/>
            <w:rPrChange w:id="3260" w:author="Unknown">
              <w:rPr>
                <w:noProof/>
                <w:lang w:eastAsia="en-GB"/>
              </w:rPr>
            </w:rPrChange>
          </w:rPr>
          <mc:AlternateContent>
            <mc:Choice Requires="wps">
              <w:drawing>
                <wp:anchor distT="0" distB="0" distL="114299" distR="114299" simplePos="0" relativeHeight="251724800" behindDoc="0" locked="0" layoutInCell="1" allowOverlap="1" wp14:anchorId="6A174982" wp14:editId="1A6BFEB5">
                  <wp:simplePos x="0" y="0"/>
                  <wp:positionH relativeFrom="column">
                    <wp:posOffset>2441574</wp:posOffset>
                  </wp:positionH>
                  <wp:positionV relativeFrom="paragraph">
                    <wp:posOffset>147320</wp:posOffset>
                  </wp:positionV>
                  <wp:extent cx="0" cy="387985"/>
                  <wp:effectExtent l="76200" t="0" r="57150" b="501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9D6C6" id="Straight Connector 11"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2.25pt,11.6pt" to="192.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">
                  <v:stroke endarrow="block"/>
                </v:line>
              </w:pict>
            </mc:Fallback>
          </mc:AlternateContent>
        </w:r>
        <w:r>
          <w:rPr>
            <w:rFonts w:ascii="Times New Roman" w:hAnsi="Times New Roman"/>
            <w:noProof/>
            <w:lang w:eastAsia="en-GB"/>
            <w:rPrChange w:id="3261" w:author="Unknown">
              <w:rPr>
                <w:noProof/>
                <w:lang w:eastAsia="en-GB"/>
              </w:rPr>
            </w:rPrChange>
          </w:rPr>
          <mc:AlternateContent>
            <mc:Choice Requires="wps">
              <w:drawing>
                <wp:anchor distT="0" distB="0" distL="114299" distR="114299" simplePos="0" relativeHeight="251725824" behindDoc="0" locked="0" layoutInCell="1" allowOverlap="1" wp14:anchorId="3C17309C" wp14:editId="60B095C1">
                  <wp:simplePos x="0" y="0"/>
                  <wp:positionH relativeFrom="column">
                    <wp:posOffset>3342639</wp:posOffset>
                  </wp:positionH>
                  <wp:positionV relativeFrom="paragraph">
                    <wp:posOffset>147320</wp:posOffset>
                  </wp:positionV>
                  <wp:extent cx="0" cy="387985"/>
                  <wp:effectExtent l="76200" t="0" r="57150" b="501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8AEE2" id="Straight Connector 12" o:spid="_x0000_s1026" style="position:absolute;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3.2pt,11.6pt" to="263.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">
                  <v:stroke endarrow="block"/>
                </v:line>
              </w:pict>
            </mc:Fallback>
          </mc:AlternateContent>
        </w:r>
      </w:ins>
    </w:p>
    <w:p w14:paraId="0FF1B29A" w14:textId="77777777" w:rsidR="00B9669E" w:rsidRDefault="00B9669E" w:rsidP="00B9669E">
      <w:pPr>
        <w:pStyle w:val="ListParagraph"/>
        <w:autoSpaceDE w:val="0"/>
        <w:spacing w:after="80" w:line="254" w:lineRule="auto"/>
        <w:ind w:left="0"/>
        <w:rPr>
          <w:ins w:id="3262" w:author="Danso-Appiah" w:date="2015-10-06T12:49:00Z"/>
          <w:rFonts w:ascii="Times New Roman" w:hAnsi="Times New Roman"/>
        </w:rPr>
      </w:pPr>
    </w:p>
    <w:p w14:paraId="465D6DE6" w14:textId="77777777" w:rsidR="00B9669E" w:rsidRDefault="00B9669E" w:rsidP="00B9669E">
      <w:pPr>
        <w:pStyle w:val="ListParagraph"/>
        <w:autoSpaceDE w:val="0"/>
        <w:spacing w:after="80" w:line="254" w:lineRule="auto"/>
        <w:ind w:left="0"/>
        <w:rPr>
          <w:ins w:id="3263" w:author="Danso-Appiah" w:date="2015-10-06T12:49:00Z"/>
          <w:rFonts w:ascii="Times New Roman" w:hAnsi="Times New Roman"/>
        </w:rPr>
      </w:pPr>
      <w:ins w:id="3264" w:author="Danso-Appiah" w:date="2015-10-06T12:49:00Z">
        <w:r>
          <w:rPr>
            <w:rFonts w:ascii="Times New Roman" w:hAnsi="Times New Roman"/>
            <w:noProof/>
            <w:lang w:eastAsia="en-GB"/>
            <w:rPrChange w:id="3265" w:author="Unknown">
              <w:rPr>
                <w:noProof/>
                <w:lang w:eastAsia="en-GB"/>
              </w:rPr>
            </w:rPrChange>
          </w:rPr>
          <mc:AlternateContent>
            <mc:Choice Requires="wps">
              <w:drawing>
                <wp:anchor distT="0" distB="0" distL="114300" distR="114300" simplePos="0" relativeHeight="251714560" behindDoc="0" locked="0" layoutInCell="1" allowOverlap="1" wp14:anchorId="716DF915" wp14:editId="22F99105">
                  <wp:simplePos x="0" y="0"/>
                  <wp:positionH relativeFrom="column">
                    <wp:posOffset>220980</wp:posOffset>
                  </wp:positionH>
                  <wp:positionV relativeFrom="paragraph">
                    <wp:posOffset>141605</wp:posOffset>
                  </wp:positionV>
                  <wp:extent cx="342900" cy="1191895"/>
                  <wp:effectExtent l="0" t="0" r="19050" b="273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91895"/>
                          </a:xfrm>
                          <a:prstGeom prst="rect">
                            <a:avLst/>
                          </a:prstGeom>
                          <a:solidFill>
                            <a:srgbClr val="FFFFFF"/>
                          </a:solidFill>
                          <a:ln w="9525">
                            <a:solidFill>
                              <a:srgbClr val="000000"/>
                            </a:solidFill>
                            <a:miter lim="800000"/>
                            <a:headEnd/>
                            <a:tailEnd/>
                          </a:ln>
                        </wps:spPr>
                        <wps:txbx>
                          <w:txbxContent>
                            <w:p w14:paraId="6F8F7268" w14:textId="77777777" w:rsidR="00CE5B67" w:rsidRPr="0025175F" w:rsidRDefault="00CE5B67" w:rsidP="00B9669E">
                              <w:pPr>
                                <w:jc w:val="center"/>
                              </w:pPr>
                              <w:r>
                                <w:rPr>
                                  <w:rFonts w:ascii="Times New Roman" w:hAnsi="Times New Roman"/>
                                  <w:b/>
                                  <w:sz w:val="18"/>
                                  <w:szCs w:val="18"/>
                                </w:rPr>
                                <w:t>Screening</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DF915" id="Text Box 13" o:spid="_x0000_s1046" type="#_x0000_t202" style="position:absolute;margin-left:17.4pt;margin-top:11.15pt;width:27pt;height:93.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">
                  <v:textbox style="layout-flow:vertical-ideographic">
                    <w:txbxContent>
                      <w:p w14:paraId="6F8F7268" w14:textId="77777777" w:rsidR="00CE5B67" w:rsidRPr="0025175F" w:rsidRDefault="00CE5B67" w:rsidP="00B9669E">
                        <w:pPr>
                          <w:jc w:val="center"/>
                        </w:pPr>
                        <w:r>
                          <w:rPr>
                            <w:rFonts w:ascii="Times New Roman" w:hAnsi="Times New Roman"/>
                            <w:b/>
                            <w:sz w:val="18"/>
                            <w:szCs w:val="18"/>
                          </w:rPr>
                          <w:t>Screening</w:t>
                        </w:r>
                      </w:p>
                    </w:txbxContent>
                  </v:textbox>
                </v:shape>
              </w:pict>
            </mc:Fallback>
          </mc:AlternateContent>
        </w:r>
        <w:r>
          <w:rPr>
            <w:rFonts w:ascii="Times New Roman" w:hAnsi="Times New Roman"/>
            <w:noProof/>
            <w:lang w:eastAsia="en-GB"/>
            <w:rPrChange w:id="3266" w:author="Unknown">
              <w:rPr>
                <w:noProof/>
                <w:lang w:eastAsia="en-GB"/>
              </w:rPr>
            </w:rPrChange>
          </w:rPr>
          <mc:AlternateContent>
            <mc:Choice Requires="wps">
              <w:drawing>
                <wp:anchor distT="0" distB="0" distL="114300" distR="114300" simplePos="0" relativeHeight="251719680" behindDoc="0" locked="0" layoutInCell="1" allowOverlap="1" wp14:anchorId="5B3D1FFE" wp14:editId="53012F6F">
                  <wp:simplePos x="0" y="0"/>
                  <wp:positionH relativeFrom="column">
                    <wp:posOffset>1670685</wp:posOffset>
                  </wp:positionH>
                  <wp:positionV relativeFrom="paragraph">
                    <wp:posOffset>93980</wp:posOffset>
                  </wp:positionV>
                  <wp:extent cx="1898650" cy="321310"/>
                  <wp:effectExtent l="0" t="0" r="25400" b="215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21310"/>
                          </a:xfrm>
                          <a:prstGeom prst="rect">
                            <a:avLst/>
                          </a:prstGeom>
                          <a:solidFill>
                            <a:srgbClr val="FFFFFF"/>
                          </a:solidFill>
                          <a:ln w="9525">
                            <a:solidFill>
                              <a:srgbClr val="000000"/>
                            </a:solidFill>
                            <a:miter lim="800000"/>
                            <a:headEnd/>
                            <a:tailEnd/>
                          </a:ln>
                        </wps:spPr>
                        <wps:txbx>
                          <w:txbxContent>
                            <w:p w14:paraId="3DA00DC3"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Citations retrieved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D1FFE" id="Text Box 14" o:spid="_x0000_s1047" type="#_x0000_t202" style="position:absolute;margin-left:131.55pt;margin-top:7.4pt;width:149.5pt;height:2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">
                  <v:textbox>
                    <w:txbxContent>
                      <w:p w14:paraId="3DA00DC3"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Citations retrieved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4578)</w:t>
                        </w:r>
                      </w:p>
                    </w:txbxContent>
                  </v:textbox>
                </v:shape>
              </w:pict>
            </mc:Fallback>
          </mc:AlternateContent>
        </w:r>
      </w:ins>
    </w:p>
    <w:p w14:paraId="094DF3FD" w14:textId="77777777" w:rsidR="00B9669E" w:rsidRDefault="00B9669E" w:rsidP="00B9669E">
      <w:pPr>
        <w:pStyle w:val="ListParagraph"/>
        <w:autoSpaceDE w:val="0"/>
        <w:spacing w:after="80" w:line="254" w:lineRule="auto"/>
        <w:ind w:left="0"/>
        <w:rPr>
          <w:ins w:id="3267" w:author="Danso-Appiah" w:date="2015-10-06T12:49:00Z"/>
          <w:rFonts w:ascii="Times New Roman" w:hAnsi="Times New Roman"/>
        </w:rPr>
      </w:pPr>
    </w:p>
    <w:p w14:paraId="0E95E5D0" w14:textId="77777777" w:rsidR="00B9669E" w:rsidRDefault="00B9669E" w:rsidP="00B9669E">
      <w:pPr>
        <w:pStyle w:val="ListParagraph"/>
        <w:autoSpaceDE w:val="0"/>
        <w:spacing w:after="80" w:line="254" w:lineRule="auto"/>
        <w:ind w:left="0"/>
        <w:rPr>
          <w:ins w:id="3268" w:author="Danso-Appiah" w:date="2015-10-06T12:49:00Z"/>
          <w:rFonts w:ascii="Times New Roman" w:hAnsi="Times New Roman"/>
        </w:rPr>
      </w:pPr>
      <w:ins w:id="3269" w:author="Danso-Appiah" w:date="2015-10-06T12:49:00Z">
        <w:r>
          <w:rPr>
            <w:rFonts w:ascii="Times New Roman" w:hAnsi="Times New Roman"/>
            <w:noProof/>
            <w:lang w:eastAsia="en-GB"/>
            <w:rPrChange w:id="3270" w:author="Unknown">
              <w:rPr>
                <w:noProof/>
                <w:lang w:eastAsia="en-GB"/>
              </w:rPr>
            </w:rPrChange>
          </w:rPr>
          <mc:AlternateContent>
            <mc:Choice Requires="wps">
              <w:drawing>
                <wp:anchor distT="0" distB="0" distL="114300" distR="114300" simplePos="0" relativeHeight="251721728" behindDoc="0" locked="0" layoutInCell="1" allowOverlap="1" wp14:anchorId="6F859F32" wp14:editId="74393440">
                  <wp:simplePos x="0" y="0"/>
                  <wp:positionH relativeFrom="column">
                    <wp:posOffset>3726815</wp:posOffset>
                  </wp:positionH>
                  <wp:positionV relativeFrom="paragraph">
                    <wp:posOffset>0</wp:posOffset>
                  </wp:positionV>
                  <wp:extent cx="1189355" cy="376555"/>
                  <wp:effectExtent l="0" t="0" r="10795" b="234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376555"/>
                          </a:xfrm>
                          <a:prstGeom prst="rect">
                            <a:avLst/>
                          </a:prstGeom>
                          <a:solidFill>
                            <a:srgbClr val="FFFFFF"/>
                          </a:solidFill>
                          <a:ln w="9525">
                            <a:solidFill>
                              <a:srgbClr val="000000"/>
                            </a:solidFill>
                            <a:miter lim="800000"/>
                            <a:headEnd/>
                            <a:tailEnd/>
                          </a:ln>
                        </wps:spPr>
                        <wps:txbx>
                          <w:txbxContent>
                            <w:p w14:paraId="7764639F"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Excluded through duplication</w:t>
                              </w:r>
                              <w:r>
                                <w:rPr>
                                  <w:rFonts w:ascii="Times New Roman" w:hAnsi="Times New Roman"/>
                                  <w:sz w:val="18"/>
                                  <w:szCs w:val="18"/>
                                </w:rPr>
                                <w:t xml:space="preserve"> </w:t>
                              </w:r>
                              <w:r w:rsidRPr="000875D0">
                                <w:rPr>
                                  <w:rFonts w:ascii="Times New Roman" w:hAnsi="Times New Roman"/>
                                  <w:sz w:val="18"/>
                                  <w:szCs w:val="18"/>
                                </w:rPr>
                                <w:t>(n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59F32" id="Text Box 15" o:spid="_x0000_s1048" type="#_x0000_t202" style="position:absolute;margin-left:293.45pt;margin-top:0;width:93.65pt;height:29.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aELQIAAFo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">
                  <v:textbox>
                    <w:txbxContent>
                      <w:p w14:paraId="7764639F"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Excluded through duplication</w:t>
                        </w:r>
                        <w:r>
                          <w:rPr>
                            <w:rFonts w:ascii="Times New Roman" w:hAnsi="Times New Roman"/>
                            <w:sz w:val="18"/>
                            <w:szCs w:val="18"/>
                          </w:rPr>
                          <w:t xml:space="preserve"> </w:t>
                        </w:r>
                        <w:r w:rsidRPr="000875D0">
                          <w:rPr>
                            <w:rFonts w:ascii="Times New Roman" w:hAnsi="Times New Roman"/>
                            <w:sz w:val="18"/>
                            <w:szCs w:val="18"/>
                          </w:rPr>
                          <w:t>(n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65)</w:t>
                        </w:r>
                      </w:p>
                    </w:txbxContent>
                  </v:textbox>
                </v:shape>
              </w:pict>
            </mc:Fallback>
          </mc:AlternateContent>
        </w:r>
        <w:r>
          <w:rPr>
            <w:rFonts w:ascii="Times New Roman" w:hAnsi="Times New Roman"/>
            <w:noProof/>
            <w:lang w:eastAsia="en-GB"/>
            <w:rPrChange w:id="3271" w:author="Unknown">
              <w:rPr>
                <w:noProof/>
                <w:lang w:eastAsia="en-GB"/>
              </w:rPr>
            </w:rPrChange>
          </w:rPr>
          <mc:AlternateContent>
            <mc:Choice Requires="wps">
              <w:drawing>
                <wp:anchor distT="4294967295" distB="4294967295" distL="114300" distR="114300" simplePos="0" relativeHeight="251727872" behindDoc="0" locked="0" layoutInCell="1" allowOverlap="1" wp14:anchorId="51967B74" wp14:editId="150AE2E4">
                  <wp:simplePos x="0" y="0"/>
                  <wp:positionH relativeFrom="column">
                    <wp:posOffset>2452370</wp:posOffset>
                  </wp:positionH>
                  <wp:positionV relativeFrom="paragraph">
                    <wp:posOffset>180339</wp:posOffset>
                  </wp:positionV>
                  <wp:extent cx="1274445" cy="0"/>
                  <wp:effectExtent l="0" t="76200" r="20955" b="952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444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F3173" id="Straight Connector 16"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1pt,14.2pt" to="293.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">
                  <v:stroke endarrow="block"/>
                </v:line>
              </w:pict>
            </mc:Fallback>
          </mc:AlternateContent>
        </w:r>
        <w:r>
          <w:rPr>
            <w:rFonts w:ascii="Times New Roman" w:hAnsi="Times New Roman"/>
            <w:noProof/>
            <w:lang w:eastAsia="en-GB"/>
            <w:rPrChange w:id="3272" w:author="Unknown">
              <w:rPr>
                <w:noProof/>
                <w:lang w:eastAsia="en-GB"/>
              </w:rPr>
            </w:rPrChange>
          </w:rPr>
          <mc:AlternateContent>
            <mc:Choice Requires="wps">
              <w:drawing>
                <wp:anchor distT="0" distB="0" distL="114299" distR="114299" simplePos="0" relativeHeight="251726848" behindDoc="0" locked="0" layoutInCell="1" allowOverlap="1" wp14:anchorId="5DAEFED2" wp14:editId="1D72AEC2">
                  <wp:simplePos x="0" y="0"/>
                  <wp:positionH relativeFrom="column">
                    <wp:posOffset>2441574</wp:posOffset>
                  </wp:positionH>
                  <wp:positionV relativeFrom="paragraph">
                    <wp:posOffset>0</wp:posOffset>
                  </wp:positionV>
                  <wp:extent cx="0" cy="489585"/>
                  <wp:effectExtent l="76200" t="0" r="57150" b="628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1386B" id="Straight Connector 17" o:spid="_x0000_s1026" style="position:absolute;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2.25pt,0" to="192.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">
                  <v:stroke endarrow="block"/>
                </v:line>
              </w:pict>
            </mc:Fallback>
          </mc:AlternateContent>
        </w:r>
      </w:ins>
    </w:p>
    <w:p w14:paraId="279E192E" w14:textId="77777777" w:rsidR="00B9669E" w:rsidRDefault="00B9669E" w:rsidP="00B9669E">
      <w:pPr>
        <w:pStyle w:val="ListParagraph"/>
        <w:autoSpaceDE w:val="0"/>
        <w:spacing w:after="80" w:line="254" w:lineRule="auto"/>
        <w:ind w:left="0"/>
        <w:rPr>
          <w:ins w:id="3273" w:author="Danso-Appiah" w:date="2015-10-06T12:49:00Z"/>
          <w:rFonts w:ascii="Times New Roman" w:hAnsi="Times New Roman"/>
        </w:rPr>
      </w:pPr>
    </w:p>
    <w:p w14:paraId="7738D186" w14:textId="77777777" w:rsidR="00B9669E" w:rsidRDefault="00B9669E" w:rsidP="00B9669E">
      <w:pPr>
        <w:pStyle w:val="ListParagraph"/>
        <w:autoSpaceDE w:val="0"/>
        <w:spacing w:after="80" w:line="254" w:lineRule="auto"/>
        <w:ind w:left="0"/>
        <w:rPr>
          <w:ins w:id="3274" w:author="Danso-Appiah" w:date="2015-10-06T12:49:00Z"/>
          <w:rFonts w:ascii="Times New Roman" w:hAnsi="Times New Roman"/>
        </w:rPr>
      </w:pPr>
      <w:ins w:id="3275" w:author="Danso-Appiah" w:date="2015-10-06T12:49:00Z">
        <w:r>
          <w:rPr>
            <w:rFonts w:ascii="Times New Roman" w:hAnsi="Times New Roman"/>
            <w:noProof/>
            <w:lang w:eastAsia="en-GB"/>
            <w:rPrChange w:id="3276" w:author="Unknown">
              <w:rPr>
                <w:noProof/>
                <w:lang w:eastAsia="en-GB"/>
              </w:rPr>
            </w:rPrChange>
          </w:rPr>
          <mc:AlternateContent>
            <mc:Choice Requires="wps">
              <w:drawing>
                <wp:anchor distT="0" distB="0" distL="114300" distR="114300" simplePos="0" relativeHeight="251720704" behindDoc="0" locked="0" layoutInCell="1" allowOverlap="1" wp14:anchorId="53A7149A" wp14:editId="4BCE46C4">
                  <wp:simplePos x="0" y="0"/>
                  <wp:positionH relativeFrom="column">
                    <wp:posOffset>1670685</wp:posOffset>
                  </wp:positionH>
                  <wp:positionV relativeFrom="paragraph">
                    <wp:posOffset>39370</wp:posOffset>
                  </wp:positionV>
                  <wp:extent cx="1671955" cy="338455"/>
                  <wp:effectExtent l="0" t="0" r="23495" b="234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338455"/>
                          </a:xfrm>
                          <a:prstGeom prst="rect">
                            <a:avLst/>
                          </a:prstGeom>
                          <a:solidFill>
                            <a:srgbClr val="FFFFFF"/>
                          </a:solidFill>
                          <a:ln w="9525">
                            <a:solidFill>
                              <a:srgbClr val="000000"/>
                            </a:solidFill>
                            <a:miter lim="800000"/>
                            <a:headEnd/>
                            <a:tailEnd/>
                          </a:ln>
                        </wps:spPr>
                        <wps:txbx>
                          <w:txbxContent>
                            <w:p w14:paraId="257FC67B"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Records screened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7149A" id="Text Box 18" o:spid="_x0000_s1049" type="#_x0000_t202" style="position:absolute;margin-left:131.55pt;margin-top:3.1pt;width:131.6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">
                  <v:textbox>
                    <w:txbxContent>
                      <w:p w14:paraId="257FC67B"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Records screened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4513)</w:t>
                        </w:r>
                      </w:p>
                    </w:txbxContent>
                  </v:textbox>
                </v:shape>
              </w:pict>
            </mc:Fallback>
          </mc:AlternateContent>
        </w:r>
      </w:ins>
    </w:p>
    <w:p w14:paraId="59CAFD63" w14:textId="77777777" w:rsidR="00B9669E" w:rsidRDefault="00B9669E" w:rsidP="00B9669E">
      <w:pPr>
        <w:pStyle w:val="ListParagraph"/>
        <w:autoSpaceDE w:val="0"/>
        <w:spacing w:after="80" w:line="254" w:lineRule="auto"/>
        <w:ind w:left="0"/>
        <w:rPr>
          <w:ins w:id="3277" w:author="Danso-Appiah" w:date="2015-10-06T12:49:00Z"/>
          <w:rFonts w:ascii="Times New Roman" w:hAnsi="Times New Roman"/>
        </w:rPr>
      </w:pPr>
      <w:ins w:id="3278" w:author="Danso-Appiah" w:date="2015-10-06T12:49:00Z">
        <w:r>
          <w:rPr>
            <w:rFonts w:ascii="Times New Roman" w:hAnsi="Times New Roman"/>
            <w:noProof/>
            <w:lang w:eastAsia="en-GB"/>
            <w:rPrChange w:id="3279" w:author="Unknown">
              <w:rPr>
                <w:noProof/>
                <w:lang w:eastAsia="en-GB"/>
              </w:rPr>
            </w:rPrChange>
          </w:rPr>
          <mc:AlternateContent>
            <mc:Choice Requires="wps">
              <w:drawing>
                <wp:anchor distT="0" distB="0" distL="114300" distR="114300" simplePos="0" relativeHeight="251728896" behindDoc="0" locked="0" layoutInCell="1" allowOverlap="1" wp14:anchorId="437D997B" wp14:editId="4475DA13">
                  <wp:simplePos x="0" y="0"/>
                  <wp:positionH relativeFrom="column">
                    <wp:posOffset>2441575</wp:posOffset>
                  </wp:positionH>
                  <wp:positionV relativeFrom="paragraph">
                    <wp:posOffset>156845</wp:posOffset>
                  </wp:positionV>
                  <wp:extent cx="0" cy="508635"/>
                  <wp:effectExtent l="60325" t="13970" r="53975" b="203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08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FEDD3" id="Straight Connector 1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25pt,12.35pt" to="1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">
                  <v:stroke endarrow="block"/>
                </v:line>
              </w:pict>
            </mc:Fallback>
          </mc:AlternateContent>
        </w:r>
      </w:ins>
    </w:p>
    <w:p w14:paraId="5B67949B" w14:textId="77777777" w:rsidR="00B9669E" w:rsidRDefault="00B9669E" w:rsidP="00B9669E">
      <w:pPr>
        <w:pStyle w:val="NormalWeb"/>
        <w:spacing w:before="0" w:after="0" w:line="276" w:lineRule="auto"/>
        <w:rPr>
          <w:ins w:id="3280" w:author="Danso-Appiah" w:date="2015-10-06T12:49:00Z"/>
          <w:sz w:val="22"/>
          <w:szCs w:val="22"/>
        </w:rPr>
      </w:pPr>
      <w:ins w:id="3281" w:author="Danso-Appiah" w:date="2015-10-06T12:49:00Z">
        <w:r>
          <w:rPr>
            <w:noProof/>
          </w:rPr>
          <mc:AlternateContent>
            <mc:Choice Requires="wps">
              <w:drawing>
                <wp:anchor distT="0" distB="0" distL="114300" distR="114300" simplePos="0" relativeHeight="251735040" behindDoc="0" locked="0" layoutInCell="1" allowOverlap="1" wp14:anchorId="783BF54C" wp14:editId="2F3E621E">
                  <wp:simplePos x="0" y="0"/>
                  <wp:positionH relativeFrom="column">
                    <wp:posOffset>1329055</wp:posOffset>
                  </wp:positionH>
                  <wp:positionV relativeFrom="paragraph">
                    <wp:posOffset>2038985</wp:posOffset>
                  </wp:positionV>
                  <wp:extent cx="2574290" cy="635"/>
                  <wp:effectExtent l="5080" t="10160" r="11430"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290" cy="6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4D5A5" id="Straight Arrow Connector 20" o:spid="_x0000_s1026" type="#_x0000_t32" style="position:absolute;margin-left:104.65pt;margin-top:160.55pt;width:202.7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"/>
              </w:pict>
            </mc:Fallback>
          </mc:AlternateContent>
        </w:r>
        <w:r>
          <w:rPr>
            <w:noProof/>
          </w:rPr>
          <mc:AlternateContent>
            <mc:Choice Requires="wps">
              <w:drawing>
                <wp:anchor distT="0" distB="0" distL="114300" distR="114300" simplePos="0" relativeHeight="251710464" behindDoc="0" locked="0" layoutInCell="1" allowOverlap="1" wp14:anchorId="0746D5F8" wp14:editId="438B3FFE">
                  <wp:simplePos x="0" y="0"/>
                  <wp:positionH relativeFrom="column">
                    <wp:posOffset>1329055</wp:posOffset>
                  </wp:positionH>
                  <wp:positionV relativeFrom="paragraph">
                    <wp:posOffset>2038985</wp:posOffset>
                  </wp:positionV>
                  <wp:extent cx="0" cy="448310"/>
                  <wp:effectExtent l="52705" t="10160" r="61595" b="177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4831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9D9D5" id="Straight Connector 2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5pt,160.55pt" to="104.6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">
                  <v:stroke endarrow="block"/>
                </v:line>
              </w:pict>
            </mc:Fallback>
          </mc:AlternateContent>
        </w:r>
        <w:r>
          <w:rPr>
            <w:noProof/>
          </w:rPr>
          <mc:AlternateContent>
            <mc:Choice Requires="wps">
              <w:drawing>
                <wp:anchor distT="0" distB="0" distL="114300" distR="114300" simplePos="0" relativeHeight="251722752" behindDoc="0" locked="0" layoutInCell="1" allowOverlap="1" wp14:anchorId="5022D641" wp14:editId="6382536D">
                  <wp:simplePos x="0" y="0"/>
                  <wp:positionH relativeFrom="column">
                    <wp:posOffset>1567815</wp:posOffset>
                  </wp:positionH>
                  <wp:positionV relativeFrom="paragraph">
                    <wp:posOffset>461645</wp:posOffset>
                  </wp:positionV>
                  <wp:extent cx="1774825" cy="382905"/>
                  <wp:effectExtent l="0" t="0" r="15875" b="171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382905"/>
                          </a:xfrm>
                          <a:prstGeom prst="rect">
                            <a:avLst/>
                          </a:prstGeom>
                          <a:solidFill>
                            <a:srgbClr val="FFFFFF"/>
                          </a:solidFill>
                          <a:ln w="9525">
                            <a:solidFill>
                              <a:srgbClr val="000000"/>
                            </a:solidFill>
                            <a:miter lim="800000"/>
                            <a:headEnd/>
                            <a:tailEnd/>
                          </a:ln>
                        </wps:spPr>
                        <wps:txbx>
                          <w:txbxContent>
                            <w:p w14:paraId="188F3CCC"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Full text articles assessed for eligibility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123)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2D641" id="Text Box 22" o:spid="_x0000_s1050" type="#_x0000_t202" style="position:absolute;margin-left:123.45pt;margin-top:36.35pt;width:139.75pt;height:3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">
                  <v:textbox>
                    <w:txbxContent>
                      <w:p w14:paraId="188F3CCC" w14:textId="77777777" w:rsidR="00CE5B67" w:rsidRPr="000875D0" w:rsidRDefault="00CE5B67" w:rsidP="00B9669E">
                        <w:pPr>
                          <w:jc w:val="center"/>
                          <w:rPr>
                            <w:rFonts w:ascii="Times New Roman" w:hAnsi="Times New Roman"/>
                            <w:sz w:val="18"/>
                            <w:szCs w:val="18"/>
                          </w:rPr>
                        </w:pPr>
                        <w:r w:rsidRPr="000875D0">
                          <w:rPr>
                            <w:rFonts w:ascii="Times New Roman" w:hAnsi="Times New Roman"/>
                            <w:sz w:val="18"/>
                            <w:szCs w:val="18"/>
                          </w:rPr>
                          <w:t>Full text articles assessed for eligibility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w:t>
                        </w:r>
                        <w:r w:rsidRPr="000875D0">
                          <w:rPr>
                            <w:rFonts w:ascii="Times New Roman" w:hAnsi="Times New Roman"/>
                            <w:sz w:val="18"/>
                            <w:szCs w:val="18"/>
                          </w:rPr>
                          <w:t>123)</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9C7784F" wp14:editId="145F1DE8">
                  <wp:simplePos x="0" y="0"/>
                  <wp:positionH relativeFrom="column">
                    <wp:posOffset>1567815</wp:posOffset>
                  </wp:positionH>
                  <wp:positionV relativeFrom="paragraph">
                    <wp:posOffset>1372870</wp:posOffset>
                  </wp:positionV>
                  <wp:extent cx="1774825" cy="448310"/>
                  <wp:effectExtent l="0" t="0" r="15875" b="2794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448310"/>
                          </a:xfrm>
                          <a:prstGeom prst="rect">
                            <a:avLst/>
                          </a:prstGeom>
                          <a:solidFill>
                            <a:srgbClr val="FFFFFF"/>
                          </a:solidFill>
                          <a:ln w="9525">
                            <a:solidFill>
                              <a:srgbClr val="000000"/>
                            </a:solidFill>
                            <a:miter lim="800000"/>
                            <a:headEnd/>
                            <a:tailEnd/>
                          </a:ln>
                        </wps:spPr>
                        <wps:txbx>
                          <w:txbxContent>
                            <w:p w14:paraId="3387C5E5" w14:textId="77777777" w:rsidR="00CE5B67" w:rsidRPr="000875D0" w:rsidRDefault="00CE5B67" w:rsidP="00B9669E">
                              <w:pPr>
                                <w:jc w:val="center"/>
                                <w:rPr>
                                  <w:rFonts w:ascii="Times New Roman" w:hAnsi="Times New Roman"/>
                                  <w:sz w:val="18"/>
                                  <w:szCs w:val="18"/>
                                </w:rPr>
                              </w:pPr>
                              <w:r>
                                <w:rPr>
                                  <w:rFonts w:ascii="Times New Roman" w:hAnsi="Times New Roman"/>
                                  <w:sz w:val="18"/>
                                  <w:szCs w:val="18"/>
                                </w:rPr>
                                <w:t>21 published articles made up of 28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784F" id="Text Box 23" o:spid="_x0000_s1051" type="#_x0000_t202" style="position:absolute;margin-left:123.45pt;margin-top:108.1pt;width:139.75pt;height:35.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">
                  <v:textbox>
                    <w:txbxContent>
                      <w:p w14:paraId="3387C5E5" w14:textId="77777777" w:rsidR="00CE5B67" w:rsidRPr="000875D0" w:rsidRDefault="00CE5B67" w:rsidP="00B9669E">
                        <w:pPr>
                          <w:jc w:val="center"/>
                          <w:rPr>
                            <w:rFonts w:ascii="Times New Roman" w:hAnsi="Times New Roman"/>
                            <w:sz w:val="18"/>
                            <w:szCs w:val="18"/>
                          </w:rPr>
                        </w:pPr>
                        <w:r>
                          <w:rPr>
                            <w:rFonts w:ascii="Times New Roman" w:hAnsi="Times New Roman"/>
                            <w:sz w:val="18"/>
                            <w:szCs w:val="18"/>
                          </w:rPr>
                          <w:t>21 published articles made up of 28 studies</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00B1165" wp14:editId="63A70770">
                  <wp:simplePos x="0" y="0"/>
                  <wp:positionH relativeFrom="column">
                    <wp:posOffset>2460625</wp:posOffset>
                  </wp:positionH>
                  <wp:positionV relativeFrom="paragraph">
                    <wp:posOffset>1827530</wp:posOffset>
                  </wp:positionV>
                  <wp:extent cx="0" cy="217805"/>
                  <wp:effectExtent l="12700" t="8255" r="6350" b="120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0F37B" id="Straight Arrow Connector 24" o:spid="_x0000_s1026" type="#_x0000_t32" style="position:absolute;margin-left:193.75pt;margin-top:143.9pt;width:0;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"/>
              </w:pict>
            </mc:Fallback>
          </mc:AlternateContent>
        </w:r>
        <w:r>
          <w:rPr>
            <w:noProof/>
          </w:rPr>
          <mc:AlternateContent>
            <mc:Choice Requires="wps">
              <w:drawing>
                <wp:anchor distT="0" distB="0" distL="114300" distR="114300" simplePos="0" relativeHeight="251732992" behindDoc="0" locked="0" layoutInCell="1" allowOverlap="1" wp14:anchorId="19D532ED" wp14:editId="230F5C68">
                  <wp:simplePos x="0" y="0"/>
                  <wp:positionH relativeFrom="column">
                    <wp:posOffset>2460625</wp:posOffset>
                  </wp:positionH>
                  <wp:positionV relativeFrom="paragraph">
                    <wp:posOffset>1091565</wp:posOffset>
                  </wp:positionV>
                  <wp:extent cx="1266190" cy="0"/>
                  <wp:effectExtent l="12700" t="53340" r="16510" b="609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19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B7469" id="Straight Connector 2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85.95pt" to="293.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">
                  <v:stroke endarrow="block"/>
                </v:line>
              </w:pict>
            </mc:Fallback>
          </mc:AlternateContent>
        </w:r>
        <w:r>
          <w:rPr>
            <w:noProof/>
          </w:rPr>
          <mc:AlternateContent>
            <mc:Choice Requires="wps">
              <w:drawing>
                <wp:anchor distT="0" distB="0" distL="114300" distR="114300" simplePos="0" relativeHeight="251709440" behindDoc="0" locked="0" layoutInCell="1" allowOverlap="1" wp14:anchorId="1F58BF00" wp14:editId="2AA425D6">
                  <wp:simplePos x="0" y="0"/>
                  <wp:positionH relativeFrom="column">
                    <wp:posOffset>3442335</wp:posOffset>
                  </wp:positionH>
                  <wp:positionV relativeFrom="paragraph">
                    <wp:posOffset>2487295</wp:posOffset>
                  </wp:positionV>
                  <wp:extent cx="882650" cy="403860"/>
                  <wp:effectExtent l="0" t="0" r="12700" b="152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403860"/>
                          </a:xfrm>
                          <a:prstGeom prst="rect">
                            <a:avLst/>
                          </a:prstGeom>
                          <a:solidFill>
                            <a:srgbClr val="FFFFFF"/>
                          </a:solidFill>
                          <a:ln w="9525">
                            <a:solidFill>
                              <a:srgbClr val="000000"/>
                            </a:solidFill>
                            <a:miter lim="800000"/>
                            <a:headEnd/>
                            <a:tailEnd/>
                          </a:ln>
                        </wps:spPr>
                        <wps:txbx>
                          <w:txbxContent>
                            <w:p w14:paraId="288371BE" w14:textId="77777777" w:rsidR="00CE5B67" w:rsidRDefault="00CE5B67" w:rsidP="00B9669E">
                              <w:pPr>
                                <w:jc w:val="center"/>
                                <w:rPr>
                                  <w:rFonts w:ascii="Times New Roman" w:hAnsi="Times New Roman"/>
                                  <w:sz w:val="18"/>
                                  <w:szCs w:val="18"/>
                                </w:rPr>
                              </w:pPr>
                              <w:r w:rsidRPr="00695BAE">
                                <w:rPr>
                                  <w:rFonts w:ascii="Times New Roman" w:hAnsi="Times New Roman"/>
                                  <w:i/>
                                  <w:sz w:val="18"/>
                                  <w:szCs w:val="18"/>
                                </w:rPr>
                                <w:t>S. japonicum</w:t>
                              </w:r>
                              <w:r w:rsidRPr="000875D0">
                                <w:rPr>
                                  <w:rFonts w:ascii="Times New Roman" w:hAnsi="Times New Roman"/>
                                  <w:sz w:val="18"/>
                                  <w:szCs w:val="18"/>
                                </w:rPr>
                                <w:t xml:space="preserve">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0</w:t>
                              </w:r>
                              <w:r w:rsidRPr="000875D0">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8BF00" id="Text Box 26" o:spid="_x0000_s1052" type="#_x0000_t202" style="position:absolute;margin-left:271.05pt;margin-top:195.85pt;width:69.5pt;height:3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XILAIAAFk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">
                  <v:textbox>
                    <w:txbxContent>
                      <w:p w14:paraId="288371BE" w14:textId="77777777" w:rsidR="00CE5B67" w:rsidRDefault="00CE5B67" w:rsidP="00B9669E">
                        <w:pPr>
                          <w:jc w:val="center"/>
                          <w:rPr>
                            <w:rFonts w:ascii="Times New Roman" w:hAnsi="Times New Roman"/>
                            <w:sz w:val="18"/>
                            <w:szCs w:val="18"/>
                          </w:rPr>
                        </w:pPr>
                        <w:r w:rsidRPr="00695BAE">
                          <w:rPr>
                            <w:rFonts w:ascii="Times New Roman" w:hAnsi="Times New Roman"/>
                            <w:i/>
                            <w:sz w:val="18"/>
                            <w:szCs w:val="18"/>
                          </w:rPr>
                          <w:t>S. japonicum</w:t>
                        </w:r>
                        <w:r w:rsidRPr="000875D0">
                          <w:rPr>
                            <w:rFonts w:ascii="Times New Roman" w:hAnsi="Times New Roman"/>
                            <w:sz w:val="18"/>
                            <w:szCs w:val="18"/>
                          </w:rPr>
                          <w:t xml:space="preserve"> (n</w:t>
                        </w:r>
                        <w:r>
                          <w:rPr>
                            <w:rFonts w:ascii="Times New Roman" w:hAnsi="Times New Roman"/>
                            <w:sz w:val="18"/>
                            <w:szCs w:val="18"/>
                          </w:rPr>
                          <w:t xml:space="preserve"> </w:t>
                        </w:r>
                        <w:r w:rsidRPr="000875D0">
                          <w:rPr>
                            <w:rFonts w:ascii="Times New Roman" w:hAnsi="Times New Roman"/>
                            <w:sz w:val="18"/>
                            <w:szCs w:val="18"/>
                          </w:rPr>
                          <w:t>=</w:t>
                        </w:r>
                        <w:r>
                          <w:rPr>
                            <w:rFonts w:ascii="Times New Roman" w:hAnsi="Times New Roman"/>
                            <w:sz w:val="18"/>
                            <w:szCs w:val="18"/>
                          </w:rPr>
                          <w:t xml:space="preserve"> 0</w:t>
                        </w:r>
                        <w:r w:rsidRPr="000875D0">
                          <w:rPr>
                            <w:rFonts w:ascii="Times New Roman" w:hAnsi="Times New Roman"/>
                            <w:sz w:val="18"/>
                            <w:szCs w:val="18"/>
                          </w:rPr>
                          <w: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64C5D7A" wp14:editId="6AAB103F">
                  <wp:simplePos x="0" y="0"/>
                  <wp:positionH relativeFrom="column">
                    <wp:posOffset>3903345</wp:posOffset>
                  </wp:positionH>
                  <wp:positionV relativeFrom="paragraph">
                    <wp:posOffset>2045335</wp:posOffset>
                  </wp:positionV>
                  <wp:extent cx="0" cy="434975"/>
                  <wp:effectExtent l="55245" t="6985" r="59055" b="1524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497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4F32A" id="Straight Connector 2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161.05pt" to="307.35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">
                  <v:stroke endarrow="block"/>
                </v:line>
              </w:pict>
            </mc:Fallback>
          </mc:AlternateContent>
        </w:r>
        <w:r>
          <w:rPr>
            <w:noProof/>
          </w:rPr>
          <mc:AlternateContent>
            <mc:Choice Requires="wps">
              <w:drawing>
                <wp:anchor distT="0" distB="0" distL="114299" distR="114299" simplePos="0" relativeHeight="251711488" behindDoc="0" locked="0" layoutInCell="1" allowOverlap="1" wp14:anchorId="3F9B358D" wp14:editId="406234F2">
                  <wp:simplePos x="0" y="0"/>
                  <wp:positionH relativeFrom="column">
                    <wp:posOffset>2461259</wp:posOffset>
                  </wp:positionH>
                  <wp:positionV relativeFrom="paragraph">
                    <wp:posOffset>2038985</wp:posOffset>
                  </wp:positionV>
                  <wp:extent cx="0" cy="441325"/>
                  <wp:effectExtent l="76200" t="0" r="57150" b="5397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493A4" id="Straight Connector 28" o:spid="_x0000_s1026" style="position:absolute;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3.8pt,160.55pt" to="193.8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">
                  <v:stroke endarrow="block"/>
                </v:line>
              </w:pict>
            </mc:Fallback>
          </mc:AlternateContent>
        </w:r>
        <w:r>
          <w:rPr>
            <w:noProof/>
          </w:rPr>
          <mc:AlternateContent>
            <mc:Choice Requires="wps">
              <w:drawing>
                <wp:anchor distT="0" distB="0" distL="114300" distR="114300" simplePos="0" relativeHeight="251708416" behindDoc="0" locked="0" layoutInCell="1" allowOverlap="1" wp14:anchorId="1295EFC6" wp14:editId="1D1C39D3">
                  <wp:simplePos x="0" y="0"/>
                  <wp:positionH relativeFrom="column">
                    <wp:posOffset>2068830</wp:posOffset>
                  </wp:positionH>
                  <wp:positionV relativeFrom="paragraph">
                    <wp:posOffset>2480310</wp:posOffset>
                  </wp:positionV>
                  <wp:extent cx="958850" cy="410210"/>
                  <wp:effectExtent l="0" t="0" r="12700" b="279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10210"/>
                          </a:xfrm>
                          <a:prstGeom prst="rect">
                            <a:avLst/>
                          </a:prstGeom>
                          <a:solidFill>
                            <a:srgbClr val="FFFFFF"/>
                          </a:solidFill>
                          <a:ln w="9525">
                            <a:solidFill>
                              <a:srgbClr val="000000"/>
                            </a:solidFill>
                            <a:miter lim="800000"/>
                            <a:headEnd/>
                            <a:tailEnd/>
                          </a:ln>
                        </wps:spPr>
                        <wps:txbx>
                          <w:txbxContent>
                            <w:p w14:paraId="43BE35CD" w14:textId="77777777" w:rsidR="00CE5B67" w:rsidRDefault="00CE5B67" w:rsidP="00B9669E">
                              <w:pPr>
                                <w:ind w:right="-140"/>
                                <w:jc w:val="center"/>
                                <w:rPr>
                                  <w:rFonts w:ascii="Times New Roman" w:hAnsi="Times New Roman"/>
                                  <w:sz w:val="18"/>
                                  <w:szCs w:val="18"/>
                                </w:rPr>
                              </w:pPr>
                              <w:r w:rsidRPr="00695BAE">
                                <w:rPr>
                                  <w:rFonts w:ascii="Times New Roman" w:hAnsi="Times New Roman"/>
                                  <w:i/>
                                  <w:sz w:val="18"/>
                                  <w:szCs w:val="18"/>
                                </w:rPr>
                                <w:t>S. haematobium</w:t>
                              </w:r>
                              <w:r w:rsidRPr="000875D0">
                                <w:rPr>
                                  <w:rFonts w:ascii="Times New Roman" w:hAnsi="Times New Roman"/>
                                  <w:sz w:val="18"/>
                                  <w:szCs w:val="18"/>
                                </w:rPr>
                                <w:t xml:space="preserve"> (</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 xml:space="preserve"> studies</w:t>
                              </w:r>
                              <w:r w:rsidRPr="000875D0">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5EFC6" id="Text Box 29" o:spid="_x0000_s1053" type="#_x0000_t202" style="position:absolute;margin-left:162.9pt;margin-top:195.3pt;width:75.5pt;height:3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">
                  <v:textbox>
                    <w:txbxContent>
                      <w:p w14:paraId="43BE35CD" w14:textId="77777777" w:rsidR="00CE5B67" w:rsidRDefault="00CE5B67" w:rsidP="00B9669E">
                        <w:pPr>
                          <w:ind w:right="-140"/>
                          <w:jc w:val="center"/>
                          <w:rPr>
                            <w:rFonts w:ascii="Times New Roman" w:hAnsi="Times New Roman"/>
                            <w:sz w:val="18"/>
                            <w:szCs w:val="18"/>
                          </w:rPr>
                        </w:pPr>
                        <w:r w:rsidRPr="00695BAE">
                          <w:rPr>
                            <w:rFonts w:ascii="Times New Roman" w:hAnsi="Times New Roman"/>
                            <w:i/>
                            <w:sz w:val="18"/>
                            <w:szCs w:val="18"/>
                          </w:rPr>
                          <w:t>S. haematobium</w:t>
                        </w:r>
                        <w:r w:rsidRPr="000875D0">
                          <w:rPr>
                            <w:rFonts w:ascii="Times New Roman" w:hAnsi="Times New Roman"/>
                            <w:sz w:val="18"/>
                            <w:szCs w:val="18"/>
                          </w:rPr>
                          <w:t xml:space="preserve"> (</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 xml:space="preserve"> studies</w:t>
                        </w:r>
                        <w:r w:rsidRPr="000875D0">
                          <w:rPr>
                            <w:rFonts w:ascii="Times New Roman" w:hAnsi="Times New Roman"/>
                            <w:sz w:val="18"/>
                            <w:szCs w:val="18"/>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EE324A6" wp14:editId="4B01DBB5">
                  <wp:simplePos x="0" y="0"/>
                  <wp:positionH relativeFrom="column">
                    <wp:posOffset>898525</wp:posOffset>
                  </wp:positionH>
                  <wp:positionV relativeFrom="paragraph">
                    <wp:posOffset>2480310</wp:posOffset>
                  </wp:positionV>
                  <wp:extent cx="899160" cy="431800"/>
                  <wp:effectExtent l="0" t="0" r="15240" b="2540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431800"/>
                          </a:xfrm>
                          <a:prstGeom prst="rect">
                            <a:avLst/>
                          </a:prstGeom>
                          <a:solidFill>
                            <a:srgbClr val="FFFFFF"/>
                          </a:solidFill>
                          <a:ln w="9525">
                            <a:solidFill>
                              <a:srgbClr val="000000"/>
                            </a:solidFill>
                            <a:miter lim="800000"/>
                            <a:headEnd/>
                            <a:tailEnd/>
                          </a:ln>
                        </wps:spPr>
                        <wps:txbx>
                          <w:txbxContent>
                            <w:p w14:paraId="1C16DE75" w14:textId="77777777" w:rsidR="00CE5B67" w:rsidRDefault="00CE5B67" w:rsidP="00B9669E">
                              <w:pPr>
                                <w:spacing w:after="0"/>
                                <w:ind w:right="-62"/>
                                <w:jc w:val="center"/>
                                <w:rPr>
                                  <w:rFonts w:ascii="Times New Roman" w:hAnsi="Times New Roman"/>
                                  <w:sz w:val="18"/>
                                  <w:szCs w:val="18"/>
                                </w:rPr>
                              </w:pPr>
                              <w:r w:rsidRPr="004B3ED1">
                                <w:rPr>
                                  <w:rFonts w:ascii="Times New Roman" w:hAnsi="Times New Roman"/>
                                  <w:i/>
                                  <w:sz w:val="18"/>
                                  <w:szCs w:val="18"/>
                                </w:rPr>
                                <w:t>S. mansoni</w:t>
                              </w:r>
                              <w:r>
                                <w:rPr>
                                  <w:rFonts w:ascii="Times New Roman" w:hAnsi="Times New Roman"/>
                                  <w:sz w:val="18"/>
                                  <w:szCs w:val="18"/>
                                </w:rPr>
                                <w:t xml:space="preserve"> </w:t>
                              </w:r>
                            </w:p>
                            <w:p w14:paraId="3460FB02" w14:textId="77777777" w:rsidR="00CE5B67" w:rsidRDefault="00CE5B67" w:rsidP="00B9669E">
                              <w:pPr>
                                <w:spacing w:after="0"/>
                                <w:ind w:right="-62"/>
                                <w:jc w:val="center"/>
                                <w:rPr>
                                  <w:rFonts w:ascii="Times New Roman" w:hAnsi="Times New Roman"/>
                                  <w:sz w:val="18"/>
                                  <w:szCs w:val="18"/>
                                </w:rPr>
                              </w:pPr>
                              <w:r w:rsidRPr="000875D0">
                                <w:rPr>
                                  <w:rFonts w:ascii="Times New Roman" w:hAnsi="Times New Roman"/>
                                  <w:sz w:val="18"/>
                                  <w:szCs w:val="18"/>
                                </w:rPr>
                                <w:t>(</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6 studies</w:t>
                              </w:r>
                              <w:r w:rsidRPr="000875D0">
                                <w:rPr>
                                  <w:rFonts w:ascii="Times New Roman" w:hAnsi="Times New Roman"/>
                                  <w:sz w:val="18"/>
                                  <w:szCs w:val="18"/>
                                </w:rPr>
                                <w:t>)</w:t>
                              </w:r>
                            </w:p>
                            <w:p w14:paraId="078A40AA" w14:textId="77777777" w:rsidR="00CE5B67" w:rsidRDefault="00CE5B67" w:rsidP="00B9669E">
                              <w:pPr>
                                <w:rPr>
                                  <w:rFonts w:ascii="Times New Roman" w:hAnsi="Times New Roman"/>
                                  <w:sz w:val="18"/>
                                  <w:szCs w:val="18"/>
                                </w:rPr>
                              </w:pPr>
                            </w:p>
                            <w:p w14:paraId="5DDF716E" w14:textId="77777777" w:rsidR="00CE5B67" w:rsidRDefault="00CE5B67" w:rsidP="00B9669E">
                              <w:pPr>
                                <w:rPr>
                                  <w:rFonts w:ascii="Times New Roman" w:hAnsi="Times New Roman"/>
                                  <w:sz w:val="18"/>
                                  <w:szCs w:val="18"/>
                                </w:rPr>
                              </w:pPr>
                            </w:p>
                            <w:p w14:paraId="600F613A" w14:textId="77777777" w:rsidR="00CE5B67" w:rsidRPr="000875D0" w:rsidRDefault="00CE5B67" w:rsidP="00B9669E">
                              <w:pPr>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324A6" id="Text Box 30" o:spid="_x0000_s1054" type="#_x0000_t202" style="position:absolute;margin-left:70.75pt;margin-top:195.3pt;width:70.8pt;height: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">
                  <v:textbox>
                    <w:txbxContent>
                      <w:p w14:paraId="1C16DE75" w14:textId="77777777" w:rsidR="00CE5B67" w:rsidRDefault="00CE5B67" w:rsidP="00B9669E">
                        <w:pPr>
                          <w:spacing w:after="0"/>
                          <w:ind w:right="-62"/>
                          <w:jc w:val="center"/>
                          <w:rPr>
                            <w:rFonts w:ascii="Times New Roman" w:hAnsi="Times New Roman"/>
                            <w:sz w:val="18"/>
                            <w:szCs w:val="18"/>
                          </w:rPr>
                        </w:pPr>
                        <w:r w:rsidRPr="004B3ED1">
                          <w:rPr>
                            <w:rFonts w:ascii="Times New Roman" w:hAnsi="Times New Roman"/>
                            <w:i/>
                            <w:sz w:val="18"/>
                            <w:szCs w:val="18"/>
                          </w:rPr>
                          <w:t>S. mansoni</w:t>
                        </w:r>
                        <w:r>
                          <w:rPr>
                            <w:rFonts w:ascii="Times New Roman" w:hAnsi="Times New Roman"/>
                            <w:sz w:val="18"/>
                            <w:szCs w:val="18"/>
                          </w:rPr>
                          <w:t xml:space="preserve"> </w:t>
                        </w:r>
                      </w:p>
                      <w:p w14:paraId="3460FB02" w14:textId="77777777" w:rsidR="00CE5B67" w:rsidRDefault="00CE5B67" w:rsidP="00B9669E">
                        <w:pPr>
                          <w:spacing w:after="0"/>
                          <w:ind w:right="-62"/>
                          <w:jc w:val="center"/>
                          <w:rPr>
                            <w:rFonts w:ascii="Times New Roman" w:hAnsi="Times New Roman"/>
                            <w:sz w:val="18"/>
                            <w:szCs w:val="18"/>
                          </w:rPr>
                        </w:pPr>
                        <w:r w:rsidRPr="000875D0">
                          <w:rPr>
                            <w:rFonts w:ascii="Times New Roman" w:hAnsi="Times New Roman"/>
                            <w:sz w:val="18"/>
                            <w:szCs w:val="18"/>
                          </w:rPr>
                          <w:t>(</w:t>
                        </w:r>
                        <w:r w:rsidRPr="0011106D">
                          <w:rPr>
                            <w:rFonts w:ascii="Times New Roman" w:hAnsi="Times New Roman"/>
                            <w:sz w:val="18"/>
                            <w:szCs w:val="18"/>
                          </w:rPr>
                          <w:t>n</w:t>
                        </w:r>
                        <w:r>
                          <w:rPr>
                            <w:rFonts w:ascii="Times New Roman" w:hAnsi="Times New Roman"/>
                            <w:sz w:val="18"/>
                            <w:szCs w:val="18"/>
                          </w:rPr>
                          <w:t xml:space="preserve"> </w:t>
                        </w:r>
                        <w:r w:rsidRPr="0011106D">
                          <w:rPr>
                            <w:rFonts w:ascii="Times New Roman" w:hAnsi="Times New Roman"/>
                            <w:sz w:val="18"/>
                            <w:szCs w:val="18"/>
                          </w:rPr>
                          <w:t>=</w:t>
                        </w:r>
                        <w:r>
                          <w:rPr>
                            <w:rFonts w:ascii="Times New Roman" w:hAnsi="Times New Roman"/>
                            <w:sz w:val="18"/>
                            <w:szCs w:val="18"/>
                          </w:rPr>
                          <w:t xml:space="preserve"> </w:t>
                        </w:r>
                        <w:r w:rsidRPr="0011106D">
                          <w:rPr>
                            <w:rFonts w:ascii="Times New Roman" w:hAnsi="Times New Roman"/>
                            <w:sz w:val="18"/>
                            <w:szCs w:val="18"/>
                          </w:rPr>
                          <w:t>2</w:t>
                        </w:r>
                        <w:r>
                          <w:rPr>
                            <w:rFonts w:ascii="Times New Roman" w:hAnsi="Times New Roman"/>
                            <w:sz w:val="18"/>
                            <w:szCs w:val="18"/>
                          </w:rPr>
                          <w:t>6 studies</w:t>
                        </w:r>
                        <w:r w:rsidRPr="000875D0">
                          <w:rPr>
                            <w:rFonts w:ascii="Times New Roman" w:hAnsi="Times New Roman"/>
                            <w:sz w:val="18"/>
                            <w:szCs w:val="18"/>
                          </w:rPr>
                          <w:t>)</w:t>
                        </w:r>
                      </w:p>
                      <w:p w14:paraId="078A40AA" w14:textId="77777777" w:rsidR="00CE5B67" w:rsidRDefault="00CE5B67" w:rsidP="00B9669E">
                        <w:pPr>
                          <w:rPr>
                            <w:rFonts w:ascii="Times New Roman" w:hAnsi="Times New Roman"/>
                            <w:sz w:val="18"/>
                            <w:szCs w:val="18"/>
                          </w:rPr>
                        </w:pPr>
                      </w:p>
                      <w:p w14:paraId="5DDF716E" w14:textId="77777777" w:rsidR="00CE5B67" w:rsidRDefault="00CE5B67" w:rsidP="00B9669E">
                        <w:pPr>
                          <w:rPr>
                            <w:rFonts w:ascii="Times New Roman" w:hAnsi="Times New Roman"/>
                            <w:sz w:val="18"/>
                            <w:szCs w:val="18"/>
                          </w:rPr>
                        </w:pPr>
                      </w:p>
                      <w:p w14:paraId="600F613A" w14:textId="77777777" w:rsidR="00CE5B67" w:rsidRPr="000875D0" w:rsidRDefault="00CE5B67" w:rsidP="00B9669E">
                        <w:pPr>
                          <w:rPr>
                            <w:rFonts w:ascii="Times New Roman" w:hAnsi="Times New Roman"/>
                            <w:sz w:val="18"/>
                            <w:szCs w:val="18"/>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1567BB5" wp14:editId="0DD49723">
                  <wp:simplePos x="0" y="0"/>
                  <wp:positionH relativeFrom="column">
                    <wp:posOffset>230505</wp:posOffset>
                  </wp:positionH>
                  <wp:positionV relativeFrom="paragraph">
                    <wp:posOffset>2387600</wp:posOffset>
                  </wp:positionV>
                  <wp:extent cx="342900" cy="561340"/>
                  <wp:effectExtent l="0" t="0" r="19050" b="101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1340"/>
                          </a:xfrm>
                          <a:prstGeom prst="rect">
                            <a:avLst/>
                          </a:prstGeom>
                          <a:solidFill>
                            <a:srgbClr val="FFFFFF"/>
                          </a:solidFill>
                          <a:ln w="9525">
                            <a:solidFill>
                              <a:srgbClr val="000000"/>
                            </a:solidFill>
                            <a:miter lim="800000"/>
                            <a:headEnd/>
                            <a:tailEnd/>
                          </a:ln>
                        </wps:spPr>
                        <wps:txbx>
                          <w:txbxContent>
                            <w:p w14:paraId="4A06C920" w14:textId="77777777" w:rsidR="00CE5B67" w:rsidRPr="004C29FF" w:rsidRDefault="00CE5B67" w:rsidP="00B9669E">
                              <w:pPr>
                                <w:rPr>
                                  <w:rFonts w:ascii="Times New Roman" w:hAnsi="Times New Roman"/>
                                  <w:b/>
                                  <w:sz w:val="18"/>
                                </w:rPr>
                              </w:pPr>
                              <w:r w:rsidRPr="004C29FF">
                                <w:rPr>
                                  <w:rFonts w:ascii="Times New Roman" w:hAnsi="Times New Roman"/>
                                  <w:b/>
                                  <w:sz w:val="18"/>
                                </w:rPr>
                                <w:t xml:space="preserve">Analysed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67BB5" id="Text Box 31" o:spid="_x0000_s1055" type="#_x0000_t202" style="position:absolute;margin-left:18.15pt;margin-top:188pt;width:27pt;height:4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">
                  <v:textbox style="layout-flow:vertical-ideographic">
                    <w:txbxContent>
                      <w:p w14:paraId="4A06C920" w14:textId="77777777" w:rsidR="00CE5B67" w:rsidRPr="004C29FF" w:rsidRDefault="00CE5B67" w:rsidP="00B9669E">
                        <w:pPr>
                          <w:rPr>
                            <w:rFonts w:ascii="Times New Roman" w:hAnsi="Times New Roman"/>
                            <w:b/>
                            <w:sz w:val="18"/>
                          </w:rPr>
                        </w:pPr>
                        <w:r w:rsidRPr="004C29FF">
                          <w:rPr>
                            <w:rFonts w:ascii="Times New Roman" w:hAnsi="Times New Roman"/>
                            <w:b/>
                            <w:sz w:val="18"/>
                          </w:rPr>
                          <w:t xml:space="preserve">Analysed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FB6DF06" wp14:editId="1596C3B2">
                  <wp:simplePos x="0" y="0"/>
                  <wp:positionH relativeFrom="column">
                    <wp:posOffset>230505</wp:posOffset>
                  </wp:positionH>
                  <wp:positionV relativeFrom="paragraph">
                    <wp:posOffset>1318895</wp:posOffset>
                  </wp:positionV>
                  <wp:extent cx="342900" cy="629920"/>
                  <wp:effectExtent l="0" t="0" r="19050" b="1778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629920"/>
                          </a:xfrm>
                          <a:prstGeom prst="rect">
                            <a:avLst/>
                          </a:prstGeom>
                          <a:solidFill>
                            <a:srgbClr val="FFFFFF"/>
                          </a:solidFill>
                          <a:ln w="9525">
                            <a:solidFill>
                              <a:srgbClr val="000000"/>
                            </a:solidFill>
                            <a:miter lim="800000"/>
                            <a:headEnd/>
                            <a:tailEnd/>
                          </a:ln>
                        </wps:spPr>
                        <wps:txbx>
                          <w:txbxContent>
                            <w:p w14:paraId="2A92C850" w14:textId="77777777" w:rsidR="00CE5B67" w:rsidRPr="0025175F" w:rsidRDefault="00CE5B67" w:rsidP="00B9669E">
                              <w:pPr>
                                <w:jc w:val="center"/>
                              </w:pPr>
                              <w:r>
                                <w:rPr>
                                  <w:rFonts w:ascii="Times New Roman" w:hAnsi="Times New Roman"/>
                                  <w:b/>
                                  <w:sz w:val="18"/>
                                  <w:szCs w:val="18"/>
                                </w:rPr>
                                <w:t>Included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6DF06" id="Text Box 32" o:spid="_x0000_s1056" type="#_x0000_t202" style="position:absolute;margin-left:18.15pt;margin-top:103.85pt;width:27pt;height:4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">
                  <v:textbox style="layout-flow:vertical-ideographic">
                    <w:txbxContent>
                      <w:p w14:paraId="2A92C850" w14:textId="77777777" w:rsidR="00CE5B67" w:rsidRPr="0025175F" w:rsidRDefault="00CE5B67" w:rsidP="00B9669E">
                        <w:pPr>
                          <w:jc w:val="center"/>
                        </w:pPr>
                        <w:r>
                          <w:rPr>
                            <w:rFonts w:ascii="Times New Roman" w:hAnsi="Times New Roman"/>
                            <w:b/>
                            <w:sz w:val="18"/>
                            <w:szCs w:val="18"/>
                          </w:rPr>
                          <w:t>Included</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3DE4753" wp14:editId="116315D2">
                  <wp:simplePos x="0" y="0"/>
                  <wp:positionH relativeFrom="column">
                    <wp:posOffset>230505</wp:posOffset>
                  </wp:positionH>
                  <wp:positionV relativeFrom="paragraph">
                    <wp:posOffset>266065</wp:posOffset>
                  </wp:positionV>
                  <wp:extent cx="342900" cy="774700"/>
                  <wp:effectExtent l="0" t="0" r="19050" b="2540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774700"/>
                          </a:xfrm>
                          <a:prstGeom prst="rect">
                            <a:avLst/>
                          </a:prstGeom>
                          <a:solidFill>
                            <a:srgbClr val="FFFFFF"/>
                          </a:solidFill>
                          <a:ln w="9525">
                            <a:solidFill>
                              <a:srgbClr val="000000"/>
                            </a:solidFill>
                            <a:miter lim="800000"/>
                            <a:headEnd/>
                            <a:tailEnd/>
                          </a:ln>
                        </wps:spPr>
                        <wps:txbx>
                          <w:txbxContent>
                            <w:p w14:paraId="25678686" w14:textId="77777777" w:rsidR="00CE5B67" w:rsidRPr="0025175F" w:rsidRDefault="00CE5B67" w:rsidP="00B9669E">
                              <w:pPr>
                                <w:jc w:val="center"/>
                              </w:pPr>
                              <w:r>
                                <w:rPr>
                                  <w:rFonts w:ascii="Times New Roman" w:hAnsi="Times New Roman"/>
                                  <w:b/>
                                  <w:sz w:val="18"/>
                                  <w:szCs w:val="18"/>
                                </w:rPr>
                                <w:t>Eligibility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E4753" id="Text Box 33" o:spid="_x0000_s1057" type="#_x0000_t202" style="position:absolute;margin-left:18.15pt;margin-top:20.95pt;width:27pt;height: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">
                  <v:textbox style="layout-flow:vertical-ideographic">
                    <w:txbxContent>
                      <w:p w14:paraId="25678686" w14:textId="77777777" w:rsidR="00CE5B67" w:rsidRPr="0025175F" w:rsidRDefault="00CE5B67" w:rsidP="00B9669E">
                        <w:pPr>
                          <w:jc w:val="center"/>
                        </w:pPr>
                        <w:r>
                          <w:rPr>
                            <w:rFonts w:ascii="Times New Roman" w:hAnsi="Times New Roman"/>
                            <w:b/>
                            <w:sz w:val="18"/>
                            <w:szCs w:val="18"/>
                          </w:rPr>
                          <w:t>Eligibility</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148C486" wp14:editId="7FA81B19">
                  <wp:simplePos x="0" y="0"/>
                  <wp:positionH relativeFrom="column">
                    <wp:posOffset>3740785</wp:posOffset>
                  </wp:positionH>
                  <wp:positionV relativeFrom="paragraph">
                    <wp:posOffset>710565</wp:posOffset>
                  </wp:positionV>
                  <wp:extent cx="1745615" cy="1028700"/>
                  <wp:effectExtent l="0" t="0" r="26035"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1028700"/>
                          </a:xfrm>
                          <a:prstGeom prst="rect">
                            <a:avLst/>
                          </a:prstGeom>
                          <a:solidFill>
                            <a:srgbClr val="FFFFFF"/>
                          </a:solidFill>
                          <a:ln w="9525">
                            <a:solidFill>
                              <a:srgbClr val="000000"/>
                            </a:solidFill>
                            <a:miter lim="800000"/>
                            <a:headEnd/>
                            <a:tailEnd/>
                          </a:ln>
                        </wps:spPr>
                        <wps:txbx>
                          <w:txbxContent>
                            <w:p w14:paraId="1EF4F3C0" w14:textId="77777777" w:rsidR="00CE5B67" w:rsidRPr="006D7D35" w:rsidRDefault="00CE5B67" w:rsidP="00B9669E">
                              <w:pPr>
                                <w:spacing w:after="0"/>
                                <w:rPr>
                                  <w:rFonts w:ascii="Times New Roman" w:hAnsi="Times New Roman"/>
                                  <w:sz w:val="18"/>
                                  <w:szCs w:val="18"/>
                                </w:rPr>
                              </w:pPr>
                              <w:r>
                                <w:rPr>
                                  <w:rFonts w:ascii="Times New Roman" w:hAnsi="Times New Roman"/>
                                  <w:sz w:val="18"/>
                                  <w:szCs w:val="18"/>
                                </w:rPr>
                                <w:t>Excluded with reasons (n = 102</w:t>
                              </w:r>
                              <w:r w:rsidRPr="006D7D35">
                                <w:rPr>
                                  <w:rFonts w:ascii="Times New Roman" w:hAnsi="Times New Roman"/>
                                  <w:sz w:val="18"/>
                                  <w:szCs w:val="18"/>
                                </w:rPr>
                                <w:t>)</w:t>
                              </w:r>
                            </w:p>
                            <w:p w14:paraId="3637D0DC" w14:textId="77777777" w:rsidR="00CE5B67" w:rsidRPr="006D7D35" w:rsidRDefault="00CE5B67" w:rsidP="00B9669E">
                              <w:pPr>
                                <w:spacing w:after="0"/>
                                <w:rPr>
                                  <w:rFonts w:ascii="Times New Roman" w:hAnsi="Times New Roman"/>
                                  <w:sz w:val="18"/>
                                  <w:szCs w:val="18"/>
                                </w:rPr>
                              </w:pPr>
                              <w:r>
                                <w:rPr>
                                  <w:rFonts w:ascii="Times New Roman" w:hAnsi="Times New Roman"/>
                                  <w:sz w:val="18"/>
                                  <w:szCs w:val="18"/>
                                </w:rPr>
                                <w:t>- Not primary data = 61</w:t>
                              </w:r>
                            </w:p>
                            <w:p w14:paraId="16546609" w14:textId="77777777" w:rsidR="00CE5B67" w:rsidRPr="006D7D35" w:rsidRDefault="00CE5B67" w:rsidP="00B9669E">
                              <w:pPr>
                                <w:spacing w:after="0"/>
                                <w:rPr>
                                  <w:rFonts w:ascii="Times New Roman" w:hAnsi="Times New Roman"/>
                                  <w:sz w:val="18"/>
                                  <w:szCs w:val="18"/>
                                </w:rPr>
                              </w:pPr>
                              <w:r w:rsidRPr="006D7D35">
                                <w:rPr>
                                  <w:rFonts w:ascii="Times New Roman" w:hAnsi="Times New Roman"/>
                                  <w:sz w:val="18"/>
                                  <w:szCs w:val="18"/>
                                </w:rPr>
                                <w:t>- Inappropriate reference</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17</w:t>
                              </w:r>
                            </w:p>
                            <w:p w14:paraId="3EDB2024" w14:textId="77777777" w:rsidR="00CE5B67" w:rsidRDefault="00CE5B67" w:rsidP="00B9669E">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Inappropriate participants </w:t>
                              </w:r>
                              <w:r w:rsidRPr="006D7D35">
                                <w:rPr>
                                  <w:rFonts w:ascii="Times New Roman" w:hAnsi="Times New Roman"/>
                                  <w:sz w:val="18"/>
                                  <w:szCs w:val="18"/>
                                </w:rPr>
                                <w:t>=</w:t>
                              </w:r>
                              <w:r>
                                <w:rPr>
                                  <w:rFonts w:ascii="Times New Roman" w:hAnsi="Times New Roman"/>
                                  <w:sz w:val="18"/>
                                  <w:szCs w:val="18"/>
                                </w:rPr>
                                <w:t xml:space="preserve"> 12</w:t>
                              </w:r>
                            </w:p>
                            <w:p w14:paraId="776CD9BE" w14:textId="77777777" w:rsidR="00CE5B67" w:rsidRPr="006D7D35" w:rsidRDefault="00CE5B67" w:rsidP="00B9669E">
                              <w:pPr>
                                <w:spacing w:after="0"/>
                                <w:ind w:left="142" w:hanging="142"/>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Insufficient data to populate the 2x2 table </w:t>
                              </w:r>
                              <w:r w:rsidRPr="006D7D35">
                                <w:rPr>
                                  <w:rFonts w:ascii="Times New Roman" w:hAnsi="Times New Roman"/>
                                  <w:sz w:val="18"/>
                                  <w:szCs w:val="18"/>
                                </w:rPr>
                                <w:t>=</w:t>
                              </w:r>
                              <w:r>
                                <w:rPr>
                                  <w:rFonts w:ascii="Times New Roman" w:hAnsi="Times New Roman"/>
                                  <w:sz w:val="18"/>
                                  <w:szCs w:val="18"/>
                                </w:rPr>
                                <w:t xml:space="preserve"> 9</w:t>
                              </w:r>
                            </w:p>
                            <w:p w14:paraId="25EA57F8" w14:textId="77777777" w:rsidR="00CE5B67" w:rsidRPr="006D7D35" w:rsidRDefault="00CE5B67" w:rsidP="00B9669E">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w:t>
                              </w:r>
                              <w:r w:rsidRPr="006D7D35">
                                <w:rPr>
                                  <w:rFonts w:ascii="Times New Roman" w:hAnsi="Times New Roman"/>
                                  <w:sz w:val="18"/>
                                  <w:szCs w:val="18"/>
                                </w:rPr>
                                <w:t>Case control study</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3</w:t>
                              </w:r>
                            </w:p>
                            <w:p w14:paraId="2A3D8802" w14:textId="77777777" w:rsidR="00CE5B67" w:rsidRPr="006D7D35" w:rsidRDefault="00CE5B67" w:rsidP="00B9669E">
                              <w:pPr>
                                <w:spacing w:after="0"/>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8C486" id="Text Box 34" o:spid="_x0000_s1058" type="#_x0000_t202" style="position:absolute;margin-left:294.55pt;margin-top:55.95pt;width:137.45pt;height: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">
                  <v:textbox>
                    <w:txbxContent>
                      <w:p w14:paraId="1EF4F3C0" w14:textId="77777777" w:rsidR="00CE5B67" w:rsidRPr="006D7D35" w:rsidRDefault="00CE5B67" w:rsidP="00B9669E">
                        <w:pPr>
                          <w:spacing w:after="0"/>
                          <w:rPr>
                            <w:rFonts w:ascii="Times New Roman" w:hAnsi="Times New Roman"/>
                            <w:sz w:val="18"/>
                            <w:szCs w:val="18"/>
                          </w:rPr>
                        </w:pPr>
                        <w:r>
                          <w:rPr>
                            <w:rFonts w:ascii="Times New Roman" w:hAnsi="Times New Roman"/>
                            <w:sz w:val="18"/>
                            <w:szCs w:val="18"/>
                          </w:rPr>
                          <w:t>Excluded with reasons (n = 102</w:t>
                        </w:r>
                        <w:r w:rsidRPr="006D7D35">
                          <w:rPr>
                            <w:rFonts w:ascii="Times New Roman" w:hAnsi="Times New Roman"/>
                            <w:sz w:val="18"/>
                            <w:szCs w:val="18"/>
                          </w:rPr>
                          <w:t>)</w:t>
                        </w:r>
                      </w:p>
                      <w:p w14:paraId="3637D0DC" w14:textId="77777777" w:rsidR="00CE5B67" w:rsidRPr="006D7D35" w:rsidRDefault="00CE5B67" w:rsidP="00B9669E">
                        <w:pPr>
                          <w:spacing w:after="0"/>
                          <w:rPr>
                            <w:rFonts w:ascii="Times New Roman" w:hAnsi="Times New Roman"/>
                            <w:sz w:val="18"/>
                            <w:szCs w:val="18"/>
                          </w:rPr>
                        </w:pPr>
                        <w:r>
                          <w:rPr>
                            <w:rFonts w:ascii="Times New Roman" w:hAnsi="Times New Roman"/>
                            <w:sz w:val="18"/>
                            <w:szCs w:val="18"/>
                          </w:rPr>
                          <w:t>- Not primary data = 61</w:t>
                        </w:r>
                      </w:p>
                      <w:p w14:paraId="16546609" w14:textId="77777777" w:rsidR="00CE5B67" w:rsidRPr="006D7D35" w:rsidRDefault="00CE5B67" w:rsidP="00B9669E">
                        <w:pPr>
                          <w:spacing w:after="0"/>
                          <w:rPr>
                            <w:rFonts w:ascii="Times New Roman" w:hAnsi="Times New Roman"/>
                            <w:sz w:val="18"/>
                            <w:szCs w:val="18"/>
                          </w:rPr>
                        </w:pPr>
                        <w:r w:rsidRPr="006D7D35">
                          <w:rPr>
                            <w:rFonts w:ascii="Times New Roman" w:hAnsi="Times New Roman"/>
                            <w:sz w:val="18"/>
                            <w:szCs w:val="18"/>
                          </w:rPr>
                          <w:t>- Inappropriate reference</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17</w:t>
                        </w:r>
                      </w:p>
                      <w:p w14:paraId="3EDB2024" w14:textId="77777777" w:rsidR="00CE5B67" w:rsidRDefault="00CE5B67" w:rsidP="00B9669E">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Inappropriate participants </w:t>
                        </w:r>
                        <w:r w:rsidRPr="006D7D35">
                          <w:rPr>
                            <w:rFonts w:ascii="Times New Roman" w:hAnsi="Times New Roman"/>
                            <w:sz w:val="18"/>
                            <w:szCs w:val="18"/>
                          </w:rPr>
                          <w:t>=</w:t>
                        </w:r>
                        <w:r>
                          <w:rPr>
                            <w:rFonts w:ascii="Times New Roman" w:hAnsi="Times New Roman"/>
                            <w:sz w:val="18"/>
                            <w:szCs w:val="18"/>
                          </w:rPr>
                          <w:t xml:space="preserve"> 12</w:t>
                        </w:r>
                      </w:p>
                      <w:p w14:paraId="776CD9BE" w14:textId="77777777" w:rsidR="00CE5B67" w:rsidRPr="006D7D35" w:rsidRDefault="00CE5B67" w:rsidP="00B9669E">
                        <w:pPr>
                          <w:spacing w:after="0"/>
                          <w:ind w:left="142" w:hanging="142"/>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Insufficient data to populate the 2x2 table </w:t>
                        </w:r>
                        <w:r w:rsidRPr="006D7D35">
                          <w:rPr>
                            <w:rFonts w:ascii="Times New Roman" w:hAnsi="Times New Roman"/>
                            <w:sz w:val="18"/>
                            <w:szCs w:val="18"/>
                          </w:rPr>
                          <w:t>=</w:t>
                        </w:r>
                        <w:r>
                          <w:rPr>
                            <w:rFonts w:ascii="Times New Roman" w:hAnsi="Times New Roman"/>
                            <w:sz w:val="18"/>
                            <w:szCs w:val="18"/>
                          </w:rPr>
                          <w:t xml:space="preserve"> 9</w:t>
                        </w:r>
                      </w:p>
                      <w:p w14:paraId="25EA57F8" w14:textId="77777777" w:rsidR="00CE5B67" w:rsidRPr="006D7D35" w:rsidRDefault="00CE5B67" w:rsidP="00B9669E">
                        <w:pPr>
                          <w:spacing w:after="0"/>
                          <w:rPr>
                            <w:rFonts w:ascii="Times New Roman" w:hAnsi="Times New Roman"/>
                            <w:sz w:val="18"/>
                            <w:szCs w:val="18"/>
                          </w:rPr>
                        </w:pPr>
                        <w:r w:rsidRPr="006D7D35">
                          <w:rPr>
                            <w:rFonts w:ascii="Times New Roman" w:hAnsi="Times New Roman"/>
                            <w:sz w:val="18"/>
                            <w:szCs w:val="18"/>
                          </w:rPr>
                          <w:t>-</w:t>
                        </w:r>
                        <w:r>
                          <w:rPr>
                            <w:rFonts w:ascii="Times New Roman" w:hAnsi="Times New Roman"/>
                            <w:sz w:val="18"/>
                            <w:szCs w:val="18"/>
                          </w:rPr>
                          <w:t xml:space="preserve"> </w:t>
                        </w:r>
                        <w:r w:rsidRPr="006D7D35">
                          <w:rPr>
                            <w:rFonts w:ascii="Times New Roman" w:hAnsi="Times New Roman"/>
                            <w:sz w:val="18"/>
                            <w:szCs w:val="18"/>
                          </w:rPr>
                          <w:t>Case control study</w:t>
                        </w:r>
                        <w:r>
                          <w:rPr>
                            <w:rFonts w:ascii="Times New Roman" w:hAnsi="Times New Roman"/>
                            <w:sz w:val="18"/>
                            <w:szCs w:val="18"/>
                          </w:rPr>
                          <w:t xml:space="preserve"> </w:t>
                        </w:r>
                        <w:r w:rsidRPr="006D7D35">
                          <w:rPr>
                            <w:rFonts w:ascii="Times New Roman" w:hAnsi="Times New Roman"/>
                            <w:sz w:val="18"/>
                            <w:szCs w:val="18"/>
                          </w:rPr>
                          <w:t>=</w:t>
                        </w:r>
                        <w:r>
                          <w:rPr>
                            <w:rFonts w:ascii="Times New Roman" w:hAnsi="Times New Roman"/>
                            <w:sz w:val="18"/>
                            <w:szCs w:val="18"/>
                          </w:rPr>
                          <w:t xml:space="preserve"> 3</w:t>
                        </w:r>
                      </w:p>
                      <w:p w14:paraId="2A3D8802" w14:textId="77777777" w:rsidR="00CE5B67" w:rsidRPr="006D7D35" w:rsidRDefault="00CE5B67" w:rsidP="00B9669E">
                        <w:pPr>
                          <w:spacing w:after="0"/>
                          <w:rPr>
                            <w:rFonts w:ascii="Times New Roman" w:hAnsi="Times New Roman"/>
                            <w:sz w:val="18"/>
                            <w:szCs w:val="18"/>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6F2486CA" wp14:editId="6753E532">
                  <wp:simplePos x="0" y="0"/>
                  <wp:positionH relativeFrom="column">
                    <wp:posOffset>2453640</wp:posOffset>
                  </wp:positionH>
                  <wp:positionV relativeFrom="paragraph">
                    <wp:posOffset>844550</wp:posOffset>
                  </wp:positionV>
                  <wp:extent cx="0" cy="528320"/>
                  <wp:effectExtent l="53340" t="6350" r="60960" b="1778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2832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4ABA3" id="Straight Connector 35"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66.5pt" to="193.2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">
                  <v:stroke endarrow="block"/>
                </v:line>
              </w:pict>
            </mc:Fallback>
          </mc:AlternateContent>
        </w:r>
        <w:r>
          <w:rPr>
            <w:noProof/>
          </w:rPr>
          <mc:AlternateContent>
            <mc:Choice Requires="wps">
              <w:drawing>
                <wp:anchor distT="0" distB="0" distL="114300" distR="114300" simplePos="0" relativeHeight="251730944" behindDoc="0" locked="0" layoutInCell="1" allowOverlap="1" wp14:anchorId="188CAC12" wp14:editId="67B20082">
                  <wp:simplePos x="0" y="0"/>
                  <wp:positionH relativeFrom="column">
                    <wp:posOffset>3727450</wp:posOffset>
                  </wp:positionH>
                  <wp:positionV relativeFrom="paragraph">
                    <wp:posOffset>8890</wp:posOffset>
                  </wp:positionV>
                  <wp:extent cx="1235075" cy="330200"/>
                  <wp:effectExtent l="0" t="0" r="22225"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330200"/>
                          </a:xfrm>
                          <a:prstGeom prst="rect">
                            <a:avLst/>
                          </a:prstGeom>
                          <a:solidFill>
                            <a:srgbClr val="FFFFFF"/>
                          </a:solidFill>
                          <a:ln w="9525">
                            <a:solidFill>
                              <a:srgbClr val="000000"/>
                            </a:solidFill>
                            <a:miter lim="800000"/>
                            <a:headEnd/>
                            <a:tailEnd/>
                          </a:ln>
                        </wps:spPr>
                        <wps:txbx>
                          <w:txbxContent>
                            <w:p w14:paraId="6DB336FB" w14:textId="77777777" w:rsidR="00CE5B67" w:rsidRPr="0025175F" w:rsidRDefault="00CE5B67" w:rsidP="00B9669E">
                              <w:pPr>
                                <w:jc w:val="center"/>
                                <w:rPr>
                                  <w:sz w:val="18"/>
                                  <w:szCs w:val="18"/>
                                </w:rPr>
                              </w:pPr>
                              <w:r>
                                <w:rPr>
                                  <w:sz w:val="18"/>
                                  <w:szCs w:val="18"/>
                                </w:rPr>
                                <w:t>Excluded (n = 4390</w:t>
                              </w:r>
                              <w:r w:rsidRPr="00193D24">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CAC12" id="Text Box 36" o:spid="_x0000_s1059" type="#_x0000_t202" style="position:absolute;margin-left:293.5pt;margin-top:.7pt;width:97.25pt;height: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">
                  <v:textbox>
                    <w:txbxContent>
                      <w:p w14:paraId="6DB336FB" w14:textId="77777777" w:rsidR="00CE5B67" w:rsidRPr="0025175F" w:rsidRDefault="00CE5B67" w:rsidP="00B9669E">
                        <w:pPr>
                          <w:jc w:val="center"/>
                          <w:rPr>
                            <w:sz w:val="18"/>
                            <w:szCs w:val="18"/>
                          </w:rPr>
                        </w:pPr>
                        <w:r>
                          <w:rPr>
                            <w:sz w:val="18"/>
                            <w:szCs w:val="18"/>
                          </w:rPr>
                          <w:t>Excluded (n = 4390</w:t>
                        </w:r>
                        <w:r w:rsidRPr="00193D24">
                          <w:rPr>
                            <w:sz w:val="18"/>
                            <w:szCs w:val="18"/>
                          </w:rPr>
                          <w:t>)</w:t>
                        </w:r>
                      </w:p>
                    </w:txbxContent>
                  </v:textbox>
                </v:shape>
              </w:pict>
            </mc:Fallback>
          </mc:AlternateContent>
        </w:r>
        <w:r>
          <w:rPr>
            <w:noProof/>
          </w:rPr>
          <mc:AlternateContent>
            <mc:Choice Requires="wps">
              <w:drawing>
                <wp:anchor distT="4294967295" distB="4294967295" distL="114300" distR="114300" simplePos="0" relativeHeight="251731968" behindDoc="0" locked="0" layoutInCell="1" allowOverlap="1" wp14:anchorId="32CA707E" wp14:editId="1B4A4F84">
                  <wp:simplePos x="0" y="0"/>
                  <wp:positionH relativeFrom="column">
                    <wp:posOffset>2461260</wp:posOffset>
                  </wp:positionH>
                  <wp:positionV relativeFrom="paragraph">
                    <wp:posOffset>200024</wp:posOffset>
                  </wp:positionV>
                  <wp:extent cx="1266190" cy="0"/>
                  <wp:effectExtent l="0" t="76200" r="29210" b="952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DC02" id="Straight Connector 37"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8pt,15.75pt" to="29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">
                  <v:stroke endarrow="block"/>
                </v:line>
              </w:pict>
            </mc:Fallback>
          </mc:AlternateContent>
        </w:r>
      </w:ins>
    </w:p>
    <w:p w14:paraId="2FBCEFC0" w14:textId="77777777" w:rsidR="00B9669E" w:rsidRDefault="00B9669E" w:rsidP="00B9669E">
      <w:pPr>
        <w:pStyle w:val="NormalWeb"/>
        <w:spacing w:before="0" w:after="0" w:line="276" w:lineRule="auto"/>
        <w:rPr>
          <w:ins w:id="3282" w:author="Danso-Appiah" w:date="2015-10-06T12:49:00Z"/>
          <w:sz w:val="22"/>
          <w:szCs w:val="22"/>
        </w:rPr>
      </w:pPr>
    </w:p>
    <w:p w14:paraId="7E4672BC" w14:textId="77777777" w:rsidR="00B9669E" w:rsidRDefault="00B9669E" w:rsidP="00B9669E">
      <w:pPr>
        <w:pStyle w:val="NormalWeb"/>
        <w:spacing w:before="0" w:after="0" w:line="276" w:lineRule="auto"/>
        <w:rPr>
          <w:ins w:id="3283" w:author="Danso-Appiah" w:date="2015-10-06T12:49:00Z"/>
          <w:sz w:val="22"/>
          <w:szCs w:val="22"/>
        </w:rPr>
      </w:pPr>
    </w:p>
    <w:p w14:paraId="6FAC9C44" w14:textId="77777777" w:rsidR="00B9669E" w:rsidRDefault="00B9669E" w:rsidP="00B9669E">
      <w:pPr>
        <w:pStyle w:val="NormalWeb"/>
        <w:spacing w:before="0" w:after="0" w:line="276" w:lineRule="auto"/>
        <w:rPr>
          <w:ins w:id="3284" w:author="Danso-Appiah" w:date="2015-10-06T12:49:00Z"/>
          <w:sz w:val="22"/>
          <w:szCs w:val="22"/>
        </w:rPr>
      </w:pPr>
    </w:p>
    <w:p w14:paraId="4BF3D437" w14:textId="77777777" w:rsidR="00B9669E" w:rsidRDefault="00B9669E" w:rsidP="00B9669E">
      <w:pPr>
        <w:pStyle w:val="NormalWeb"/>
        <w:spacing w:before="0" w:after="0" w:line="276" w:lineRule="auto"/>
        <w:rPr>
          <w:ins w:id="3285" w:author="Danso-Appiah" w:date="2015-10-06T12:49:00Z"/>
          <w:sz w:val="22"/>
          <w:szCs w:val="22"/>
        </w:rPr>
      </w:pPr>
    </w:p>
    <w:p w14:paraId="3BCC8D15" w14:textId="77777777" w:rsidR="00B9669E" w:rsidRDefault="00B9669E">
      <w:pPr>
        <w:suppressAutoHyphens w:val="0"/>
        <w:autoSpaceDN/>
        <w:spacing w:after="0"/>
        <w:textAlignment w:val="auto"/>
        <w:rPr>
          <w:ins w:id="3286" w:author="Danso-Appiah" w:date="2015-10-06T12:49:00Z"/>
          <w:rFonts w:ascii="Times New Roman" w:eastAsia="Times New Roman" w:hAnsi="Times New Roman"/>
          <w:lang w:eastAsia="en-GB"/>
        </w:rPr>
      </w:pPr>
    </w:p>
    <w:p w14:paraId="0CD94835" w14:textId="77777777" w:rsidR="00B9669E" w:rsidRDefault="00B9669E">
      <w:pPr>
        <w:suppressAutoHyphens w:val="0"/>
        <w:autoSpaceDN/>
        <w:spacing w:after="0"/>
        <w:textAlignment w:val="auto"/>
        <w:rPr>
          <w:ins w:id="3287" w:author="Danso-Appiah" w:date="2015-10-06T12:49:00Z"/>
          <w:rFonts w:ascii="Times New Roman" w:eastAsia="Times New Roman" w:hAnsi="Times New Roman"/>
          <w:lang w:eastAsia="en-GB"/>
        </w:rPr>
      </w:pPr>
    </w:p>
    <w:p w14:paraId="06B3D726" w14:textId="77777777" w:rsidR="00B9669E" w:rsidRDefault="00B9669E">
      <w:pPr>
        <w:suppressAutoHyphens w:val="0"/>
        <w:autoSpaceDN/>
        <w:spacing w:after="0"/>
        <w:textAlignment w:val="auto"/>
        <w:rPr>
          <w:ins w:id="3288" w:author="Danso-Appiah" w:date="2015-10-06T12:49:00Z"/>
          <w:rFonts w:ascii="Times New Roman" w:eastAsia="Times New Roman" w:hAnsi="Times New Roman"/>
          <w:lang w:eastAsia="en-GB"/>
        </w:rPr>
      </w:pPr>
    </w:p>
    <w:p w14:paraId="3C5181A1" w14:textId="77777777" w:rsidR="00B9669E" w:rsidRDefault="00B9669E">
      <w:pPr>
        <w:suppressAutoHyphens w:val="0"/>
        <w:autoSpaceDN/>
        <w:spacing w:after="0"/>
        <w:textAlignment w:val="auto"/>
        <w:rPr>
          <w:ins w:id="3289" w:author="Danso-Appiah" w:date="2015-10-06T12:49:00Z"/>
          <w:rFonts w:ascii="Times New Roman" w:eastAsia="Times New Roman" w:hAnsi="Times New Roman"/>
          <w:lang w:eastAsia="en-GB"/>
        </w:rPr>
      </w:pPr>
    </w:p>
    <w:p w14:paraId="1DE6D981" w14:textId="77777777" w:rsidR="00B9669E" w:rsidRDefault="00B9669E">
      <w:pPr>
        <w:suppressAutoHyphens w:val="0"/>
        <w:autoSpaceDN/>
        <w:spacing w:after="0"/>
        <w:textAlignment w:val="auto"/>
        <w:rPr>
          <w:ins w:id="3290" w:author="Danso-Appiah" w:date="2015-10-06T12:49:00Z"/>
          <w:rFonts w:ascii="Times New Roman" w:eastAsia="Times New Roman" w:hAnsi="Times New Roman"/>
          <w:lang w:eastAsia="en-GB"/>
        </w:rPr>
      </w:pPr>
    </w:p>
    <w:p w14:paraId="3C32DF70" w14:textId="77777777" w:rsidR="00B9669E" w:rsidRDefault="00B9669E">
      <w:pPr>
        <w:suppressAutoHyphens w:val="0"/>
        <w:autoSpaceDN/>
        <w:spacing w:after="0"/>
        <w:textAlignment w:val="auto"/>
        <w:rPr>
          <w:ins w:id="3291" w:author="Danso-Appiah" w:date="2015-10-06T12:49:00Z"/>
          <w:rFonts w:ascii="Times New Roman" w:eastAsia="Times New Roman" w:hAnsi="Times New Roman"/>
          <w:lang w:eastAsia="en-GB"/>
        </w:rPr>
      </w:pPr>
    </w:p>
    <w:p w14:paraId="06B2A0A9" w14:textId="77777777" w:rsidR="00B9669E" w:rsidRDefault="00B9669E">
      <w:pPr>
        <w:suppressAutoHyphens w:val="0"/>
        <w:autoSpaceDN/>
        <w:spacing w:after="0"/>
        <w:textAlignment w:val="auto"/>
        <w:rPr>
          <w:ins w:id="3292" w:author="Danso-Appiah" w:date="2015-10-06T12:49:00Z"/>
          <w:rFonts w:ascii="Times New Roman" w:eastAsia="Times New Roman" w:hAnsi="Times New Roman"/>
          <w:lang w:eastAsia="en-GB"/>
        </w:rPr>
      </w:pPr>
    </w:p>
    <w:p w14:paraId="0DCA2620" w14:textId="77777777" w:rsidR="00B9669E" w:rsidRDefault="00B9669E">
      <w:pPr>
        <w:suppressAutoHyphens w:val="0"/>
        <w:autoSpaceDN/>
        <w:spacing w:after="0"/>
        <w:textAlignment w:val="auto"/>
        <w:rPr>
          <w:ins w:id="3293" w:author="Danso-Appiah" w:date="2015-10-06T12:49:00Z"/>
          <w:rFonts w:ascii="Times New Roman" w:eastAsia="Times New Roman" w:hAnsi="Times New Roman"/>
          <w:lang w:eastAsia="en-GB"/>
        </w:rPr>
      </w:pPr>
    </w:p>
    <w:p w14:paraId="1F254BFB" w14:textId="77777777" w:rsidR="00B9669E" w:rsidRDefault="00B9669E">
      <w:pPr>
        <w:suppressAutoHyphens w:val="0"/>
        <w:autoSpaceDN/>
        <w:spacing w:after="0"/>
        <w:textAlignment w:val="auto"/>
        <w:rPr>
          <w:ins w:id="3294" w:author="Danso-Appiah" w:date="2015-10-06T12:50:00Z"/>
          <w:rFonts w:ascii="Times New Roman" w:eastAsia="Times New Roman" w:hAnsi="Times New Roman"/>
          <w:lang w:eastAsia="en-GB"/>
        </w:rPr>
      </w:pPr>
    </w:p>
    <w:p w14:paraId="74E0920E" w14:textId="77777777" w:rsidR="00B9669E" w:rsidRDefault="00B9669E">
      <w:pPr>
        <w:suppressAutoHyphens w:val="0"/>
        <w:autoSpaceDN/>
        <w:spacing w:after="0"/>
        <w:textAlignment w:val="auto"/>
        <w:rPr>
          <w:ins w:id="3295" w:author="Danso-Appiah" w:date="2015-10-06T12:50:00Z"/>
          <w:rFonts w:ascii="Times New Roman" w:eastAsia="Times New Roman" w:hAnsi="Times New Roman"/>
          <w:lang w:eastAsia="en-GB"/>
        </w:rPr>
      </w:pPr>
    </w:p>
    <w:p w14:paraId="665013ED" w14:textId="77777777" w:rsidR="00B9669E" w:rsidRDefault="00B9669E">
      <w:pPr>
        <w:suppressAutoHyphens w:val="0"/>
        <w:autoSpaceDN/>
        <w:spacing w:after="0"/>
        <w:textAlignment w:val="auto"/>
        <w:rPr>
          <w:ins w:id="3296" w:author="Danso-Appiah" w:date="2015-10-06T12:50:00Z"/>
          <w:rFonts w:ascii="Times New Roman" w:eastAsia="Times New Roman" w:hAnsi="Times New Roman"/>
          <w:lang w:eastAsia="en-GB"/>
        </w:rPr>
      </w:pPr>
    </w:p>
    <w:p w14:paraId="29195A11" w14:textId="77777777" w:rsidR="00B9669E" w:rsidRDefault="00B9669E">
      <w:pPr>
        <w:suppressAutoHyphens w:val="0"/>
        <w:autoSpaceDN/>
        <w:spacing w:after="0"/>
        <w:textAlignment w:val="auto"/>
        <w:rPr>
          <w:ins w:id="3297" w:author="Danso-Appiah" w:date="2015-10-06T12:50:00Z"/>
          <w:rFonts w:ascii="Times New Roman" w:eastAsia="Times New Roman" w:hAnsi="Times New Roman"/>
          <w:lang w:eastAsia="en-GB"/>
        </w:rPr>
      </w:pPr>
    </w:p>
    <w:p w14:paraId="4CA11864" w14:textId="77777777" w:rsidR="00B9669E" w:rsidRDefault="00B9669E">
      <w:pPr>
        <w:suppressAutoHyphens w:val="0"/>
        <w:autoSpaceDN/>
        <w:spacing w:after="0"/>
        <w:textAlignment w:val="auto"/>
        <w:rPr>
          <w:ins w:id="3298" w:author="Danso-Appiah" w:date="2015-10-06T12:50:00Z"/>
          <w:rFonts w:ascii="Times New Roman" w:eastAsia="Times New Roman" w:hAnsi="Times New Roman"/>
          <w:lang w:eastAsia="en-GB"/>
        </w:rPr>
      </w:pPr>
    </w:p>
    <w:p w14:paraId="5B31827A" w14:textId="77777777" w:rsidR="00B9669E" w:rsidRDefault="00B9669E">
      <w:pPr>
        <w:suppressAutoHyphens w:val="0"/>
        <w:autoSpaceDN/>
        <w:spacing w:after="0"/>
        <w:textAlignment w:val="auto"/>
        <w:rPr>
          <w:ins w:id="3299" w:author="Danso-Appiah" w:date="2015-10-06T12:50:00Z"/>
          <w:rFonts w:ascii="Times New Roman" w:eastAsia="Times New Roman" w:hAnsi="Times New Roman"/>
          <w:lang w:eastAsia="en-GB"/>
        </w:rPr>
      </w:pPr>
    </w:p>
    <w:p w14:paraId="15676D78" w14:textId="77777777" w:rsidR="00B9669E" w:rsidRDefault="00B9669E">
      <w:pPr>
        <w:suppressAutoHyphens w:val="0"/>
        <w:autoSpaceDN/>
        <w:spacing w:after="0"/>
        <w:textAlignment w:val="auto"/>
        <w:rPr>
          <w:ins w:id="3300" w:author="Danso-Appiah" w:date="2015-10-06T12:50:00Z"/>
          <w:rFonts w:ascii="Times New Roman" w:eastAsia="Times New Roman" w:hAnsi="Times New Roman"/>
          <w:lang w:eastAsia="en-GB"/>
        </w:rPr>
      </w:pPr>
    </w:p>
    <w:p w14:paraId="3BDF64B1" w14:textId="77777777" w:rsidR="00B9669E" w:rsidRDefault="00B9669E">
      <w:pPr>
        <w:suppressAutoHyphens w:val="0"/>
        <w:autoSpaceDN/>
        <w:spacing w:after="0"/>
        <w:textAlignment w:val="auto"/>
        <w:rPr>
          <w:ins w:id="3301" w:author="Danso-Appiah" w:date="2015-10-06T12:50:00Z"/>
          <w:rFonts w:ascii="Times New Roman" w:eastAsia="Times New Roman" w:hAnsi="Times New Roman"/>
          <w:lang w:eastAsia="en-GB"/>
        </w:rPr>
      </w:pPr>
    </w:p>
    <w:p w14:paraId="0426BAD0" w14:textId="77777777" w:rsidR="00B9669E" w:rsidRDefault="00B9669E">
      <w:pPr>
        <w:suppressAutoHyphens w:val="0"/>
        <w:autoSpaceDN/>
        <w:spacing w:after="0"/>
        <w:textAlignment w:val="auto"/>
        <w:rPr>
          <w:ins w:id="3302" w:author="Danso-Appiah" w:date="2015-10-06T12:50:00Z"/>
          <w:rFonts w:ascii="Times New Roman" w:eastAsia="Times New Roman" w:hAnsi="Times New Roman"/>
          <w:lang w:eastAsia="en-GB"/>
        </w:rPr>
      </w:pPr>
    </w:p>
    <w:p w14:paraId="5CD96F3D" w14:textId="77777777" w:rsidR="00B9669E" w:rsidRDefault="00B9669E">
      <w:pPr>
        <w:suppressAutoHyphens w:val="0"/>
        <w:autoSpaceDN/>
        <w:spacing w:after="0"/>
        <w:textAlignment w:val="auto"/>
        <w:rPr>
          <w:ins w:id="3303" w:author="Danso-Appiah" w:date="2015-10-06T12:50:00Z"/>
          <w:rFonts w:ascii="Times New Roman" w:eastAsia="Times New Roman" w:hAnsi="Times New Roman"/>
          <w:lang w:eastAsia="en-GB"/>
        </w:rPr>
      </w:pPr>
    </w:p>
    <w:p w14:paraId="1C8D6169" w14:textId="77777777" w:rsidR="00B9669E" w:rsidRDefault="00B9669E">
      <w:pPr>
        <w:suppressAutoHyphens w:val="0"/>
        <w:autoSpaceDN/>
        <w:spacing w:after="0"/>
        <w:textAlignment w:val="auto"/>
        <w:rPr>
          <w:ins w:id="3304" w:author="Danso-Appiah" w:date="2015-10-06T12:50:00Z"/>
          <w:rFonts w:ascii="Times New Roman" w:eastAsia="Times New Roman" w:hAnsi="Times New Roman"/>
          <w:lang w:eastAsia="en-GB"/>
        </w:rPr>
      </w:pPr>
    </w:p>
    <w:p w14:paraId="76DEC259" w14:textId="77777777" w:rsidR="00B9669E" w:rsidRDefault="00B9669E">
      <w:pPr>
        <w:suppressAutoHyphens w:val="0"/>
        <w:autoSpaceDN/>
        <w:spacing w:after="0"/>
        <w:textAlignment w:val="auto"/>
        <w:rPr>
          <w:ins w:id="3305" w:author="Danso-Appiah" w:date="2015-10-06T12:50:00Z"/>
          <w:rFonts w:ascii="Times New Roman" w:eastAsia="Times New Roman" w:hAnsi="Times New Roman"/>
          <w:lang w:eastAsia="en-GB"/>
        </w:rPr>
      </w:pPr>
    </w:p>
    <w:p w14:paraId="5AD2BBEE" w14:textId="0D2E5865" w:rsidR="00696933" w:rsidRDefault="00696933">
      <w:pPr>
        <w:suppressAutoHyphens w:val="0"/>
        <w:autoSpaceDN/>
        <w:spacing w:after="0"/>
        <w:textAlignment w:val="auto"/>
        <w:rPr>
          <w:ins w:id="3306" w:author="Danso-Appiah" w:date="2015-10-06T12:52:00Z"/>
          <w:rFonts w:ascii="Times New Roman" w:eastAsia="Times New Roman" w:hAnsi="Times New Roman"/>
          <w:lang w:eastAsia="en-GB"/>
        </w:rPr>
      </w:pPr>
      <w:ins w:id="3307" w:author="Danso-Appiah" w:date="2015-10-06T12:52:00Z">
        <w:r>
          <w:rPr>
            <w:rFonts w:ascii="Times New Roman" w:eastAsia="Times New Roman" w:hAnsi="Times New Roman"/>
            <w:lang w:eastAsia="en-GB"/>
          </w:rPr>
          <w:br w:type="page"/>
        </w:r>
      </w:ins>
    </w:p>
    <w:p w14:paraId="4601D8E2" w14:textId="77777777" w:rsidR="00B9669E" w:rsidRDefault="00B9669E">
      <w:pPr>
        <w:suppressAutoHyphens w:val="0"/>
        <w:autoSpaceDN/>
        <w:spacing w:after="0"/>
        <w:textAlignment w:val="auto"/>
        <w:rPr>
          <w:ins w:id="3308" w:author="Danso-Appiah" w:date="2015-10-06T12:52:00Z"/>
          <w:rFonts w:ascii="Times New Roman" w:eastAsia="Times New Roman" w:hAnsi="Times New Roman"/>
          <w:lang w:eastAsia="en-GB"/>
        </w:rPr>
      </w:pPr>
    </w:p>
    <w:p w14:paraId="64DF5200" w14:textId="0F1525DB" w:rsidR="00696933" w:rsidRPr="00D01A1A" w:rsidRDefault="00696933" w:rsidP="00696933">
      <w:pPr>
        <w:spacing w:line="276" w:lineRule="auto"/>
        <w:rPr>
          <w:ins w:id="3309" w:author="Danso-Appiah" w:date="2015-10-06T12:52:00Z"/>
          <w:rFonts w:ascii="Times New Roman" w:eastAsia="Times New Roman" w:hAnsi="Times New Roman"/>
          <w:color w:val="000000"/>
          <w:lang w:eastAsia="en-GB"/>
        </w:rPr>
      </w:pPr>
      <w:ins w:id="3310" w:author="Danso-Appiah" w:date="2015-10-06T12:52:00Z">
        <w:r w:rsidRPr="0045341D">
          <w:rPr>
            <w:rFonts w:ascii="Times New Roman" w:eastAsia="Times New Roman" w:hAnsi="Times New Roman"/>
            <w:lang w:eastAsia="en-GB"/>
          </w:rPr>
          <w:t>Fig. 2</w:t>
        </w:r>
      </w:ins>
      <w:ins w:id="3311" w:author="Danso-Appiah" w:date="2015-10-06T13:23:00Z">
        <w:r w:rsidR="001C2A07">
          <w:rPr>
            <w:rFonts w:ascii="Times New Roman" w:eastAsia="Times New Roman" w:hAnsi="Times New Roman"/>
            <w:lang w:eastAsia="en-GB"/>
          </w:rPr>
          <w:t>a</w:t>
        </w:r>
      </w:ins>
      <w:ins w:id="3312" w:author="Danso-Appiah" w:date="2015-10-06T12:52:00Z">
        <w:r w:rsidRPr="0045341D">
          <w:rPr>
            <w:rFonts w:ascii="Times New Roman" w:eastAsia="Times New Roman" w:hAnsi="Times New Roman"/>
            <w:lang w:eastAsia="en-GB"/>
          </w:rPr>
          <w:t>.</w:t>
        </w:r>
        <w:r w:rsidRPr="00D01A1A">
          <w:rPr>
            <w:rFonts w:ascii="Times New Roman" w:eastAsia="Times New Roman" w:hAnsi="Times New Roman"/>
            <w:color w:val="0000CC"/>
            <w:lang w:eastAsia="en-GB"/>
          </w:rPr>
          <w:t xml:space="preserve"> </w:t>
        </w:r>
        <w:r w:rsidRPr="0045341D">
          <w:rPr>
            <w:rFonts w:ascii="Times New Roman" w:eastAsia="Times New Roman" w:hAnsi="Times New Roman"/>
            <w:b/>
            <w:lang w:eastAsia="en-GB"/>
          </w:rPr>
          <w:t>Diagnostic accuracy</w:t>
        </w:r>
        <w:r w:rsidRPr="0045341D">
          <w:rPr>
            <w:rFonts w:ascii="Times New Roman" w:eastAsia="Times New Roman" w:hAnsi="Times New Roman"/>
            <w:b/>
            <w:color w:val="0000CC"/>
            <w:lang w:eastAsia="en-GB"/>
          </w:rPr>
          <w:t xml:space="preserve"> </w:t>
        </w:r>
        <w:r w:rsidRPr="0045341D">
          <w:rPr>
            <w:rFonts w:ascii="Times New Roman" w:hAnsi="Times New Roman"/>
            <w:b/>
          </w:rPr>
          <w:t xml:space="preserve">of single POC-CCA versus Kato-Katz reference standard for the detection of </w:t>
        </w:r>
        <w:r w:rsidRPr="0045341D">
          <w:rPr>
            <w:rFonts w:ascii="Times New Roman" w:hAnsi="Times New Roman"/>
            <w:b/>
            <w:i/>
          </w:rPr>
          <w:t>S. mansoni</w:t>
        </w:r>
        <w:r w:rsidRPr="0045341D">
          <w:rPr>
            <w:rFonts w:ascii="Times New Roman" w:hAnsi="Times New Roman"/>
            <w:b/>
          </w:rPr>
          <w:t xml:space="preserve"> infection</w:t>
        </w:r>
      </w:ins>
    </w:p>
    <w:p w14:paraId="6659A76F" w14:textId="77777777" w:rsidR="00696933" w:rsidRDefault="00696933" w:rsidP="00696933">
      <w:pPr>
        <w:pStyle w:val="NormalWeb"/>
        <w:rPr>
          <w:ins w:id="3313" w:author="Danso-Appiah" w:date="2015-10-06T12:52:00Z"/>
          <w:sz w:val="22"/>
        </w:rPr>
      </w:pPr>
      <w:ins w:id="3314" w:author="Danso-Appiah" w:date="2015-10-06T12:52:00Z">
        <w:r>
          <w:rPr>
            <w:noProof/>
          </w:rPr>
          <w:drawing>
            <wp:inline distT="0" distB="0" distL="0" distR="0" wp14:anchorId="78F9128E" wp14:editId="0649BFA9">
              <wp:extent cx="5791200" cy="2100912"/>
              <wp:effectExtent l="0" t="0" r="0" b="0"/>
              <wp:docPr id="38" name="Picture 38" descr="C:\Users\Danso-Appiah\AppData\Local\Temp\Forest_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so-Appiah\AppData\Local\Temp\Forest_A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397" cy="2102797"/>
                      </a:xfrm>
                      <a:prstGeom prst="rect">
                        <a:avLst/>
                      </a:prstGeom>
                      <a:noFill/>
                      <a:ln>
                        <a:noFill/>
                      </a:ln>
                    </pic:spPr>
                  </pic:pic>
                </a:graphicData>
              </a:graphic>
            </wp:inline>
          </w:drawing>
        </w:r>
      </w:ins>
    </w:p>
    <w:p w14:paraId="18793A93" w14:textId="77777777" w:rsidR="00696933" w:rsidRDefault="00696933" w:rsidP="00696933">
      <w:pPr>
        <w:pStyle w:val="NormalWeb"/>
        <w:pBdr>
          <w:bottom w:val="single" w:sz="4" w:space="1" w:color="auto"/>
        </w:pBdr>
        <w:spacing w:before="0" w:after="0"/>
        <w:rPr>
          <w:ins w:id="3315" w:author="Danso-Appiah" w:date="2015-10-06T12:52:00Z"/>
          <w:sz w:val="18"/>
          <w:szCs w:val="20"/>
        </w:rPr>
      </w:pPr>
      <w:ins w:id="3316" w:author="Danso-Appiah" w:date="2015-10-06T12:52:00Z">
        <w:r w:rsidRPr="002457B8">
          <w:rPr>
            <w:sz w:val="18"/>
            <w:szCs w:val="20"/>
          </w:rPr>
          <w:t>For POC-CCA, trace was considered as positive</w:t>
        </w:r>
        <w:r>
          <w:rPr>
            <w:sz w:val="18"/>
            <w:szCs w:val="20"/>
          </w:rPr>
          <w:t>.</w:t>
        </w:r>
      </w:ins>
    </w:p>
    <w:p w14:paraId="7DC8C66E" w14:textId="77777777" w:rsidR="00696933" w:rsidRDefault="00696933" w:rsidP="00696933">
      <w:pPr>
        <w:pStyle w:val="NormalWeb"/>
        <w:pBdr>
          <w:bottom w:val="single" w:sz="4" w:space="1" w:color="auto"/>
        </w:pBdr>
        <w:spacing w:before="0" w:after="0"/>
        <w:rPr>
          <w:ins w:id="3317" w:author="Danso-Appiah" w:date="2015-10-06T12:52:00Z"/>
          <w:sz w:val="18"/>
          <w:szCs w:val="20"/>
        </w:rPr>
      </w:pPr>
      <w:ins w:id="3318" w:author="Danso-Appiah" w:date="2015-10-06T12:52:00Z">
        <w:r w:rsidRPr="002457B8">
          <w:rPr>
            <w:sz w:val="18"/>
            <w:szCs w:val="20"/>
          </w:rPr>
          <w:t>Kato-Katz consisted of single stool with duplicate slides (41.7mg of stool sample each)</w:t>
        </w:r>
        <w:r>
          <w:rPr>
            <w:sz w:val="18"/>
            <w:szCs w:val="20"/>
          </w:rPr>
          <w:t>.</w:t>
        </w:r>
      </w:ins>
    </w:p>
    <w:p w14:paraId="1A717089" w14:textId="77777777" w:rsidR="00696933" w:rsidRPr="0045341D" w:rsidRDefault="00696933" w:rsidP="00696933">
      <w:pPr>
        <w:pStyle w:val="NormalWeb"/>
        <w:pBdr>
          <w:bottom w:val="single" w:sz="4" w:space="1" w:color="auto"/>
        </w:pBdr>
        <w:spacing w:before="0" w:after="0"/>
        <w:rPr>
          <w:ins w:id="3319" w:author="Danso-Appiah" w:date="2015-10-06T12:52:00Z"/>
          <w:color w:val="0000CC"/>
          <w:sz w:val="18"/>
        </w:rPr>
      </w:pPr>
      <w:ins w:id="3320" w:author="Danso-Appiah" w:date="2015-10-06T12:52:00Z">
        <w:r w:rsidRPr="002457B8">
          <w:rPr>
            <w:sz w:val="18"/>
            <w:szCs w:val="20"/>
          </w:rPr>
          <w:t>Data points</w:t>
        </w:r>
        <w:r>
          <w:rPr>
            <w:sz w:val="18"/>
            <w:szCs w:val="20"/>
          </w:rPr>
          <w:t xml:space="preserve"> for two studies</w:t>
        </w:r>
        <w:r w:rsidRPr="00EB26DD">
          <w:rPr>
            <w:sz w:val="18"/>
            <w:szCs w:val="18"/>
            <w:vertAlign w:val="superscript"/>
          </w:rPr>
          <w:t>28</w:t>
        </w:r>
        <w:r w:rsidRPr="0045341D">
          <w:rPr>
            <w:sz w:val="18"/>
            <w:szCs w:val="18"/>
            <w:vertAlign w:val="superscript"/>
          </w:rPr>
          <w:t>, 31</w:t>
        </w:r>
        <w:r>
          <w:rPr>
            <w:color w:val="0000CC"/>
            <w:sz w:val="18"/>
          </w:rPr>
          <w:t xml:space="preserve"> </w:t>
        </w:r>
        <w:r w:rsidRPr="002457B8">
          <w:rPr>
            <w:sz w:val="18"/>
            <w:szCs w:val="20"/>
          </w:rPr>
          <w:t xml:space="preserve">were extracted from </w:t>
        </w:r>
        <w:r>
          <w:rPr>
            <w:sz w:val="18"/>
            <w:szCs w:val="20"/>
          </w:rPr>
          <w:t>another study</w:t>
        </w:r>
        <w:r w:rsidRPr="0045341D">
          <w:rPr>
            <w:sz w:val="18"/>
            <w:szCs w:val="20"/>
            <w:vertAlign w:val="superscript"/>
          </w:rPr>
          <w:t>40</w:t>
        </w:r>
        <w:r w:rsidRPr="002457B8">
          <w:rPr>
            <w:color w:val="0000CC"/>
            <w:sz w:val="18"/>
            <w:szCs w:val="20"/>
          </w:rPr>
          <w:t xml:space="preserve"> </w:t>
        </w:r>
        <w:r w:rsidRPr="002457B8">
          <w:rPr>
            <w:color w:val="000000"/>
            <w:sz w:val="18"/>
            <w:szCs w:val="20"/>
          </w:rPr>
          <w:t xml:space="preserve">that </w:t>
        </w:r>
        <w:r w:rsidRPr="002457B8">
          <w:rPr>
            <w:sz w:val="18"/>
            <w:szCs w:val="20"/>
          </w:rPr>
          <w:t>reported primary data from a multi-country study in Africa</w:t>
        </w:r>
        <w:r>
          <w:rPr>
            <w:sz w:val="18"/>
            <w:szCs w:val="20"/>
          </w:rPr>
          <w:t>.</w:t>
        </w:r>
      </w:ins>
    </w:p>
    <w:p w14:paraId="0CF6F3F1" w14:textId="77777777" w:rsidR="00696933" w:rsidRPr="002457B8" w:rsidRDefault="00696933" w:rsidP="00696933">
      <w:pPr>
        <w:pStyle w:val="NormalWeb"/>
        <w:pBdr>
          <w:bottom w:val="single" w:sz="4" w:space="1" w:color="auto"/>
        </w:pBdr>
        <w:spacing w:before="0" w:after="0"/>
        <w:rPr>
          <w:ins w:id="3321" w:author="Danso-Appiah" w:date="2015-10-06T12:52:00Z"/>
          <w:sz w:val="18"/>
          <w:szCs w:val="20"/>
        </w:rPr>
      </w:pPr>
      <w:ins w:id="3322" w:author="Danso-Appiah" w:date="2015-10-06T12:52:00Z">
        <w:r>
          <w:rPr>
            <w:color w:val="0000CC"/>
            <w:sz w:val="18"/>
            <w:szCs w:val="20"/>
          </w:rPr>
          <w:t>Two of the studies</w:t>
        </w:r>
        <w:r w:rsidRPr="0045341D">
          <w:rPr>
            <w:color w:val="0000CC"/>
            <w:sz w:val="18"/>
            <w:szCs w:val="20"/>
            <w:vertAlign w:val="superscript"/>
          </w:rPr>
          <w:t>21</w:t>
        </w:r>
        <w:r w:rsidRPr="00783904">
          <w:rPr>
            <w:color w:val="0000CC"/>
            <w:sz w:val="18"/>
            <w:szCs w:val="20"/>
            <w:vertAlign w:val="superscript"/>
          </w:rPr>
          <w:t>, 36</w:t>
        </w:r>
        <w:r>
          <w:rPr>
            <w:color w:val="0000CC"/>
            <w:sz w:val="18"/>
            <w:szCs w:val="20"/>
          </w:rPr>
          <w:t xml:space="preserve"> </w:t>
        </w:r>
        <w:r w:rsidRPr="002457B8">
          <w:rPr>
            <w:sz w:val="18"/>
            <w:szCs w:val="20"/>
          </w:rPr>
          <w:t>did not use POC-CCA cassettes but reagent strips that preceded the cassette formulation</w:t>
        </w:r>
        <w:r>
          <w:rPr>
            <w:sz w:val="18"/>
            <w:szCs w:val="20"/>
          </w:rPr>
          <w:t>.</w:t>
        </w:r>
      </w:ins>
    </w:p>
    <w:p w14:paraId="4FEA26CC" w14:textId="77777777" w:rsidR="00696933" w:rsidRDefault="00696933">
      <w:pPr>
        <w:suppressAutoHyphens w:val="0"/>
        <w:autoSpaceDN/>
        <w:spacing w:after="0"/>
        <w:textAlignment w:val="auto"/>
        <w:rPr>
          <w:ins w:id="3323" w:author="Danso-Appiah" w:date="2015-10-06T12:52:00Z"/>
          <w:rFonts w:ascii="Times New Roman" w:eastAsia="Times New Roman" w:hAnsi="Times New Roman"/>
          <w:lang w:eastAsia="en-GB"/>
        </w:rPr>
      </w:pPr>
    </w:p>
    <w:p w14:paraId="564A636D" w14:textId="77777777" w:rsidR="00696933" w:rsidRDefault="00696933">
      <w:pPr>
        <w:suppressAutoHyphens w:val="0"/>
        <w:autoSpaceDN/>
        <w:spacing w:after="0"/>
        <w:textAlignment w:val="auto"/>
        <w:rPr>
          <w:ins w:id="3324" w:author="Danso-Appiah" w:date="2015-10-06T12:52:00Z"/>
          <w:rFonts w:ascii="Times New Roman" w:eastAsia="Times New Roman" w:hAnsi="Times New Roman"/>
          <w:lang w:eastAsia="en-GB"/>
        </w:rPr>
      </w:pPr>
    </w:p>
    <w:p w14:paraId="7ED52CCD" w14:textId="5324BD5E" w:rsidR="00696933" w:rsidRDefault="00696933">
      <w:pPr>
        <w:suppressAutoHyphens w:val="0"/>
        <w:autoSpaceDN/>
        <w:spacing w:after="0"/>
        <w:textAlignment w:val="auto"/>
        <w:rPr>
          <w:ins w:id="3325" w:author="Danso-Appiah" w:date="2015-10-06T12:53:00Z"/>
          <w:rFonts w:ascii="Times New Roman" w:eastAsia="Times New Roman" w:hAnsi="Times New Roman"/>
          <w:lang w:eastAsia="en-GB"/>
        </w:rPr>
      </w:pPr>
      <w:ins w:id="3326" w:author="Danso-Appiah" w:date="2015-10-06T12:53:00Z">
        <w:r>
          <w:rPr>
            <w:rFonts w:ascii="Times New Roman" w:eastAsia="Times New Roman" w:hAnsi="Times New Roman"/>
            <w:lang w:eastAsia="en-GB"/>
          </w:rPr>
          <w:br w:type="page"/>
        </w:r>
      </w:ins>
    </w:p>
    <w:p w14:paraId="43819398" w14:textId="77777777" w:rsidR="00696933" w:rsidRDefault="00696933">
      <w:pPr>
        <w:suppressAutoHyphens w:val="0"/>
        <w:autoSpaceDN/>
        <w:spacing w:after="0"/>
        <w:textAlignment w:val="auto"/>
        <w:rPr>
          <w:ins w:id="3327" w:author="Danso-Appiah" w:date="2015-10-06T12:53:00Z"/>
          <w:rFonts w:ascii="Times New Roman" w:eastAsia="Times New Roman" w:hAnsi="Times New Roman"/>
          <w:lang w:eastAsia="en-GB"/>
        </w:rPr>
      </w:pPr>
    </w:p>
    <w:p w14:paraId="5D07FCE4" w14:textId="77777777" w:rsidR="00696933" w:rsidRDefault="00696933">
      <w:pPr>
        <w:suppressAutoHyphens w:val="0"/>
        <w:autoSpaceDN/>
        <w:spacing w:after="0"/>
        <w:textAlignment w:val="auto"/>
        <w:rPr>
          <w:ins w:id="3328" w:author="Danso-Appiah" w:date="2015-10-06T12:53:00Z"/>
          <w:rFonts w:ascii="Times New Roman" w:eastAsia="Times New Roman" w:hAnsi="Times New Roman"/>
          <w:lang w:eastAsia="en-GB"/>
        </w:rPr>
      </w:pPr>
    </w:p>
    <w:p w14:paraId="16A72A33" w14:textId="4C012047" w:rsidR="000503D3" w:rsidRPr="00635498" w:rsidRDefault="000503D3" w:rsidP="000503D3">
      <w:pPr>
        <w:pStyle w:val="NormalWeb"/>
        <w:rPr>
          <w:ins w:id="3329" w:author="Danso-Appiah" w:date="2015-10-06T12:53:00Z"/>
          <w:sz w:val="22"/>
          <w:szCs w:val="22"/>
        </w:rPr>
      </w:pPr>
      <w:ins w:id="3330" w:author="Danso-Appiah" w:date="2015-10-06T12:53:00Z">
        <w:r w:rsidRPr="0045341D">
          <w:rPr>
            <w:sz w:val="22"/>
            <w:szCs w:val="22"/>
          </w:rPr>
          <w:t xml:space="preserve">Fig. </w:t>
        </w:r>
      </w:ins>
      <w:ins w:id="3331" w:author="Danso-Appiah" w:date="2015-10-06T13:23:00Z">
        <w:r w:rsidR="001C2A07">
          <w:rPr>
            <w:sz w:val="22"/>
            <w:szCs w:val="22"/>
          </w:rPr>
          <w:t>2b</w:t>
        </w:r>
      </w:ins>
      <w:ins w:id="3332" w:author="Danso-Appiah" w:date="2015-10-06T12:53:00Z">
        <w:r w:rsidRPr="0045341D">
          <w:rPr>
            <w:sz w:val="22"/>
            <w:szCs w:val="22"/>
          </w:rPr>
          <w:t>.</w:t>
        </w:r>
        <w:r w:rsidRPr="00635498">
          <w:rPr>
            <w:color w:val="0000CC"/>
            <w:sz w:val="22"/>
            <w:szCs w:val="22"/>
          </w:rPr>
          <w:t xml:space="preserve"> </w:t>
        </w:r>
        <w:r w:rsidRPr="0045341D">
          <w:rPr>
            <w:b/>
            <w:sz w:val="22"/>
            <w:szCs w:val="22"/>
          </w:rPr>
          <w:t>Diagnostic accuracy</w:t>
        </w:r>
        <w:r w:rsidRPr="0045341D">
          <w:rPr>
            <w:b/>
            <w:color w:val="0000CC"/>
            <w:sz w:val="22"/>
            <w:szCs w:val="22"/>
          </w:rPr>
          <w:t xml:space="preserve"> </w:t>
        </w:r>
        <w:r w:rsidRPr="0045341D">
          <w:rPr>
            <w:b/>
            <w:sz w:val="22"/>
            <w:szCs w:val="22"/>
          </w:rPr>
          <w:t xml:space="preserve">of single POC-CCA versus Kato-Katz reference standard for the detection of </w:t>
        </w:r>
        <w:r w:rsidRPr="0045341D">
          <w:rPr>
            <w:b/>
            <w:i/>
            <w:sz w:val="22"/>
            <w:szCs w:val="22"/>
          </w:rPr>
          <w:t>S. mansoni</w:t>
        </w:r>
        <w:r w:rsidRPr="0045341D">
          <w:rPr>
            <w:b/>
            <w:sz w:val="22"/>
            <w:szCs w:val="22"/>
          </w:rPr>
          <w:t xml:space="preserve"> infection from SROC curve</w:t>
        </w:r>
      </w:ins>
    </w:p>
    <w:p w14:paraId="260AB3B5" w14:textId="77777777" w:rsidR="000503D3" w:rsidRDefault="000503D3" w:rsidP="000503D3">
      <w:pPr>
        <w:pStyle w:val="NormalWeb"/>
        <w:jc w:val="center"/>
        <w:rPr>
          <w:ins w:id="3333" w:author="Danso-Appiah" w:date="2015-10-06T12:53:00Z"/>
          <w:noProof/>
        </w:rPr>
      </w:pPr>
      <w:ins w:id="3334" w:author="Danso-Appiah" w:date="2015-10-06T12:53:00Z">
        <w:r>
          <w:rPr>
            <w:noProof/>
          </w:rPr>
          <w:drawing>
            <wp:inline distT="0" distB="0" distL="0" distR="0" wp14:anchorId="4CF6E8D7" wp14:editId="374F5753">
              <wp:extent cx="4802505" cy="4802505"/>
              <wp:effectExtent l="0" t="0" r="0" b="0"/>
              <wp:docPr id="39" name="Picture 39" descr="C:\Users\DANSO-~1\AppData\Local\Temp\SROC_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SO-~1\AppData\Local\Temp\SROC_A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ins>
    </w:p>
    <w:p w14:paraId="039CDDAE" w14:textId="77777777" w:rsidR="000503D3" w:rsidRDefault="000503D3" w:rsidP="000503D3">
      <w:pPr>
        <w:pStyle w:val="NormalWeb"/>
        <w:pBdr>
          <w:top w:val="single" w:sz="4" w:space="1" w:color="auto"/>
        </w:pBdr>
        <w:spacing w:before="0" w:after="0" w:line="276" w:lineRule="auto"/>
        <w:rPr>
          <w:ins w:id="3335" w:author="Danso-Appiah" w:date="2015-10-06T12:53:00Z"/>
          <w:sz w:val="18"/>
          <w:szCs w:val="20"/>
        </w:rPr>
      </w:pPr>
      <w:ins w:id="3336" w:author="Danso-Appiah" w:date="2015-10-06T12:53:00Z">
        <w:r>
          <w:rPr>
            <w:sz w:val="18"/>
            <w:szCs w:val="20"/>
          </w:rPr>
          <w:t>For POC-CCA, trace was considered as positive.</w:t>
        </w:r>
      </w:ins>
    </w:p>
    <w:p w14:paraId="33F11528" w14:textId="77777777" w:rsidR="000503D3" w:rsidRDefault="000503D3" w:rsidP="000503D3">
      <w:pPr>
        <w:pStyle w:val="NormalWeb"/>
        <w:pBdr>
          <w:top w:val="single" w:sz="4" w:space="1" w:color="auto"/>
        </w:pBdr>
        <w:spacing w:before="0" w:after="0" w:line="276" w:lineRule="auto"/>
        <w:rPr>
          <w:ins w:id="3337" w:author="Danso-Appiah" w:date="2015-10-06T12:53:00Z"/>
          <w:sz w:val="18"/>
          <w:szCs w:val="20"/>
        </w:rPr>
      </w:pPr>
      <w:ins w:id="3338" w:author="Danso-Appiah" w:date="2015-10-06T12:53:00Z">
        <w:r w:rsidRPr="0000781A">
          <w:rPr>
            <w:sz w:val="18"/>
            <w:szCs w:val="20"/>
          </w:rPr>
          <w:t xml:space="preserve">Kato-Katz </w:t>
        </w:r>
        <w:r>
          <w:rPr>
            <w:sz w:val="18"/>
            <w:szCs w:val="20"/>
          </w:rPr>
          <w:t xml:space="preserve">consisted of single stool with </w:t>
        </w:r>
        <w:r w:rsidRPr="0000781A">
          <w:rPr>
            <w:sz w:val="18"/>
            <w:szCs w:val="20"/>
          </w:rPr>
          <w:t xml:space="preserve">duplicate </w:t>
        </w:r>
        <w:r>
          <w:rPr>
            <w:sz w:val="18"/>
            <w:szCs w:val="20"/>
          </w:rPr>
          <w:t>slides (</w:t>
        </w:r>
        <w:r w:rsidRPr="0000781A">
          <w:rPr>
            <w:sz w:val="18"/>
            <w:szCs w:val="20"/>
          </w:rPr>
          <w:t>41.7mg</w:t>
        </w:r>
        <w:r>
          <w:rPr>
            <w:sz w:val="18"/>
            <w:szCs w:val="20"/>
          </w:rPr>
          <w:t xml:space="preserve"> of stool sample each).</w:t>
        </w:r>
      </w:ins>
    </w:p>
    <w:p w14:paraId="42C57B2B" w14:textId="77777777" w:rsidR="000503D3" w:rsidRDefault="000503D3" w:rsidP="000503D3">
      <w:pPr>
        <w:pStyle w:val="NormalWeb"/>
        <w:pBdr>
          <w:top w:val="single" w:sz="4" w:space="1" w:color="auto"/>
        </w:pBdr>
        <w:spacing w:before="0" w:after="0" w:line="276" w:lineRule="auto"/>
        <w:rPr>
          <w:ins w:id="3339" w:author="Danso-Appiah" w:date="2015-10-06T12:53:00Z"/>
          <w:sz w:val="18"/>
          <w:szCs w:val="20"/>
        </w:rPr>
      </w:pPr>
      <w:ins w:id="3340" w:author="Danso-Appiah" w:date="2015-10-06T12:53:00Z">
        <w:r>
          <w:rPr>
            <w:sz w:val="18"/>
            <w:szCs w:val="20"/>
          </w:rPr>
          <w:t>Data points for two studies</w:t>
        </w:r>
        <w:r w:rsidRPr="00AD2520">
          <w:rPr>
            <w:sz w:val="18"/>
            <w:szCs w:val="20"/>
            <w:vertAlign w:val="superscript"/>
          </w:rPr>
          <w:t>24, 38</w:t>
        </w:r>
        <w:r>
          <w:rPr>
            <w:sz w:val="18"/>
            <w:szCs w:val="20"/>
            <w:vertAlign w:val="superscript"/>
          </w:rPr>
          <w:t xml:space="preserve"> </w:t>
        </w:r>
        <w:r w:rsidRPr="0000781A">
          <w:rPr>
            <w:sz w:val="18"/>
            <w:szCs w:val="20"/>
          </w:rPr>
          <w:t xml:space="preserve">were extracted from </w:t>
        </w:r>
        <w:r>
          <w:rPr>
            <w:sz w:val="18"/>
            <w:szCs w:val="20"/>
          </w:rPr>
          <w:t>another study</w:t>
        </w:r>
        <w:r w:rsidRPr="0045341D">
          <w:rPr>
            <w:sz w:val="18"/>
            <w:szCs w:val="20"/>
            <w:vertAlign w:val="superscript"/>
          </w:rPr>
          <w:t>40</w:t>
        </w:r>
        <w:r>
          <w:rPr>
            <w:sz w:val="18"/>
            <w:szCs w:val="20"/>
            <w:vertAlign w:val="superscript"/>
          </w:rPr>
          <w:t xml:space="preserve"> </w:t>
        </w:r>
        <w:r w:rsidRPr="00173E3A">
          <w:rPr>
            <w:color w:val="000000"/>
            <w:sz w:val="18"/>
            <w:szCs w:val="20"/>
          </w:rPr>
          <w:t xml:space="preserve">that </w:t>
        </w:r>
        <w:r w:rsidRPr="0000781A">
          <w:rPr>
            <w:sz w:val="18"/>
            <w:szCs w:val="20"/>
          </w:rPr>
          <w:t>reported primary data from a multi-country study in Africa</w:t>
        </w:r>
        <w:r>
          <w:rPr>
            <w:sz w:val="18"/>
            <w:szCs w:val="20"/>
          </w:rPr>
          <w:t>.</w:t>
        </w:r>
      </w:ins>
    </w:p>
    <w:p w14:paraId="2D130015" w14:textId="77777777" w:rsidR="000503D3" w:rsidRDefault="000503D3" w:rsidP="000503D3">
      <w:pPr>
        <w:pStyle w:val="NormalWeb"/>
        <w:pBdr>
          <w:top w:val="single" w:sz="4" w:space="1" w:color="auto"/>
        </w:pBdr>
        <w:spacing w:before="0" w:after="0" w:line="276" w:lineRule="auto"/>
        <w:rPr>
          <w:ins w:id="3341" w:author="Danso-Appiah" w:date="2015-10-06T12:53:00Z"/>
          <w:sz w:val="18"/>
          <w:szCs w:val="20"/>
        </w:rPr>
      </w:pPr>
      <w:ins w:id="3342" w:author="Danso-Appiah" w:date="2015-10-06T12:53:00Z">
        <w:r>
          <w:rPr>
            <w:color w:val="0000CC"/>
            <w:sz w:val="18"/>
            <w:szCs w:val="20"/>
          </w:rPr>
          <w:t>Two studies</w:t>
        </w:r>
        <w:r w:rsidRPr="0045341D">
          <w:rPr>
            <w:color w:val="0000CC"/>
            <w:sz w:val="18"/>
            <w:szCs w:val="20"/>
            <w:vertAlign w:val="superscript"/>
          </w:rPr>
          <w:t>21</w:t>
        </w:r>
        <w:r w:rsidRPr="00783904">
          <w:rPr>
            <w:color w:val="0000CC"/>
            <w:sz w:val="18"/>
            <w:szCs w:val="20"/>
            <w:vertAlign w:val="superscript"/>
          </w:rPr>
          <w:t>, 36</w:t>
        </w:r>
        <w:r>
          <w:rPr>
            <w:color w:val="0000CC"/>
            <w:sz w:val="18"/>
            <w:szCs w:val="20"/>
            <w:vertAlign w:val="superscript"/>
          </w:rPr>
          <w:t xml:space="preserve"> </w:t>
        </w:r>
        <w:r w:rsidRPr="00856518">
          <w:rPr>
            <w:sz w:val="18"/>
            <w:szCs w:val="20"/>
          </w:rPr>
          <w:t>did not use POC-CCA cassettes but reagent strips that preceded the cassette formulation</w:t>
        </w:r>
        <w:r>
          <w:rPr>
            <w:sz w:val="18"/>
            <w:szCs w:val="20"/>
          </w:rPr>
          <w:t>.</w:t>
        </w:r>
      </w:ins>
    </w:p>
    <w:p w14:paraId="3915DC09" w14:textId="77777777" w:rsidR="000503D3" w:rsidRDefault="000503D3">
      <w:pPr>
        <w:suppressAutoHyphens w:val="0"/>
        <w:autoSpaceDN/>
        <w:spacing w:after="0"/>
        <w:textAlignment w:val="auto"/>
        <w:rPr>
          <w:ins w:id="3343" w:author="Danso-Appiah" w:date="2015-10-06T12:53:00Z"/>
          <w:rFonts w:ascii="Times New Roman" w:eastAsia="Times New Roman" w:hAnsi="Times New Roman"/>
          <w:lang w:eastAsia="en-GB"/>
        </w:rPr>
      </w:pPr>
    </w:p>
    <w:p w14:paraId="35A12EF8" w14:textId="77777777" w:rsidR="000503D3" w:rsidRPr="00C5790B" w:rsidRDefault="000503D3" w:rsidP="000503D3">
      <w:pPr>
        <w:pStyle w:val="NormalWeb"/>
        <w:pBdr>
          <w:bottom w:val="single" w:sz="4" w:space="1" w:color="auto"/>
        </w:pBdr>
        <w:spacing w:before="0" w:after="0" w:line="276" w:lineRule="auto"/>
        <w:rPr>
          <w:b/>
          <w:sz w:val="18"/>
          <w:szCs w:val="18"/>
        </w:rPr>
      </w:pPr>
      <w:moveToRangeStart w:id="3344" w:author="Danso-Appiah" w:date="2015-10-06T12:54:00Z" w:name="move431899396"/>
      <w:moveTo w:id="3345" w:author="Danso-Appiah" w:date="2015-10-06T12:54:00Z">
        <w:r w:rsidRPr="00C5790B">
          <w:rPr>
            <w:b/>
            <w:sz w:val="18"/>
            <w:szCs w:val="18"/>
          </w:rPr>
          <w:t>Explaining the SROC curve</w:t>
        </w:r>
      </w:moveTo>
    </w:p>
    <w:p w14:paraId="0393B06C" w14:textId="77777777" w:rsidR="000503D3" w:rsidRPr="00C5790B" w:rsidRDefault="000503D3" w:rsidP="000503D3">
      <w:pPr>
        <w:pStyle w:val="NormalWeb"/>
        <w:pBdr>
          <w:bottom w:val="single" w:sz="4" w:space="1" w:color="auto"/>
        </w:pBdr>
        <w:spacing w:before="0" w:after="0" w:line="276" w:lineRule="auto"/>
        <w:rPr>
          <w:sz w:val="18"/>
          <w:szCs w:val="18"/>
        </w:rPr>
      </w:pPr>
      <w:moveTo w:id="3346" w:author="Danso-Appiah" w:date="2015-10-06T12:54:00Z">
        <w:r w:rsidRPr="00C5790B">
          <w:rPr>
            <w:sz w:val="18"/>
            <w:szCs w:val="18"/>
          </w:rPr>
          <w:t>The SROC curves presented here are information rich, and contain a number of graphical features that each needs to be understood.  The graph contains six separate types of information, represented by six separate types of graphical feature.</w:t>
        </w:r>
      </w:moveTo>
    </w:p>
    <w:p w14:paraId="53E3C7EB" w14:textId="77777777" w:rsidR="000503D3" w:rsidRDefault="000503D3" w:rsidP="000503D3">
      <w:pPr>
        <w:pBdr>
          <w:bottom w:val="single" w:sz="4" w:space="1" w:color="auto"/>
        </w:pBdr>
        <w:spacing w:after="0" w:line="276" w:lineRule="auto"/>
        <w:rPr>
          <w:rFonts w:ascii="Times New Roman" w:eastAsia="Times New Roman" w:hAnsi="Times New Roman"/>
          <w:szCs w:val="24"/>
          <w:lang w:eastAsia="en-GB"/>
        </w:rPr>
      </w:pPr>
      <w:moveTo w:id="3347" w:author="Danso-Appiah" w:date="2015-10-06T12:54:00Z">
        <w:r w:rsidRPr="00C5790B">
          <w:rPr>
            <w:rFonts w:ascii="Times New Roman" w:eastAsia="Times New Roman" w:hAnsi="Times New Roman"/>
            <w:sz w:val="18"/>
            <w:szCs w:val="18"/>
            <w:lang w:eastAsia="en-GB"/>
          </w:rPr>
          <w:t>Hollow circles represent the point estimates for the joint sensitivity and specificity of each individual study. Each of these hollow circles is surrounded by a light grey oval, which presents the 95% credible region associated with that particular study in ROC space. Similarly, the summary models, produced by pooling the estimates from each of the studies using a standard bivariate model, are presented both as a point estimate, represented by a solid black circle, and an associated 95% credible region, represented by the solid black line. In addition to this, the best estimate for how the sensitivity and specificity vary with the diagnostic threshold adopted is represented by a line which runs from the bottom left to the top right portion of the graph. The solid section of this line represents interpolated estimates, which ‘fill in the gaps’ between the studies available, whereas the dashed parts of this line are extrapolated from the data, and as such are more dependent on the modelling assumptions. Both the interpolated and the extrapolated parts of this line are needed in order to estimate the area under the curve (AUC), which is defined in the bottom right hand corner of the graph.</w:t>
        </w:r>
      </w:moveTo>
    </w:p>
    <w:moveToRangeEnd w:id="3344"/>
    <w:p w14:paraId="1A775BB6" w14:textId="7006163A" w:rsidR="000503D3" w:rsidRDefault="000503D3">
      <w:pPr>
        <w:suppressAutoHyphens w:val="0"/>
        <w:autoSpaceDN/>
        <w:spacing w:after="0"/>
        <w:textAlignment w:val="auto"/>
        <w:rPr>
          <w:ins w:id="3348" w:author="Danso-Appiah" w:date="2015-10-06T12:53:00Z"/>
          <w:rFonts w:ascii="Times New Roman" w:eastAsia="Times New Roman" w:hAnsi="Times New Roman"/>
          <w:lang w:eastAsia="en-GB"/>
        </w:rPr>
      </w:pPr>
      <w:ins w:id="3349" w:author="Danso-Appiah" w:date="2015-10-06T12:53:00Z">
        <w:r>
          <w:rPr>
            <w:rFonts w:ascii="Times New Roman" w:eastAsia="Times New Roman" w:hAnsi="Times New Roman"/>
            <w:lang w:eastAsia="en-GB"/>
          </w:rPr>
          <w:br w:type="page"/>
        </w:r>
      </w:ins>
    </w:p>
    <w:p w14:paraId="348FA95B" w14:textId="77777777" w:rsidR="000503D3" w:rsidRDefault="000503D3">
      <w:pPr>
        <w:suppressAutoHyphens w:val="0"/>
        <w:autoSpaceDN/>
        <w:spacing w:after="0"/>
        <w:textAlignment w:val="auto"/>
        <w:rPr>
          <w:ins w:id="3350" w:author="Danso-Appiah" w:date="2015-10-06T12:54:00Z"/>
          <w:rFonts w:ascii="Times New Roman" w:eastAsia="Times New Roman" w:hAnsi="Times New Roman"/>
          <w:lang w:eastAsia="en-GB"/>
        </w:rPr>
      </w:pPr>
    </w:p>
    <w:p w14:paraId="2273CB85" w14:textId="77777777" w:rsidR="000503D3" w:rsidRDefault="000503D3">
      <w:pPr>
        <w:suppressAutoHyphens w:val="0"/>
        <w:autoSpaceDN/>
        <w:spacing w:after="0"/>
        <w:textAlignment w:val="auto"/>
        <w:rPr>
          <w:ins w:id="3351" w:author="Danso-Appiah" w:date="2015-10-06T12:53:00Z"/>
          <w:rFonts w:ascii="Times New Roman" w:eastAsia="Times New Roman" w:hAnsi="Times New Roman"/>
          <w:lang w:eastAsia="en-GB"/>
        </w:rPr>
      </w:pPr>
    </w:p>
    <w:p w14:paraId="2582FA34" w14:textId="4F8A0F5C" w:rsidR="000503D3" w:rsidRDefault="000503D3" w:rsidP="000503D3">
      <w:pPr>
        <w:spacing w:after="360"/>
        <w:rPr>
          <w:ins w:id="3352" w:author="Danso-Appiah" w:date="2015-10-06T12:55:00Z"/>
          <w:noProof/>
          <w:lang w:eastAsia="en-GB"/>
        </w:rPr>
      </w:pPr>
      <w:ins w:id="3353" w:author="Danso-Appiah" w:date="2015-10-06T12:55:00Z">
        <w:r w:rsidRPr="0045341D">
          <w:rPr>
            <w:rFonts w:ascii="Times New Roman" w:hAnsi="Times New Roman"/>
            <w:noProof/>
            <w:lang w:eastAsia="en-GB"/>
          </w:rPr>
          <w:t xml:space="preserve">Fig. </w:t>
        </w:r>
      </w:ins>
      <w:ins w:id="3354" w:author="Danso-Appiah" w:date="2015-10-06T13:23:00Z">
        <w:r w:rsidR="001C2A07">
          <w:rPr>
            <w:rFonts w:ascii="Times New Roman" w:hAnsi="Times New Roman"/>
            <w:noProof/>
            <w:lang w:eastAsia="en-GB"/>
          </w:rPr>
          <w:t>2c</w:t>
        </w:r>
      </w:ins>
      <w:ins w:id="3355" w:author="Danso-Appiah" w:date="2015-10-06T12:55:00Z">
        <w:r w:rsidRPr="0045341D">
          <w:rPr>
            <w:rFonts w:ascii="Times New Roman" w:hAnsi="Times New Roman"/>
            <w:noProof/>
            <w:lang w:eastAsia="en-GB"/>
          </w:rPr>
          <w:t>.</w:t>
        </w:r>
        <w:r>
          <w:rPr>
            <w:rFonts w:ascii="Times New Roman" w:hAnsi="Times New Roman"/>
            <w:noProof/>
            <w:lang w:eastAsia="en-GB"/>
          </w:rPr>
          <w:t xml:space="preserve"> </w:t>
        </w:r>
        <w:r w:rsidRPr="0045341D">
          <w:rPr>
            <w:rFonts w:ascii="Times New Roman" w:hAnsi="Times New Roman"/>
            <w:b/>
            <w:noProof/>
            <w:lang w:eastAsia="en-GB"/>
          </w:rPr>
          <w:t xml:space="preserve">Single </w:t>
        </w:r>
        <w:r w:rsidRPr="0045341D">
          <w:rPr>
            <w:rFonts w:ascii="Times New Roman" w:hAnsi="Times New Roman"/>
            <w:b/>
          </w:rPr>
          <w:t xml:space="preserve">POC-CCA test versus </w:t>
        </w:r>
        <w:r w:rsidRPr="0045341D">
          <w:rPr>
            <w:rFonts w:ascii="Times New Roman" w:hAnsi="Times New Roman"/>
            <w:b/>
            <w:noProof/>
            <w:lang w:eastAsia="en-GB"/>
          </w:rPr>
          <w:t xml:space="preserve">three Kato-Katz tests </w:t>
        </w:r>
        <w:r w:rsidRPr="0045341D">
          <w:rPr>
            <w:rFonts w:ascii="Times New Roman" w:hAnsi="Times New Roman"/>
            <w:b/>
          </w:rPr>
          <w:t xml:space="preserve">for the detection of </w:t>
        </w:r>
        <w:r w:rsidRPr="0045341D">
          <w:rPr>
            <w:rFonts w:ascii="Times New Roman" w:hAnsi="Times New Roman"/>
            <w:b/>
            <w:i/>
          </w:rPr>
          <w:t>S. mansoni</w:t>
        </w:r>
        <w:r w:rsidRPr="0045341D">
          <w:rPr>
            <w:rFonts w:ascii="Times New Roman" w:hAnsi="Times New Roman"/>
            <w:b/>
          </w:rPr>
          <w:t xml:space="preserve"> infection</w:t>
        </w:r>
        <w:r>
          <w:rPr>
            <w:noProof/>
            <w:lang w:eastAsia="en-GB"/>
          </w:rPr>
          <w:drawing>
            <wp:inline distT="0" distB="0" distL="0" distR="0" wp14:anchorId="539D0834" wp14:editId="4A50974B">
              <wp:extent cx="5793740" cy="2689225"/>
              <wp:effectExtent l="0" t="0" r="0" b="0"/>
              <wp:docPr id="40" name="Picture 40" descr="C:\Users\DANSO-~1\AppData\Local\Temp\Forest_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SO-~1\AppData\Local\Temp\Forest_A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3740" cy="2689225"/>
                      </a:xfrm>
                      <a:prstGeom prst="rect">
                        <a:avLst/>
                      </a:prstGeom>
                      <a:noFill/>
                      <a:ln>
                        <a:noFill/>
                      </a:ln>
                    </pic:spPr>
                  </pic:pic>
                </a:graphicData>
              </a:graphic>
            </wp:inline>
          </w:drawing>
        </w:r>
      </w:ins>
    </w:p>
    <w:p w14:paraId="2CC56F63" w14:textId="77777777" w:rsidR="000503D3" w:rsidRDefault="000503D3" w:rsidP="000503D3">
      <w:pPr>
        <w:pBdr>
          <w:top w:val="single" w:sz="4" w:space="1" w:color="auto"/>
        </w:pBdr>
        <w:spacing w:after="0" w:line="276" w:lineRule="auto"/>
        <w:rPr>
          <w:ins w:id="3356" w:author="Danso-Appiah" w:date="2015-10-06T12:55:00Z"/>
          <w:rFonts w:ascii="Times New Roman" w:hAnsi="Times New Roman"/>
          <w:noProof/>
          <w:sz w:val="18"/>
          <w:szCs w:val="18"/>
          <w:lang w:eastAsia="en-GB"/>
        </w:rPr>
      </w:pPr>
      <w:ins w:id="3357" w:author="Danso-Appiah" w:date="2015-10-06T12:55:00Z">
        <w:r w:rsidRPr="0097084C">
          <w:rPr>
            <w:rFonts w:ascii="Times New Roman" w:hAnsi="Times New Roman"/>
            <w:noProof/>
            <w:sz w:val="18"/>
            <w:szCs w:val="18"/>
            <w:lang w:eastAsia="en-GB"/>
          </w:rPr>
          <w:t xml:space="preserve">Kato-Katz consisted </w:t>
        </w:r>
        <w:r>
          <w:rPr>
            <w:rFonts w:ascii="Times New Roman" w:hAnsi="Times New Roman"/>
            <w:noProof/>
            <w:sz w:val="18"/>
            <w:szCs w:val="18"/>
            <w:lang w:eastAsia="en-GB"/>
          </w:rPr>
          <w:t xml:space="preserve">of </w:t>
        </w:r>
        <w:r w:rsidRPr="0097084C">
          <w:rPr>
            <w:rFonts w:ascii="Times New Roman" w:hAnsi="Times New Roman"/>
            <w:noProof/>
            <w:sz w:val="18"/>
            <w:szCs w:val="18"/>
            <w:lang w:eastAsia="en-GB"/>
          </w:rPr>
          <w:t>three consecutive stools of duplicate slides each of 41.7 mg</w:t>
        </w:r>
        <w:r>
          <w:rPr>
            <w:rFonts w:ascii="Times New Roman" w:hAnsi="Times New Roman"/>
            <w:noProof/>
            <w:sz w:val="18"/>
            <w:szCs w:val="18"/>
            <w:lang w:eastAsia="en-GB"/>
          </w:rPr>
          <w:t>.</w:t>
        </w:r>
      </w:ins>
    </w:p>
    <w:p w14:paraId="2D4F0248" w14:textId="77777777" w:rsidR="000503D3" w:rsidRDefault="000503D3" w:rsidP="000503D3">
      <w:pPr>
        <w:pBdr>
          <w:top w:val="single" w:sz="4" w:space="1" w:color="auto"/>
        </w:pBdr>
        <w:spacing w:after="0" w:line="276" w:lineRule="auto"/>
        <w:rPr>
          <w:ins w:id="3358" w:author="Danso-Appiah" w:date="2015-10-06T12:55:00Z"/>
          <w:rFonts w:ascii="Times New Roman" w:hAnsi="Times New Roman"/>
          <w:sz w:val="18"/>
          <w:szCs w:val="18"/>
        </w:rPr>
      </w:pPr>
      <w:ins w:id="3359" w:author="Danso-Appiah" w:date="2015-10-06T12:55:00Z">
        <w:r>
          <w:rPr>
            <w:rFonts w:ascii="Times New Roman" w:hAnsi="Times New Roman"/>
            <w:color w:val="0000CC"/>
            <w:sz w:val="18"/>
            <w:szCs w:val="18"/>
          </w:rPr>
          <w:t>One of the studies</w:t>
        </w:r>
        <w:r w:rsidRPr="0045341D">
          <w:rPr>
            <w:rFonts w:ascii="Times New Roman" w:hAnsi="Times New Roman"/>
            <w:color w:val="0000CC"/>
            <w:sz w:val="18"/>
            <w:szCs w:val="18"/>
            <w:vertAlign w:val="superscript"/>
          </w:rPr>
          <w:t>23</w:t>
        </w:r>
        <w:r w:rsidRPr="0097084C">
          <w:rPr>
            <w:rFonts w:ascii="Times New Roman" w:hAnsi="Times New Roman"/>
            <w:sz w:val="18"/>
            <w:szCs w:val="18"/>
          </w:rPr>
          <w:t xml:space="preserve"> used Kato-Katz from two consecutive stools</w:t>
        </w:r>
        <w:r>
          <w:rPr>
            <w:rFonts w:ascii="Times New Roman" w:hAnsi="Times New Roman"/>
            <w:sz w:val="18"/>
            <w:szCs w:val="18"/>
          </w:rPr>
          <w:t>.</w:t>
        </w:r>
      </w:ins>
    </w:p>
    <w:p w14:paraId="4B174B6A" w14:textId="77777777" w:rsidR="000503D3" w:rsidRDefault="000503D3" w:rsidP="000503D3">
      <w:pPr>
        <w:pBdr>
          <w:top w:val="single" w:sz="4" w:space="1" w:color="auto"/>
        </w:pBdr>
        <w:spacing w:after="0" w:line="276" w:lineRule="auto"/>
        <w:rPr>
          <w:ins w:id="3360" w:author="Danso-Appiah" w:date="2015-10-06T12:55:00Z"/>
          <w:rFonts w:ascii="Times New Roman" w:hAnsi="Times New Roman"/>
          <w:sz w:val="18"/>
          <w:szCs w:val="18"/>
        </w:rPr>
      </w:pPr>
      <w:ins w:id="3361" w:author="Danso-Appiah" w:date="2015-10-06T12:55:00Z">
        <w:r>
          <w:rPr>
            <w:rFonts w:ascii="Times New Roman" w:hAnsi="Times New Roman"/>
            <w:color w:val="0000CC"/>
            <w:sz w:val="18"/>
            <w:szCs w:val="18"/>
          </w:rPr>
          <w:t>While other two of the studies</w:t>
        </w:r>
        <w:r w:rsidRPr="001B4FA1">
          <w:rPr>
            <w:rFonts w:ascii="Times New Roman" w:hAnsi="Times New Roman"/>
            <w:color w:val="0000CC"/>
            <w:sz w:val="18"/>
            <w:szCs w:val="18"/>
            <w:vertAlign w:val="superscript"/>
          </w:rPr>
          <w:t>26</w:t>
        </w:r>
        <w:proofErr w:type="gramStart"/>
        <w:r w:rsidRPr="0045341D">
          <w:rPr>
            <w:rFonts w:ascii="Times New Roman" w:hAnsi="Times New Roman"/>
            <w:color w:val="0000CC"/>
            <w:sz w:val="18"/>
            <w:szCs w:val="18"/>
            <w:vertAlign w:val="superscript"/>
          </w:rPr>
          <w:t>,2</w:t>
        </w:r>
        <w:r w:rsidRPr="001B4FA1">
          <w:rPr>
            <w:rFonts w:ascii="Times New Roman" w:hAnsi="Times New Roman"/>
            <w:color w:val="0000CC"/>
            <w:sz w:val="18"/>
            <w:szCs w:val="18"/>
            <w:vertAlign w:val="superscript"/>
          </w:rPr>
          <w:t>7</w:t>
        </w:r>
        <w:proofErr w:type="gramEnd"/>
        <w:r>
          <w:rPr>
            <w:rFonts w:ascii="Times New Roman" w:hAnsi="Times New Roman"/>
            <w:color w:val="0000CC"/>
            <w:sz w:val="18"/>
            <w:szCs w:val="18"/>
            <w:vertAlign w:val="superscript"/>
          </w:rPr>
          <w:t xml:space="preserve"> </w:t>
        </w:r>
        <w:r w:rsidRPr="0097084C">
          <w:rPr>
            <w:rFonts w:ascii="Times New Roman" w:hAnsi="Times New Roman"/>
            <w:sz w:val="18"/>
            <w:szCs w:val="18"/>
          </w:rPr>
          <w:t>used an older version of POC-CCA reagent strips</w:t>
        </w:r>
        <w:r>
          <w:rPr>
            <w:rFonts w:ascii="Times New Roman" w:hAnsi="Times New Roman"/>
            <w:sz w:val="18"/>
            <w:szCs w:val="18"/>
          </w:rPr>
          <w:t xml:space="preserve"> (manufactured by </w:t>
        </w:r>
        <w:r w:rsidRPr="00185717">
          <w:rPr>
            <w:rFonts w:ascii="Times New Roman" w:hAnsi="Times New Roman"/>
            <w:sz w:val="18"/>
            <w:szCs w:val="18"/>
          </w:rPr>
          <w:t xml:space="preserve">European </w:t>
        </w:r>
        <w:proofErr w:type="spellStart"/>
        <w:r w:rsidRPr="00185717">
          <w:rPr>
            <w:rFonts w:ascii="Times New Roman" w:hAnsi="Times New Roman"/>
            <w:sz w:val="18"/>
            <w:szCs w:val="18"/>
          </w:rPr>
          <w:t>Vertinary</w:t>
        </w:r>
        <w:proofErr w:type="spellEnd"/>
        <w:r w:rsidRPr="00185717">
          <w:rPr>
            <w:rFonts w:ascii="Times New Roman" w:hAnsi="Times New Roman"/>
            <w:sz w:val="18"/>
            <w:szCs w:val="18"/>
          </w:rPr>
          <w:t xml:space="preserve"> Laboratory, </w:t>
        </w:r>
        <w:proofErr w:type="spellStart"/>
        <w:r w:rsidRPr="00185717">
          <w:rPr>
            <w:rFonts w:ascii="Times New Roman" w:hAnsi="Times New Roman"/>
            <w:sz w:val="18"/>
            <w:szCs w:val="18"/>
          </w:rPr>
          <w:t>Woerden</w:t>
        </w:r>
        <w:proofErr w:type="spellEnd"/>
        <w:r w:rsidRPr="00185717">
          <w:rPr>
            <w:rFonts w:ascii="Times New Roman" w:hAnsi="Times New Roman"/>
            <w:sz w:val="18"/>
            <w:szCs w:val="18"/>
          </w:rPr>
          <w:t>, Holland</w:t>
        </w:r>
        <w:r>
          <w:rPr>
            <w:rFonts w:ascii="Times New Roman" w:hAnsi="Times New Roman"/>
            <w:sz w:val="18"/>
            <w:szCs w:val="18"/>
          </w:rPr>
          <w:t xml:space="preserve">) and compared </w:t>
        </w:r>
        <w:r w:rsidRPr="0097084C">
          <w:rPr>
            <w:rFonts w:ascii="Times New Roman" w:hAnsi="Times New Roman"/>
            <w:sz w:val="18"/>
            <w:szCs w:val="18"/>
          </w:rPr>
          <w:t>with combined Kato-Katz and Formal Ether concentration test as reference standard</w:t>
        </w:r>
        <w:r>
          <w:rPr>
            <w:rFonts w:ascii="Times New Roman" w:hAnsi="Times New Roman"/>
            <w:sz w:val="18"/>
            <w:szCs w:val="18"/>
          </w:rPr>
          <w:t>.</w:t>
        </w:r>
      </w:ins>
    </w:p>
    <w:p w14:paraId="0660CC52" w14:textId="57B4F161" w:rsidR="000503D3" w:rsidRDefault="000503D3" w:rsidP="000503D3">
      <w:pPr>
        <w:suppressAutoHyphens w:val="0"/>
        <w:autoSpaceDN/>
        <w:spacing w:after="0"/>
        <w:textAlignment w:val="auto"/>
        <w:rPr>
          <w:ins w:id="3362" w:author="Danso-Appiah" w:date="2015-10-06T12:56:00Z"/>
          <w:rFonts w:ascii="Times New Roman" w:hAnsi="Times New Roman"/>
          <w:sz w:val="18"/>
          <w:szCs w:val="18"/>
        </w:rPr>
      </w:pPr>
      <w:ins w:id="3363" w:author="Danso-Appiah" w:date="2015-10-06T12:55:00Z">
        <w:r w:rsidRPr="0097084C">
          <w:rPr>
            <w:rFonts w:ascii="Times New Roman" w:hAnsi="Times New Roman"/>
            <w:sz w:val="18"/>
            <w:szCs w:val="18"/>
          </w:rPr>
          <w:t>All other studies used POC-CCA cassette test (manufacturer: Rapid Medical Diagnostics, Pretoria, South Africa)</w:t>
        </w:r>
        <w:r>
          <w:rPr>
            <w:rFonts w:ascii="Times New Roman" w:hAnsi="Times New Roman"/>
            <w:sz w:val="18"/>
            <w:szCs w:val="18"/>
          </w:rPr>
          <w:t xml:space="preserve">. </w:t>
        </w:r>
        <w:commentRangeStart w:id="3364"/>
        <w:proofErr w:type="spellStart"/>
        <w:r w:rsidRPr="0097084C">
          <w:rPr>
            <w:rFonts w:ascii="Times New Roman" w:hAnsi="Times New Roman"/>
            <w:color w:val="0000CC"/>
            <w:sz w:val="18"/>
            <w:szCs w:val="18"/>
          </w:rPr>
          <w:t>Koukounari</w:t>
        </w:r>
        <w:proofErr w:type="spellEnd"/>
        <w:r w:rsidRPr="0097084C">
          <w:rPr>
            <w:rFonts w:ascii="Times New Roman" w:hAnsi="Times New Roman"/>
            <w:color w:val="0000CC"/>
            <w:sz w:val="18"/>
            <w:szCs w:val="18"/>
          </w:rPr>
          <w:t xml:space="preserve"> 2013-study 1</w:t>
        </w:r>
        <w:r w:rsidRPr="0097084C">
          <w:rPr>
            <w:rFonts w:ascii="Times New Roman" w:hAnsi="Times New Roman"/>
            <w:sz w:val="18"/>
            <w:szCs w:val="18"/>
          </w:rPr>
          <w:t xml:space="preserve"> and </w:t>
        </w:r>
        <w:proofErr w:type="spellStart"/>
        <w:r w:rsidRPr="0097084C">
          <w:rPr>
            <w:rFonts w:ascii="Times New Roman" w:hAnsi="Times New Roman"/>
            <w:color w:val="0000CC"/>
            <w:sz w:val="18"/>
            <w:szCs w:val="18"/>
          </w:rPr>
          <w:t>Koukounari</w:t>
        </w:r>
        <w:proofErr w:type="spellEnd"/>
        <w:r w:rsidRPr="0097084C">
          <w:rPr>
            <w:rFonts w:ascii="Times New Roman" w:hAnsi="Times New Roman"/>
            <w:color w:val="0000CC"/>
            <w:sz w:val="18"/>
            <w:szCs w:val="18"/>
          </w:rPr>
          <w:t xml:space="preserve"> 2013-study 2</w:t>
        </w:r>
        <w:r w:rsidRPr="0097084C">
          <w:rPr>
            <w:rFonts w:ascii="Times New Roman" w:hAnsi="Times New Roman"/>
            <w:sz w:val="18"/>
            <w:szCs w:val="18"/>
          </w:rPr>
          <w:t xml:space="preserve"> </w:t>
        </w:r>
        <w:commentRangeEnd w:id="3364"/>
        <w:r>
          <w:rPr>
            <w:rStyle w:val="CommentReference"/>
            <w:lang w:eastAsia="x-none"/>
          </w:rPr>
          <w:commentReference w:id="3364"/>
        </w:r>
        <w:r w:rsidRPr="0097084C">
          <w:rPr>
            <w:rFonts w:ascii="Times New Roman" w:hAnsi="Times New Roman"/>
            <w:sz w:val="18"/>
            <w:szCs w:val="18"/>
          </w:rPr>
          <w:t>involved separate data for children (7-16 years) and adults (≥ 17 years) so we reported tem separately as data independent studies in the analysis</w:t>
        </w:r>
        <w:r>
          <w:rPr>
            <w:rFonts w:ascii="Times New Roman" w:hAnsi="Times New Roman"/>
            <w:sz w:val="18"/>
            <w:szCs w:val="18"/>
          </w:rPr>
          <w:t>.</w:t>
        </w:r>
      </w:ins>
    </w:p>
    <w:p w14:paraId="2E1B162E" w14:textId="77777777" w:rsidR="000503D3" w:rsidRDefault="000503D3" w:rsidP="000503D3">
      <w:pPr>
        <w:suppressAutoHyphens w:val="0"/>
        <w:autoSpaceDN/>
        <w:spacing w:after="0"/>
        <w:textAlignment w:val="auto"/>
        <w:rPr>
          <w:ins w:id="3365" w:author="Danso-Appiah" w:date="2015-10-06T12:56:00Z"/>
          <w:rFonts w:ascii="Times New Roman" w:eastAsia="Times New Roman" w:hAnsi="Times New Roman"/>
          <w:lang w:eastAsia="en-GB"/>
        </w:rPr>
      </w:pPr>
    </w:p>
    <w:p w14:paraId="7C9423D3" w14:textId="77777777" w:rsidR="001B33F5" w:rsidRDefault="001B33F5" w:rsidP="000503D3">
      <w:pPr>
        <w:suppressAutoHyphens w:val="0"/>
        <w:autoSpaceDN/>
        <w:spacing w:after="0"/>
        <w:textAlignment w:val="auto"/>
        <w:rPr>
          <w:ins w:id="3366" w:author="Danso-Appiah" w:date="2015-10-06T12:56:00Z"/>
          <w:rFonts w:ascii="Times New Roman" w:eastAsia="Times New Roman" w:hAnsi="Times New Roman"/>
          <w:lang w:eastAsia="en-GB"/>
        </w:rPr>
      </w:pPr>
    </w:p>
    <w:p w14:paraId="5A2F4B83" w14:textId="6370D627" w:rsidR="001B33F5" w:rsidRDefault="001B33F5">
      <w:pPr>
        <w:suppressAutoHyphens w:val="0"/>
        <w:autoSpaceDN/>
        <w:spacing w:after="0"/>
        <w:textAlignment w:val="auto"/>
        <w:rPr>
          <w:ins w:id="3367" w:author="Danso-Appiah" w:date="2015-10-06T12:56:00Z"/>
          <w:rFonts w:ascii="Times New Roman" w:eastAsia="Times New Roman" w:hAnsi="Times New Roman"/>
          <w:lang w:eastAsia="en-GB"/>
        </w:rPr>
      </w:pPr>
      <w:ins w:id="3368" w:author="Danso-Appiah" w:date="2015-10-06T12:56:00Z">
        <w:r>
          <w:rPr>
            <w:rFonts w:ascii="Times New Roman" w:eastAsia="Times New Roman" w:hAnsi="Times New Roman"/>
            <w:lang w:eastAsia="en-GB"/>
          </w:rPr>
          <w:br w:type="page"/>
        </w:r>
      </w:ins>
    </w:p>
    <w:p w14:paraId="7AD46FC7" w14:textId="77777777" w:rsidR="001B33F5" w:rsidRDefault="001B33F5" w:rsidP="000503D3">
      <w:pPr>
        <w:suppressAutoHyphens w:val="0"/>
        <w:autoSpaceDN/>
        <w:spacing w:after="0"/>
        <w:textAlignment w:val="auto"/>
        <w:rPr>
          <w:ins w:id="3369" w:author="Danso-Appiah" w:date="2015-10-06T12:57:00Z"/>
          <w:rFonts w:ascii="Times New Roman" w:eastAsia="Times New Roman" w:hAnsi="Times New Roman"/>
          <w:lang w:eastAsia="en-GB"/>
        </w:rPr>
      </w:pPr>
    </w:p>
    <w:p w14:paraId="59690E4E" w14:textId="7C34DA11" w:rsidR="001B33F5" w:rsidRPr="009A516D" w:rsidRDefault="001B33F5" w:rsidP="001B33F5">
      <w:pPr>
        <w:rPr>
          <w:ins w:id="3370" w:author="Danso-Appiah" w:date="2015-10-06T12:57:00Z"/>
          <w:rFonts w:ascii="Times New Roman" w:hAnsi="Times New Roman"/>
        </w:rPr>
      </w:pPr>
      <w:ins w:id="3371" w:author="Danso-Appiah" w:date="2015-10-06T12:57:00Z">
        <w:r w:rsidRPr="0045341D">
          <w:rPr>
            <w:rFonts w:ascii="Times New Roman" w:hAnsi="Times New Roman"/>
          </w:rPr>
          <w:t xml:space="preserve">Fig. </w:t>
        </w:r>
      </w:ins>
      <w:ins w:id="3372" w:author="Danso-Appiah" w:date="2015-10-06T13:24:00Z">
        <w:r w:rsidR="001C2A07">
          <w:rPr>
            <w:rFonts w:ascii="Times New Roman" w:hAnsi="Times New Roman"/>
          </w:rPr>
          <w:t>2d</w:t>
        </w:r>
      </w:ins>
      <w:ins w:id="3373" w:author="Danso-Appiah" w:date="2015-10-06T12:57:00Z">
        <w:r w:rsidRPr="0045341D">
          <w:rPr>
            <w:rFonts w:ascii="Times New Roman" w:hAnsi="Times New Roman"/>
          </w:rPr>
          <w:t>.</w:t>
        </w:r>
        <w:r w:rsidRPr="009A516D">
          <w:rPr>
            <w:rFonts w:ascii="Times New Roman" w:hAnsi="Times New Roman"/>
            <w:b/>
          </w:rPr>
          <w:t xml:space="preserve"> </w:t>
        </w:r>
        <w:r w:rsidRPr="002C1E9B">
          <w:rPr>
            <w:rFonts w:ascii="Times New Roman" w:hAnsi="Times New Roman"/>
            <w:b/>
          </w:rPr>
          <w:t>T</w:t>
        </w:r>
        <w:r w:rsidRPr="0045341D">
          <w:rPr>
            <w:rFonts w:ascii="Times New Roman" w:hAnsi="Times New Roman"/>
            <w:b/>
          </w:rPr>
          <w:t xml:space="preserve">hree POC-CCA tests versus Kato-Katz from three consecutive stools for the detection of </w:t>
        </w:r>
        <w:r w:rsidRPr="0045341D">
          <w:rPr>
            <w:rFonts w:ascii="Times New Roman" w:hAnsi="Times New Roman"/>
            <w:b/>
            <w:i/>
          </w:rPr>
          <w:t>S. mansoni</w:t>
        </w:r>
        <w:r w:rsidRPr="0045341D">
          <w:rPr>
            <w:rFonts w:ascii="Times New Roman" w:hAnsi="Times New Roman"/>
            <w:b/>
          </w:rPr>
          <w:t xml:space="preserve"> infection</w:t>
        </w:r>
        <w:r w:rsidRPr="002C1E9B">
          <w:rPr>
            <w:rFonts w:ascii="Times New Roman" w:hAnsi="Times New Roman"/>
          </w:rPr>
          <w:t xml:space="preserve"> </w:t>
        </w:r>
      </w:ins>
    </w:p>
    <w:p w14:paraId="2E56B0CF" w14:textId="77777777" w:rsidR="001B33F5" w:rsidRPr="005B52E4" w:rsidRDefault="001B33F5" w:rsidP="001B33F5">
      <w:pPr>
        <w:rPr>
          <w:ins w:id="3374" w:author="Danso-Appiah" w:date="2015-10-06T12:57:00Z"/>
        </w:rPr>
      </w:pPr>
      <w:ins w:id="3375" w:author="Danso-Appiah" w:date="2015-10-06T12:57:00Z">
        <w:r>
          <w:rPr>
            <w:noProof/>
            <w:lang w:eastAsia="en-GB"/>
          </w:rPr>
          <w:drawing>
            <wp:inline distT="0" distB="0" distL="0" distR="0" wp14:anchorId="6319F25A" wp14:editId="75734FE4">
              <wp:extent cx="5655310" cy="1959610"/>
              <wp:effectExtent l="0" t="0" r="2540" b="2540"/>
              <wp:docPr id="42" name="Picture 42" descr="C:\Users\DANSO-~1\AppData\Local\Temp\Forest_A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SO-~1\AppData\Local\Temp\Forest_A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10" cy="1959610"/>
                      </a:xfrm>
                      <a:prstGeom prst="rect">
                        <a:avLst/>
                      </a:prstGeom>
                      <a:noFill/>
                      <a:ln>
                        <a:noFill/>
                      </a:ln>
                    </pic:spPr>
                  </pic:pic>
                </a:graphicData>
              </a:graphic>
            </wp:inline>
          </w:drawing>
        </w:r>
      </w:ins>
    </w:p>
    <w:p w14:paraId="4EC9D34F" w14:textId="77777777" w:rsidR="001B33F5" w:rsidRPr="005B52E4" w:rsidRDefault="001B33F5" w:rsidP="001B33F5">
      <w:pPr>
        <w:spacing w:after="0"/>
        <w:rPr>
          <w:ins w:id="3376" w:author="Danso-Appiah" w:date="2015-10-06T12:57:00Z"/>
          <w:rFonts w:ascii="Times New Roman" w:hAnsi="Times New Roman"/>
          <w:sz w:val="18"/>
          <w:szCs w:val="20"/>
        </w:rPr>
      </w:pPr>
    </w:p>
    <w:p w14:paraId="2FBC5CEF" w14:textId="77777777" w:rsidR="001B33F5" w:rsidRDefault="001B33F5" w:rsidP="001B33F5">
      <w:pPr>
        <w:pBdr>
          <w:top w:val="single" w:sz="4" w:space="1" w:color="auto"/>
        </w:pBdr>
        <w:spacing w:after="0" w:line="276" w:lineRule="auto"/>
        <w:ind w:right="-46"/>
        <w:rPr>
          <w:ins w:id="3377" w:author="Danso-Appiah" w:date="2015-10-06T12:57:00Z"/>
          <w:rFonts w:ascii="Times New Roman" w:hAnsi="Times New Roman"/>
          <w:sz w:val="18"/>
          <w:szCs w:val="20"/>
        </w:rPr>
      </w:pPr>
      <w:ins w:id="3378" w:author="Danso-Appiah" w:date="2015-10-06T12:57:00Z">
        <w:r>
          <w:rPr>
            <w:rFonts w:ascii="Times New Roman" w:hAnsi="Times New Roman"/>
            <w:color w:val="0000CC"/>
            <w:sz w:val="18"/>
            <w:szCs w:val="20"/>
          </w:rPr>
          <w:t>One study</w:t>
        </w:r>
        <w:r w:rsidRPr="0045341D">
          <w:rPr>
            <w:rFonts w:ascii="Times New Roman" w:hAnsi="Times New Roman"/>
            <w:color w:val="0000CC"/>
            <w:sz w:val="18"/>
            <w:szCs w:val="20"/>
            <w:vertAlign w:val="superscript"/>
          </w:rPr>
          <w:t>37</w:t>
        </w:r>
        <w:r>
          <w:rPr>
            <w:rFonts w:ascii="Times New Roman" w:hAnsi="Times New Roman"/>
            <w:color w:val="0000CC"/>
            <w:sz w:val="18"/>
            <w:szCs w:val="20"/>
          </w:rPr>
          <w:t xml:space="preserve"> </w:t>
        </w:r>
        <w:r w:rsidRPr="00FF32A9">
          <w:rPr>
            <w:rFonts w:ascii="Times New Roman" w:hAnsi="Times New Roman"/>
            <w:sz w:val="18"/>
            <w:szCs w:val="20"/>
          </w:rPr>
          <w:t xml:space="preserve">used duplicate </w:t>
        </w:r>
        <w:r>
          <w:rPr>
            <w:rFonts w:ascii="Times New Roman" w:hAnsi="Times New Roman"/>
            <w:sz w:val="18"/>
            <w:szCs w:val="20"/>
          </w:rPr>
          <w:t xml:space="preserve">instead of three </w:t>
        </w:r>
        <w:r w:rsidRPr="00FF32A9">
          <w:rPr>
            <w:rFonts w:ascii="Times New Roman" w:hAnsi="Times New Roman"/>
            <w:sz w:val="18"/>
            <w:szCs w:val="20"/>
          </w:rPr>
          <w:t>POC-CCA cassette</w:t>
        </w:r>
        <w:r>
          <w:rPr>
            <w:rFonts w:ascii="Times New Roman" w:hAnsi="Times New Roman"/>
            <w:sz w:val="18"/>
            <w:szCs w:val="20"/>
          </w:rPr>
          <w:t xml:space="preserve"> tests</w:t>
        </w:r>
        <w:r w:rsidRPr="00FF32A9">
          <w:rPr>
            <w:rFonts w:ascii="Times New Roman" w:hAnsi="Times New Roman"/>
            <w:sz w:val="18"/>
            <w:szCs w:val="20"/>
          </w:rPr>
          <w:t xml:space="preserve">, the rest </w:t>
        </w:r>
        <w:r>
          <w:rPr>
            <w:rFonts w:ascii="Times New Roman" w:hAnsi="Times New Roman"/>
            <w:sz w:val="18"/>
            <w:szCs w:val="20"/>
          </w:rPr>
          <w:t xml:space="preserve">of the studies assessed three POC-CCA tests; the same study </w:t>
        </w:r>
        <w:r w:rsidRPr="00FF32A9">
          <w:rPr>
            <w:rFonts w:ascii="Times New Roman" w:hAnsi="Times New Roman"/>
            <w:sz w:val="18"/>
            <w:szCs w:val="20"/>
          </w:rPr>
          <w:t xml:space="preserve">also used two </w:t>
        </w:r>
        <w:r>
          <w:rPr>
            <w:rFonts w:ascii="Times New Roman" w:hAnsi="Times New Roman"/>
            <w:sz w:val="18"/>
            <w:szCs w:val="20"/>
          </w:rPr>
          <w:t xml:space="preserve">consecutive </w:t>
        </w:r>
        <w:r w:rsidRPr="00FF32A9">
          <w:rPr>
            <w:rFonts w:ascii="Times New Roman" w:hAnsi="Times New Roman"/>
            <w:sz w:val="18"/>
            <w:szCs w:val="20"/>
          </w:rPr>
          <w:t xml:space="preserve">stools </w:t>
        </w:r>
        <w:r>
          <w:rPr>
            <w:rFonts w:ascii="Times New Roman" w:hAnsi="Times New Roman"/>
            <w:sz w:val="18"/>
            <w:szCs w:val="20"/>
          </w:rPr>
          <w:t xml:space="preserve">for </w:t>
        </w:r>
        <w:r w:rsidRPr="00FF32A9">
          <w:rPr>
            <w:rFonts w:ascii="Times New Roman" w:hAnsi="Times New Roman"/>
            <w:sz w:val="18"/>
            <w:szCs w:val="20"/>
          </w:rPr>
          <w:t>Kato-Katz</w:t>
        </w:r>
        <w:r>
          <w:rPr>
            <w:rFonts w:ascii="Times New Roman" w:hAnsi="Times New Roman"/>
            <w:sz w:val="18"/>
            <w:szCs w:val="20"/>
          </w:rPr>
          <w:t xml:space="preserve"> tests</w:t>
        </w:r>
        <w:r w:rsidRPr="00FF32A9">
          <w:rPr>
            <w:rFonts w:ascii="Times New Roman" w:hAnsi="Times New Roman"/>
            <w:sz w:val="18"/>
            <w:szCs w:val="20"/>
          </w:rPr>
          <w:t xml:space="preserve">, the rest of the studies used three </w:t>
        </w:r>
        <w:r>
          <w:rPr>
            <w:rFonts w:ascii="Times New Roman" w:hAnsi="Times New Roman"/>
            <w:sz w:val="18"/>
            <w:szCs w:val="20"/>
          </w:rPr>
          <w:t xml:space="preserve">consecutive </w:t>
        </w:r>
        <w:r w:rsidRPr="00FF32A9">
          <w:rPr>
            <w:rFonts w:ascii="Times New Roman" w:hAnsi="Times New Roman"/>
            <w:sz w:val="18"/>
            <w:szCs w:val="20"/>
          </w:rPr>
          <w:t>stools</w:t>
        </w:r>
        <w:r>
          <w:rPr>
            <w:rFonts w:ascii="Times New Roman" w:hAnsi="Times New Roman"/>
            <w:sz w:val="18"/>
            <w:szCs w:val="20"/>
          </w:rPr>
          <w:t>.</w:t>
        </w:r>
      </w:ins>
    </w:p>
    <w:p w14:paraId="705A75E0" w14:textId="6846117E" w:rsidR="001B33F5" w:rsidRDefault="001B33F5" w:rsidP="001B33F5">
      <w:pPr>
        <w:suppressAutoHyphens w:val="0"/>
        <w:autoSpaceDN/>
        <w:spacing w:after="0"/>
        <w:textAlignment w:val="auto"/>
        <w:rPr>
          <w:ins w:id="3379" w:author="Danso-Appiah" w:date="2015-10-06T12:57:00Z"/>
          <w:rFonts w:ascii="Times New Roman" w:hAnsi="Times New Roman"/>
          <w:sz w:val="18"/>
          <w:szCs w:val="20"/>
        </w:rPr>
      </w:pPr>
      <w:ins w:id="3380" w:author="Danso-Appiah" w:date="2015-10-06T12:57:00Z">
        <w:r>
          <w:rPr>
            <w:rFonts w:ascii="Times New Roman" w:hAnsi="Times New Roman"/>
            <w:sz w:val="18"/>
            <w:szCs w:val="20"/>
          </w:rPr>
          <w:t xml:space="preserve">For </w:t>
        </w:r>
        <w:r w:rsidRPr="00FF32A9">
          <w:rPr>
            <w:rFonts w:ascii="Times New Roman" w:hAnsi="Times New Roman"/>
            <w:sz w:val="18"/>
            <w:szCs w:val="20"/>
          </w:rPr>
          <w:t xml:space="preserve">POC-CCA </w:t>
        </w:r>
        <w:r w:rsidRPr="005B52E4">
          <w:rPr>
            <w:rFonts w:ascii="Times New Roman" w:hAnsi="Times New Roman"/>
            <w:sz w:val="18"/>
            <w:szCs w:val="20"/>
          </w:rPr>
          <w:t>test, trace was considered as positive test</w:t>
        </w:r>
        <w:r>
          <w:rPr>
            <w:rFonts w:ascii="Times New Roman" w:hAnsi="Times New Roman"/>
            <w:sz w:val="18"/>
            <w:szCs w:val="20"/>
          </w:rPr>
          <w:t>.</w:t>
        </w:r>
      </w:ins>
    </w:p>
    <w:p w14:paraId="63CCDEED" w14:textId="77777777" w:rsidR="001B33F5" w:rsidRDefault="001B33F5" w:rsidP="001B33F5">
      <w:pPr>
        <w:suppressAutoHyphens w:val="0"/>
        <w:autoSpaceDN/>
        <w:spacing w:after="0"/>
        <w:textAlignment w:val="auto"/>
        <w:rPr>
          <w:ins w:id="3381" w:author="Danso-Appiah" w:date="2015-10-06T12:57:00Z"/>
          <w:rFonts w:ascii="Times New Roman" w:hAnsi="Times New Roman"/>
          <w:sz w:val="18"/>
          <w:szCs w:val="20"/>
        </w:rPr>
      </w:pPr>
    </w:p>
    <w:p w14:paraId="4591291A" w14:textId="77777777" w:rsidR="001B33F5" w:rsidRDefault="001B33F5" w:rsidP="001B33F5">
      <w:pPr>
        <w:suppressAutoHyphens w:val="0"/>
        <w:autoSpaceDN/>
        <w:spacing w:after="0"/>
        <w:textAlignment w:val="auto"/>
        <w:rPr>
          <w:ins w:id="3382" w:author="Danso-Appiah" w:date="2015-10-06T12:57:00Z"/>
          <w:rFonts w:ascii="Times New Roman" w:hAnsi="Times New Roman"/>
          <w:sz w:val="18"/>
          <w:szCs w:val="20"/>
        </w:rPr>
      </w:pPr>
    </w:p>
    <w:p w14:paraId="6CE29FB6" w14:textId="4D15FE14" w:rsidR="001B33F5" w:rsidRDefault="001B33F5">
      <w:pPr>
        <w:suppressAutoHyphens w:val="0"/>
        <w:autoSpaceDN/>
        <w:spacing w:after="0"/>
        <w:textAlignment w:val="auto"/>
        <w:rPr>
          <w:ins w:id="3383" w:author="Danso-Appiah" w:date="2015-10-06T12:57:00Z"/>
          <w:rFonts w:ascii="Times New Roman" w:hAnsi="Times New Roman"/>
          <w:sz w:val="18"/>
          <w:szCs w:val="20"/>
        </w:rPr>
      </w:pPr>
      <w:ins w:id="3384" w:author="Danso-Appiah" w:date="2015-10-06T12:57:00Z">
        <w:r>
          <w:rPr>
            <w:rFonts w:ascii="Times New Roman" w:hAnsi="Times New Roman"/>
            <w:sz w:val="18"/>
            <w:szCs w:val="20"/>
          </w:rPr>
          <w:br w:type="page"/>
        </w:r>
      </w:ins>
    </w:p>
    <w:p w14:paraId="68152346" w14:textId="77777777" w:rsidR="0034567B" w:rsidRDefault="0034567B" w:rsidP="0034567B">
      <w:pPr>
        <w:suppressAutoHyphens w:val="0"/>
        <w:autoSpaceDN/>
        <w:spacing w:after="0"/>
        <w:textAlignment w:val="auto"/>
        <w:rPr>
          <w:ins w:id="3385" w:author="Danso-Appiah" w:date="2015-10-06T13:02:00Z"/>
          <w:rFonts w:ascii="Times New Roman" w:eastAsia="Times New Roman" w:hAnsi="Times New Roman"/>
          <w:lang w:eastAsia="en-GB"/>
        </w:rPr>
      </w:pPr>
    </w:p>
    <w:p w14:paraId="5C07A66C" w14:textId="3A45CE8A" w:rsidR="0034567B" w:rsidRPr="00F11C79" w:rsidRDefault="0034567B" w:rsidP="0034567B">
      <w:pPr>
        <w:spacing w:line="276" w:lineRule="auto"/>
        <w:rPr>
          <w:ins w:id="3386" w:author="Danso-Appiah" w:date="2015-10-06T13:02:00Z"/>
          <w:rFonts w:ascii="Times New Roman" w:hAnsi="Times New Roman"/>
        </w:rPr>
      </w:pPr>
      <w:ins w:id="3387" w:author="Danso-Appiah" w:date="2015-10-06T13:02:00Z">
        <w:r w:rsidRPr="003E68CB">
          <w:rPr>
            <w:rFonts w:ascii="Times New Roman" w:hAnsi="Times New Roman"/>
            <w:color w:val="000000"/>
            <w:highlight w:val="yellow"/>
            <w:rPrChange w:id="3388" w:author="Danso-Appiah" w:date="2015-10-19T20:57:00Z">
              <w:rPr>
                <w:rFonts w:ascii="Times New Roman" w:hAnsi="Times New Roman"/>
                <w:color w:val="000000"/>
              </w:rPr>
            </w:rPrChange>
          </w:rPr>
          <w:t xml:space="preserve">Fig. </w:t>
        </w:r>
      </w:ins>
      <w:ins w:id="3389" w:author="Danso-Appiah" w:date="2015-10-19T20:58:00Z">
        <w:r w:rsidR="003E68CB">
          <w:rPr>
            <w:rFonts w:ascii="Times New Roman" w:hAnsi="Times New Roman"/>
            <w:color w:val="000000"/>
            <w:highlight w:val="yellow"/>
          </w:rPr>
          <w:t>2e</w:t>
        </w:r>
      </w:ins>
      <w:ins w:id="3390" w:author="Danso-Appiah" w:date="2015-10-06T13:02:00Z">
        <w:r w:rsidRPr="003E68CB">
          <w:rPr>
            <w:rFonts w:ascii="Times New Roman" w:hAnsi="Times New Roman"/>
            <w:color w:val="000000"/>
            <w:highlight w:val="yellow"/>
            <w:rPrChange w:id="3391" w:author="Danso-Appiah" w:date="2015-10-19T20:57:00Z">
              <w:rPr>
                <w:rFonts w:ascii="Times New Roman" w:hAnsi="Times New Roman"/>
                <w:color w:val="000000"/>
              </w:rPr>
            </w:rPrChange>
          </w:rPr>
          <w:t>.</w:t>
        </w:r>
        <w:r w:rsidRPr="00F11C79">
          <w:rPr>
            <w:rFonts w:ascii="Times New Roman" w:hAnsi="Times New Roman"/>
            <w:color w:val="000000"/>
          </w:rPr>
          <w:t xml:space="preserve"> </w:t>
        </w:r>
        <w:r w:rsidRPr="0045341D">
          <w:rPr>
            <w:rFonts w:ascii="Times New Roman" w:hAnsi="Times New Roman"/>
            <w:b/>
            <w:color w:val="000000"/>
          </w:rPr>
          <w:t xml:space="preserve">Assessment of diagnostic accuracy between single and multiple POC-CCA and single and multiple Kato-Katz tests for the diagnosis of </w:t>
        </w:r>
        <w:r w:rsidRPr="0045341D">
          <w:rPr>
            <w:rFonts w:ascii="Times New Roman" w:hAnsi="Times New Roman"/>
            <w:b/>
            <w:i/>
            <w:color w:val="000000"/>
          </w:rPr>
          <w:t>S. mansoni</w:t>
        </w:r>
        <w:r w:rsidRPr="0045341D">
          <w:rPr>
            <w:rFonts w:ascii="Times New Roman" w:hAnsi="Times New Roman"/>
            <w:b/>
            <w:color w:val="000000"/>
          </w:rPr>
          <w:t xml:space="preserve"> infection</w:t>
        </w:r>
      </w:ins>
    </w:p>
    <w:p w14:paraId="2C88757F" w14:textId="77777777" w:rsidR="0034567B" w:rsidRDefault="0034567B" w:rsidP="0034567B">
      <w:pPr>
        <w:rPr>
          <w:ins w:id="3392" w:author="Danso-Appiah" w:date="2015-10-06T13:02:00Z"/>
        </w:rPr>
      </w:pPr>
      <w:ins w:id="3393" w:author="Danso-Appiah" w:date="2015-10-06T13:02:00Z">
        <w:r>
          <w:rPr>
            <w:noProof/>
            <w:lang w:eastAsia="en-GB"/>
          </w:rPr>
          <w:drawing>
            <wp:inline distT="0" distB="0" distL="0" distR="0" wp14:anchorId="2F31014B" wp14:editId="060B69F9">
              <wp:extent cx="5732145" cy="3265805"/>
              <wp:effectExtent l="0" t="0" r="1905" b="0"/>
              <wp:docPr id="44" name="Picture 44" descr="C:\Users\DANSO-~1\AppData\Local\Temp\Forest_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SO-~1\AppData\Local\Temp\Forest_A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65805"/>
                      </a:xfrm>
                      <a:prstGeom prst="rect">
                        <a:avLst/>
                      </a:prstGeom>
                      <a:noFill/>
                      <a:ln>
                        <a:noFill/>
                      </a:ln>
                    </pic:spPr>
                  </pic:pic>
                </a:graphicData>
              </a:graphic>
            </wp:inline>
          </w:drawing>
        </w:r>
      </w:ins>
    </w:p>
    <w:p w14:paraId="0A105112" w14:textId="77777777" w:rsidR="0034567B" w:rsidRDefault="0034567B" w:rsidP="0034567B">
      <w:pPr>
        <w:spacing w:after="120"/>
        <w:rPr>
          <w:ins w:id="3394" w:author="Danso-Appiah" w:date="2015-10-06T13:02:00Z"/>
          <w:rFonts w:ascii="Times New Roman" w:hAnsi="Times New Roman"/>
          <w:sz w:val="18"/>
          <w:szCs w:val="20"/>
        </w:rPr>
      </w:pPr>
    </w:p>
    <w:p w14:paraId="2F02E167" w14:textId="77777777" w:rsidR="0034567B" w:rsidRPr="00323BF0" w:rsidRDefault="0034567B" w:rsidP="0034567B">
      <w:pPr>
        <w:pBdr>
          <w:top w:val="single" w:sz="4" w:space="1" w:color="auto"/>
          <w:bottom w:val="single" w:sz="4" w:space="1" w:color="auto"/>
        </w:pBdr>
        <w:spacing w:after="0" w:line="276" w:lineRule="auto"/>
        <w:rPr>
          <w:ins w:id="3395" w:author="Danso-Appiah" w:date="2015-10-06T13:02:00Z"/>
          <w:rFonts w:ascii="Times New Roman" w:hAnsi="Times New Roman"/>
          <w:sz w:val="18"/>
          <w:szCs w:val="18"/>
        </w:rPr>
      </w:pPr>
      <w:ins w:id="3396" w:author="Danso-Appiah" w:date="2015-10-06T13:02:00Z">
        <w:r w:rsidRPr="00323BF0">
          <w:rPr>
            <w:rFonts w:ascii="Times New Roman" w:hAnsi="Times New Roman"/>
            <w:sz w:val="18"/>
            <w:szCs w:val="18"/>
          </w:rPr>
          <w:t xml:space="preserve">Studies included in this analysis had both index and reference tests examined in the same participants at the same time. </w:t>
        </w:r>
      </w:ins>
    </w:p>
    <w:p w14:paraId="1C8DF94C" w14:textId="77777777" w:rsidR="0034567B" w:rsidRPr="0045341D" w:rsidRDefault="0034567B" w:rsidP="0034567B">
      <w:pPr>
        <w:pBdr>
          <w:top w:val="single" w:sz="4" w:space="1" w:color="auto"/>
          <w:bottom w:val="single" w:sz="4" w:space="1" w:color="auto"/>
        </w:pBdr>
        <w:spacing w:after="0" w:line="276" w:lineRule="auto"/>
        <w:rPr>
          <w:ins w:id="3397" w:author="Danso-Appiah" w:date="2015-10-06T13:02:00Z"/>
          <w:rFonts w:ascii="Times New Roman" w:hAnsi="Times New Roman"/>
          <w:sz w:val="18"/>
          <w:szCs w:val="20"/>
          <w:highlight w:val="cyan"/>
          <w:lang w:eastAsia="en-GB"/>
        </w:rPr>
      </w:pPr>
      <w:ins w:id="3398" w:author="Danso-Appiah" w:date="2015-10-06T13:02:00Z">
        <w:r w:rsidRPr="00323BF0">
          <w:rPr>
            <w:rFonts w:ascii="Times New Roman" w:hAnsi="Times New Roman"/>
            <w:sz w:val="18"/>
            <w:szCs w:val="18"/>
          </w:rPr>
          <w:t xml:space="preserve">Where a study assessed single, two, or three POC-CCA, the results of the single POC-CCA was. Single POC-CCA test were </w:t>
        </w:r>
        <w:r w:rsidRPr="0045341D">
          <w:rPr>
            <w:rFonts w:ascii="Times New Roman" w:hAnsi="Times New Roman"/>
            <w:sz w:val="18"/>
            <w:szCs w:val="18"/>
            <w:highlight w:val="cyan"/>
          </w:rPr>
          <w:t xml:space="preserve">chosen for the analysis from </w:t>
        </w:r>
        <w:proofErr w:type="spellStart"/>
        <w:r w:rsidRPr="0045341D">
          <w:rPr>
            <w:rFonts w:ascii="Times New Roman" w:hAnsi="Times New Roman"/>
            <w:color w:val="0000CC"/>
            <w:sz w:val="18"/>
            <w:szCs w:val="20"/>
            <w:highlight w:val="cyan"/>
            <w:lang w:eastAsia="en-GB"/>
          </w:rPr>
          <w:t>Erko</w:t>
        </w:r>
        <w:proofErr w:type="spellEnd"/>
        <w:r w:rsidRPr="0045341D">
          <w:rPr>
            <w:rFonts w:ascii="Times New Roman" w:hAnsi="Times New Roman"/>
            <w:color w:val="0000CC"/>
            <w:sz w:val="18"/>
            <w:szCs w:val="20"/>
            <w:highlight w:val="cyan"/>
            <w:lang w:eastAsia="en-GB"/>
          </w:rPr>
          <w:t xml:space="preserve"> 2013</w:t>
        </w:r>
        <w:r w:rsidRPr="0045341D">
          <w:rPr>
            <w:rFonts w:ascii="Times New Roman" w:hAnsi="Times New Roman"/>
            <w:sz w:val="18"/>
            <w:szCs w:val="20"/>
            <w:highlight w:val="cyan"/>
            <w:lang w:eastAsia="en-GB"/>
          </w:rPr>
          <w:t xml:space="preserve"> and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study1</w:t>
        </w:r>
        <w:r w:rsidRPr="0045341D">
          <w:rPr>
            <w:rFonts w:ascii="Times New Roman" w:hAnsi="Times New Roman"/>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 2</w:t>
        </w:r>
        <w:r w:rsidRPr="0045341D">
          <w:rPr>
            <w:rFonts w:ascii="Times New Roman" w:hAnsi="Times New Roman"/>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study3.</w:t>
        </w:r>
      </w:ins>
    </w:p>
    <w:p w14:paraId="0DA19A06" w14:textId="77777777" w:rsidR="0034567B" w:rsidRPr="00323BF0" w:rsidRDefault="0034567B" w:rsidP="0034567B">
      <w:pPr>
        <w:pBdr>
          <w:top w:val="single" w:sz="4" w:space="1" w:color="auto"/>
          <w:bottom w:val="single" w:sz="4" w:space="1" w:color="auto"/>
        </w:pBdr>
        <w:spacing w:after="0" w:line="276" w:lineRule="auto"/>
        <w:rPr>
          <w:ins w:id="3399" w:author="Danso-Appiah" w:date="2015-10-06T13:02:00Z"/>
          <w:rFonts w:ascii="Times New Roman" w:hAnsi="Times New Roman"/>
          <w:sz w:val="18"/>
          <w:szCs w:val="18"/>
        </w:rPr>
      </w:pPr>
      <w:ins w:id="3400" w:author="Danso-Appiah" w:date="2015-10-06T13:02:00Z">
        <w:r w:rsidRPr="00323BF0">
          <w:rPr>
            <w:rFonts w:ascii="Times New Roman" w:hAnsi="Times New Roman"/>
            <w:sz w:val="18"/>
            <w:szCs w:val="20"/>
          </w:rPr>
          <w:t xml:space="preserve">For POC-CCA test, trace was considered as positive.  </w:t>
        </w:r>
      </w:ins>
    </w:p>
    <w:p w14:paraId="0B9EA19D" w14:textId="77777777" w:rsidR="0034567B" w:rsidRPr="0045341D" w:rsidRDefault="0034567B" w:rsidP="0034567B">
      <w:pPr>
        <w:pBdr>
          <w:top w:val="single" w:sz="4" w:space="1" w:color="auto"/>
          <w:bottom w:val="single" w:sz="4" w:space="1" w:color="auto"/>
        </w:pBdr>
        <w:spacing w:after="0" w:line="276" w:lineRule="auto"/>
        <w:rPr>
          <w:ins w:id="3401" w:author="Danso-Appiah" w:date="2015-10-06T13:02:00Z"/>
          <w:rFonts w:ascii="Times New Roman" w:hAnsi="Times New Roman"/>
          <w:sz w:val="18"/>
          <w:szCs w:val="20"/>
          <w:highlight w:val="cyan"/>
          <w:lang w:eastAsia="en-GB"/>
        </w:rPr>
      </w:pPr>
      <w:ins w:id="3402" w:author="Danso-Appiah" w:date="2015-10-06T13:02:00Z">
        <w:r w:rsidRPr="00323BF0">
          <w:rPr>
            <w:rFonts w:ascii="Times New Roman" w:hAnsi="Times New Roman"/>
            <w:sz w:val="18"/>
            <w:szCs w:val="18"/>
          </w:rPr>
          <w:t xml:space="preserve">Where a study assessed single, two or three Kato-Katz, single Kato-Katz (duplicate 41.7 mg) was chosen as reference standard in conformity with what WHO recommends within the MDA/PC Strategy. Single Kato-Katz was chosen for the </w:t>
        </w:r>
        <w:r w:rsidRPr="0045341D">
          <w:rPr>
            <w:rFonts w:ascii="Times New Roman" w:hAnsi="Times New Roman"/>
            <w:sz w:val="18"/>
            <w:szCs w:val="18"/>
            <w:highlight w:val="cyan"/>
          </w:rPr>
          <w:t xml:space="preserve">analysis from </w:t>
        </w:r>
        <w:proofErr w:type="spellStart"/>
        <w:r w:rsidRPr="0045341D">
          <w:rPr>
            <w:rFonts w:ascii="Times New Roman" w:hAnsi="Times New Roman"/>
            <w:color w:val="0000CC"/>
            <w:sz w:val="18"/>
            <w:szCs w:val="20"/>
            <w:highlight w:val="cyan"/>
            <w:lang w:eastAsia="en-GB"/>
          </w:rPr>
          <w:t>Erko</w:t>
        </w:r>
        <w:proofErr w:type="spellEnd"/>
        <w:r w:rsidRPr="0045341D">
          <w:rPr>
            <w:rFonts w:ascii="Times New Roman" w:hAnsi="Times New Roman"/>
            <w:color w:val="0000CC"/>
            <w:sz w:val="18"/>
            <w:szCs w:val="20"/>
            <w:highlight w:val="cyan"/>
            <w:lang w:eastAsia="en-GB"/>
          </w:rPr>
          <w:t xml:space="preserve"> 2013.</w:t>
        </w:r>
      </w:ins>
    </w:p>
    <w:p w14:paraId="5FAAB7CF" w14:textId="77777777" w:rsidR="0034567B" w:rsidRPr="0045341D" w:rsidRDefault="0034567B" w:rsidP="0034567B">
      <w:pPr>
        <w:pBdr>
          <w:top w:val="single" w:sz="4" w:space="1" w:color="auto"/>
          <w:bottom w:val="single" w:sz="4" w:space="1" w:color="auto"/>
        </w:pBdr>
        <w:spacing w:after="0" w:line="276" w:lineRule="auto"/>
        <w:rPr>
          <w:ins w:id="3403" w:author="Danso-Appiah" w:date="2015-10-06T13:02:00Z"/>
          <w:rFonts w:ascii="Times New Roman" w:hAnsi="Times New Roman"/>
          <w:sz w:val="18"/>
          <w:szCs w:val="20"/>
          <w:highlight w:val="cyan"/>
          <w:lang w:eastAsia="en-GB"/>
        </w:rPr>
      </w:pPr>
      <w:ins w:id="3404" w:author="Danso-Appiah" w:date="2015-10-06T13:02:00Z">
        <w:r w:rsidRPr="00323BF0">
          <w:rPr>
            <w:rFonts w:ascii="Times New Roman" w:hAnsi="Times New Roman"/>
            <w:sz w:val="18"/>
            <w:szCs w:val="18"/>
          </w:rPr>
          <w:t xml:space="preserve">If different settings were involved in a study published as one article but reported results for the separate settings, the different settings were included as separate data points. </w:t>
        </w:r>
        <w:proofErr w:type="spellStart"/>
        <w:r w:rsidRPr="0045341D">
          <w:rPr>
            <w:rFonts w:ascii="Times New Roman" w:hAnsi="Times New Roman"/>
            <w:color w:val="0000CC"/>
            <w:sz w:val="18"/>
            <w:szCs w:val="20"/>
            <w:highlight w:val="cyan"/>
            <w:lang w:eastAsia="en-GB"/>
          </w:rPr>
          <w:t>Coulibaly</w:t>
        </w:r>
        <w:proofErr w:type="spellEnd"/>
        <w:r w:rsidRPr="0045341D">
          <w:rPr>
            <w:rFonts w:ascii="Times New Roman" w:hAnsi="Times New Roman"/>
            <w:color w:val="0000CC"/>
            <w:sz w:val="18"/>
            <w:szCs w:val="20"/>
            <w:highlight w:val="cyan"/>
            <w:lang w:eastAsia="en-GB"/>
          </w:rPr>
          <w:t xml:space="preserve"> 2011</w:t>
        </w:r>
        <w:r w:rsidRPr="0045341D">
          <w:rPr>
            <w:rFonts w:ascii="Times New Roman" w:hAnsi="Times New Roman"/>
            <w:sz w:val="18"/>
            <w:szCs w:val="20"/>
            <w:highlight w:val="cyan"/>
            <w:lang w:eastAsia="en-GB"/>
          </w:rPr>
          <w:t xml:space="preserve"> was classified as </w:t>
        </w:r>
        <w:proofErr w:type="spellStart"/>
        <w:r w:rsidRPr="0045341D">
          <w:rPr>
            <w:rFonts w:ascii="Times New Roman" w:hAnsi="Times New Roman"/>
            <w:color w:val="0000CC"/>
            <w:sz w:val="18"/>
            <w:szCs w:val="20"/>
            <w:highlight w:val="cyan"/>
            <w:lang w:eastAsia="en-GB"/>
          </w:rPr>
          <w:t>Coulibaly</w:t>
        </w:r>
        <w:proofErr w:type="spellEnd"/>
        <w:r w:rsidRPr="0045341D">
          <w:rPr>
            <w:rFonts w:ascii="Times New Roman" w:hAnsi="Times New Roman"/>
            <w:color w:val="0000CC"/>
            <w:sz w:val="18"/>
            <w:szCs w:val="20"/>
            <w:highlight w:val="cyan"/>
            <w:lang w:eastAsia="en-GB"/>
          </w:rPr>
          <w:t xml:space="preserve"> 2011 -study 1</w:t>
        </w:r>
        <w:r w:rsidRPr="0045341D">
          <w:rPr>
            <w:rFonts w:ascii="Times New Roman" w:hAnsi="Times New Roman"/>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Coulibaly</w:t>
        </w:r>
        <w:proofErr w:type="spellEnd"/>
        <w:r w:rsidRPr="0045341D">
          <w:rPr>
            <w:rFonts w:ascii="Times New Roman" w:hAnsi="Times New Roman"/>
            <w:color w:val="0000CC"/>
            <w:sz w:val="18"/>
            <w:szCs w:val="20"/>
            <w:highlight w:val="cyan"/>
            <w:lang w:eastAsia="en-GB"/>
          </w:rPr>
          <w:t xml:space="preserve"> 2011 -study 2</w:t>
        </w:r>
        <w:r w:rsidRPr="0045341D">
          <w:rPr>
            <w:rFonts w:ascii="Times New Roman" w:hAnsi="Times New Roman"/>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Coulibaly</w:t>
        </w:r>
        <w:proofErr w:type="spellEnd"/>
        <w:r w:rsidRPr="0045341D">
          <w:rPr>
            <w:rFonts w:ascii="Times New Roman" w:hAnsi="Times New Roman"/>
            <w:color w:val="0000CC"/>
            <w:sz w:val="18"/>
            <w:szCs w:val="20"/>
            <w:highlight w:val="cyan"/>
            <w:lang w:eastAsia="en-GB"/>
          </w:rPr>
          <w:t xml:space="preserve"> 2011 -study 3</w:t>
        </w:r>
        <w:r w:rsidRPr="0045341D">
          <w:rPr>
            <w:rFonts w:ascii="Times New Roman" w:hAnsi="Times New Roman"/>
            <w:sz w:val="18"/>
            <w:szCs w:val="20"/>
            <w:highlight w:val="cyan"/>
            <w:lang w:eastAsia="en-GB"/>
          </w:rPr>
          <w:t xml:space="preserve"> and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w:t>
        </w:r>
        <w:r w:rsidRPr="0045341D">
          <w:rPr>
            <w:rFonts w:ascii="Times New Roman" w:hAnsi="Times New Roman"/>
            <w:sz w:val="18"/>
            <w:szCs w:val="20"/>
            <w:highlight w:val="cyan"/>
            <w:lang w:eastAsia="en-GB"/>
          </w:rPr>
          <w:t xml:space="preserve"> as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 1;</w:t>
        </w:r>
        <w:r w:rsidRPr="0045341D">
          <w:rPr>
            <w:rFonts w:ascii="Times New Roman" w:hAnsi="Times New Roman"/>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 2; </w:t>
        </w:r>
        <w:proofErr w:type="spellStart"/>
        <w:r w:rsidRPr="0045341D">
          <w:rPr>
            <w:rFonts w:ascii="Times New Roman" w:hAnsi="Times New Roman"/>
            <w:color w:val="0000CC"/>
            <w:sz w:val="18"/>
            <w:szCs w:val="20"/>
            <w:highlight w:val="cyan"/>
            <w:lang w:eastAsia="en-GB"/>
          </w:rPr>
          <w:t>Tchuem</w:t>
        </w:r>
        <w:proofErr w:type="spellEnd"/>
        <w:r w:rsidRPr="0045341D">
          <w:rPr>
            <w:rFonts w:ascii="Times New Roman" w:hAnsi="Times New Roman"/>
            <w:color w:val="0000CC"/>
            <w:sz w:val="18"/>
            <w:szCs w:val="20"/>
            <w:highlight w:val="cyan"/>
            <w:lang w:eastAsia="en-GB"/>
          </w:rPr>
          <w:t xml:space="preserve"> </w:t>
        </w:r>
        <w:proofErr w:type="spellStart"/>
        <w:r w:rsidRPr="0045341D">
          <w:rPr>
            <w:rFonts w:ascii="Times New Roman" w:hAnsi="Times New Roman"/>
            <w:color w:val="0000CC"/>
            <w:sz w:val="18"/>
            <w:szCs w:val="20"/>
            <w:highlight w:val="cyan"/>
            <w:lang w:eastAsia="en-GB"/>
          </w:rPr>
          <w:t>Tchuente</w:t>
        </w:r>
        <w:proofErr w:type="spellEnd"/>
        <w:r w:rsidRPr="0045341D">
          <w:rPr>
            <w:rFonts w:ascii="Times New Roman" w:hAnsi="Times New Roman"/>
            <w:color w:val="0000CC"/>
            <w:sz w:val="18"/>
            <w:szCs w:val="20"/>
            <w:highlight w:val="cyan"/>
            <w:lang w:eastAsia="en-GB"/>
          </w:rPr>
          <w:t xml:space="preserve"> 2012 -study 3</w:t>
        </w:r>
        <w:r w:rsidRPr="0045341D">
          <w:rPr>
            <w:rFonts w:ascii="Times New Roman" w:hAnsi="Times New Roman"/>
            <w:sz w:val="18"/>
            <w:szCs w:val="20"/>
            <w:highlight w:val="cyan"/>
            <w:lang w:eastAsia="en-GB"/>
          </w:rPr>
          <w:t xml:space="preserve">). </w:t>
        </w:r>
      </w:ins>
    </w:p>
    <w:p w14:paraId="0DF71C5C" w14:textId="335A6DBF" w:rsidR="0034567B" w:rsidRDefault="0034567B" w:rsidP="0034567B">
      <w:pPr>
        <w:suppressAutoHyphens w:val="0"/>
        <w:autoSpaceDN/>
        <w:spacing w:after="0"/>
        <w:textAlignment w:val="auto"/>
        <w:rPr>
          <w:ins w:id="3405" w:author="Danso-Appiah" w:date="2015-10-06T13:02:00Z"/>
          <w:rFonts w:ascii="Times New Roman" w:hAnsi="Times New Roman"/>
          <w:sz w:val="18"/>
          <w:szCs w:val="18"/>
        </w:rPr>
      </w:pPr>
      <w:ins w:id="3406" w:author="Danso-Appiah" w:date="2015-10-06T13:02:00Z">
        <w:r w:rsidRPr="0045341D">
          <w:rPr>
            <w:rFonts w:ascii="Times New Roman" w:hAnsi="Times New Roman"/>
            <w:sz w:val="18"/>
            <w:szCs w:val="18"/>
            <w:highlight w:val="cyan"/>
          </w:rPr>
          <w:t xml:space="preserve">Children and adults data reported separately were considered as separate </w:t>
        </w:r>
        <w:proofErr w:type="spellStart"/>
        <w:r w:rsidRPr="0045341D">
          <w:rPr>
            <w:rFonts w:ascii="Times New Roman" w:hAnsi="Times New Roman"/>
            <w:sz w:val="18"/>
            <w:szCs w:val="18"/>
            <w:highlight w:val="cyan"/>
          </w:rPr>
          <w:t>datapoints</w:t>
        </w:r>
        <w:proofErr w:type="spellEnd"/>
        <w:r w:rsidRPr="0045341D">
          <w:rPr>
            <w:rFonts w:ascii="Times New Roman" w:hAnsi="Times New Roman"/>
            <w:sz w:val="18"/>
            <w:szCs w:val="18"/>
            <w:highlight w:val="cyan"/>
          </w:rPr>
          <w:t xml:space="preserve"> in this analysis (</w:t>
        </w:r>
        <w:proofErr w:type="spellStart"/>
        <w:r w:rsidRPr="0045341D">
          <w:rPr>
            <w:rFonts w:ascii="Times New Roman" w:hAnsi="Times New Roman"/>
            <w:color w:val="0000CC"/>
            <w:sz w:val="18"/>
            <w:szCs w:val="20"/>
            <w:highlight w:val="cyan"/>
            <w:lang w:eastAsia="en-GB"/>
          </w:rPr>
          <w:t>Koukounari</w:t>
        </w:r>
        <w:proofErr w:type="spellEnd"/>
        <w:r w:rsidRPr="0045341D">
          <w:rPr>
            <w:rFonts w:ascii="Times New Roman" w:hAnsi="Times New Roman"/>
            <w:color w:val="0000CC"/>
            <w:sz w:val="18"/>
            <w:szCs w:val="20"/>
            <w:highlight w:val="cyan"/>
            <w:lang w:eastAsia="en-GB"/>
          </w:rPr>
          <w:t xml:space="preserve"> 2013</w:t>
        </w:r>
        <w:r w:rsidRPr="0045341D">
          <w:rPr>
            <w:rFonts w:ascii="Times New Roman" w:hAnsi="Times New Roman"/>
            <w:sz w:val="18"/>
            <w:szCs w:val="18"/>
            <w:highlight w:val="cyan"/>
          </w:rPr>
          <w:t>).</w:t>
        </w:r>
      </w:ins>
    </w:p>
    <w:p w14:paraId="7EED331F" w14:textId="77777777" w:rsidR="0034567B" w:rsidRDefault="0034567B" w:rsidP="0034567B">
      <w:pPr>
        <w:suppressAutoHyphens w:val="0"/>
        <w:autoSpaceDN/>
        <w:spacing w:after="0"/>
        <w:textAlignment w:val="auto"/>
        <w:rPr>
          <w:ins w:id="3407" w:author="Danso-Appiah" w:date="2015-10-06T13:02:00Z"/>
          <w:rFonts w:ascii="Times New Roman" w:hAnsi="Times New Roman"/>
          <w:sz w:val="18"/>
          <w:szCs w:val="18"/>
        </w:rPr>
      </w:pPr>
    </w:p>
    <w:p w14:paraId="6CCF18E8" w14:textId="77777777" w:rsidR="0034567B" w:rsidRDefault="0034567B" w:rsidP="0034567B">
      <w:pPr>
        <w:suppressAutoHyphens w:val="0"/>
        <w:autoSpaceDN/>
        <w:spacing w:after="0"/>
        <w:textAlignment w:val="auto"/>
        <w:rPr>
          <w:ins w:id="3408" w:author="Danso-Appiah" w:date="2015-10-06T13:02:00Z"/>
          <w:rFonts w:ascii="Times New Roman" w:hAnsi="Times New Roman"/>
          <w:sz w:val="18"/>
          <w:szCs w:val="18"/>
        </w:rPr>
      </w:pPr>
    </w:p>
    <w:p w14:paraId="5FFB64A8" w14:textId="4A515BEB" w:rsidR="0034567B" w:rsidRDefault="0034567B">
      <w:pPr>
        <w:suppressAutoHyphens w:val="0"/>
        <w:autoSpaceDN/>
        <w:spacing w:after="0"/>
        <w:textAlignment w:val="auto"/>
        <w:rPr>
          <w:ins w:id="3409" w:author="Danso-Appiah" w:date="2015-10-06T13:02:00Z"/>
          <w:rFonts w:ascii="Times New Roman" w:hAnsi="Times New Roman"/>
          <w:sz w:val="18"/>
          <w:szCs w:val="18"/>
          <w:highlight w:val="cyan"/>
        </w:rPr>
      </w:pPr>
      <w:ins w:id="3410" w:author="Danso-Appiah" w:date="2015-10-06T13:02:00Z">
        <w:r>
          <w:rPr>
            <w:rFonts w:ascii="Times New Roman" w:hAnsi="Times New Roman"/>
            <w:sz w:val="18"/>
            <w:szCs w:val="18"/>
            <w:highlight w:val="cyan"/>
          </w:rPr>
          <w:br w:type="page"/>
        </w:r>
      </w:ins>
    </w:p>
    <w:p w14:paraId="6C4A65AE" w14:textId="77777777" w:rsidR="00EC30A8" w:rsidRDefault="00EC30A8" w:rsidP="00EC30A8">
      <w:pPr>
        <w:suppressAutoHyphens w:val="0"/>
        <w:autoSpaceDN/>
        <w:spacing w:after="0"/>
        <w:textAlignment w:val="auto"/>
        <w:rPr>
          <w:ins w:id="3411" w:author="Danso-Appiah" w:date="2015-10-19T20:59:00Z"/>
          <w:rFonts w:ascii="Times New Roman" w:eastAsia="Times New Roman" w:hAnsi="Times New Roman"/>
          <w:lang w:eastAsia="en-GB"/>
        </w:rPr>
      </w:pPr>
    </w:p>
    <w:p w14:paraId="7D2BBFFD" w14:textId="77777777" w:rsidR="00EC30A8" w:rsidRDefault="00EC30A8" w:rsidP="00EC30A8">
      <w:pPr>
        <w:suppressAutoHyphens w:val="0"/>
        <w:autoSpaceDN/>
        <w:spacing w:after="0"/>
        <w:textAlignment w:val="auto"/>
        <w:rPr>
          <w:ins w:id="3412" w:author="Danso-Appiah" w:date="2015-10-19T20:59:00Z"/>
          <w:rFonts w:ascii="Times New Roman" w:eastAsia="Times New Roman" w:hAnsi="Times New Roman"/>
          <w:lang w:eastAsia="en-GB"/>
        </w:rPr>
      </w:pPr>
    </w:p>
    <w:p w14:paraId="12714FD0" w14:textId="77777777" w:rsidR="00EC30A8" w:rsidRDefault="00EC30A8" w:rsidP="00EC30A8">
      <w:pPr>
        <w:suppressAutoHyphens w:val="0"/>
        <w:autoSpaceDN/>
        <w:spacing w:after="0"/>
        <w:textAlignment w:val="auto"/>
        <w:rPr>
          <w:ins w:id="3413" w:author="Danso-Appiah" w:date="2015-10-19T20:59:00Z"/>
          <w:rFonts w:ascii="Times New Roman" w:eastAsia="Times New Roman" w:hAnsi="Times New Roman"/>
          <w:lang w:eastAsia="en-GB"/>
        </w:rPr>
      </w:pPr>
    </w:p>
    <w:p w14:paraId="200F9EA1" w14:textId="77777777" w:rsidR="00EC30A8" w:rsidRDefault="00EC30A8" w:rsidP="00EC30A8">
      <w:pPr>
        <w:spacing w:after="240" w:line="276" w:lineRule="auto"/>
        <w:rPr>
          <w:ins w:id="3414" w:author="Danso-Appiah" w:date="2015-10-19T20:59:00Z"/>
          <w:rFonts w:ascii="Times New Roman" w:hAnsi="Times New Roman"/>
        </w:rPr>
      </w:pPr>
      <w:ins w:id="3415" w:author="Danso-Appiah" w:date="2015-10-19T20:59:00Z">
        <w:r w:rsidRPr="0045341D">
          <w:rPr>
            <w:rFonts w:ascii="Times New Roman" w:hAnsi="Times New Roman"/>
            <w:noProof/>
            <w:lang w:eastAsia="en-GB"/>
          </w:rPr>
          <w:t xml:space="preserve">Fig. </w:t>
        </w:r>
        <w:r>
          <w:rPr>
            <w:rFonts w:ascii="Times New Roman" w:hAnsi="Times New Roman"/>
            <w:noProof/>
            <w:lang w:eastAsia="en-GB"/>
          </w:rPr>
          <w:t>3</w:t>
        </w:r>
        <w:r w:rsidRPr="0045341D">
          <w:rPr>
            <w:rFonts w:ascii="Times New Roman" w:hAnsi="Times New Roman"/>
            <w:noProof/>
            <w:lang w:eastAsia="en-GB"/>
          </w:rPr>
          <w:t>.</w:t>
        </w:r>
        <w:r>
          <w:rPr>
            <w:rFonts w:ascii="Times New Roman" w:hAnsi="Times New Roman"/>
            <w:noProof/>
            <w:lang w:eastAsia="en-GB"/>
          </w:rPr>
          <w:t xml:space="preserve"> </w:t>
        </w:r>
        <w:r w:rsidRPr="0045341D">
          <w:rPr>
            <w:rFonts w:ascii="Times New Roman" w:hAnsi="Times New Roman"/>
            <w:b/>
            <w:noProof/>
            <w:lang w:eastAsia="en-GB"/>
          </w:rPr>
          <w:t xml:space="preserve">Performance of POC-CCA </w:t>
        </w:r>
        <w:r w:rsidRPr="0045341D">
          <w:rPr>
            <w:rFonts w:ascii="Times New Roman" w:hAnsi="Times New Roman"/>
            <w:b/>
          </w:rPr>
          <w:t>strips versus standard 10 mL urine filtration for the diagnosis of urinary schistosomiasis</w:t>
        </w:r>
      </w:ins>
    </w:p>
    <w:p w14:paraId="12454595" w14:textId="77777777" w:rsidR="00EC30A8" w:rsidRDefault="00EC30A8" w:rsidP="00EC30A8">
      <w:pPr>
        <w:spacing w:after="240" w:line="276" w:lineRule="auto"/>
        <w:jc w:val="center"/>
        <w:rPr>
          <w:ins w:id="3416" w:author="Danso-Appiah" w:date="2015-10-19T20:59:00Z"/>
          <w:rFonts w:ascii="Times New Roman" w:hAnsi="Times New Roman"/>
        </w:rPr>
      </w:pPr>
      <w:ins w:id="3417" w:author="Danso-Appiah" w:date="2015-10-19T20:59:00Z">
        <w:r>
          <w:rPr>
            <w:noProof/>
            <w:lang w:eastAsia="en-GB"/>
          </w:rPr>
          <w:drawing>
            <wp:inline distT="0" distB="0" distL="0" distR="0" wp14:anchorId="2099E4DB" wp14:editId="4AED688B">
              <wp:extent cx="4810125" cy="4810125"/>
              <wp:effectExtent l="0" t="0" r="9525" b="9525"/>
              <wp:docPr id="43" name="Picture 43" descr="C:\Users\DANSO-~1\AppData\Local\Temp\SROC_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SO-~1\AppData\Local\Temp\SROC_A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ins>
    </w:p>
    <w:p w14:paraId="068B165C" w14:textId="77777777" w:rsidR="00EC30A8" w:rsidRDefault="00EC30A8" w:rsidP="00EC30A8">
      <w:pPr>
        <w:suppressAutoHyphens w:val="0"/>
        <w:autoSpaceDN/>
        <w:spacing w:after="0"/>
        <w:textAlignment w:val="auto"/>
        <w:rPr>
          <w:ins w:id="3418" w:author="Danso-Appiah" w:date="2015-10-19T20:59:00Z"/>
          <w:rFonts w:ascii="Times New Roman" w:hAnsi="Times New Roman"/>
          <w:color w:val="000000"/>
          <w:sz w:val="18"/>
          <w:szCs w:val="18"/>
        </w:rPr>
      </w:pPr>
      <w:ins w:id="3419" w:author="Danso-Appiah" w:date="2015-10-19T20:59:00Z">
        <w:r w:rsidRPr="001F6BA5">
          <w:rPr>
            <w:rFonts w:ascii="Times New Roman" w:hAnsi="Times New Roman"/>
            <w:color w:val="000000"/>
            <w:sz w:val="18"/>
            <w:szCs w:val="18"/>
          </w:rPr>
          <w:t xml:space="preserve">POC-CCA reagent strips </w:t>
        </w:r>
        <w:r>
          <w:rPr>
            <w:rFonts w:ascii="Times New Roman" w:hAnsi="Times New Roman"/>
            <w:color w:val="000000"/>
            <w:sz w:val="18"/>
            <w:szCs w:val="18"/>
          </w:rPr>
          <w:t>study</w:t>
        </w:r>
        <w:r w:rsidRPr="0045341D">
          <w:rPr>
            <w:rFonts w:ascii="Times New Roman" w:hAnsi="Times New Roman"/>
            <w:color w:val="000000"/>
            <w:sz w:val="18"/>
            <w:szCs w:val="18"/>
            <w:vertAlign w:val="superscript"/>
          </w:rPr>
          <w:t>11</w:t>
        </w:r>
        <w:r>
          <w:rPr>
            <w:rFonts w:ascii="Times New Roman" w:hAnsi="Times New Roman"/>
            <w:color w:val="000000"/>
            <w:sz w:val="18"/>
            <w:szCs w:val="18"/>
            <w:vertAlign w:val="superscript"/>
          </w:rPr>
          <w:t xml:space="preserve"> </w:t>
        </w:r>
        <w:r w:rsidRPr="001F6BA5">
          <w:rPr>
            <w:rFonts w:ascii="Times New Roman" w:hAnsi="Times New Roman"/>
            <w:color w:val="000000"/>
            <w:sz w:val="18"/>
            <w:szCs w:val="18"/>
          </w:rPr>
          <w:t xml:space="preserve">with trace </w:t>
        </w:r>
        <w:r>
          <w:rPr>
            <w:rFonts w:ascii="Times New Roman" w:hAnsi="Times New Roman"/>
            <w:color w:val="000000"/>
            <w:sz w:val="18"/>
            <w:szCs w:val="18"/>
          </w:rPr>
          <w:t xml:space="preserve">counted </w:t>
        </w:r>
        <w:r w:rsidRPr="001F6BA5">
          <w:rPr>
            <w:rFonts w:ascii="Times New Roman" w:hAnsi="Times New Roman"/>
            <w:color w:val="000000"/>
            <w:sz w:val="18"/>
            <w:szCs w:val="18"/>
          </w:rPr>
          <w:t xml:space="preserve">as </w:t>
        </w:r>
        <w:r>
          <w:rPr>
            <w:rFonts w:ascii="Times New Roman" w:hAnsi="Times New Roman"/>
            <w:color w:val="000000"/>
            <w:sz w:val="18"/>
            <w:szCs w:val="18"/>
          </w:rPr>
          <w:t>positive test.</w:t>
        </w:r>
      </w:ins>
    </w:p>
    <w:p w14:paraId="20E587DD" w14:textId="77777777" w:rsidR="00EC30A8" w:rsidRDefault="00EC30A8" w:rsidP="00EC30A8">
      <w:pPr>
        <w:suppressAutoHyphens w:val="0"/>
        <w:autoSpaceDN/>
        <w:spacing w:after="0"/>
        <w:textAlignment w:val="auto"/>
        <w:rPr>
          <w:ins w:id="3420" w:author="Danso-Appiah" w:date="2015-10-19T20:59:00Z"/>
          <w:rFonts w:ascii="Times New Roman" w:hAnsi="Times New Roman"/>
          <w:color w:val="000000"/>
          <w:sz w:val="18"/>
          <w:szCs w:val="18"/>
        </w:rPr>
      </w:pPr>
    </w:p>
    <w:p w14:paraId="2E402CE0" w14:textId="10D0852D" w:rsidR="00EC30A8" w:rsidRDefault="00EC30A8">
      <w:pPr>
        <w:suppressAutoHyphens w:val="0"/>
        <w:autoSpaceDN/>
        <w:spacing w:after="0"/>
        <w:textAlignment w:val="auto"/>
        <w:rPr>
          <w:ins w:id="3421" w:author="Danso-Appiah" w:date="2015-10-19T20:59:00Z"/>
          <w:rFonts w:ascii="Times New Roman" w:eastAsia="Times New Roman" w:hAnsi="Times New Roman"/>
          <w:lang w:eastAsia="en-GB"/>
        </w:rPr>
      </w:pPr>
      <w:ins w:id="3422" w:author="Danso-Appiah" w:date="2015-10-19T20:59:00Z">
        <w:r>
          <w:rPr>
            <w:rFonts w:ascii="Times New Roman" w:eastAsia="Times New Roman" w:hAnsi="Times New Roman"/>
            <w:lang w:eastAsia="en-GB"/>
          </w:rPr>
          <w:br w:type="page"/>
        </w:r>
      </w:ins>
    </w:p>
    <w:p w14:paraId="2A91B94F" w14:textId="77777777" w:rsidR="0034567B" w:rsidRDefault="0034567B" w:rsidP="0034567B">
      <w:pPr>
        <w:suppressAutoHyphens w:val="0"/>
        <w:autoSpaceDN/>
        <w:spacing w:after="0"/>
        <w:textAlignment w:val="auto"/>
        <w:rPr>
          <w:ins w:id="3423" w:author="Danso-Appiah" w:date="2015-10-06T13:02:00Z"/>
          <w:rFonts w:ascii="Times New Roman" w:eastAsia="Times New Roman" w:hAnsi="Times New Roman"/>
          <w:lang w:eastAsia="en-GB"/>
        </w:rPr>
      </w:pPr>
    </w:p>
    <w:p w14:paraId="6F06536E" w14:textId="77777777" w:rsidR="0034567B" w:rsidRDefault="0034567B" w:rsidP="0034567B">
      <w:pPr>
        <w:suppressAutoHyphens w:val="0"/>
        <w:autoSpaceDN/>
        <w:spacing w:after="0"/>
        <w:textAlignment w:val="auto"/>
        <w:rPr>
          <w:ins w:id="3424" w:author="Danso-Appiah" w:date="2015-10-06T13:03:00Z"/>
          <w:rFonts w:ascii="Times New Roman" w:eastAsia="Times New Roman" w:hAnsi="Times New Roman"/>
          <w:lang w:eastAsia="en-GB"/>
        </w:rPr>
      </w:pPr>
    </w:p>
    <w:p w14:paraId="4BFC0D9B" w14:textId="249AC36E" w:rsidR="0034567B" w:rsidRDefault="0034567B" w:rsidP="0034567B">
      <w:pPr>
        <w:pStyle w:val="para"/>
        <w:spacing w:before="0" w:after="120" w:line="276" w:lineRule="auto"/>
        <w:ind w:left="567"/>
        <w:rPr>
          <w:ins w:id="3425" w:author="Danso-Appiah" w:date="2015-10-06T13:03:00Z"/>
          <w:sz w:val="22"/>
        </w:rPr>
      </w:pPr>
      <w:ins w:id="3426" w:author="Danso-Appiah" w:date="2015-10-06T13:03:00Z">
        <w:r w:rsidRPr="0045341D">
          <w:rPr>
            <w:color w:val="000000" w:themeColor="text1"/>
            <w:sz w:val="22"/>
          </w:rPr>
          <w:t xml:space="preserve">Fig. </w:t>
        </w:r>
      </w:ins>
      <w:ins w:id="3427" w:author="Danso-Appiah" w:date="2015-10-19T20:59:00Z">
        <w:r w:rsidR="00EC30A8">
          <w:rPr>
            <w:color w:val="000000" w:themeColor="text1"/>
            <w:sz w:val="22"/>
          </w:rPr>
          <w:t>4</w:t>
        </w:r>
      </w:ins>
      <w:ins w:id="3428" w:author="Danso-Appiah" w:date="2015-10-06T13:03:00Z">
        <w:r w:rsidRPr="0045341D">
          <w:rPr>
            <w:color w:val="000000" w:themeColor="text1"/>
            <w:sz w:val="22"/>
          </w:rPr>
          <w:t>.</w:t>
        </w:r>
        <w:r>
          <w:rPr>
            <w:sz w:val="22"/>
          </w:rPr>
          <w:t xml:space="preserve"> </w:t>
        </w:r>
        <w:r w:rsidRPr="0045341D">
          <w:rPr>
            <w:b/>
            <w:sz w:val="22"/>
          </w:rPr>
          <w:t>LCBM showing Latent Classes of POC-CCA test</w:t>
        </w:r>
      </w:ins>
    </w:p>
    <w:p w14:paraId="1FA2DC23" w14:textId="77777777" w:rsidR="0034567B" w:rsidRDefault="0034567B" w:rsidP="0034567B">
      <w:pPr>
        <w:pStyle w:val="para"/>
        <w:tabs>
          <w:tab w:val="left" w:pos="1418"/>
        </w:tabs>
        <w:spacing w:before="0" w:after="120" w:line="276" w:lineRule="auto"/>
        <w:ind w:firstLine="567"/>
        <w:rPr>
          <w:ins w:id="3429" w:author="Danso-Appiah" w:date="2015-10-06T13:03:00Z"/>
          <w:noProof/>
        </w:rPr>
      </w:pPr>
      <w:ins w:id="3430" w:author="Danso-Appiah" w:date="2015-10-06T13:03:00Z">
        <w:r>
          <w:rPr>
            <w:noProof/>
          </w:rPr>
          <w:drawing>
            <wp:inline distT="0" distB="0" distL="0" distR="0" wp14:anchorId="527967D7" wp14:editId="169195E6">
              <wp:extent cx="4300151" cy="4801097"/>
              <wp:effectExtent l="0" t="0" r="5715" b="0"/>
              <wp:docPr id="45" name="Picture 45"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151" cy="4801097"/>
                      </a:xfrm>
                      <a:prstGeom prst="rect">
                        <a:avLst/>
                      </a:prstGeom>
                      <a:noFill/>
                      <a:ln>
                        <a:noFill/>
                      </a:ln>
                    </pic:spPr>
                  </pic:pic>
                </a:graphicData>
              </a:graphic>
            </wp:inline>
          </w:drawing>
        </w:r>
      </w:ins>
    </w:p>
    <w:p w14:paraId="45E3E29C" w14:textId="77777777" w:rsidR="0034567B" w:rsidRDefault="0034567B" w:rsidP="0034567B">
      <w:pPr>
        <w:pStyle w:val="NormalWeb"/>
        <w:spacing w:before="0" w:after="240" w:line="276" w:lineRule="auto"/>
        <w:rPr>
          <w:ins w:id="3431" w:author="Danso-Appiah" w:date="2015-10-06T13:03:00Z"/>
          <w:sz w:val="22"/>
        </w:rPr>
      </w:pPr>
    </w:p>
    <w:p w14:paraId="51808F08" w14:textId="77777777" w:rsidR="0034567B" w:rsidRPr="005310F4" w:rsidRDefault="0034567B" w:rsidP="0034567B">
      <w:pPr>
        <w:suppressAutoHyphens w:val="0"/>
        <w:autoSpaceDN/>
        <w:spacing w:after="0"/>
        <w:textAlignment w:val="auto"/>
        <w:rPr>
          <w:rFonts w:ascii="Times New Roman" w:eastAsia="Times New Roman" w:hAnsi="Times New Roman"/>
          <w:lang w:eastAsia="en-GB"/>
        </w:rPr>
      </w:pPr>
    </w:p>
    <w:sectPr w:rsidR="0034567B" w:rsidRPr="005310F4">
      <w:footerReference w:type="default" r:id="rId19"/>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Danso-Appiah" w:date="2015-10-06T14:11:00Z" w:initials="D">
    <w:p w14:paraId="527727EB" w14:textId="440329E9" w:rsidR="00CE5B67" w:rsidRDefault="00CE5B67">
      <w:pPr>
        <w:pStyle w:val="CommentText"/>
      </w:pPr>
      <w:r>
        <w:rPr>
          <w:rStyle w:val="CommentReference"/>
        </w:rPr>
        <w:annotationRef/>
      </w:r>
      <w:r>
        <w:t>I understand this is not exactly the same. Jon do you think replacing SROC with HSROC is a big deal?</w:t>
      </w:r>
    </w:p>
  </w:comment>
  <w:comment w:id="380" w:author="D B" w:date="2015-09-27T16:46:00Z" w:initials="DB">
    <w:p w14:paraId="38BE262D" w14:textId="44ED3E3A" w:rsidR="00CE5B67" w:rsidRDefault="00CE5B67">
      <w:pPr>
        <w:pStyle w:val="CommentText"/>
      </w:pPr>
      <w:r>
        <w:rPr>
          <w:rStyle w:val="CommentReference"/>
        </w:rPr>
        <w:annotationRef/>
      </w:r>
      <w:r>
        <w:t xml:space="preserve">Confirm the number of articles. They are less than six since De </w:t>
      </w:r>
      <w:proofErr w:type="spellStart"/>
      <w:r>
        <w:t>Clercq</w:t>
      </w:r>
      <w:proofErr w:type="spellEnd"/>
      <w:r>
        <w:t xml:space="preserve"> 1997 is repeated. When confirmed, the </w:t>
      </w:r>
      <w:proofErr w:type="spellStart"/>
      <w:r>
        <w:t>refences</w:t>
      </w:r>
      <w:proofErr w:type="spellEnd"/>
      <w:r>
        <w:t xml:space="preserve"> can be deleted leaving the </w:t>
      </w:r>
      <w:proofErr w:type="spellStart"/>
      <w:r>
        <w:t>numerics</w:t>
      </w:r>
      <w:proofErr w:type="spellEnd"/>
      <w:r>
        <w:t>.</w:t>
      </w:r>
    </w:p>
  </w:comment>
  <w:comment w:id="416" w:author="D B" w:date="2015-09-27T16:46:00Z" w:initials="DB">
    <w:p w14:paraId="091AEB7C" w14:textId="11C6BED2" w:rsidR="00CE5B67" w:rsidRDefault="00CE5B67">
      <w:pPr>
        <w:pStyle w:val="CommentText"/>
      </w:pPr>
      <w:r>
        <w:rPr>
          <w:rStyle w:val="CommentReference"/>
        </w:rPr>
        <w:annotationRef/>
      </w:r>
      <w:r>
        <w:t>Not sure of how to handle these ones. Please, advice.</w:t>
      </w:r>
    </w:p>
  </w:comment>
  <w:comment w:id="630" w:author="D B" w:date="2015-09-27T16:46:00Z" w:initials="DB">
    <w:p w14:paraId="58ECF209" w14:textId="3EAE9FD7" w:rsidR="00CE5B67" w:rsidRDefault="00CE5B67">
      <w:pPr>
        <w:pStyle w:val="CommentText"/>
      </w:pPr>
      <w:r>
        <w:rPr>
          <w:rStyle w:val="CommentReference"/>
        </w:rPr>
        <w:annotationRef/>
      </w:r>
      <w:r>
        <w:t>Similar situation as before.</w:t>
      </w:r>
    </w:p>
  </w:comment>
  <w:comment w:id="707" w:author="D B" w:date="2015-09-27T16:46:00Z" w:initials="DB">
    <w:p w14:paraId="297CCBD2" w14:textId="74BC6A06" w:rsidR="00CE5B67" w:rsidRDefault="00CE5B67">
      <w:pPr>
        <w:pStyle w:val="CommentText"/>
      </w:pPr>
      <w:r>
        <w:rPr>
          <w:rStyle w:val="CommentReference"/>
        </w:rPr>
        <w:annotationRef/>
      </w:r>
      <w:r>
        <w:t>Similar situation once more.</w:t>
      </w:r>
    </w:p>
  </w:comment>
  <w:comment w:id="720" w:author="D B" w:date="2015-09-27T16:46:00Z" w:initials="DB">
    <w:p w14:paraId="6AB0EF7C" w14:textId="487B2EA7" w:rsidR="00CE5B67" w:rsidRDefault="00CE5B67">
      <w:pPr>
        <w:pStyle w:val="CommentText"/>
      </w:pPr>
      <w:r>
        <w:rPr>
          <w:rStyle w:val="CommentReference"/>
        </w:rPr>
        <w:annotationRef/>
      </w:r>
      <w:r>
        <w:t>As before</w:t>
      </w:r>
    </w:p>
  </w:comment>
  <w:comment w:id="876" w:author="D B" w:date="2015-09-27T16:46:00Z" w:initials="DB">
    <w:p w14:paraId="480D4F91" w14:textId="5C7554A9" w:rsidR="00CE5B67" w:rsidRDefault="00CE5B67">
      <w:pPr>
        <w:pStyle w:val="CommentText"/>
      </w:pPr>
      <w:r>
        <w:rPr>
          <w:rStyle w:val="CommentReference"/>
        </w:rPr>
        <w:annotationRef/>
      </w:r>
      <w:r>
        <w:t>Please check these as well</w:t>
      </w:r>
    </w:p>
  </w:comment>
  <w:comment w:id="1116" w:author="Danso-Appiah" w:date="2015-10-06T13:42:00Z" w:initials="D">
    <w:p w14:paraId="67F116DD" w14:textId="2536746D" w:rsidR="00CE5B67" w:rsidRDefault="00CE5B67">
      <w:pPr>
        <w:pStyle w:val="CommentText"/>
      </w:pPr>
      <w:r>
        <w:rPr>
          <w:rStyle w:val="CommentReference"/>
        </w:rPr>
        <w:annotationRef/>
      </w:r>
      <w:r>
        <w:t>To remove from manuscript</w:t>
      </w:r>
    </w:p>
  </w:comment>
  <w:comment w:id="1640" w:author="D B" w:date="2015-09-27T16:46:00Z" w:initials="DB">
    <w:p w14:paraId="13264A60" w14:textId="00133340" w:rsidR="00CE5B67" w:rsidRDefault="00CE5B67">
      <w:pPr>
        <w:pStyle w:val="CommentText"/>
      </w:pPr>
      <w:r>
        <w:rPr>
          <w:rStyle w:val="CommentReference"/>
        </w:rPr>
        <w:annotationRef/>
      </w:r>
      <w:r>
        <w:t>Appear not complete references</w:t>
      </w:r>
    </w:p>
  </w:comment>
  <w:comment w:id="2668" w:author="D B" w:date="2015-09-27T16:46:00Z" w:initials="DB">
    <w:p w14:paraId="333EDCA5" w14:textId="77777777" w:rsidR="00CE5B67" w:rsidRDefault="00CE5B67" w:rsidP="008630D4">
      <w:pPr>
        <w:pStyle w:val="CommentText"/>
      </w:pPr>
      <w:r>
        <w:rPr>
          <w:rStyle w:val="CommentReference"/>
        </w:rPr>
        <w:annotationRef/>
      </w:r>
      <w:r>
        <w:t xml:space="preserve">This article does not have </w:t>
      </w:r>
      <w:proofErr w:type="spellStart"/>
      <w:r>
        <w:t>doi</w:t>
      </w:r>
      <w:proofErr w:type="spellEnd"/>
      <w:r>
        <w:t>.</w:t>
      </w:r>
    </w:p>
  </w:comment>
  <w:comment w:id="3364" w:author="D B" w:date="2015-10-06T12:55:00Z" w:initials="DB">
    <w:p w14:paraId="10C90160" w14:textId="77777777" w:rsidR="00CE5B67" w:rsidRDefault="00CE5B67" w:rsidP="000503D3">
      <w:pPr>
        <w:pStyle w:val="CommentText"/>
      </w:pPr>
      <w:r>
        <w:rPr>
          <w:rStyle w:val="CommentReference"/>
        </w:rPr>
        <w:annotationRef/>
      </w:r>
      <w:r>
        <w:t>Similar situation once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727EB" w15:done="0"/>
  <w15:commentEx w15:paraId="38BE262D" w15:done="0"/>
  <w15:commentEx w15:paraId="091AEB7C" w15:done="0"/>
  <w15:commentEx w15:paraId="58ECF209" w15:done="0"/>
  <w15:commentEx w15:paraId="297CCBD2" w15:done="0"/>
  <w15:commentEx w15:paraId="6AB0EF7C" w15:done="0"/>
  <w15:commentEx w15:paraId="480D4F91" w15:done="0"/>
  <w15:commentEx w15:paraId="67F116DD" w15:done="0"/>
  <w15:commentEx w15:paraId="13264A60" w15:done="0"/>
  <w15:commentEx w15:paraId="333EDCA5" w15:done="0"/>
  <w15:commentEx w15:paraId="10C901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F14E7" w14:textId="77777777" w:rsidR="004463B5" w:rsidRDefault="004463B5">
      <w:pPr>
        <w:spacing w:after="0"/>
      </w:pPr>
      <w:r>
        <w:separator/>
      </w:r>
    </w:p>
  </w:endnote>
  <w:endnote w:type="continuationSeparator" w:id="0">
    <w:p w14:paraId="6259453C" w14:textId="77777777" w:rsidR="004463B5" w:rsidRDefault="00446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calaLancetPro">
    <w:charset w:val="00"/>
    <w:family w:val="auto"/>
    <w:pitch w:val="default"/>
  </w:font>
  <w:font w:name="TimesNewRoman">
    <w:altName w:val="Cambria"/>
    <w:panose1 w:val="00000000000000000000"/>
    <w:charset w:val="00"/>
    <w:family w:val="roman"/>
    <w:notTrueType/>
    <w:pitch w:val="default"/>
    <w:sig w:usb0="00000003" w:usb1="00000000" w:usb2="00000000" w:usb3="00000000" w:csb0="00000001" w:csb1="00000000"/>
  </w:font>
  <w:font w:name="TTE1DD23C8t00">
    <w:altName w:val="Times New Roman"/>
    <w:charset w:val="00"/>
    <w:family w:val="auto"/>
    <w:pitch w:val="default"/>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1BD" w14:textId="77777777" w:rsidR="00CE5B67" w:rsidRDefault="00CE5B67">
    <w:pPr>
      <w:pStyle w:val="Footer"/>
      <w:jc w:val="center"/>
    </w:pPr>
    <w:r>
      <w:rPr>
        <w:sz w:val="18"/>
        <w:szCs w:val="18"/>
      </w:rPr>
      <w:fldChar w:fldCharType="begin"/>
    </w:r>
    <w:r>
      <w:rPr>
        <w:sz w:val="18"/>
        <w:szCs w:val="18"/>
      </w:rPr>
      <w:instrText xml:space="preserve"> PAGE </w:instrText>
    </w:r>
    <w:r>
      <w:rPr>
        <w:sz w:val="18"/>
        <w:szCs w:val="18"/>
      </w:rPr>
      <w:fldChar w:fldCharType="separate"/>
    </w:r>
    <w:r w:rsidR="00D64907">
      <w:rPr>
        <w:noProof/>
        <w:sz w:val="18"/>
        <w:szCs w:val="18"/>
      </w:rPr>
      <w:t>21</w:t>
    </w:r>
    <w:r>
      <w:rPr>
        <w:sz w:val="18"/>
        <w:szCs w:val="18"/>
      </w:rPr>
      <w:fldChar w:fldCharType="end"/>
    </w:r>
  </w:p>
  <w:p w14:paraId="400BE36D" w14:textId="77777777" w:rsidR="00CE5B67" w:rsidRDefault="00CE5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86666" w14:textId="77777777" w:rsidR="004463B5" w:rsidRDefault="004463B5">
      <w:pPr>
        <w:spacing w:after="0"/>
      </w:pPr>
      <w:r>
        <w:rPr>
          <w:color w:val="000000"/>
        </w:rPr>
        <w:separator/>
      </w:r>
    </w:p>
  </w:footnote>
  <w:footnote w:type="continuationSeparator" w:id="0">
    <w:p w14:paraId="0267EC12" w14:textId="77777777" w:rsidR="004463B5" w:rsidRDefault="004463B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1094"/>
    <w:multiLevelType w:val="hybridMultilevel"/>
    <w:tmpl w:val="4C0C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42862"/>
    <w:multiLevelType w:val="hybridMultilevel"/>
    <w:tmpl w:val="CC7C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F1F35"/>
    <w:multiLevelType w:val="hybridMultilevel"/>
    <w:tmpl w:val="E2A8EB60"/>
    <w:lvl w:ilvl="0" w:tplc="7B70E82E">
      <w:start w:val="1"/>
      <w:numFmt w:val="bullet"/>
      <w:lvlText w:val=""/>
      <w:lvlJc w:val="left"/>
      <w:pPr>
        <w:tabs>
          <w:tab w:val="num" w:pos="720"/>
        </w:tabs>
        <w:ind w:left="720" w:hanging="360"/>
      </w:pPr>
      <w:rPr>
        <w:rFonts w:ascii="Wingdings 2" w:hAnsi="Wingdings 2" w:hint="default"/>
      </w:rPr>
    </w:lvl>
    <w:lvl w:ilvl="1" w:tplc="D4123784" w:tentative="1">
      <w:start w:val="1"/>
      <w:numFmt w:val="bullet"/>
      <w:lvlText w:val=""/>
      <w:lvlJc w:val="left"/>
      <w:pPr>
        <w:tabs>
          <w:tab w:val="num" w:pos="1440"/>
        </w:tabs>
        <w:ind w:left="1440" w:hanging="360"/>
      </w:pPr>
      <w:rPr>
        <w:rFonts w:ascii="Wingdings 2" w:hAnsi="Wingdings 2" w:hint="default"/>
      </w:rPr>
    </w:lvl>
    <w:lvl w:ilvl="2" w:tplc="366C4030" w:tentative="1">
      <w:start w:val="1"/>
      <w:numFmt w:val="bullet"/>
      <w:lvlText w:val=""/>
      <w:lvlJc w:val="left"/>
      <w:pPr>
        <w:tabs>
          <w:tab w:val="num" w:pos="2160"/>
        </w:tabs>
        <w:ind w:left="2160" w:hanging="360"/>
      </w:pPr>
      <w:rPr>
        <w:rFonts w:ascii="Wingdings 2" w:hAnsi="Wingdings 2" w:hint="default"/>
      </w:rPr>
    </w:lvl>
    <w:lvl w:ilvl="3" w:tplc="DB606E7E" w:tentative="1">
      <w:start w:val="1"/>
      <w:numFmt w:val="bullet"/>
      <w:lvlText w:val=""/>
      <w:lvlJc w:val="left"/>
      <w:pPr>
        <w:tabs>
          <w:tab w:val="num" w:pos="2880"/>
        </w:tabs>
        <w:ind w:left="2880" w:hanging="360"/>
      </w:pPr>
      <w:rPr>
        <w:rFonts w:ascii="Wingdings 2" w:hAnsi="Wingdings 2" w:hint="default"/>
      </w:rPr>
    </w:lvl>
    <w:lvl w:ilvl="4" w:tplc="54A6F57C" w:tentative="1">
      <w:start w:val="1"/>
      <w:numFmt w:val="bullet"/>
      <w:lvlText w:val=""/>
      <w:lvlJc w:val="left"/>
      <w:pPr>
        <w:tabs>
          <w:tab w:val="num" w:pos="3600"/>
        </w:tabs>
        <w:ind w:left="3600" w:hanging="360"/>
      </w:pPr>
      <w:rPr>
        <w:rFonts w:ascii="Wingdings 2" w:hAnsi="Wingdings 2" w:hint="default"/>
      </w:rPr>
    </w:lvl>
    <w:lvl w:ilvl="5" w:tplc="2DC2E5BE" w:tentative="1">
      <w:start w:val="1"/>
      <w:numFmt w:val="bullet"/>
      <w:lvlText w:val=""/>
      <w:lvlJc w:val="left"/>
      <w:pPr>
        <w:tabs>
          <w:tab w:val="num" w:pos="4320"/>
        </w:tabs>
        <w:ind w:left="4320" w:hanging="360"/>
      </w:pPr>
      <w:rPr>
        <w:rFonts w:ascii="Wingdings 2" w:hAnsi="Wingdings 2" w:hint="default"/>
      </w:rPr>
    </w:lvl>
    <w:lvl w:ilvl="6" w:tplc="65EEE1A0" w:tentative="1">
      <w:start w:val="1"/>
      <w:numFmt w:val="bullet"/>
      <w:lvlText w:val=""/>
      <w:lvlJc w:val="left"/>
      <w:pPr>
        <w:tabs>
          <w:tab w:val="num" w:pos="5040"/>
        </w:tabs>
        <w:ind w:left="5040" w:hanging="360"/>
      </w:pPr>
      <w:rPr>
        <w:rFonts w:ascii="Wingdings 2" w:hAnsi="Wingdings 2" w:hint="default"/>
      </w:rPr>
    </w:lvl>
    <w:lvl w:ilvl="7" w:tplc="3EEE7BA6" w:tentative="1">
      <w:start w:val="1"/>
      <w:numFmt w:val="bullet"/>
      <w:lvlText w:val=""/>
      <w:lvlJc w:val="left"/>
      <w:pPr>
        <w:tabs>
          <w:tab w:val="num" w:pos="5760"/>
        </w:tabs>
        <w:ind w:left="5760" w:hanging="360"/>
      </w:pPr>
      <w:rPr>
        <w:rFonts w:ascii="Wingdings 2" w:hAnsi="Wingdings 2" w:hint="default"/>
      </w:rPr>
    </w:lvl>
    <w:lvl w:ilvl="8" w:tplc="032AD2D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4C113A8"/>
    <w:multiLevelType w:val="hybridMultilevel"/>
    <w:tmpl w:val="7EBA4648"/>
    <w:lvl w:ilvl="0" w:tplc="8C42566C">
      <w:start w:val="1"/>
      <w:numFmt w:val="bullet"/>
      <w:lvlText w:val=""/>
      <w:lvlJc w:val="left"/>
      <w:pPr>
        <w:tabs>
          <w:tab w:val="num" w:pos="720"/>
        </w:tabs>
        <w:ind w:left="720" w:hanging="360"/>
      </w:pPr>
      <w:rPr>
        <w:rFonts w:ascii="Wingdings 2" w:hAnsi="Wingdings 2" w:hint="default"/>
      </w:rPr>
    </w:lvl>
    <w:lvl w:ilvl="1" w:tplc="C992A492" w:tentative="1">
      <w:start w:val="1"/>
      <w:numFmt w:val="bullet"/>
      <w:lvlText w:val=""/>
      <w:lvlJc w:val="left"/>
      <w:pPr>
        <w:tabs>
          <w:tab w:val="num" w:pos="1440"/>
        </w:tabs>
        <w:ind w:left="1440" w:hanging="360"/>
      </w:pPr>
      <w:rPr>
        <w:rFonts w:ascii="Wingdings 2" w:hAnsi="Wingdings 2" w:hint="default"/>
      </w:rPr>
    </w:lvl>
    <w:lvl w:ilvl="2" w:tplc="0330978A" w:tentative="1">
      <w:start w:val="1"/>
      <w:numFmt w:val="bullet"/>
      <w:lvlText w:val=""/>
      <w:lvlJc w:val="left"/>
      <w:pPr>
        <w:tabs>
          <w:tab w:val="num" w:pos="2160"/>
        </w:tabs>
        <w:ind w:left="2160" w:hanging="360"/>
      </w:pPr>
      <w:rPr>
        <w:rFonts w:ascii="Wingdings 2" w:hAnsi="Wingdings 2" w:hint="default"/>
      </w:rPr>
    </w:lvl>
    <w:lvl w:ilvl="3" w:tplc="2F1A4E1A" w:tentative="1">
      <w:start w:val="1"/>
      <w:numFmt w:val="bullet"/>
      <w:lvlText w:val=""/>
      <w:lvlJc w:val="left"/>
      <w:pPr>
        <w:tabs>
          <w:tab w:val="num" w:pos="2880"/>
        </w:tabs>
        <w:ind w:left="2880" w:hanging="360"/>
      </w:pPr>
      <w:rPr>
        <w:rFonts w:ascii="Wingdings 2" w:hAnsi="Wingdings 2" w:hint="default"/>
      </w:rPr>
    </w:lvl>
    <w:lvl w:ilvl="4" w:tplc="9B6ADABE" w:tentative="1">
      <w:start w:val="1"/>
      <w:numFmt w:val="bullet"/>
      <w:lvlText w:val=""/>
      <w:lvlJc w:val="left"/>
      <w:pPr>
        <w:tabs>
          <w:tab w:val="num" w:pos="3600"/>
        </w:tabs>
        <w:ind w:left="3600" w:hanging="360"/>
      </w:pPr>
      <w:rPr>
        <w:rFonts w:ascii="Wingdings 2" w:hAnsi="Wingdings 2" w:hint="default"/>
      </w:rPr>
    </w:lvl>
    <w:lvl w:ilvl="5" w:tplc="60C6F1D8" w:tentative="1">
      <w:start w:val="1"/>
      <w:numFmt w:val="bullet"/>
      <w:lvlText w:val=""/>
      <w:lvlJc w:val="left"/>
      <w:pPr>
        <w:tabs>
          <w:tab w:val="num" w:pos="4320"/>
        </w:tabs>
        <w:ind w:left="4320" w:hanging="360"/>
      </w:pPr>
      <w:rPr>
        <w:rFonts w:ascii="Wingdings 2" w:hAnsi="Wingdings 2" w:hint="default"/>
      </w:rPr>
    </w:lvl>
    <w:lvl w:ilvl="6" w:tplc="94A4FB9A" w:tentative="1">
      <w:start w:val="1"/>
      <w:numFmt w:val="bullet"/>
      <w:lvlText w:val=""/>
      <w:lvlJc w:val="left"/>
      <w:pPr>
        <w:tabs>
          <w:tab w:val="num" w:pos="5040"/>
        </w:tabs>
        <w:ind w:left="5040" w:hanging="360"/>
      </w:pPr>
      <w:rPr>
        <w:rFonts w:ascii="Wingdings 2" w:hAnsi="Wingdings 2" w:hint="default"/>
      </w:rPr>
    </w:lvl>
    <w:lvl w:ilvl="7" w:tplc="CBF28542" w:tentative="1">
      <w:start w:val="1"/>
      <w:numFmt w:val="bullet"/>
      <w:lvlText w:val=""/>
      <w:lvlJc w:val="left"/>
      <w:pPr>
        <w:tabs>
          <w:tab w:val="num" w:pos="5760"/>
        </w:tabs>
        <w:ind w:left="5760" w:hanging="360"/>
      </w:pPr>
      <w:rPr>
        <w:rFonts w:ascii="Wingdings 2" w:hAnsi="Wingdings 2" w:hint="default"/>
      </w:rPr>
    </w:lvl>
    <w:lvl w:ilvl="8" w:tplc="B6CA068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65232A4"/>
    <w:multiLevelType w:val="hybridMultilevel"/>
    <w:tmpl w:val="FEC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01F5B"/>
    <w:multiLevelType w:val="hybridMultilevel"/>
    <w:tmpl w:val="461A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30D3F"/>
    <w:multiLevelType w:val="multilevel"/>
    <w:tmpl w:val="D8CA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426EF"/>
    <w:multiLevelType w:val="hybridMultilevel"/>
    <w:tmpl w:val="ABA6B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E0D8C"/>
    <w:multiLevelType w:val="hybridMultilevel"/>
    <w:tmpl w:val="3BE2B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6E1BCA"/>
    <w:multiLevelType w:val="hybridMultilevel"/>
    <w:tmpl w:val="8BD03660"/>
    <w:lvl w:ilvl="0" w:tplc="5FEA10DC">
      <w:start w:val="1"/>
      <w:numFmt w:val="bullet"/>
      <w:lvlText w:val=""/>
      <w:lvlJc w:val="left"/>
      <w:pPr>
        <w:tabs>
          <w:tab w:val="num" w:pos="720"/>
        </w:tabs>
        <w:ind w:left="720" w:hanging="360"/>
      </w:pPr>
      <w:rPr>
        <w:rFonts w:ascii="Wingdings 2" w:hAnsi="Wingdings 2" w:hint="default"/>
      </w:rPr>
    </w:lvl>
    <w:lvl w:ilvl="1" w:tplc="4F04D346" w:tentative="1">
      <w:start w:val="1"/>
      <w:numFmt w:val="bullet"/>
      <w:lvlText w:val=""/>
      <w:lvlJc w:val="left"/>
      <w:pPr>
        <w:tabs>
          <w:tab w:val="num" w:pos="1440"/>
        </w:tabs>
        <w:ind w:left="1440" w:hanging="360"/>
      </w:pPr>
      <w:rPr>
        <w:rFonts w:ascii="Wingdings 2" w:hAnsi="Wingdings 2" w:hint="default"/>
      </w:rPr>
    </w:lvl>
    <w:lvl w:ilvl="2" w:tplc="C6342ED4" w:tentative="1">
      <w:start w:val="1"/>
      <w:numFmt w:val="bullet"/>
      <w:lvlText w:val=""/>
      <w:lvlJc w:val="left"/>
      <w:pPr>
        <w:tabs>
          <w:tab w:val="num" w:pos="2160"/>
        </w:tabs>
        <w:ind w:left="2160" w:hanging="360"/>
      </w:pPr>
      <w:rPr>
        <w:rFonts w:ascii="Wingdings 2" w:hAnsi="Wingdings 2" w:hint="default"/>
      </w:rPr>
    </w:lvl>
    <w:lvl w:ilvl="3" w:tplc="C50281BA" w:tentative="1">
      <w:start w:val="1"/>
      <w:numFmt w:val="bullet"/>
      <w:lvlText w:val=""/>
      <w:lvlJc w:val="left"/>
      <w:pPr>
        <w:tabs>
          <w:tab w:val="num" w:pos="2880"/>
        </w:tabs>
        <w:ind w:left="2880" w:hanging="360"/>
      </w:pPr>
      <w:rPr>
        <w:rFonts w:ascii="Wingdings 2" w:hAnsi="Wingdings 2" w:hint="default"/>
      </w:rPr>
    </w:lvl>
    <w:lvl w:ilvl="4" w:tplc="53100F1E" w:tentative="1">
      <w:start w:val="1"/>
      <w:numFmt w:val="bullet"/>
      <w:lvlText w:val=""/>
      <w:lvlJc w:val="left"/>
      <w:pPr>
        <w:tabs>
          <w:tab w:val="num" w:pos="3600"/>
        </w:tabs>
        <w:ind w:left="3600" w:hanging="360"/>
      </w:pPr>
      <w:rPr>
        <w:rFonts w:ascii="Wingdings 2" w:hAnsi="Wingdings 2" w:hint="default"/>
      </w:rPr>
    </w:lvl>
    <w:lvl w:ilvl="5" w:tplc="66C873C6" w:tentative="1">
      <w:start w:val="1"/>
      <w:numFmt w:val="bullet"/>
      <w:lvlText w:val=""/>
      <w:lvlJc w:val="left"/>
      <w:pPr>
        <w:tabs>
          <w:tab w:val="num" w:pos="4320"/>
        </w:tabs>
        <w:ind w:left="4320" w:hanging="360"/>
      </w:pPr>
      <w:rPr>
        <w:rFonts w:ascii="Wingdings 2" w:hAnsi="Wingdings 2" w:hint="default"/>
      </w:rPr>
    </w:lvl>
    <w:lvl w:ilvl="6" w:tplc="0AFCC7C8" w:tentative="1">
      <w:start w:val="1"/>
      <w:numFmt w:val="bullet"/>
      <w:lvlText w:val=""/>
      <w:lvlJc w:val="left"/>
      <w:pPr>
        <w:tabs>
          <w:tab w:val="num" w:pos="5040"/>
        </w:tabs>
        <w:ind w:left="5040" w:hanging="360"/>
      </w:pPr>
      <w:rPr>
        <w:rFonts w:ascii="Wingdings 2" w:hAnsi="Wingdings 2" w:hint="default"/>
      </w:rPr>
    </w:lvl>
    <w:lvl w:ilvl="7" w:tplc="BA40C9F0" w:tentative="1">
      <w:start w:val="1"/>
      <w:numFmt w:val="bullet"/>
      <w:lvlText w:val=""/>
      <w:lvlJc w:val="left"/>
      <w:pPr>
        <w:tabs>
          <w:tab w:val="num" w:pos="5760"/>
        </w:tabs>
        <w:ind w:left="5760" w:hanging="360"/>
      </w:pPr>
      <w:rPr>
        <w:rFonts w:ascii="Wingdings 2" w:hAnsi="Wingdings 2" w:hint="default"/>
      </w:rPr>
    </w:lvl>
    <w:lvl w:ilvl="8" w:tplc="AEDA71F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1336B98"/>
    <w:multiLevelType w:val="hybridMultilevel"/>
    <w:tmpl w:val="E2C681C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22821CE3"/>
    <w:multiLevelType w:val="multilevel"/>
    <w:tmpl w:val="B20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A540B"/>
    <w:multiLevelType w:val="multilevel"/>
    <w:tmpl w:val="F11EB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8A743ED"/>
    <w:multiLevelType w:val="hybridMultilevel"/>
    <w:tmpl w:val="5C48B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D3D3F"/>
    <w:multiLevelType w:val="multilevel"/>
    <w:tmpl w:val="98EC3C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C8473E5"/>
    <w:multiLevelType w:val="multilevel"/>
    <w:tmpl w:val="D08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30EF2"/>
    <w:multiLevelType w:val="hybridMultilevel"/>
    <w:tmpl w:val="1D3272E4"/>
    <w:lvl w:ilvl="0" w:tplc="08528E3E">
      <w:start w:val="1"/>
      <w:numFmt w:val="bullet"/>
      <w:lvlText w:val=""/>
      <w:lvlJc w:val="left"/>
      <w:pPr>
        <w:tabs>
          <w:tab w:val="num" w:pos="720"/>
        </w:tabs>
        <w:ind w:left="720" w:hanging="360"/>
      </w:pPr>
      <w:rPr>
        <w:rFonts w:ascii="Wingdings 2" w:hAnsi="Wingdings 2" w:hint="default"/>
      </w:rPr>
    </w:lvl>
    <w:lvl w:ilvl="1" w:tplc="63A2D180" w:tentative="1">
      <w:start w:val="1"/>
      <w:numFmt w:val="bullet"/>
      <w:lvlText w:val=""/>
      <w:lvlJc w:val="left"/>
      <w:pPr>
        <w:tabs>
          <w:tab w:val="num" w:pos="1440"/>
        </w:tabs>
        <w:ind w:left="1440" w:hanging="360"/>
      </w:pPr>
      <w:rPr>
        <w:rFonts w:ascii="Wingdings 2" w:hAnsi="Wingdings 2" w:hint="default"/>
      </w:rPr>
    </w:lvl>
    <w:lvl w:ilvl="2" w:tplc="B14E9E38" w:tentative="1">
      <w:start w:val="1"/>
      <w:numFmt w:val="bullet"/>
      <w:lvlText w:val=""/>
      <w:lvlJc w:val="left"/>
      <w:pPr>
        <w:tabs>
          <w:tab w:val="num" w:pos="2160"/>
        </w:tabs>
        <w:ind w:left="2160" w:hanging="360"/>
      </w:pPr>
      <w:rPr>
        <w:rFonts w:ascii="Wingdings 2" w:hAnsi="Wingdings 2" w:hint="default"/>
      </w:rPr>
    </w:lvl>
    <w:lvl w:ilvl="3" w:tplc="6B506314" w:tentative="1">
      <w:start w:val="1"/>
      <w:numFmt w:val="bullet"/>
      <w:lvlText w:val=""/>
      <w:lvlJc w:val="left"/>
      <w:pPr>
        <w:tabs>
          <w:tab w:val="num" w:pos="2880"/>
        </w:tabs>
        <w:ind w:left="2880" w:hanging="360"/>
      </w:pPr>
      <w:rPr>
        <w:rFonts w:ascii="Wingdings 2" w:hAnsi="Wingdings 2" w:hint="default"/>
      </w:rPr>
    </w:lvl>
    <w:lvl w:ilvl="4" w:tplc="8E62B71C" w:tentative="1">
      <w:start w:val="1"/>
      <w:numFmt w:val="bullet"/>
      <w:lvlText w:val=""/>
      <w:lvlJc w:val="left"/>
      <w:pPr>
        <w:tabs>
          <w:tab w:val="num" w:pos="3600"/>
        </w:tabs>
        <w:ind w:left="3600" w:hanging="360"/>
      </w:pPr>
      <w:rPr>
        <w:rFonts w:ascii="Wingdings 2" w:hAnsi="Wingdings 2" w:hint="default"/>
      </w:rPr>
    </w:lvl>
    <w:lvl w:ilvl="5" w:tplc="34EA55E8" w:tentative="1">
      <w:start w:val="1"/>
      <w:numFmt w:val="bullet"/>
      <w:lvlText w:val=""/>
      <w:lvlJc w:val="left"/>
      <w:pPr>
        <w:tabs>
          <w:tab w:val="num" w:pos="4320"/>
        </w:tabs>
        <w:ind w:left="4320" w:hanging="360"/>
      </w:pPr>
      <w:rPr>
        <w:rFonts w:ascii="Wingdings 2" w:hAnsi="Wingdings 2" w:hint="default"/>
      </w:rPr>
    </w:lvl>
    <w:lvl w:ilvl="6" w:tplc="1E6EEC9C" w:tentative="1">
      <w:start w:val="1"/>
      <w:numFmt w:val="bullet"/>
      <w:lvlText w:val=""/>
      <w:lvlJc w:val="left"/>
      <w:pPr>
        <w:tabs>
          <w:tab w:val="num" w:pos="5040"/>
        </w:tabs>
        <w:ind w:left="5040" w:hanging="360"/>
      </w:pPr>
      <w:rPr>
        <w:rFonts w:ascii="Wingdings 2" w:hAnsi="Wingdings 2" w:hint="default"/>
      </w:rPr>
    </w:lvl>
    <w:lvl w:ilvl="7" w:tplc="E03C03D8" w:tentative="1">
      <w:start w:val="1"/>
      <w:numFmt w:val="bullet"/>
      <w:lvlText w:val=""/>
      <w:lvlJc w:val="left"/>
      <w:pPr>
        <w:tabs>
          <w:tab w:val="num" w:pos="5760"/>
        </w:tabs>
        <w:ind w:left="5760" w:hanging="360"/>
      </w:pPr>
      <w:rPr>
        <w:rFonts w:ascii="Wingdings 2" w:hAnsi="Wingdings 2" w:hint="default"/>
      </w:rPr>
    </w:lvl>
    <w:lvl w:ilvl="8" w:tplc="EE7CCCD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EE0117C"/>
    <w:multiLevelType w:val="multilevel"/>
    <w:tmpl w:val="DFF0BC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0F30E2C"/>
    <w:multiLevelType w:val="hybridMultilevel"/>
    <w:tmpl w:val="D348328C"/>
    <w:lvl w:ilvl="0" w:tplc="6BF40292">
      <w:start w:val="1"/>
      <w:numFmt w:val="bullet"/>
      <w:lvlText w:val=""/>
      <w:lvlJc w:val="left"/>
      <w:pPr>
        <w:tabs>
          <w:tab w:val="num" w:pos="720"/>
        </w:tabs>
        <w:ind w:left="720" w:hanging="360"/>
      </w:pPr>
      <w:rPr>
        <w:rFonts w:ascii="Wingdings 2" w:hAnsi="Wingdings 2" w:hint="default"/>
      </w:rPr>
    </w:lvl>
    <w:lvl w:ilvl="1" w:tplc="131A1D9A" w:tentative="1">
      <w:start w:val="1"/>
      <w:numFmt w:val="bullet"/>
      <w:lvlText w:val=""/>
      <w:lvlJc w:val="left"/>
      <w:pPr>
        <w:tabs>
          <w:tab w:val="num" w:pos="1440"/>
        </w:tabs>
        <w:ind w:left="1440" w:hanging="360"/>
      </w:pPr>
      <w:rPr>
        <w:rFonts w:ascii="Wingdings 2" w:hAnsi="Wingdings 2" w:hint="default"/>
      </w:rPr>
    </w:lvl>
    <w:lvl w:ilvl="2" w:tplc="FD4AC2CE" w:tentative="1">
      <w:start w:val="1"/>
      <w:numFmt w:val="bullet"/>
      <w:lvlText w:val=""/>
      <w:lvlJc w:val="left"/>
      <w:pPr>
        <w:tabs>
          <w:tab w:val="num" w:pos="2160"/>
        </w:tabs>
        <w:ind w:left="2160" w:hanging="360"/>
      </w:pPr>
      <w:rPr>
        <w:rFonts w:ascii="Wingdings 2" w:hAnsi="Wingdings 2" w:hint="default"/>
      </w:rPr>
    </w:lvl>
    <w:lvl w:ilvl="3" w:tplc="E9226CC0" w:tentative="1">
      <w:start w:val="1"/>
      <w:numFmt w:val="bullet"/>
      <w:lvlText w:val=""/>
      <w:lvlJc w:val="left"/>
      <w:pPr>
        <w:tabs>
          <w:tab w:val="num" w:pos="2880"/>
        </w:tabs>
        <w:ind w:left="2880" w:hanging="360"/>
      </w:pPr>
      <w:rPr>
        <w:rFonts w:ascii="Wingdings 2" w:hAnsi="Wingdings 2" w:hint="default"/>
      </w:rPr>
    </w:lvl>
    <w:lvl w:ilvl="4" w:tplc="85F6D1F8" w:tentative="1">
      <w:start w:val="1"/>
      <w:numFmt w:val="bullet"/>
      <w:lvlText w:val=""/>
      <w:lvlJc w:val="left"/>
      <w:pPr>
        <w:tabs>
          <w:tab w:val="num" w:pos="3600"/>
        </w:tabs>
        <w:ind w:left="3600" w:hanging="360"/>
      </w:pPr>
      <w:rPr>
        <w:rFonts w:ascii="Wingdings 2" w:hAnsi="Wingdings 2" w:hint="default"/>
      </w:rPr>
    </w:lvl>
    <w:lvl w:ilvl="5" w:tplc="A54A9A7A" w:tentative="1">
      <w:start w:val="1"/>
      <w:numFmt w:val="bullet"/>
      <w:lvlText w:val=""/>
      <w:lvlJc w:val="left"/>
      <w:pPr>
        <w:tabs>
          <w:tab w:val="num" w:pos="4320"/>
        </w:tabs>
        <w:ind w:left="4320" w:hanging="360"/>
      </w:pPr>
      <w:rPr>
        <w:rFonts w:ascii="Wingdings 2" w:hAnsi="Wingdings 2" w:hint="default"/>
      </w:rPr>
    </w:lvl>
    <w:lvl w:ilvl="6" w:tplc="E0580C00" w:tentative="1">
      <w:start w:val="1"/>
      <w:numFmt w:val="bullet"/>
      <w:lvlText w:val=""/>
      <w:lvlJc w:val="left"/>
      <w:pPr>
        <w:tabs>
          <w:tab w:val="num" w:pos="5040"/>
        </w:tabs>
        <w:ind w:left="5040" w:hanging="360"/>
      </w:pPr>
      <w:rPr>
        <w:rFonts w:ascii="Wingdings 2" w:hAnsi="Wingdings 2" w:hint="default"/>
      </w:rPr>
    </w:lvl>
    <w:lvl w:ilvl="7" w:tplc="B3264420" w:tentative="1">
      <w:start w:val="1"/>
      <w:numFmt w:val="bullet"/>
      <w:lvlText w:val=""/>
      <w:lvlJc w:val="left"/>
      <w:pPr>
        <w:tabs>
          <w:tab w:val="num" w:pos="5760"/>
        </w:tabs>
        <w:ind w:left="5760" w:hanging="360"/>
      </w:pPr>
      <w:rPr>
        <w:rFonts w:ascii="Wingdings 2" w:hAnsi="Wingdings 2" w:hint="default"/>
      </w:rPr>
    </w:lvl>
    <w:lvl w:ilvl="8" w:tplc="1484647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1E42260"/>
    <w:multiLevelType w:val="hybridMultilevel"/>
    <w:tmpl w:val="F708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2267F"/>
    <w:multiLevelType w:val="multilevel"/>
    <w:tmpl w:val="13D067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6AC14C0"/>
    <w:multiLevelType w:val="multilevel"/>
    <w:tmpl w:val="6A4C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745A0"/>
    <w:multiLevelType w:val="hybridMultilevel"/>
    <w:tmpl w:val="C09CA004"/>
    <w:lvl w:ilvl="0" w:tplc="5394E398">
      <w:start w:val="1"/>
      <w:numFmt w:val="bullet"/>
      <w:lvlText w:val=""/>
      <w:lvlJc w:val="left"/>
      <w:pPr>
        <w:tabs>
          <w:tab w:val="num" w:pos="720"/>
        </w:tabs>
        <w:ind w:left="720" w:hanging="360"/>
      </w:pPr>
      <w:rPr>
        <w:rFonts w:ascii="Wingdings 2" w:hAnsi="Wingdings 2" w:hint="default"/>
      </w:rPr>
    </w:lvl>
    <w:lvl w:ilvl="1" w:tplc="D9E0E550">
      <w:start w:val="580"/>
      <w:numFmt w:val="bullet"/>
      <w:lvlText w:val=""/>
      <w:lvlJc w:val="left"/>
      <w:pPr>
        <w:tabs>
          <w:tab w:val="num" w:pos="1440"/>
        </w:tabs>
        <w:ind w:left="1440" w:hanging="360"/>
      </w:pPr>
      <w:rPr>
        <w:rFonts w:ascii="Wingdings" w:hAnsi="Wingdings" w:hint="default"/>
      </w:rPr>
    </w:lvl>
    <w:lvl w:ilvl="2" w:tplc="BB52F128" w:tentative="1">
      <w:start w:val="1"/>
      <w:numFmt w:val="bullet"/>
      <w:lvlText w:val=""/>
      <w:lvlJc w:val="left"/>
      <w:pPr>
        <w:tabs>
          <w:tab w:val="num" w:pos="2160"/>
        </w:tabs>
        <w:ind w:left="2160" w:hanging="360"/>
      </w:pPr>
      <w:rPr>
        <w:rFonts w:ascii="Wingdings 2" w:hAnsi="Wingdings 2" w:hint="default"/>
      </w:rPr>
    </w:lvl>
    <w:lvl w:ilvl="3" w:tplc="33186DF4" w:tentative="1">
      <w:start w:val="1"/>
      <w:numFmt w:val="bullet"/>
      <w:lvlText w:val=""/>
      <w:lvlJc w:val="left"/>
      <w:pPr>
        <w:tabs>
          <w:tab w:val="num" w:pos="2880"/>
        </w:tabs>
        <w:ind w:left="2880" w:hanging="360"/>
      </w:pPr>
      <w:rPr>
        <w:rFonts w:ascii="Wingdings 2" w:hAnsi="Wingdings 2" w:hint="default"/>
      </w:rPr>
    </w:lvl>
    <w:lvl w:ilvl="4" w:tplc="8B20D04E" w:tentative="1">
      <w:start w:val="1"/>
      <w:numFmt w:val="bullet"/>
      <w:lvlText w:val=""/>
      <w:lvlJc w:val="left"/>
      <w:pPr>
        <w:tabs>
          <w:tab w:val="num" w:pos="3600"/>
        </w:tabs>
        <w:ind w:left="3600" w:hanging="360"/>
      </w:pPr>
      <w:rPr>
        <w:rFonts w:ascii="Wingdings 2" w:hAnsi="Wingdings 2" w:hint="default"/>
      </w:rPr>
    </w:lvl>
    <w:lvl w:ilvl="5" w:tplc="C2D05ABC" w:tentative="1">
      <w:start w:val="1"/>
      <w:numFmt w:val="bullet"/>
      <w:lvlText w:val=""/>
      <w:lvlJc w:val="left"/>
      <w:pPr>
        <w:tabs>
          <w:tab w:val="num" w:pos="4320"/>
        </w:tabs>
        <w:ind w:left="4320" w:hanging="360"/>
      </w:pPr>
      <w:rPr>
        <w:rFonts w:ascii="Wingdings 2" w:hAnsi="Wingdings 2" w:hint="default"/>
      </w:rPr>
    </w:lvl>
    <w:lvl w:ilvl="6" w:tplc="51B4BCB4" w:tentative="1">
      <w:start w:val="1"/>
      <w:numFmt w:val="bullet"/>
      <w:lvlText w:val=""/>
      <w:lvlJc w:val="left"/>
      <w:pPr>
        <w:tabs>
          <w:tab w:val="num" w:pos="5040"/>
        </w:tabs>
        <w:ind w:left="5040" w:hanging="360"/>
      </w:pPr>
      <w:rPr>
        <w:rFonts w:ascii="Wingdings 2" w:hAnsi="Wingdings 2" w:hint="default"/>
      </w:rPr>
    </w:lvl>
    <w:lvl w:ilvl="7" w:tplc="D2049730" w:tentative="1">
      <w:start w:val="1"/>
      <w:numFmt w:val="bullet"/>
      <w:lvlText w:val=""/>
      <w:lvlJc w:val="left"/>
      <w:pPr>
        <w:tabs>
          <w:tab w:val="num" w:pos="5760"/>
        </w:tabs>
        <w:ind w:left="5760" w:hanging="360"/>
      </w:pPr>
      <w:rPr>
        <w:rFonts w:ascii="Wingdings 2" w:hAnsi="Wingdings 2" w:hint="default"/>
      </w:rPr>
    </w:lvl>
    <w:lvl w:ilvl="8" w:tplc="A3789E84"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9F65DEE"/>
    <w:multiLevelType w:val="hybridMultilevel"/>
    <w:tmpl w:val="9C642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9B24CD"/>
    <w:multiLevelType w:val="hybridMultilevel"/>
    <w:tmpl w:val="0A40BCEA"/>
    <w:lvl w:ilvl="0" w:tplc="EB5EF3D0">
      <w:start w:val="1"/>
      <w:numFmt w:val="bullet"/>
      <w:lvlText w:val=""/>
      <w:lvlJc w:val="left"/>
      <w:pPr>
        <w:tabs>
          <w:tab w:val="num" w:pos="720"/>
        </w:tabs>
        <w:ind w:left="720" w:hanging="360"/>
      </w:pPr>
      <w:rPr>
        <w:rFonts w:ascii="Wingdings 2" w:hAnsi="Wingdings 2" w:hint="default"/>
      </w:rPr>
    </w:lvl>
    <w:lvl w:ilvl="1" w:tplc="F82A0EC0" w:tentative="1">
      <w:start w:val="1"/>
      <w:numFmt w:val="bullet"/>
      <w:lvlText w:val=""/>
      <w:lvlJc w:val="left"/>
      <w:pPr>
        <w:tabs>
          <w:tab w:val="num" w:pos="1440"/>
        </w:tabs>
        <w:ind w:left="1440" w:hanging="360"/>
      </w:pPr>
      <w:rPr>
        <w:rFonts w:ascii="Wingdings 2" w:hAnsi="Wingdings 2" w:hint="default"/>
      </w:rPr>
    </w:lvl>
    <w:lvl w:ilvl="2" w:tplc="37C02CEE" w:tentative="1">
      <w:start w:val="1"/>
      <w:numFmt w:val="bullet"/>
      <w:lvlText w:val=""/>
      <w:lvlJc w:val="left"/>
      <w:pPr>
        <w:tabs>
          <w:tab w:val="num" w:pos="2160"/>
        </w:tabs>
        <w:ind w:left="2160" w:hanging="360"/>
      </w:pPr>
      <w:rPr>
        <w:rFonts w:ascii="Wingdings 2" w:hAnsi="Wingdings 2" w:hint="default"/>
      </w:rPr>
    </w:lvl>
    <w:lvl w:ilvl="3" w:tplc="1D3CF216" w:tentative="1">
      <w:start w:val="1"/>
      <w:numFmt w:val="bullet"/>
      <w:lvlText w:val=""/>
      <w:lvlJc w:val="left"/>
      <w:pPr>
        <w:tabs>
          <w:tab w:val="num" w:pos="2880"/>
        </w:tabs>
        <w:ind w:left="2880" w:hanging="360"/>
      </w:pPr>
      <w:rPr>
        <w:rFonts w:ascii="Wingdings 2" w:hAnsi="Wingdings 2" w:hint="default"/>
      </w:rPr>
    </w:lvl>
    <w:lvl w:ilvl="4" w:tplc="E8E8D09A" w:tentative="1">
      <w:start w:val="1"/>
      <w:numFmt w:val="bullet"/>
      <w:lvlText w:val=""/>
      <w:lvlJc w:val="left"/>
      <w:pPr>
        <w:tabs>
          <w:tab w:val="num" w:pos="3600"/>
        </w:tabs>
        <w:ind w:left="3600" w:hanging="360"/>
      </w:pPr>
      <w:rPr>
        <w:rFonts w:ascii="Wingdings 2" w:hAnsi="Wingdings 2" w:hint="default"/>
      </w:rPr>
    </w:lvl>
    <w:lvl w:ilvl="5" w:tplc="59989D20" w:tentative="1">
      <w:start w:val="1"/>
      <w:numFmt w:val="bullet"/>
      <w:lvlText w:val=""/>
      <w:lvlJc w:val="left"/>
      <w:pPr>
        <w:tabs>
          <w:tab w:val="num" w:pos="4320"/>
        </w:tabs>
        <w:ind w:left="4320" w:hanging="360"/>
      </w:pPr>
      <w:rPr>
        <w:rFonts w:ascii="Wingdings 2" w:hAnsi="Wingdings 2" w:hint="default"/>
      </w:rPr>
    </w:lvl>
    <w:lvl w:ilvl="6" w:tplc="5D9EE394" w:tentative="1">
      <w:start w:val="1"/>
      <w:numFmt w:val="bullet"/>
      <w:lvlText w:val=""/>
      <w:lvlJc w:val="left"/>
      <w:pPr>
        <w:tabs>
          <w:tab w:val="num" w:pos="5040"/>
        </w:tabs>
        <w:ind w:left="5040" w:hanging="360"/>
      </w:pPr>
      <w:rPr>
        <w:rFonts w:ascii="Wingdings 2" w:hAnsi="Wingdings 2" w:hint="default"/>
      </w:rPr>
    </w:lvl>
    <w:lvl w:ilvl="7" w:tplc="2C74C4FE" w:tentative="1">
      <w:start w:val="1"/>
      <w:numFmt w:val="bullet"/>
      <w:lvlText w:val=""/>
      <w:lvlJc w:val="left"/>
      <w:pPr>
        <w:tabs>
          <w:tab w:val="num" w:pos="5760"/>
        </w:tabs>
        <w:ind w:left="5760" w:hanging="360"/>
      </w:pPr>
      <w:rPr>
        <w:rFonts w:ascii="Wingdings 2" w:hAnsi="Wingdings 2" w:hint="default"/>
      </w:rPr>
    </w:lvl>
    <w:lvl w:ilvl="8" w:tplc="D63AF876"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2335256"/>
    <w:multiLevelType w:val="hybridMultilevel"/>
    <w:tmpl w:val="454287B6"/>
    <w:lvl w:ilvl="0" w:tplc="31AA9B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742D69"/>
    <w:multiLevelType w:val="hybridMultilevel"/>
    <w:tmpl w:val="7FB0E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7A14FF"/>
    <w:multiLevelType w:val="multilevel"/>
    <w:tmpl w:val="387AF7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42B391F"/>
    <w:multiLevelType w:val="hybridMultilevel"/>
    <w:tmpl w:val="AA76F4A4"/>
    <w:lvl w:ilvl="0" w:tplc="044427F0">
      <w:start w:val="1"/>
      <w:numFmt w:val="lowerRoman"/>
      <w:lvlText w:val="%1."/>
      <w:lvlJc w:val="left"/>
      <w:pPr>
        <w:ind w:left="653" w:hanging="720"/>
      </w:pPr>
      <w:rPr>
        <w:rFonts w:hint="default"/>
      </w:rPr>
    </w:lvl>
    <w:lvl w:ilvl="1" w:tplc="08090019" w:tentative="1">
      <w:start w:val="1"/>
      <w:numFmt w:val="lowerLetter"/>
      <w:lvlText w:val="%2."/>
      <w:lvlJc w:val="left"/>
      <w:pPr>
        <w:ind w:left="1013" w:hanging="360"/>
      </w:pPr>
    </w:lvl>
    <w:lvl w:ilvl="2" w:tplc="0809001B" w:tentative="1">
      <w:start w:val="1"/>
      <w:numFmt w:val="lowerRoman"/>
      <w:lvlText w:val="%3."/>
      <w:lvlJc w:val="right"/>
      <w:pPr>
        <w:ind w:left="1733" w:hanging="180"/>
      </w:pPr>
    </w:lvl>
    <w:lvl w:ilvl="3" w:tplc="0809000F" w:tentative="1">
      <w:start w:val="1"/>
      <w:numFmt w:val="decimal"/>
      <w:lvlText w:val="%4."/>
      <w:lvlJc w:val="left"/>
      <w:pPr>
        <w:ind w:left="2453" w:hanging="360"/>
      </w:pPr>
    </w:lvl>
    <w:lvl w:ilvl="4" w:tplc="08090019" w:tentative="1">
      <w:start w:val="1"/>
      <w:numFmt w:val="lowerLetter"/>
      <w:lvlText w:val="%5."/>
      <w:lvlJc w:val="left"/>
      <w:pPr>
        <w:ind w:left="3173" w:hanging="360"/>
      </w:pPr>
    </w:lvl>
    <w:lvl w:ilvl="5" w:tplc="0809001B" w:tentative="1">
      <w:start w:val="1"/>
      <w:numFmt w:val="lowerRoman"/>
      <w:lvlText w:val="%6."/>
      <w:lvlJc w:val="right"/>
      <w:pPr>
        <w:ind w:left="3893" w:hanging="180"/>
      </w:pPr>
    </w:lvl>
    <w:lvl w:ilvl="6" w:tplc="0809000F" w:tentative="1">
      <w:start w:val="1"/>
      <w:numFmt w:val="decimal"/>
      <w:lvlText w:val="%7."/>
      <w:lvlJc w:val="left"/>
      <w:pPr>
        <w:ind w:left="4613" w:hanging="360"/>
      </w:pPr>
    </w:lvl>
    <w:lvl w:ilvl="7" w:tplc="08090019" w:tentative="1">
      <w:start w:val="1"/>
      <w:numFmt w:val="lowerLetter"/>
      <w:lvlText w:val="%8."/>
      <w:lvlJc w:val="left"/>
      <w:pPr>
        <w:ind w:left="5333" w:hanging="360"/>
      </w:pPr>
    </w:lvl>
    <w:lvl w:ilvl="8" w:tplc="0809001B" w:tentative="1">
      <w:start w:val="1"/>
      <w:numFmt w:val="lowerRoman"/>
      <w:lvlText w:val="%9."/>
      <w:lvlJc w:val="right"/>
      <w:pPr>
        <w:ind w:left="6053" w:hanging="180"/>
      </w:pPr>
    </w:lvl>
  </w:abstractNum>
  <w:abstractNum w:abstractNumId="29" w15:restartNumberingAfterBreak="0">
    <w:nsid w:val="587A0672"/>
    <w:multiLevelType w:val="hybridMultilevel"/>
    <w:tmpl w:val="DB9C8F0C"/>
    <w:lvl w:ilvl="0" w:tplc="396EB766">
      <w:start w:val="1"/>
      <w:numFmt w:val="bullet"/>
      <w:lvlText w:val=""/>
      <w:lvlJc w:val="left"/>
      <w:pPr>
        <w:tabs>
          <w:tab w:val="num" w:pos="720"/>
        </w:tabs>
        <w:ind w:left="720" w:hanging="360"/>
      </w:pPr>
      <w:rPr>
        <w:rFonts w:ascii="Wingdings 2" w:hAnsi="Wingdings 2" w:hint="default"/>
      </w:rPr>
    </w:lvl>
    <w:lvl w:ilvl="1" w:tplc="3EEC4294" w:tentative="1">
      <w:start w:val="1"/>
      <w:numFmt w:val="bullet"/>
      <w:lvlText w:val=""/>
      <w:lvlJc w:val="left"/>
      <w:pPr>
        <w:tabs>
          <w:tab w:val="num" w:pos="1440"/>
        </w:tabs>
        <w:ind w:left="1440" w:hanging="360"/>
      </w:pPr>
      <w:rPr>
        <w:rFonts w:ascii="Wingdings 2" w:hAnsi="Wingdings 2" w:hint="default"/>
      </w:rPr>
    </w:lvl>
    <w:lvl w:ilvl="2" w:tplc="831C65A4" w:tentative="1">
      <w:start w:val="1"/>
      <w:numFmt w:val="bullet"/>
      <w:lvlText w:val=""/>
      <w:lvlJc w:val="left"/>
      <w:pPr>
        <w:tabs>
          <w:tab w:val="num" w:pos="2160"/>
        </w:tabs>
        <w:ind w:left="2160" w:hanging="360"/>
      </w:pPr>
      <w:rPr>
        <w:rFonts w:ascii="Wingdings 2" w:hAnsi="Wingdings 2" w:hint="default"/>
      </w:rPr>
    </w:lvl>
    <w:lvl w:ilvl="3" w:tplc="D9D426DE" w:tentative="1">
      <w:start w:val="1"/>
      <w:numFmt w:val="bullet"/>
      <w:lvlText w:val=""/>
      <w:lvlJc w:val="left"/>
      <w:pPr>
        <w:tabs>
          <w:tab w:val="num" w:pos="2880"/>
        </w:tabs>
        <w:ind w:left="2880" w:hanging="360"/>
      </w:pPr>
      <w:rPr>
        <w:rFonts w:ascii="Wingdings 2" w:hAnsi="Wingdings 2" w:hint="default"/>
      </w:rPr>
    </w:lvl>
    <w:lvl w:ilvl="4" w:tplc="5D0871B2" w:tentative="1">
      <w:start w:val="1"/>
      <w:numFmt w:val="bullet"/>
      <w:lvlText w:val=""/>
      <w:lvlJc w:val="left"/>
      <w:pPr>
        <w:tabs>
          <w:tab w:val="num" w:pos="3600"/>
        </w:tabs>
        <w:ind w:left="3600" w:hanging="360"/>
      </w:pPr>
      <w:rPr>
        <w:rFonts w:ascii="Wingdings 2" w:hAnsi="Wingdings 2" w:hint="default"/>
      </w:rPr>
    </w:lvl>
    <w:lvl w:ilvl="5" w:tplc="15D63ABE" w:tentative="1">
      <w:start w:val="1"/>
      <w:numFmt w:val="bullet"/>
      <w:lvlText w:val=""/>
      <w:lvlJc w:val="left"/>
      <w:pPr>
        <w:tabs>
          <w:tab w:val="num" w:pos="4320"/>
        </w:tabs>
        <w:ind w:left="4320" w:hanging="360"/>
      </w:pPr>
      <w:rPr>
        <w:rFonts w:ascii="Wingdings 2" w:hAnsi="Wingdings 2" w:hint="default"/>
      </w:rPr>
    </w:lvl>
    <w:lvl w:ilvl="6" w:tplc="FA4CBF8A" w:tentative="1">
      <w:start w:val="1"/>
      <w:numFmt w:val="bullet"/>
      <w:lvlText w:val=""/>
      <w:lvlJc w:val="left"/>
      <w:pPr>
        <w:tabs>
          <w:tab w:val="num" w:pos="5040"/>
        </w:tabs>
        <w:ind w:left="5040" w:hanging="360"/>
      </w:pPr>
      <w:rPr>
        <w:rFonts w:ascii="Wingdings 2" w:hAnsi="Wingdings 2" w:hint="default"/>
      </w:rPr>
    </w:lvl>
    <w:lvl w:ilvl="7" w:tplc="B21ECABA" w:tentative="1">
      <w:start w:val="1"/>
      <w:numFmt w:val="bullet"/>
      <w:lvlText w:val=""/>
      <w:lvlJc w:val="left"/>
      <w:pPr>
        <w:tabs>
          <w:tab w:val="num" w:pos="5760"/>
        </w:tabs>
        <w:ind w:left="5760" w:hanging="360"/>
      </w:pPr>
      <w:rPr>
        <w:rFonts w:ascii="Wingdings 2" w:hAnsi="Wingdings 2" w:hint="default"/>
      </w:rPr>
    </w:lvl>
    <w:lvl w:ilvl="8" w:tplc="B8B0BCB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DD16009"/>
    <w:multiLevelType w:val="multilevel"/>
    <w:tmpl w:val="1F74E6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D24529D"/>
    <w:multiLevelType w:val="multilevel"/>
    <w:tmpl w:val="3CC6DC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D7A3AA4"/>
    <w:multiLevelType w:val="hybridMultilevel"/>
    <w:tmpl w:val="B39CF526"/>
    <w:lvl w:ilvl="0" w:tplc="7766F3BE">
      <w:start w:val="1"/>
      <w:numFmt w:val="bullet"/>
      <w:lvlText w:val=""/>
      <w:lvlJc w:val="left"/>
      <w:pPr>
        <w:tabs>
          <w:tab w:val="num" w:pos="720"/>
        </w:tabs>
        <w:ind w:left="720" w:hanging="360"/>
      </w:pPr>
      <w:rPr>
        <w:rFonts w:ascii="Wingdings 2" w:hAnsi="Wingdings 2" w:hint="default"/>
      </w:rPr>
    </w:lvl>
    <w:lvl w:ilvl="1" w:tplc="870C36FC" w:tentative="1">
      <w:start w:val="1"/>
      <w:numFmt w:val="bullet"/>
      <w:lvlText w:val=""/>
      <w:lvlJc w:val="left"/>
      <w:pPr>
        <w:tabs>
          <w:tab w:val="num" w:pos="1440"/>
        </w:tabs>
        <w:ind w:left="1440" w:hanging="360"/>
      </w:pPr>
      <w:rPr>
        <w:rFonts w:ascii="Wingdings 2" w:hAnsi="Wingdings 2" w:hint="default"/>
      </w:rPr>
    </w:lvl>
    <w:lvl w:ilvl="2" w:tplc="C5000E42" w:tentative="1">
      <w:start w:val="1"/>
      <w:numFmt w:val="bullet"/>
      <w:lvlText w:val=""/>
      <w:lvlJc w:val="left"/>
      <w:pPr>
        <w:tabs>
          <w:tab w:val="num" w:pos="2160"/>
        </w:tabs>
        <w:ind w:left="2160" w:hanging="360"/>
      </w:pPr>
      <w:rPr>
        <w:rFonts w:ascii="Wingdings 2" w:hAnsi="Wingdings 2" w:hint="default"/>
      </w:rPr>
    </w:lvl>
    <w:lvl w:ilvl="3" w:tplc="420E76AE" w:tentative="1">
      <w:start w:val="1"/>
      <w:numFmt w:val="bullet"/>
      <w:lvlText w:val=""/>
      <w:lvlJc w:val="left"/>
      <w:pPr>
        <w:tabs>
          <w:tab w:val="num" w:pos="2880"/>
        </w:tabs>
        <w:ind w:left="2880" w:hanging="360"/>
      </w:pPr>
      <w:rPr>
        <w:rFonts w:ascii="Wingdings 2" w:hAnsi="Wingdings 2" w:hint="default"/>
      </w:rPr>
    </w:lvl>
    <w:lvl w:ilvl="4" w:tplc="967CA0B2" w:tentative="1">
      <w:start w:val="1"/>
      <w:numFmt w:val="bullet"/>
      <w:lvlText w:val=""/>
      <w:lvlJc w:val="left"/>
      <w:pPr>
        <w:tabs>
          <w:tab w:val="num" w:pos="3600"/>
        </w:tabs>
        <w:ind w:left="3600" w:hanging="360"/>
      </w:pPr>
      <w:rPr>
        <w:rFonts w:ascii="Wingdings 2" w:hAnsi="Wingdings 2" w:hint="default"/>
      </w:rPr>
    </w:lvl>
    <w:lvl w:ilvl="5" w:tplc="445CF750" w:tentative="1">
      <w:start w:val="1"/>
      <w:numFmt w:val="bullet"/>
      <w:lvlText w:val=""/>
      <w:lvlJc w:val="left"/>
      <w:pPr>
        <w:tabs>
          <w:tab w:val="num" w:pos="4320"/>
        </w:tabs>
        <w:ind w:left="4320" w:hanging="360"/>
      </w:pPr>
      <w:rPr>
        <w:rFonts w:ascii="Wingdings 2" w:hAnsi="Wingdings 2" w:hint="default"/>
      </w:rPr>
    </w:lvl>
    <w:lvl w:ilvl="6" w:tplc="61B6E392" w:tentative="1">
      <w:start w:val="1"/>
      <w:numFmt w:val="bullet"/>
      <w:lvlText w:val=""/>
      <w:lvlJc w:val="left"/>
      <w:pPr>
        <w:tabs>
          <w:tab w:val="num" w:pos="5040"/>
        </w:tabs>
        <w:ind w:left="5040" w:hanging="360"/>
      </w:pPr>
      <w:rPr>
        <w:rFonts w:ascii="Wingdings 2" w:hAnsi="Wingdings 2" w:hint="default"/>
      </w:rPr>
    </w:lvl>
    <w:lvl w:ilvl="7" w:tplc="1960C998" w:tentative="1">
      <w:start w:val="1"/>
      <w:numFmt w:val="bullet"/>
      <w:lvlText w:val=""/>
      <w:lvlJc w:val="left"/>
      <w:pPr>
        <w:tabs>
          <w:tab w:val="num" w:pos="5760"/>
        </w:tabs>
        <w:ind w:left="5760" w:hanging="360"/>
      </w:pPr>
      <w:rPr>
        <w:rFonts w:ascii="Wingdings 2" w:hAnsi="Wingdings 2" w:hint="default"/>
      </w:rPr>
    </w:lvl>
    <w:lvl w:ilvl="8" w:tplc="6FEAD3F2"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DB04785"/>
    <w:multiLevelType w:val="hybridMultilevel"/>
    <w:tmpl w:val="D708C67E"/>
    <w:lvl w:ilvl="0" w:tplc="6EE4AF9A">
      <w:start w:val="1"/>
      <w:numFmt w:val="bullet"/>
      <w:lvlText w:val=""/>
      <w:lvlJc w:val="left"/>
      <w:pPr>
        <w:tabs>
          <w:tab w:val="num" w:pos="720"/>
        </w:tabs>
        <w:ind w:left="720" w:hanging="360"/>
      </w:pPr>
      <w:rPr>
        <w:rFonts w:ascii="Wingdings 2" w:hAnsi="Wingdings 2" w:hint="default"/>
      </w:rPr>
    </w:lvl>
    <w:lvl w:ilvl="1" w:tplc="1994B87C">
      <w:start w:val="1114"/>
      <w:numFmt w:val="bullet"/>
      <w:lvlText w:val=""/>
      <w:lvlJc w:val="left"/>
      <w:pPr>
        <w:tabs>
          <w:tab w:val="num" w:pos="1440"/>
        </w:tabs>
        <w:ind w:left="1440" w:hanging="360"/>
      </w:pPr>
      <w:rPr>
        <w:rFonts w:ascii="Wingdings" w:hAnsi="Wingdings" w:hint="default"/>
      </w:rPr>
    </w:lvl>
    <w:lvl w:ilvl="2" w:tplc="E9B8EA40" w:tentative="1">
      <w:start w:val="1"/>
      <w:numFmt w:val="bullet"/>
      <w:lvlText w:val=""/>
      <w:lvlJc w:val="left"/>
      <w:pPr>
        <w:tabs>
          <w:tab w:val="num" w:pos="2160"/>
        </w:tabs>
        <w:ind w:left="2160" w:hanging="360"/>
      </w:pPr>
      <w:rPr>
        <w:rFonts w:ascii="Wingdings 2" w:hAnsi="Wingdings 2" w:hint="default"/>
      </w:rPr>
    </w:lvl>
    <w:lvl w:ilvl="3" w:tplc="3AD0C11C" w:tentative="1">
      <w:start w:val="1"/>
      <w:numFmt w:val="bullet"/>
      <w:lvlText w:val=""/>
      <w:lvlJc w:val="left"/>
      <w:pPr>
        <w:tabs>
          <w:tab w:val="num" w:pos="2880"/>
        </w:tabs>
        <w:ind w:left="2880" w:hanging="360"/>
      </w:pPr>
      <w:rPr>
        <w:rFonts w:ascii="Wingdings 2" w:hAnsi="Wingdings 2" w:hint="default"/>
      </w:rPr>
    </w:lvl>
    <w:lvl w:ilvl="4" w:tplc="C30E6DA4" w:tentative="1">
      <w:start w:val="1"/>
      <w:numFmt w:val="bullet"/>
      <w:lvlText w:val=""/>
      <w:lvlJc w:val="left"/>
      <w:pPr>
        <w:tabs>
          <w:tab w:val="num" w:pos="3600"/>
        </w:tabs>
        <w:ind w:left="3600" w:hanging="360"/>
      </w:pPr>
      <w:rPr>
        <w:rFonts w:ascii="Wingdings 2" w:hAnsi="Wingdings 2" w:hint="default"/>
      </w:rPr>
    </w:lvl>
    <w:lvl w:ilvl="5" w:tplc="AC48DC72" w:tentative="1">
      <w:start w:val="1"/>
      <w:numFmt w:val="bullet"/>
      <w:lvlText w:val=""/>
      <w:lvlJc w:val="left"/>
      <w:pPr>
        <w:tabs>
          <w:tab w:val="num" w:pos="4320"/>
        </w:tabs>
        <w:ind w:left="4320" w:hanging="360"/>
      </w:pPr>
      <w:rPr>
        <w:rFonts w:ascii="Wingdings 2" w:hAnsi="Wingdings 2" w:hint="default"/>
      </w:rPr>
    </w:lvl>
    <w:lvl w:ilvl="6" w:tplc="BBA07A42" w:tentative="1">
      <w:start w:val="1"/>
      <w:numFmt w:val="bullet"/>
      <w:lvlText w:val=""/>
      <w:lvlJc w:val="left"/>
      <w:pPr>
        <w:tabs>
          <w:tab w:val="num" w:pos="5040"/>
        </w:tabs>
        <w:ind w:left="5040" w:hanging="360"/>
      </w:pPr>
      <w:rPr>
        <w:rFonts w:ascii="Wingdings 2" w:hAnsi="Wingdings 2" w:hint="default"/>
      </w:rPr>
    </w:lvl>
    <w:lvl w:ilvl="7" w:tplc="9ADC5A8E" w:tentative="1">
      <w:start w:val="1"/>
      <w:numFmt w:val="bullet"/>
      <w:lvlText w:val=""/>
      <w:lvlJc w:val="left"/>
      <w:pPr>
        <w:tabs>
          <w:tab w:val="num" w:pos="5760"/>
        </w:tabs>
        <w:ind w:left="5760" w:hanging="360"/>
      </w:pPr>
      <w:rPr>
        <w:rFonts w:ascii="Wingdings 2" w:hAnsi="Wingdings 2" w:hint="default"/>
      </w:rPr>
    </w:lvl>
    <w:lvl w:ilvl="8" w:tplc="88C4332A"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01C3265"/>
    <w:multiLevelType w:val="hybridMultilevel"/>
    <w:tmpl w:val="ABE02F2E"/>
    <w:lvl w:ilvl="0" w:tplc="A05A03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787A4A"/>
    <w:multiLevelType w:val="hybridMultilevel"/>
    <w:tmpl w:val="C8E6D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57040"/>
    <w:multiLevelType w:val="hybridMultilevel"/>
    <w:tmpl w:val="14265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31"/>
  </w:num>
  <w:num w:numId="4">
    <w:abstractNumId w:val="17"/>
  </w:num>
  <w:num w:numId="5">
    <w:abstractNumId w:val="12"/>
  </w:num>
  <w:num w:numId="6">
    <w:abstractNumId w:val="36"/>
  </w:num>
  <w:num w:numId="7">
    <w:abstractNumId w:val="26"/>
  </w:num>
  <w:num w:numId="8">
    <w:abstractNumId w:val="10"/>
  </w:num>
  <w:num w:numId="9">
    <w:abstractNumId w:val="27"/>
  </w:num>
  <w:num w:numId="10">
    <w:abstractNumId w:val="20"/>
  </w:num>
  <w:num w:numId="11">
    <w:abstractNumId w:val="11"/>
  </w:num>
  <w:num w:numId="12">
    <w:abstractNumId w:val="8"/>
  </w:num>
  <w:num w:numId="13">
    <w:abstractNumId w:val="5"/>
  </w:num>
  <w:num w:numId="14">
    <w:abstractNumId w:val="0"/>
  </w:num>
  <w:num w:numId="15">
    <w:abstractNumId w:val="19"/>
  </w:num>
  <w:num w:numId="16">
    <w:abstractNumId w:val="6"/>
  </w:num>
  <w:num w:numId="17">
    <w:abstractNumId w:val="28"/>
  </w:num>
  <w:num w:numId="18">
    <w:abstractNumId w:val="25"/>
  </w:num>
  <w:num w:numId="19">
    <w:abstractNumId w:val="34"/>
  </w:num>
  <w:num w:numId="20">
    <w:abstractNumId w:val="29"/>
  </w:num>
  <w:num w:numId="21">
    <w:abstractNumId w:val="1"/>
  </w:num>
  <w:num w:numId="22">
    <w:abstractNumId w:val="24"/>
  </w:num>
  <w:num w:numId="23">
    <w:abstractNumId w:val="32"/>
  </w:num>
  <w:num w:numId="24">
    <w:abstractNumId w:val="4"/>
  </w:num>
  <w:num w:numId="25">
    <w:abstractNumId w:val="3"/>
  </w:num>
  <w:num w:numId="26">
    <w:abstractNumId w:val="33"/>
  </w:num>
  <w:num w:numId="27">
    <w:abstractNumId w:val="13"/>
  </w:num>
  <w:num w:numId="28">
    <w:abstractNumId w:val="16"/>
  </w:num>
  <w:num w:numId="29">
    <w:abstractNumId w:val="9"/>
  </w:num>
  <w:num w:numId="30">
    <w:abstractNumId w:val="22"/>
  </w:num>
  <w:num w:numId="31">
    <w:abstractNumId w:val="7"/>
  </w:num>
  <w:num w:numId="32">
    <w:abstractNumId w:val="18"/>
  </w:num>
  <w:num w:numId="33">
    <w:abstractNumId w:val="2"/>
  </w:num>
  <w:num w:numId="34">
    <w:abstractNumId w:val="21"/>
  </w:num>
  <w:num w:numId="35">
    <w:abstractNumId w:val="15"/>
  </w:num>
  <w:num w:numId="36">
    <w:abstractNumId w:val="23"/>
  </w:num>
  <w:num w:numId="37">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1F"/>
    <w:rsid w:val="00000608"/>
    <w:rsid w:val="000010AF"/>
    <w:rsid w:val="00001AC3"/>
    <w:rsid w:val="0000203C"/>
    <w:rsid w:val="0000297A"/>
    <w:rsid w:val="00002F12"/>
    <w:rsid w:val="00003029"/>
    <w:rsid w:val="00003461"/>
    <w:rsid w:val="0000381D"/>
    <w:rsid w:val="00003AEF"/>
    <w:rsid w:val="000053D2"/>
    <w:rsid w:val="000058DE"/>
    <w:rsid w:val="00005BB1"/>
    <w:rsid w:val="00006107"/>
    <w:rsid w:val="0000639D"/>
    <w:rsid w:val="000069EB"/>
    <w:rsid w:val="0000781A"/>
    <w:rsid w:val="00007B76"/>
    <w:rsid w:val="00007F28"/>
    <w:rsid w:val="0001084D"/>
    <w:rsid w:val="00010ACC"/>
    <w:rsid w:val="00010B76"/>
    <w:rsid w:val="00010F82"/>
    <w:rsid w:val="00011557"/>
    <w:rsid w:val="00012141"/>
    <w:rsid w:val="00012352"/>
    <w:rsid w:val="00012432"/>
    <w:rsid w:val="00012724"/>
    <w:rsid w:val="00012D11"/>
    <w:rsid w:val="00013B1C"/>
    <w:rsid w:val="00014225"/>
    <w:rsid w:val="0001461F"/>
    <w:rsid w:val="00014E55"/>
    <w:rsid w:val="000154E8"/>
    <w:rsid w:val="0001568A"/>
    <w:rsid w:val="000159A8"/>
    <w:rsid w:val="00015B1A"/>
    <w:rsid w:val="00015DDD"/>
    <w:rsid w:val="0001603D"/>
    <w:rsid w:val="0001674C"/>
    <w:rsid w:val="00016A51"/>
    <w:rsid w:val="00016D32"/>
    <w:rsid w:val="00020397"/>
    <w:rsid w:val="000214DA"/>
    <w:rsid w:val="00021D19"/>
    <w:rsid w:val="00022496"/>
    <w:rsid w:val="00022C49"/>
    <w:rsid w:val="00023025"/>
    <w:rsid w:val="0002305E"/>
    <w:rsid w:val="00025172"/>
    <w:rsid w:val="00025449"/>
    <w:rsid w:val="0002585E"/>
    <w:rsid w:val="00026B6A"/>
    <w:rsid w:val="0002729A"/>
    <w:rsid w:val="00027B57"/>
    <w:rsid w:val="00027F2C"/>
    <w:rsid w:val="000301F4"/>
    <w:rsid w:val="000306B4"/>
    <w:rsid w:val="00030CC2"/>
    <w:rsid w:val="00030D93"/>
    <w:rsid w:val="00030DE1"/>
    <w:rsid w:val="00031529"/>
    <w:rsid w:val="00031623"/>
    <w:rsid w:val="00031A01"/>
    <w:rsid w:val="000323DC"/>
    <w:rsid w:val="0003267C"/>
    <w:rsid w:val="000328AD"/>
    <w:rsid w:val="00032A70"/>
    <w:rsid w:val="00033CCF"/>
    <w:rsid w:val="000344C1"/>
    <w:rsid w:val="0003489F"/>
    <w:rsid w:val="00036ECD"/>
    <w:rsid w:val="00037202"/>
    <w:rsid w:val="00037B5C"/>
    <w:rsid w:val="0004022A"/>
    <w:rsid w:val="000408D1"/>
    <w:rsid w:val="00041902"/>
    <w:rsid w:val="00042031"/>
    <w:rsid w:val="0004211F"/>
    <w:rsid w:val="00042231"/>
    <w:rsid w:val="00043E7B"/>
    <w:rsid w:val="000442DA"/>
    <w:rsid w:val="000448C0"/>
    <w:rsid w:val="000449C2"/>
    <w:rsid w:val="00044E4B"/>
    <w:rsid w:val="00045244"/>
    <w:rsid w:val="00045818"/>
    <w:rsid w:val="00045F9F"/>
    <w:rsid w:val="000460DA"/>
    <w:rsid w:val="00047C48"/>
    <w:rsid w:val="00047CF3"/>
    <w:rsid w:val="000503D3"/>
    <w:rsid w:val="000513E4"/>
    <w:rsid w:val="000514D6"/>
    <w:rsid w:val="00051859"/>
    <w:rsid w:val="00051B77"/>
    <w:rsid w:val="00051E10"/>
    <w:rsid w:val="000520BD"/>
    <w:rsid w:val="000533CF"/>
    <w:rsid w:val="00053527"/>
    <w:rsid w:val="000538A6"/>
    <w:rsid w:val="00054166"/>
    <w:rsid w:val="00054360"/>
    <w:rsid w:val="00054BD5"/>
    <w:rsid w:val="00054C4D"/>
    <w:rsid w:val="00054F76"/>
    <w:rsid w:val="000559FA"/>
    <w:rsid w:val="00055CB6"/>
    <w:rsid w:val="00055FEF"/>
    <w:rsid w:val="00056106"/>
    <w:rsid w:val="000566E4"/>
    <w:rsid w:val="000569DC"/>
    <w:rsid w:val="00056B6C"/>
    <w:rsid w:val="00056F9B"/>
    <w:rsid w:val="00056F9F"/>
    <w:rsid w:val="00057A60"/>
    <w:rsid w:val="000603DA"/>
    <w:rsid w:val="00060700"/>
    <w:rsid w:val="00061109"/>
    <w:rsid w:val="0006111A"/>
    <w:rsid w:val="00061665"/>
    <w:rsid w:val="00061F99"/>
    <w:rsid w:val="0006211E"/>
    <w:rsid w:val="000626F5"/>
    <w:rsid w:val="0006299B"/>
    <w:rsid w:val="00063209"/>
    <w:rsid w:val="00063633"/>
    <w:rsid w:val="00063F23"/>
    <w:rsid w:val="0006402D"/>
    <w:rsid w:val="0006420F"/>
    <w:rsid w:val="000644AA"/>
    <w:rsid w:val="000646BD"/>
    <w:rsid w:val="00064D21"/>
    <w:rsid w:val="00065408"/>
    <w:rsid w:val="000655E0"/>
    <w:rsid w:val="00065BFF"/>
    <w:rsid w:val="000661C6"/>
    <w:rsid w:val="000662D4"/>
    <w:rsid w:val="000669F0"/>
    <w:rsid w:val="00066DE3"/>
    <w:rsid w:val="00067189"/>
    <w:rsid w:val="00067239"/>
    <w:rsid w:val="00067991"/>
    <w:rsid w:val="000706A7"/>
    <w:rsid w:val="000713CE"/>
    <w:rsid w:val="0007194F"/>
    <w:rsid w:val="000719CF"/>
    <w:rsid w:val="0007203D"/>
    <w:rsid w:val="000722FE"/>
    <w:rsid w:val="00072999"/>
    <w:rsid w:val="00072C10"/>
    <w:rsid w:val="000737A2"/>
    <w:rsid w:val="00074F77"/>
    <w:rsid w:val="0007524A"/>
    <w:rsid w:val="0007624E"/>
    <w:rsid w:val="00076674"/>
    <w:rsid w:val="00076682"/>
    <w:rsid w:val="0008039D"/>
    <w:rsid w:val="00080477"/>
    <w:rsid w:val="000808F6"/>
    <w:rsid w:val="0008172A"/>
    <w:rsid w:val="00083034"/>
    <w:rsid w:val="0008329F"/>
    <w:rsid w:val="000832BC"/>
    <w:rsid w:val="0008395E"/>
    <w:rsid w:val="00084724"/>
    <w:rsid w:val="0008472A"/>
    <w:rsid w:val="0008599F"/>
    <w:rsid w:val="00085BC5"/>
    <w:rsid w:val="00085E77"/>
    <w:rsid w:val="00085FA2"/>
    <w:rsid w:val="000861D3"/>
    <w:rsid w:val="00086998"/>
    <w:rsid w:val="000875D0"/>
    <w:rsid w:val="00087986"/>
    <w:rsid w:val="00087A54"/>
    <w:rsid w:val="00087D6B"/>
    <w:rsid w:val="00087D9C"/>
    <w:rsid w:val="00087E03"/>
    <w:rsid w:val="000905D6"/>
    <w:rsid w:val="00090BB6"/>
    <w:rsid w:val="00091433"/>
    <w:rsid w:val="0009191F"/>
    <w:rsid w:val="00092E35"/>
    <w:rsid w:val="000935D9"/>
    <w:rsid w:val="000938D4"/>
    <w:rsid w:val="00093A97"/>
    <w:rsid w:val="00093DE3"/>
    <w:rsid w:val="000941E6"/>
    <w:rsid w:val="000942EB"/>
    <w:rsid w:val="0009437A"/>
    <w:rsid w:val="00095010"/>
    <w:rsid w:val="00095C01"/>
    <w:rsid w:val="0009643D"/>
    <w:rsid w:val="00096B6B"/>
    <w:rsid w:val="00096EA2"/>
    <w:rsid w:val="00097101"/>
    <w:rsid w:val="0009749C"/>
    <w:rsid w:val="00097634"/>
    <w:rsid w:val="000A0D72"/>
    <w:rsid w:val="000A15F8"/>
    <w:rsid w:val="000A2505"/>
    <w:rsid w:val="000A29B9"/>
    <w:rsid w:val="000A2A18"/>
    <w:rsid w:val="000A3086"/>
    <w:rsid w:val="000A39D2"/>
    <w:rsid w:val="000A4288"/>
    <w:rsid w:val="000A4958"/>
    <w:rsid w:val="000A4BBD"/>
    <w:rsid w:val="000A531A"/>
    <w:rsid w:val="000A53AE"/>
    <w:rsid w:val="000A54EC"/>
    <w:rsid w:val="000A626C"/>
    <w:rsid w:val="000A7AC2"/>
    <w:rsid w:val="000B0369"/>
    <w:rsid w:val="000B05CF"/>
    <w:rsid w:val="000B1460"/>
    <w:rsid w:val="000B152A"/>
    <w:rsid w:val="000B1787"/>
    <w:rsid w:val="000B1818"/>
    <w:rsid w:val="000B1CD1"/>
    <w:rsid w:val="000B2A93"/>
    <w:rsid w:val="000B3D5B"/>
    <w:rsid w:val="000B432C"/>
    <w:rsid w:val="000B4E33"/>
    <w:rsid w:val="000B512A"/>
    <w:rsid w:val="000B5149"/>
    <w:rsid w:val="000B6954"/>
    <w:rsid w:val="000B6D1F"/>
    <w:rsid w:val="000C039E"/>
    <w:rsid w:val="000C05DE"/>
    <w:rsid w:val="000C1439"/>
    <w:rsid w:val="000C17CB"/>
    <w:rsid w:val="000C1E4C"/>
    <w:rsid w:val="000C1FC7"/>
    <w:rsid w:val="000C22D6"/>
    <w:rsid w:val="000C23D8"/>
    <w:rsid w:val="000C284A"/>
    <w:rsid w:val="000C3029"/>
    <w:rsid w:val="000C4443"/>
    <w:rsid w:val="000C4F71"/>
    <w:rsid w:val="000C5AD0"/>
    <w:rsid w:val="000C5CEC"/>
    <w:rsid w:val="000C6880"/>
    <w:rsid w:val="000C6A4D"/>
    <w:rsid w:val="000C6A7C"/>
    <w:rsid w:val="000C7233"/>
    <w:rsid w:val="000C77A8"/>
    <w:rsid w:val="000C7D31"/>
    <w:rsid w:val="000D009A"/>
    <w:rsid w:val="000D128A"/>
    <w:rsid w:val="000D150E"/>
    <w:rsid w:val="000D1B04"/>
    <w:rsid w:val="000D2909"/>
    <w:rsid w:val="000D2A06"/>
    <w:rsid w:val="000D2DD1"/>
    <w:rsid w:val="000D410D"/>
    <w:rsid w:val="000D4713"/>
    <w:rsid w:val="000D4AC8"/>
    <w:rsid w:val="000D576F"/>
    <w:rsid w:val="000D58CA"/>
    <w:rsid w:val="000D5EAD"/>
    <w:rsid w:val="000D646B"/>
    <w:rsid w:val="000D6EAE"/>
    <w:rsid w:val="000D7D95"/>
    <w:rsid w:val="000D7EE9"/>
    <w:rsid w:val="000E14E1"/>
    <w:rsid w:val="000E19D0"/>
    <w:rsid w:val="000E1DA3"/>
    <w:rsid w:val="000E3CE4"/>
    <w:rsid w:val="000E5960"/>
    <w:rsid w:val="000E638D"/>
    <w:rsid w:val="000E65AF"/>
    <w:rsid w:val="000E677F"/>
    <w:rsid w:val="000E6942"/>
    <w:rsid w:val="000E6F28"/>
    <w:rsid w:val="000E6F9B"/>
    <w:rsid w:val="000E7013"/>
    <w:rsid w:val="000E739A"/>
    <w:rsid w:val="000E76D3"/>
    <w:rsid w:val="000F0066"/>
    <w:rsid w:val="000F076A"/>
    <w:rsid w:val="000F0791"/>
    <w:rsid w:val="000F07D8"/>
    <w:rsid w:val="000F17A5"/>
    <w:rsid w:val="000F1941"/>
    <w:rsid w:val="000F1A59"/>
    <w:rsid w:val="000F1D86"/>
    <w:rsid w:val="000F244E"/>
    <w:rsid w:val="000F30E6"/>
    <w:rsid w:val="000F38D1"/>
    <w:rsid w:val="000F39D8"/>
    <w:rsid w:val="000F3BC7"/>
    <w:rsid w:val="000F4B1A"/>
    <w:rsid w:val="000F4F70"/>
    <w:rsid w:val="000F59F8"/>
    <w:rsid w:val="000F5EA6"/>
    <w:rsid w:val="000F6675"/>
    <w:rsid w:val="000F6AE1"/>
    <w:rsid w:val="000F70AA"/>
    <w:rsid w:val="0010037E"/>
    <w:rsid w:val="001006C9"/>
    <w:rsid w:val="00100BC3"/>
    <w:rsid w:val="001011EB"/>
    <w:rsid w:val="001022E7"/>
    <w:rsid w:val="001034AA"/>
    <w:rsid w:val="00103902"/>
    <w:rsid w:val="00103C28"/>
    <w:rsid w:val="001046C0"/>
    <w:rsid w:val="001047B1"/>
    <w:rsid w:val="0010494C"/>
    <w:rsid w:val="00104E23"/>
    <w:rsid w:val="00104EEB"/>
    <w:rsid w:val="00105050"/>
    <w:rsid w:val="00105574"/>
    <w:rsid w:val="0010559D"/>
    <w:rsid w:val="0010612D"/>
    <w:rsid w:val="00106210"/>
    <w:rsid w:val="00106E33"/>
    <w:rsid w:val="0011072B"/>
    <w:rsid w:val="00110A4E"/>
    <w:rsid w:val="00110EB8"/>
    <w:rsid w:val="0011106D"/>
    <w:rsid w:val="0011133E"/>
    <w:rsid w:val="00111D55"/>
    <w:rsid w:val="00112347"/>
    <w:rsid w:val="00112B3F"/>
    <w:rsid w:val="00112F5C"/>
    <w:rsid w:val="00113059"/>
    <w:rsid w:val="0011310F"/>
    <w:rsid w:val="00113377"/>
    <w:rsid w:val="0011345F"/>
    <w:rsid w:val="00113B25"/>
    <w:rsid w:val="00113D0E"/>
    <w:rsid w:val="00114683"/>
    <w:rsid w:val="00114F93"/>
    <w:rsid w:val="001153C0"/>
    <w:rsid w:val="0011564E"/>
    <w:rsid w:val="00115FB6"/>
    <w:rsid w:val="00116161"/>
    <w:rsid w:val="001167F2"/>
    <w:rsid w:val="00117A83"/>
    <w:rsid w:val="00117F9F"/>
    <w:rsid w:val="0012006A"/>
    <w:rsid w:val="00120294"/>
    <w:rsid w:val="00120F3A"/>
    <w:rsid w:val="001211A2"/>
    <w:rsid w:val="0012131A"/>
    <w:rsid w:val="00121B94"/>
    <w:rsid w:val="00121EFA"/>
    <w:rsid w:val="00122318"/>
    <w:rsid w:val="001223D5"/>
    <w:rsid w:val="0012267B"/>
    <w:rsid w:val="00122AF5"/>
    <w:rsid w:val="00123269"/>
    <w:rsid w:val="00123A65"/>
    <w:rsid w:val="0012481F"/>
    <w:rsid w:val="00124AD0"/>
    <w:rsid w:val="001255D7"/>
    <w:rsid w:val="00126D9D"/>
    <w:rsid w:val="00127017"/>
    <w:rsid w:val="001270C6"/>
    <w:rsid w:val="00127153"/>
    <w:rsid w:val="0012778D"/>
    <w:rsid w:val="00127821"/>
    <w:rsid w:val="00127C29"/>
    <w:rsid w:val="00127F40"/>
    <w:rsid w:val="00130545"/>
    <w:rsid w:val="00130EA3"/>
    <w:rsid w:val="00131931"/>
    <w:rsid w:val="0013223D"/>
    <w:rsid w:val="0013232B"/>
    <w:rsid w:val="001336D7"/>
    <w:rsid w:val="00134873"/>
    <w:rsid w:val="001349F3"/>
    <w:rsid w:val="00134EF6"/>
    <w:rsid w:val="00135929"/>
    <w:rsid w:val="00135DA3"/>
    <w:rsid w:val="00137684"/>
    <w:rsid w:val="0013785E"/>
    <w:rsid w:val="00137DD2"/>
    <w:rsid w:val="0014025A"/>
    <w:rsid w:val="001416D0"/>
    <w:rsid w:val="00141C92"/>
    <w:rsid w:val="00142440"/>
    <w:rsid w:val="00142672"/>
    <w:rsid w:val="00142CA7"/>
    <w:rsid w:val="0014316C"/>
    <w:rsid w:val="00144651"/>
    <w:rsid w:val="00144966"/>
    <w:rsid w:val="00144B3A"/>
    <w:rsid w:val="001450FD"/>
    <w:rsid w:val="0014628E"/>
    <w:rsid w:val="001462FD"/>
    <w:rsid w:val="0014734B"/>
    <w:rsid w:val="00150B7F"/>
    <w:rsid w:val="00152290"/>
    <w:rsid w:val="00152E52"/>
    <w:rsid w:val="00152FCA"/>
    <w:rsid w:val="00153CD4"/>
    <w:rsid w:val="00153F54"/>
    <w:rsid w:val="00154AF4"/>
    <w:rsid w:val="00155D10"/>
    <w:rsid w:val="00155EA2"/>
    <w:rsid w:val="00155F31"/>
    <w:rsid w:val="001561B8"/>
    <w:rsid w:val="0015654E"/>
    <w:rsid w:val="00156801"/>
    <w:rsid w:val="001569E2"/>
    <w:rsid w:val="001575A6"/>
    <w:rsid w:val="00157D30"/>
    <w:rsid w:val="001604BF"/>
    <w:rsid w:val="00160568"/>
    <w:rsid w:val="00160919"/>
    <w:rsid w:val="0016096A"/>
    <w:rsid w:val="00160BD2"/>
    <w:rsid w:val="00161666"/>
    <w:rsid w:val="0016168A"/>
    <w:rsid w:val="00161A64"/>
    <w:rsid w:val="001626EA"/>
    <w:rsid w:val="00162D1A"/>
    <w:rsid w:val="00162DB8"/>
    <w:rsid w:val="00162F1D"/>
    <w:rsid w:val="00165E1B"/>
    <w:rsid w:val="00165E5A"/>
    <w:rsid w:val="001661CB"/>
    <w:rsid w:val="00166421"/>
    <w:rsid w:val="00171C0A"/>
    <w:rsid w:val="00171C43"/>
    <w:rsid w:val="00173E3A"/>
    <w:rsid w:val="0017417F"/>
    <w:rsid w:val="00174529"/>
    <w:rsid w:val="001746E3"/>
    <w:rsid w:val="0017487A"/>
    <w:rsid w:val="00174E0E"/>
    <w:rsid w:val="00175578"/>
    <w:rsid w:val="00175FCD"/>
    <w:rsid w:val="00176595"/>
    <w:rsid w:val="00176B3C"/>
    <w:rsid w:val="00176D75"/>
    <w:rsid w:val="0017707B"/>
    <w:rsid w:val="0017758A"/>
    <w:rsid w:val="00177F37"/>
    <w:rsid w:val="001803A1"/>
    <w:rsid w:val="0018044F"/>
    <w:rsid w:val="001807BC"/>
    <w:rsid w:val="00181BDB"/>
    <w:rsid w:val="00181D13"/>
    <w:rsid w:val="00181DE1"/>
    <w:rsid w:val="001829A7"/>
    <w:rsid w:val="00182E9B"/>
    <w:rsid w:val="00183142"/>
    <w:rsid w:val="00183B74"/>
    <w:rsid w:val="00184853"/>
    <w:rsid w:val="00184B68"/>
    <w:rsid w:val="00184D63"/>
    <w:rsid w:val="00185717"/>
    <w:rsid w:val="0018668C"/>
    <w:rsid w:val="00186704"/>
    <w:rsid w:val="0018681C"/>
    <w:rsid w:val="001874C4"/>
    <w:rsid w:val="00187C9D"/>
    <w:rsid w:val="00187D1C"/>
    <w:rsid w:val="00187F17"/>
    <w:rsid w:val="001905C4"/>
    <w:rsid w:val="00190960"/>
    <w:rsid w:val="00191273"/>
    <w:rsid w:val="00191655"/>
    <w:rsid w:val="001918A4"/>
    <w:rsid w:val="001918B3"/>
    <w:rsid w:val="001927D5"/>
    <w:rsid w:val="001928EB"/>
    <w:rsid w:val="001930CF"/>
    <w:rsid w:val="0019405A"/>
    <w:rsid w:val="00194976"/>
    <w:rsid w:val="00196E65"/>
    <w:rsid w:val="00197552"/>
    <w:rsid w:val="001A0E09"/>
    <w:rsid w:val="001A11D7"/>
    <w:rsid w:val="001A128B"/>
    <w:rsid w:val="001A3881"/>
    <w:rsid w:val="001A38ED"/>
    <w:rsid w:val="001A4066"/>
    <w:rsid w:val="001A4725"/>
    <w:rsid w:val="001A47B6"/>
    <w:rsid w:val="001A54DF"/>
    <w:rsid w:val="001A578C"/>
    <w:rsid w:val="001A60CD"/>
    <w:rsid w:val="001A71E3"/>
    <w:rsid w:val="001A783B"/>
    <w:rsid w:val="001A786F"/>
    <w:rsid w:val="001A79D2"/>
    <w:rsid w:val="001A7C31"/>
    <w:rsid w:val="001B08F5"/>
    <w:rsid w:val="001B0ADB"/>
    <w:rsid w:val="001B0BB4"/>
    <w:rsid w:val="001B0E88"/>
    <w:rsid w:val="001B13B4"/>
    <w:rsid w:val="001B19DA"/>
    <w:rsid w:val="001B1A22"/>
    <w:rsid w:val="001B1BD3"/>
    <w:rsid w:val="001B26A1"/>
    <w:rsid w:val="001B2743"/>
    <w:rsid w:val="001B2B90"/>
    <w:rsid w:val="001B3109"/>
    <w:rsid w:val="001B33F5"/>
    <w:rsid w:val="001B38F4"/>
    <w:rsid w:val="001B3FCC"/>
    <w:rsid w:val="001B4437"/>
    <w:rsid w:val="001B44BD"/>
    <w:rsid w:val="001B45D6"/>
    <w:rsid w:val="001B46E9"/>
    <w:rsid w:val="001B4F57"/>
    <w:rsid w:val="001B4FA1"/>
    <w:rsid w:val="001B50A0"/>
    <w:rsid w:val="001B5674"/>
    <w:rsid w:val="001B5BC7"/>
    <w:rsid w:val="001B5CA3"/>
    <w:rsid w:val="001B5D18"/>
    <w:rsid w:val="001B6DDD"/>
    <w:rsid w:val="001B74CF"/>
    <w:rsid w:val="001B77E5"/>
    <w:rsid w:val="001B77F1"/>
    <w:rsid w:val="001C0427"/>
    <w:rsid w:val="001C04BD"/>
    <w:rsid w:val="001C0D04"/>
    <w:rsid w:val="001C1B96"/>
    <w:rsid w:val="001C1CBE"/>
    <w:rsid w:val="001C1EDD"/>
    <w:rsid w:val="001C2456"/>
    <w:rsid w:val="001C2A07"/>
    <w:rsid w:val="001C2C77"/>
    <w:rsid w:val="001C2D2E"/>
    <w:rsid w:val="001C3DB2"/>
    <w:rsid w:val="001C488A"/>
    <w:rsid w:val="001C4C38"/>
    <w:rsid w:val="001C4FFD"/>
    <w:rsid w:val="001C5B0D"/>
    <w:rsid w:val="001C5C79"/>
    <w:rsid w:val="001C614A"/>
    <w:rsid w:val="001C6758"/>
    <w:rsid w:val="001C6A3A"/>
    <w:rsid w:val="001C7EC8"/>
    <w:rsid w:val="001D0E12"/>
    <w:rsid w:val="001D130D"/>
    <w:rsid w:val="001D15CF"/>
    <w:rsid w:val="001D1989"/>
    <w:rsid w:val="001D1A57"/>
    <w:rsid w:val="001D370A"/>
    <w:rsid w:val="001D3716"/>
    <w:rsid w:val="001D395B"/>
    <w:rsid w:val="001D3B65"/>
    <w:rsid w:val="001D4890"/>
    <w:rsid w:val="001D546C"/>
    <w:rsid w:val="001D5574"/>
    <w:rsid w:val="001D5F77"/>
    <w:rsid w:val="001D63A6"/>
    <w:rsid w:val="001D69D6"/>
    <w:rsid w:val="001E0E20"/>
    <w:rsid w:val="001E1DF7"/>
    <w:rsid w:val="001E282F"/>
    <w:rsid w:val="001E2993"/>
    <w:rsid w:val="001E3B15"/>
    <w:rsid w:val="001E3B74"/>
    <w:rsid w:val="001E3BE9"/>
    <w:rsid w:val="001E3ED2"/>
    <w:rsid w:val="001E486E"/>
    <w:rsid w:val="001E4AD3"/>
    <w:rsid w:val="001E5050"/>
    <w:rsid w:val="001E51BB"/>
    <w:rsid w:val="001E5919"/>
    <w:rsid w:val="001E621A"/>
    <w:rsid w:val="001E6B1E"/>
    <w:rsid w:val="001E6C70"/>
    <w:rsid w:val="001E6D0D"/>
    <w:rsid w:val="001E74A6"/>
    <w:rsid w:val="001E7646"/>
    <w:rsid w:val="001F00F1"/>
    <w:rsid w:val="001F0AB5"/>
    <w:rsid w:val="001F132F"/>
    <w:rsid w:val="001F136A"/>
    <w:rsid w:val="001F254E"/>
    <w:rsid w:val="001F2A07"/>
    <w:rsid w:val="001F2C51"/>
    <w:rsid w:val="001F2FAE"/>
    <w:rsid w:val="001F38D4"/>
    <w:rsid w:val="001F3E12"/>
    <w:rsid w:val="001F3FF6"/>
    <w:rsid w:val="001F4FC8"/>
    <w:rsid w:val="001F5124"/>
    <w:rsid w:val="001F56D9"/>
    <w:rsid w:val="001F6278"/>
    <w:rsid w:val="001F6713"/>
    <w:rsid w:val="001F6BA5"/>
    <w:rsid w:val="001F763C"/>
    <w:rsid w:val="0020014D"/>
    <w:rsid w:val="00200470"/>
    <w:rsid w:val="002007A2"/>
    <w:rsid w:val="00201563"/>
    <w:rsid w:val="00202CFB"/>
    <w:rsid w:val="00202F4E"/>
    <w:rsid w:val="00203005"/>
    <w:rsid w:val="0020395B"/>
    <w:rsid w:val="0020399D"/>
    <w:rsid w:val="00204593"/>
    <w:rsid w:val="00204FE6"/>
    <w:rsid w:val="0020554A"/>
    <w:rsid w:val="00206D61"/>
    <w:rsid w:val="002077BE"/>
    <w:rsid w:val="00211C1D"/>
    <w:rsid w:val="0021258E"/>
    <w:rsid w:val="002127B7"/>
    <w:rsid w:val="00212CD7"/>
    <w:rsid w:val="00212F73"/>
    <w:rsid w:val="00212F9D"/>
    <w:rsid w:val="002130F3"/>
    <w:rsid w:val="002137A3"/>
    <w:rsid w:val="002139A6"/>
    <w:rsid w:val="00213B11"/>
    <w:rsid w:val="00213BB8"/>
    <w:rsid w:val="00213DB9"/>
    <w:rsid w:val="00213DC2"/>
    <w:rsid w:val="00214DE3"/>
    <w:rsid w:val="00215605"/>
    <w:rsid w:val="00215905"/>
    <w:rsid w:val="0021590B"/>
    <w:rsid w:val="0021599E"/>
    <w:rsid w:val="00215D55"/>
    <w:rsid w:val="00215FB2"/>
    <w:rsid w:val="002167F7"/>
    <w:rsid w:val="00216986"/>
    <w:rsid w:val="00217972"/>
    <w:rsid w:val="0022064B"/>
    <w:rsid w:val="00220CE4"/>
    <w:rsid w:val="002212E4"/>
    <w:rsid w:val="00221A03"/>
    <w:rsid w:val="00221A53"/>
    <w:rsid w:val="00221AB7"/>
    <w:rsid w:val="00221AC3"/>
    <w:rsid w:val="00221E0C"/>
    <w:rsid w:val="00222147"/>
    <w:rsid w:val="002221C3"/>
    <w:rsid w:val="00222527"/>
    <w:rsid w:val="00222617"/>
    <w:rsid w:val="00222842"/>
    <w:rsid w:val="00222B7E"/>
    <w:rsid w:val="00222BB0"/>
    <w:rsid w:val="002243DD"/>
    <w:rsid w:val="00224527"/>
    <w:rsid w:val="00225FA3"/>
    <w:rsid w:val="0022635C"/>
    <w:rsid w:val="00226C59"/>
    <w:rsid w:val="00226FF8"/>
    <w:rsid w:val="002301D3"/>
    <w:rsid w:val="002305FF"/>
    <w:rsid w:val="00230A1E"/>
    <w:rsid w:val="00230AD9"/>
    <w:rsid w:val="00230CBE"/>
    <w:rsid w:val="002313E0"/>
    <w:rsid w:val="0023156B"/>
    <w:rsid w:val="00231587"/>
    <w:rsid w:val="002315AE"/>
    <w:rsid w:val="00231613"/>
    <w:rsid w:val="002319AA"/>
    <w:rsid w:val="00231ED6"/>
    <w:rsid w:val="002325A5"/>
    <w:rsid w:val="00232D49"/>
    <w:rsid w:val="002339AE"/>
    <w:rsid w:val="00233C57"/>
    <w:rsid w:val="002347D5"/>
    <w:rsid w:val="00234A41"/>
    <w:rsid w:val="00235937"/>
    <w:rsid w:val="00235BCD"/>
    <w:rsid w:val="00237232"/>
    <w:rsid w:val="00237440"/>
    <w:rsid w:val="00237814"/>
    <w:rsid w:val="00237C3D"/>
    <w:rsid w:val="00237C93"/>
    <w:rsid w:val="00240224"/>
    <w:rsid w:val="00240BC7"/>
    <w:rsid w:val="00240C43"/>
    <w:rsid w:val="00241D49"/>
    <w:rsid w:val="00242222"/>
    <w:rsid w:val="00243400"/>
    <w:rsid w:val="0024342C"/>
    <w:rsid w:val="00243D69"/>
    <w:rsid w:val="00244090"/>
    <w:rsid w:val="00244D2F"/>
    <w:rsid w:val="002457B8"/>
    <w:rsid w:val="002463FF"/>
    <w:rsid w:val="00246840"/>
    <w:rsid w:val="002472B1"/>
    <w:rsid w:val="002475C7"/>
    <w:rsid w:val="00247FC4"/>
    <w:rsid w:val="00250642"/>
    <w:rsid w:val="00250D95"/>
    <w:rsid w:val="00250F5F"/>
    <w:rsid w:val="00253127"/>
    <w:rsid w:val="002536C7"/>
    <w:rsid w:val="0025409E"/>
    <w:rsid w:val="00254537"/>
    <w:rsid w:val="00254BB4"/>
    <w:rsid w:val="00256685"/>
    <w:rsid w:val="00257415"/>
    <w:rsid w:val="0025767B"/>
    <w:rsid w:val="00257824"/>
    <w:rsid w:val="0025792B"/>
    <w:rsid w:val="00257D45"/>
    <w:rsid w:val="002601DD"/>
    <w:rsid w:val="002602AD"/>
    <w:rsid w:val="0026080A"/>
    <w:rsid w:val="00260A7E"/>
    <w:rsid w:val="00261CAD"/>
    <w:rsid w:val="00261DFD"/>
    <w:rsid w:val="00261EAD"/>
    <w:rsid w:val="00262268"/>
    <w:rsid w:val="00262C0A"/>
    <w:rsid w:val="00262C29"/>
    <w:rsid w:val="00263147"/>
    <w:rsid w:val="0026333F"/>
    <w:rsid w:val="00263375"/>
    <w:rsid w:val="002638C1"/>
    <w:rsid w:val="002639DB"/>
    <w:rsid w:val="00264BCC"/>
    <w:rsid w:val="00264D51"/>
    <w:rsid w:val="002651E4"/>
    <w:rsid w:val="00265742"/>
    <w:rsid w:val="002659B3"/>
    <w:rsid w:val="00265AC7"/>
    <w:rsid w:val="0026647B"/>
    <w:rsid w:val="00266B85"/>
    <w:rsid w:val="00270D4D"/>
    <w:rsid w:val="00271204"/>
    <w:rsid w:val="0027124A"/>
    <w:rsid w:val="0027149C"/>
    <w:rsid w:val="0027279B"/>
    <w:rsid w:val="00272976"/>
    <w:rsid w:val="00272B47"/>
    <w:rsid w:val="0027325A"/>
    <w:rsid w:val="00273F20"/>
    <w:rsid w:val="00274659"/>
    <w:rsid w:val="002751AC"/>
    <w:rsid w:val="00275831"/>
    <w:rsid w:val="002759E7"/>
    <w:rsid w:val="00275BB8"/>
    <w:rsid w:val="002761A8"/>
    <w:rsid w:val="002763A1"/>
    <w:rsid w:val="0027687D"/>
    <w:rsid w:val="00276CBA"/>
    <w:rsid w:val="00276E23"/>
    <w:rsid w:val="002772E7"/>
    <w:rsid w:val="00277EC2"/>
    <w:rsid w:val="002806B7"/>
    <w:rsid w:val="00280A86"/>
    <w:rsid w:val="00280B19"/>
    <w:rsid w:val="00280B52"/>
    <w:rsid w:val="002811BC"/>
    <w:rsid w:val="00281BBF"/>
    <w:rsid w:val="002825D8"/>
    <w:rsid w:val="00282AB9"/>
    <w:rsid w:val="00283524"/>
    <w:rsid w:val="00284481"/>
    <w:rsid w:val="002848BC"/>
    <w:rsid w:val="002857EC"/>
    <w:rsid w:val="00286274"/>
    <w:rsid w:val="002865A7"/>
    <w:rsid w:val="0028665B"/>
    <w:rsid w:val="00287AE7"/>
    <w:rsid w:val="002901F7"/>
    <w:rsid w:val="002915F5"/>
    <w:rsid w:val="002921E9"/>
    <w:rsid w:val="00292432"/>
    <w:rsid w:val="0029320D"/>
    <w:rsid w:val="00293A31"/>
    <w:rsid w:val="002946BD"/>
    <w:rsid w:val="00294EF0"/>
    <w:rsid w:val="00295A30"/>
    <w:rsid w:val="00295BEB"/>
    <w:rsid w:val="00295E9C"/>
    <w:rsid w:val="00296094"/>
    <w:rsid w:val="002969E9"/>
    <w:rsid w:val="00297BD9"/>
    <w:rsid w:val="002A0AAF"/>
    <w:rsid w:val="002A0E1F"/>
    <w:rsid w:val="002A1638"/>
    <w:rsid w:val="002A1A1F"/>
    <w:rsid w:val="002A2D53"/>
    <w:rsid w:val="002A3274"/>
    <w:rsid w:val="002A442B"/>
    <w:rsid w:val="002A56A3"/>
    <w:rsid w:val="002A5B3B"/>
    <w:rsid w:val="002A69E5"/>
    <w:rsid w:val="002A7290"/>
    <w:rsid w:val="002B0134"/>
    <w:rsid w:val="002B0521"/>
    <w:rsid w:val="002B054B"/>
    <w:rsid w:val="002B12B1"/>
    <w:rsid w:val="002B1725"/>
    <w:rsid w:val="002B37CD"/>
    <w:rsid w:val="002B3EFA"/>
    <w:rsid w:val="002B4043"/>
    <w:rsid w:val="002B4335"/>
    <w:rsid w:val="002B49BB"/>
    <w:rsid w:val="002B4A70"/>
    <w:rsid w:val="002B51C5"/>
    <w:rsid w:val="002B5332"/>
    <w:rsid w:val="002B540D"/>
    <w:rsid w:val="002B544A"/>
    <w:rsid w:val="002B6326"/>
    <w:rsid w:val="002B6BCF"/>
    <w:rsid w:val="002B7055"/>
    <w:rsid w:val="002B72D2"/>
    <w:rsid w:val="002B7CF3"/>
    <w:rsid w:val="002B7E81"/>
    <w:rsid w:val="002C04F3"/>
    <w:rsid w:val="002C0A26"/>
    <w:rsid w:val="002C0D4D"/>
    <w:rsid w:val="002C1E14"/>
    <w:rsid w:val="002C1E9B"/>
    <w:rsid w:val="002C2F7B"/>
    <w:rsid w:val="002C3561"/>
    <w:rsid w:val="002C37B3"/>
    <w:rsid w:val="002C44DD"/>
    <w:rsid w:val="002C503A"/>
    <w:rsid w:val="002C606A"/>
    <w:rsid w:val="002C634E"/>
    <w:rsid w:val="002C6C8C"/>
    <w:rsid w:val="002C7221"/>
    <w:rsid w:val="002C7874"/>
    <w:rsid w:val="002D0684"/>
    <w:rsid w:val="002D0F6B"/>
    <w:rsid w:val="002D173A"/>
    <w:rsid w:val="002D235D"/>
    <w:rsid w:val="002D3A10"/>
    <w:rsid w:val="002D410F"/>
    <w:rsid w:val="002D4373"/>
    <w:rsid w:val="002D5080"/>
    <w:rsid w:val="002D540F"/>
    <w:rsid w:val="002D5A75"/>
    <w:rsid w:val="002D5AAD"/>
    <w:rsid w:val="002D63B0"/>
    <w:rsid w:val="002D6B50"/>
    <w:rsid w:val="002D78F4"/>
    <w:rsid w:val="002E0B20"/>
    <w:rsid w:val="002E0B37"/>
    <w:rsid w:val="002E1074"/>
    <w:rsid w:val="002E161E"/>
    <w:rsid w:val="002E1B30"/>
    <w:rsid w:val="002E1D41"/>
    <w:rsid w:val="002E1DB6"/>
    <w:rsid w:val="002E2935"/>
    <w:rsid w:val="002E2A9F"/>
    <w:rsid w:val="002E2B01"/>
    <w:rsid w:val="002E3459"/>
    <w:rsid w:val="002E3741"/>
    <w:rsid w:val="002E4153"/>
    <w:rsid w:val="002E41D4"/>
    <w:rsid w:val="002E42DB"/>
    <w:rsid w:val="002E46C4"/>
    <w:rsid w:val="002E4B2C"/>
    <w:rsid w:val="002E610B"/>
    <w:rsid w:val="002E65D0"/>
    <w:rsid w:val="002E6A21"/>
    <w:rsid w:val="002E7A79"/>
    <w:rsid w:val="002F0339"/>
    <w:rsid w:val="002F16E3"/>
    <w:rsid w:val="002F19CD"/>
    <w:rsid w:val="002F1F44"/>
    <w:rsid w:val="002F228F"/>
    <w:rsid w:val="002F267E"/>
    <w:rsid w:val="002F2945"/>
    <w:rsid w:val="002F2AB5"/>
    <w:rsid w:val="002F2DB5"/>
    <w:rsid w:val="002F2FD4"/>
    <w:rsid w:val="002F30E1"/>
    <w:rsid w:val="002F3F78"/>
    <w:rsid w:val="002F4AD7"/>
    <w:rsid w:val="002F5880"/>
    <w:rsid w:val="002F691C"/>
    <w:rsid w:val="002F69CC"/>
    <w:rsid w:val="002F6A41"/>
    <w:rsid w:val="002F6A77"/>
    <w:rsid w:val="002F74F9"/>
    <w:rsid w:val="002F7AED"/>
    <w:rsid w:val="002F7DC6"/>
    <w:rsid w:val="00300AD0"/>
    <w:rsid w:val="003012F0"/>
    <w:rsid w:val="00301639"/>
    <w:rsid w:val="0030179E"/>
    <w:rsid w:val="003031FF"/>
    <w:rsid w:val="00303B7B"/>
    <w:rsid w:val="00303E6D"/>
    <w:rsid w:val="0030406E"/>
    <w:rsid w:val="003044BF"/>
    <w:rsid w:val="003045BA"/>
    <w:rsid w:val="00305436"/>
    <w:rsid w:val="0030589F"/>
    <w:rsid w:val="00305FBB"/>
    <w:rsid w:val="003075E9"/>
    <w:rsid w:val="003075F7"/>
    <w:rsid w:val="00307D59"/>
    <w:rsid w:val="0031005C"/>
    <w:rsid w:val="003112A8"/>
    <w:rsid w:val="00311340"/>
    <w:rsid w:val="00311EB2"/>
    <w:rsid w:val="0031245E"/>
    <w:rsid w:val="00313FF6"/>
    <w:rsid w:val="00314147"/>
    <w:rsid w:val="003156E7"/>
    <w:rsid w:val="00315876"/>
    <w:rsid w:val="00315934"/>
    <w:rsid w:val="00315B30"/>
    <w:rsid w:val="0031649A"/>
    <w:rsid w:val="003164FE"/>
    <w:rsid w:val="00316642"/>
    <w:rsid w:val="00316A48"/>
    <w:rsid w:val="003174FD"/>
    <w:rsid w:val="003176B7"/>
    <w:rsid w:val="0031780F"/>
    <w:rsid w:val="00317893"/>
    <w:rsid w:val="00317ADF"/>
    <w:rsid w:val="00317CA9"/>
    <w:rsid w:val="00317E6A"/>
    <w:rsid w:val="0032039A"/>
    <w:rsid w:val="0032220D"/>
    <w:rsid w:val="003227DB"/>
    <w:rsid w:val="00322BE1"/>
    <w:rsid w:val="0032358B"/>
    <w:rsid w:val="00323B3A"/>
    <w:rsid w:val="00323BF0"/>
    <w:rsid w:val="00324C49"/>
    <w:rsid w:val="003272AB"/>
    <w:rsid w:val="003272C4"/>
    <w:rsid w:val="00327720"/>
    <w:rsid w:val="00327AB4"/>
    <w:rsid w:val="00330297"/>
    <w:rsid w:val="003306C1"/>
    <w:rsid w:val="00330DF8"/>
    <w:rsid w:val="00330EBD"/>
    <w:rsid w:val="0033175F"/>
    <w:rsid w:val="00331E84"/>
    <w:rsid w:val="00331F50"/>
    <w:rsid w:val="00332AE2"/>
    <w:rsid w:val="00335413"/>
    <w:rsid w:val="0033585F"/>
    <w:rsid w:val="00335890"/>
    <w:rsid w:val="00335D44"/>
    <w:rsid w:val="00335E49"/>
    <w:rsid w:val="00335FDD"/>
    <w:rsid w:val="0033642A"/>
    <w:rsid w:val="00336B77"/>
    <w:rsid w:val="00336D4F"/>
    <w:rsid w:val="00336F44"/>
    <w:rsid w:val="00337687"/>
    <w:rsid w:val="00337A9C"/>
    <w:rsid w:val="00340ED0"/>
    <w:rsid w:val="003418B9"/>
    <w:rsid w:val="00342526"/>
    <w:rsid w:val="0034274F"/>
    <w:rsid w:val="00342A79"/>
    <w:rsid w:val="00343D33"/>
    <w:rsid w:val="003444BB"/>
    <w:rsid w:val="00344827"/>
    <w:rsid w:val="00344A47"/>
    <w:rsid w:val="00344C06"/>
    <w:rsid w:val="00344FCA"/>
    <w:rsid w:val="0034502B"/>
    <w:rsid w:val="003452A8"/>
    <w:rsid w:val="0034567B"/>
    <w:rsid w:val="003456A2"/>
    <w:rsid w:val="0034587D"/>
    <w:rsid w:val="0034645A"/>
    <w:rsid w:val="0034777F"/>
    <w:rsid w:val="00350142"/>
    <w:rsid w:val="003504D1"/>
    <w:rsid w:val="00350C88"/>
    <w:rsid w:val="00350CA8"/>
    <w:rsid w:val="00350E19"/>
    <w:rsid w:val="003515D2"/>
    <w:rsid w:val="00351E7B"/>
    <w:rsid w:val="003520A3"/>
    <w:rsid w:val="00352F99"/>
    <w:rsid w:val="00353A62"/>
    <w:rsid w:val="00353BA3"/>
    <w:rsid w:val="003550B7"/>
    <w:rsid w:val="00356796"/>
    <w:rsid w:val="00356CF6"/>
    <w:rsid w:val="003574AE"/>
    <w:rsid w:val="003606BC"/>
    <w:rsid w:val="00360798"/>
    <w:rsid w:val="0036118D"/>
    <w:rsid w:val="003619FA"/>
    <w:rsid w:val="00361CBB"/>
    <w:rsid w:val="00361EF3"/>
    <w:rsid w:val="00362931"/>
    <w:rsid w:val="00362AA9"/>
    <w:rsid w:val="00364675"/>
    <w:rsid w:val="003649BD"/>
    <w:rsid w:val="00364DE6"/>
    <w:rsid w:val="00364E17"/>
    <w:rsid w:val="00364EB5"/>
    <w:rsid w:val="00366E01"/>
    <w:rsid w:val="003672DA"/>
    <w:rsid w:val="0036781A"/>
    <w:rsid w:val="00370070"/>
    <w:rsid w:val="00370237"/>
    <w:rsid w:val="00370D47"/>
    <w:rsid w:val="00371E23"/>
    <w:rsid w:val="00372130"/>
    <w:rsid w:val="00372BF5"/>
    <w:rsid w:val="00374555"/>
    <w:rsid w:val="003747B3"/>
    <w:rsid w:val="0037493C"/>
    <w:rsid w:val="00374B8D"/>
    <w:rsid w:val="00375501"/>
    <w:rsid w:val="00375609"/>
    <w:rsid w:val="00375D45"/>
    <w:rsid w:val="00376254"/>
    <w:rsid w:val="0037652B"/>
    <w:rsid w:val="0037712E"/>
    <w:rsid w:val="00377721"/>
    <w:rsid w:val="00377CA3"/>
    <w:rsid w:val="0038081F"/>
    <w:rsid w:val="00380D4A"/>
    <w:rsid w:val="003823A5"/>
    <w:rsid w:val="00382D1C"/>
    <w:rsid w:val="00383591"/>
    <w:rsid w:val="00384692"/>
    <w:rsid w:val="00384C91"/>
    <w:rsid w:val="00385E2F"/>
    <w:rsid w:val="0038661C"/>
    <w:rsid w:val="003874A8"/>
    <w:rsid w:val="00387C28"/>
    <w:rsid w:val="003903DC"/>
    <w:rsid w:val="003905FF"/>
    <w:rsid w:val="0039110D"/>
    <w:rsid w:val="00391992"/>
    <w:rsid w:val="00391CEF"/>
    <w:rsid w:val="00393087"/>
    <w:rsid w:val="003931E5"/>
    <w:rsid w:val="00393D09"/>
    <w:rsid w:val="0039422B"/>
    <w:rsid w:val="00394BBA"/>
    <w:rsid w:val="00394BC4"/>
    <w:rsid w:val="003959C2"/>
    <w:rsid w:val="003968BB"/>
    <w:rsid w:val="00396EAA"/>
    <w:rsid w:val="00397E8B"/>
    <w:rsid w:val="003A02F6"/>
    <w:rsid w:val="003A118B"/>
    <w:rsid w:val="003A27F9"/>
    <w:rsid w:val="003A2FA4"/>
    <w:rsid w:val="003A3DFA"/>
    <w:rsid w:val="003A41C9"/>
    <w:rsid w:val="003A4753"/>
    <w:rsid w:val="003A4D3A"/>
    <w:rsid w:val="003A5B7F"/>
    <w:rsid w:val="003A5BCF"/>
    <w:rsid w:val="003A6A20"/>
    <w:rsid w:val="003A70CF"/>
    <w:rsid w:val="003A7324"/>
    <w:rsid w:val="003A7740"/>
    <w:rsid w:val="003A7E27"/>
    <w:rsid w:val="003B00B6"/>
    <w:rsid w:val="003B0205"/>
    <w:rsid w:val="003B0351"/>
    <w:rsid w:val="003B18AF"/>
    <w:rsid w:val="003B20FD"/>
    <w:rsid w:val="003B2B3E"/>
    <w:rsid w:val="003B2E59"/>
    <w:rsid w:val="003B3386"/>
    <w:rsid w:val="003B357F"/>
    <w:rsid w:val="003B4D49"/>
    <w:rsid w:val="003B4E08"/>
    <w:rsid w:val="003B4F8B"/>
    <w:rsid w:val="003B594F"/>
    <w:rsid w:val="003B5AB0"/>
    <w:rsid w:val="003B67E4"/>
    <w:rsid w:val="003B6EDA"/>
    <w:rsid w:val="003B7545"/>
    <w:rsid w:val="003C04AA"/>
    <w:rsid w:val="003C052E"/>
    <w:rsid w:val="003C09DF"/>
    <w:rsid w:val="003C0C7E"/>
    <w:rsid w:val="003C1CE3"/>
    <w:rsid w:val="003C249E"/>
    <w:rsid w:val="003C3053"/>
    <w:rsid w:val="003C324A"/>
    <w:rsid w:val="003C3816"/>
    <w:rsid w:val="003C3F6D"/>
    <w:rsid w:val="003C41D2"/>
    <w:rsid w:val="003C4F3E"/>
    <w:rsid w:val="003C4FAF"/>
    <w:rsid w:val="003C63B4"/>
    <w:rsid w:val="003C778E"/>
    <w:rsid w:val="003C7A26"/>
    <w:rsid w:val="003D0301"/>
    <w:rsid w:val="003D0341"/>
    <w:rsid w:val="003D1769"/>
    <w:rsid w:val="003D1E5F"/>
    <w:rsid w:val="003D1F31"/>
    <w:rsid w:val="003D2216"/>
    <w:rsid w:val="003D2509"/>
    <w:rsid w:val="003D2CE8"/>
    <w:rsid w:val="003D3EBB"/>
    <w:rsid w:val="003D4A24"/>
    <w:rsid w:val="003D525F"/>
    <w:rsid w:val="003D5EFA"/>
    <w:rsid w:val="003D679A"/>
    <w:rsid w:val="003D6DAF"/>
    <w:rsid w:val="003D7022"/>
    <w:rsid w:val="003D7D7E"/>
    <w:rsid w:val="003D7EEE"/>
    <w:rsid w:val="003E03F2"/>
    <w:rsid w:val="003E083E"/>
    <w:rsid w:val="003E1723"/>
    <w:rsid w:val="003E1963"/>
    <w:rsid w:val="003E2110"/>
    <w:rsid w:val="003E2EA4"/>
    <w:rsid w:val="003E2EEA"/>
    <w:rsid w:val="003E30BB"/>
    <w:rsid w:val="003E550E"/>
    <w:rsid w:val="003E59B6"/>
    <w:rsid w:val="003E60CE"/>
    <w:rsid w:val="003E64F2"/>
    <w:rsid w:val="003E68CB"/>
    <w:rsid w:val="003E69F1"/>
    <w:rsid w:val="003E6DDB"/>
    <w:rsid w:val="003E70B8"/>
    <w:rsid w:val="003E7B5D"/>
    <w:rsid w:val="003E7C61"/>
    <w:rsid w:val="003F00B9"/>
    <w:rsid w:val="003F020D"/>
    <w:rsid w:val="003F1466"/>
    <w:rsid w:val="003F2D6B"/>
    <w:rsid w:val="003F2F91"/>
    <w:rsid w:val="003F3098"/>
    <w:rsid w:val="003F3EC2"/>
    <w:rsid w:val="003F4823"/>
    <w:rsid w:val="003F574C"/>
    <w:rsid w:val="003F57EF"/>
    <w:rsid w:val="003F5887"/>
    <w:rsid w:val="003F662B"/>
    <w:rsid w:val="003F6F41"/>
    <w:rsid w:val="003F7617"/>
    <w:rsid w:val="00400381"/>
    <w:rsid w:val="004005B8"/>
    <w:rsid w:val="0040093D"/>
    <w:rsid w:val="00400E50"/>
    <w:rsid w:val="00400EC5"/>
    <w:rsid w:val="00401491"/>
    <w:rsid w:val="00401535"/>
    <w:rsid w:val="00402119"/>
    <w:rsid w:val="00402AC4"/>
    <w:rsid w:val="00403CA4"/>
    <w:rsid w:val="00403D86"/>
    <w:rsid w:val="004040DC"/>
    <w:rsid w:val="0040484B"/>
    <w:rsid w:val="0040506A"/>
    <w:rsid w:val="0040549B"/>
    <w:rsid w:val="0040584B"/>
    <w:rsid w:val="0040608C"/>
    <w:rsid w:val="00406189"/>
    <w:rsid w:val="00406966"/>
    <w:rsid w:val="00406FEA"/>
    <w:rsid w:val="0040708F"/>
    <w:rsid w:val="004077BA"/>
    <w:rsid w:val="004079BE"/>
    <w:rsid w:val="00410B50"/>
    <w:rsid w:val="00411241"/>
    <w:rsid w:val="004120F6"/>
    <w:rsid w:val="00412DE5"/>
    <w:rsid w:val="00413653"/>
    <w:rsid w:val="00413792"/>
    <w:rsid w:val="00413807"/>
    <w:rsid w:val="00414E60"/>
    <w:rsid w:val="00415B35"/>
    <w:rsid w:val="004160CA"/>
    <w:rsid w:val="00416789"/>
    <w:rsid w:val="0041699A"/>
    <w:rsid w:val="0041703D"/>
    <w:rsid w:val="00420141"/>
    <w:rsid w:val="004202C4"/>
    <w:rsid w:val="00420434"/>
    <w:rsid w:val="00420D0F"/>
    <w:rsid w:val="00420D52"/>
    <w:rsid w:val="00421113"/>
    <w:rsid w:val="00421433"/>
    <w:rsid w:val="00421D8D"/>
    <w:rsid w:val="00422536"/>
    <w:rsid w:val="00422A02"/>
    <w:rsid w:val="00423CC8"/>
    <w:rsid w:val="0042470A"/>
    <w:rsid w:val="00424FD7"/>
    <w:rsid w:val="00426773"/>
    <w:rsid w:val="004271A9"/>
    <w:rsid w:val="004275D7"/>
    <w:rsid w:val="0042777C"/>
    <w:rsid w:val="0042788E"/>
    <w:rsid w:val="0043019A"/>
    <w:rsid w:val="004301F4"/>
    <w:rsid w:val="004309AF"/>
    <w:rsid w:val="0043128B"/>
    <w:rsid w:val="004318A2"/>
    <w:rsid w:val="00431FE0"/>
    <w:rsid w:val="004323C3"/>
    <w:rsid w:val="004325E6"/>
    <w:rsid w:val="004327C5"/>
    <w:rsid w:val="004327DF"/>
    <w:rsid w:val="00432C87"/>
    <w:rsid w:val="00433167"/>
    <w:rsid w:val="00433251"/>
    <w:rsid w:val="00433326"/>
    <w:rsid w:val="00433638"/>
    <w:rsid w:val="00433E32"/>
    <w:rsid w:val="00434076"/>
    <w:rsid w:val="00434B08"/>
    <w:rsid w:val="004350D8"/>
    <w:rsid w:val="00435B0D"/>
    <w:rsid w:val="00436E8A"/>
    <w:rsid w:val="00436EEF"/>
    <w:rsid w:val="0043740C"/>
    <w:rsid w:val="00437D44"/>
    <w:rsid w:val="00437DB2"/>
    <w:rsid w:val="00440E30"/>
    <w:rsid w:val="004414B0"/>
    <w:rsid w:val="004417A8"/>
    <w:rsid w:val="00441A39"/>
    <w:rsid w:val="00441C74"/>
    <w:rsid w:val="00441CE0"/>
    <w:rsid w:val="00442574"/>
    <w:rsid w:val="00442EF5"/>
    <w:rsid w:val="00443725"/>
    <w:rsid w:val="00444C55"/>
    <w:rsid w:val="004450B9"/>
    <w:rsid w:val="00445190"/>
    <w:rsid w:val="004456AC"/>
    <w:rsid w:val="00445760"/>
    <w:rsid w:val="00445D26"/>
    <w:rsid w:val="00445F70"/>
    <w:rsid w:val="004463B5"/>
    <w:rsid w:val="00447058"/>
    <w:rsid w:val="0044757D"/>
    <w:rsid w:val="00447B53"/>
    <w:rsid w:val="00447BC6"/>
    <w:rsid w:val="00447BDB"/>
    <w:rsid w:val="0045018E"/>
    <w:rsid w:val="0045031C"/>
    <w:rsid w:val="00450542"/>
    <w:rsid w:val="00450776"/>
    <w:rsid w:val="00450BDD"/>
    <w:rsid w:val="00451684"/>
    <w:rsid w:val="00451BD5"/>
    <w:rsid w:val="00453127"/>
    <w:rsid w:val="00453DA7"/>
    <w:rsid w:val="00453EF7"/>
    <w:rsid w:val="00453F6A"/>
    <w:rsid w:val="00454771"/>
    <w:rsid w:val="0045497D"/>
    <w:rsid w:val="00455055"/>
    <w:rsid w:val="0045521D"/>
    <w:rsid w:val="004553EC"/>
    <w:rsid w:val="0045599D"/>
    <w:rsid w:val="00455EF5"/>
    <w:rsid w:val="00456010"/>
    <w:rsid w:val="00456C1E"/>
    <w:rsid w:val="00456F0A"/>
    <w:rsid w:val="00456FC7"/>
    <w:rsid w:val="004578CD"/>
    <w:rsid w:val="00457E52"/>
    <w:rsid w:val="00460A7F"/>
    <w:rsid w:val="0046146D"/>
    <w:rsid w:val="0046224D"/>
    <w:rsid w:val="004622FE"/>
    <w:rsid w:val="00462575"/>
    <w:rsid w:val="00462726"/>
    <w:rsid w:val="00462B77"/>
    <w:rsid w:val="00462D50"/>
    <w:rsid w:val="00462DB7"/>
    <w:rsid w:val="00463084"/>
    <w:rsid w:val="00463534"/>
    <w:rsid w:val="00463626"/>
    <w:rsid w:val="00463B3B"/>
    <w:rsid w:val="00463CF0"/>
    <w:rsid w:val="004641B8"/>
    <w:rsid w:val="0046434A"/>
    <w:rsid w:val="00464A90"/>
    <w:rsid w:val="00464EFE"/>
    <w:rsid w:val="00465975"/>
    <w:rsid w:val="004663F9"/>
    <w:rsid w:val="00466A2F"/>
    <w:rsid w:val="00466F36"/>
    <w:rsid w:val="00467EF0"/>
    <w:rsid w:val="00470C8A"/>
    <w:rsid w:val="00470D68"/>
    <w:rsid w:val="00471318"/>
    <w:rsid w:val="0047163C"/>
    <w:rsid w:val="00471E62"/>
    <w:rsid w:val="00471F4D"/>
    <w:rsid w:val="0047208D"/>
    <w:rsid w:val="004725C9"/>
    <w:rsid w:val="00473AB3"/>
    <w:rsid w:val="00473BD2"/>
    <w:rsid w:val="00474656"/>
    <w:rsid w:val="004749B8"/>
    <w:rsid w:val="00474D3E"/>
    <w:rsid w:val="0047559B"/>
    <w:rsid w:val="00475D3C"/>
    <w:rsid w:val="00476408"/>
    <w:rsid w:val="0047646F"/>
    <w:rsid w:val="004766DA"/>
    <w:rsid w:val="00477AC0"/>
    <w:rsid w:val="00477C21"/>
    <w:rsid w:val="00477C6F"/>
    <w:rsid w:val="0048020E"/>
    <w:rsid w:val="004802EF"/>
    <w:rsid w:val="00480FDE"/>
    <w:rsid w:val="00481464"/>
    <w:rsid w:val="004818C5"/>
    <w:rsid w:val="00481E13"/>
    <w:rsid w:val="00481F0F"/>
    <w:rsid w:val="00482072"/>
    <w:rsid w:val="0048251A"/>
    <w:rsid w:val="00482663"/>
    <w:rsid w:val="004829C0"/>
    <w:rsid w:val="00482A79"/>
    <w:rsid w:val="00482D41"/>
    <w:rsid w:val="0048363D"/>
    <w:rsid w:val="0048380A"/>
    <w:rsid w:val="00483984"/>
    <w:rsid w:val="00483ED1"/>
    <w:rsid w:val="00483F0A"/>
    <w:rsid w:val="004842DC"/>
    <w:rsid w:val="0048433A"/>
    <w:rsid w:val="004849A7"/>
    <w:rsid w:val="00486247"/>
    <w:rsid w:val="00486334"/>
    <w:rsid w:val="004867AB"/>
    <w:rsid w:val="004870F8"/>
    <w:rsid w:val="004871B3"/>
    <w:rsid w:val="0048727D"/>
    <w:rsid w:val="00487310"/>
    <w:rsid w:val="00490C0C"/>
    <w:rsid w:val="00490F72"/>
    <w:rsid w:val="00491C94"/>
    <w:rsid w:val="0049219A"/>
    <w:rsid w:val="00492D53"/>
    <w:rsid w:val="00493DF9"/>
    <w:rsid w:val="00494E97"/>
    <w:rsid w:val="00495202"/>
    <w:rsid w:val="00495A9D"/>
    <w:rsid w:val="00495C09"/>
    <w:rsid w:val="00495C2D"/>
    <w:rsid w:val="004961AF"/>
    <w:rsid w:val="00497223"/>
    <w:rsid w:val="00497B35"/>
    <w:rsid w:val="00497DFD"/>
    <w:rsid w:val="004A069E"/>
    <w:rsid w:val="004A07F5"/>
    <w:rsid w:val="004A103D"/>
    <w:rsid w:val="004A208E"/>
    <w:rsid w:val="004A24C7"/>
    <w:rsid w:val="004A2502"/>
    <w:rsid w:val="004A2DD6"/>
    <w:rsid w:val="004A3CCA"/>
    <w:rsid w:val="004A5C64"/>
    <w:rsid w:val="004A6461"/>
    <w:rsid w:val="004A6597"/>
    <w:rsid w:val="004A6FE8"/>
    <w:rsid w:val="004B141E"/>
    <w:rsid w:val="004B20DE"/>
    <w:rsid w:val="004B2283"/>
    <w:rsid w:val="004B2726"/>
    <w:rsid w:val="004B2D65"/>
    <w:rsid w:val="004B2D6A"/>
    <w:rsid w:val="004B31BC"/>
    <w:rsid w:val="004B35FF"/>
    <w:rsid w:val="004B3ED1"/>
    <w:rsid w:val="004B4508"/>
    <w:rsid w:val="004B4899"/>
    <w:rsid w:val="004B4B31"/>
    <w:rsid w:val="004B5996"/>
    <w:rsid w:val="004B6EFF"/>
    <w:rsid w:val="004B752E"/>
    <w:rsid w:val="004B7C49"/>
    <w:rsid w:val="004C0A29"/>
    <w:rsid w:val="004C1F28"/>
    <w:rsid w:val="004C29FF"/>
    <w:rsid w:val="004C32AD"/>
    <w:rsid w:val="004C3A25"/>
    <w:rsid w:val="004C4E3B"/>
    <w:rsid w:val="004C61B8"/>
    <w:rsid w:val="004C6323"/>
    <w:rsid w:val="004C6B05"/>
    <w:rsid w:val="004C6DCC"/>
    <w:rsid w:val="004C74FC"/>
    <w:rsid w:val="004C756C"/>
    <w:rsid w:val="004C77E4"/>
    <w:rsid w:val="004C7A6A"/>
    <w:rsid w:val="004D01F0"/>
    <w:rsid w:val="004D06C7"/>
    <w:rsid w:val="004D141B"/>
    <w:rsid w:val="004D146B"/>
    <w:rsid w:val="004D198C"/>
    <w:rsid w:val="004D2A29"/>
    <w:rsid w:val="004D2DB0"/>
    <w:rsid w:val="004D3457"/>
    <w:rsid w:val="004D3493"/>
    <w:rsid w:val="004D45C7"/>
    <w:rsid w:val="004D57F3"/>
    <w:rsid w:val="004D58AC"/>
    <w:rsid w:val="004D6724"/>
    <w:rsid w:val="004D7E06"/>
    <w:rsid w:val="004E005E"/>
    <w:rsid w:val="004E113E"/>
    <w:rsid w:val="004E120A"/>
    <w:rsid w:val="004E1535"/>
    <w:rsid w:val="004E162F"/>
    <w:rsid w:val="004E1AC3"/>
    <w:rsid w:val="004E210F"/>
    <w:rsid w:val="004E2FB9"/>
    <w:rsid w:val="004E3C1D"/>
    <w:rsid w:val="004E4095"/>
    <w:rsid w:val="004E4990"/>
    <w:rsid w:val="004E6FCF"/>
    <w:rsid w:val="004E7F40"/>
    <w:rsid w:val="004F0645"/>
    <w:rsid w:val="004F07DF"/>
    <w:rsid w:val="004F23AE"/>
    <w:rsid w:val="004F3CDC"/>
    <w:rsid w:val="004F471E"/>
    <w:rsid w:val="004F4F25"/>
    <w:rsid w:val="004F671A"/>
    <w:rsid w:val="004F7511"/>
    <w:rsid w:val="004F762F"/>
    <w:rsid w:val="00500DBA"/>
    <w:rsid w:val="00501A1B"/>
    <w:rsid w:val="00501AFD"/>
    <w:rsid w:val="00502428"/>
    <w:rsid w:val="00502FBB"/>
    <w:rsid w:val="005037A9"/>
    <w:rsid w:val="00504188"/>
    <w:rsid w:val="005051C1"/>
    <w:rsid w:val="005054AE"/>
    <w:rsid w:val="00506739"/>
    <w:rsid w:val="00506FA8"/>
    <w:rsid w:val="00507049"/>
    <w:rsid w:val="00507301"/>
    <w:rsid w:val="005079D7"/>
    <w:rsid w:val="00507F62"/>
    <w:rsid w:val="00510BBD"/>
    <w:rsid w:val="00510D06"/>
    <w:rsid w:val="00510FE0"/>
    <w:rsid w:val="00511CCD"/>
    <w:rsid w:val="00511F61"/>
    <w:rsid w:val="00512B19"/>
    <w:rsid w:val="00512BEC"/>
    <w:rsid w:val="005133D9"/>
    <w:rsid w:val="00513F7C"/>
    <w:rsid w:val="00514642"/>
    <w:rsid w:val="00515DA1"/>
    <w:rsid w:val="005168D2"/>
    <w:rsid w:val="00516EDD"/>
    <w:rsid w:val="00517534"/>
    <w:rsid w:val="0051780E"/>
    <w:rsid w:val="005214F6"/>
    <w:rsid w:val="005216D5"/>
    <w:rsid w:val="00521C36"/>
    <w:rsid w:val="00521D85"/>
    <w:rsid w:val="00522212"/>
    <w:rsid w:val="00522CF8"/>
    <w:rsid w:val="005242E3"/>
    <w:rsid w:val="00524606"/>
    <w:rsid w:val="00524D55"/>
    <w:rsid w:val="00526219"/>
    <w:rsid w:val="00526466"/>
    <w:rsid w:val="005271FA"/>
    <w:rsid w:val="00527A60"/>
    <w:rsid w:val="005305DD"/>
    <w:rsid w:val="00530DF2"/>
    <w:rsid w:val="005310F4"/>
    <w:rsid w:val="00531170"/>
    <w:rsid w:val="00531535"/>
    <w:rsid w:val="00531F6E"/>
    <w:rsid w:val="00532AC6"/>
    <w:rsid w:val="00532BD5"/>
    <w:rsid w:val="00533823"/>
    <w:rsid w:val="00533D67"/>
    <w:rsid w:val="0053472E"/>
    <w:rsid w:val="00534AF2"/>
    <w:rsid w:val="005353CA"/>
    <w:rsid w:val="00535441"/>
    <w:rsid w:val="0053592A"/>
    <w:rsid w:val="00535FEB"/>
    <w:rsid w:val="0053642A"/>
    <w:rsid w:val="0053661F"/>
    <w:rsid w:val="00537D41"/>
    <w:rsid w:val="00540172"/>
    <w:rsid w:val="005405CA"/>
    <w:rsid w:val="00540EAB"/>
    <w:rsid w:val="0054144A"/>
    <w:rsid w:val="00541DE4"/>
    <w:rsid w:val="005430F7"/>
    <w:rsid w:val="0054365E"/>
    <w:rsid w:val="0054377E"/>
    <w:rsid w:val="0054395A"/>
    <w:rsid w:val="00543DAF"/>
    <w:rsid w:val="0054430C"/>
    <w:rsid w:val="00544398"/>
    <w:rsid w:val="0054455F"/>
    <w:rsid w:val="005445C3"/>
    <w:rsid w:val="0054468D"/>
    <w:rsid w:val="0054522A"/>
    <w:rsid w:val="00545591"/>
    <w:rsid w:val="00545DC2"/>
    <w:rsid w:val="005468C0"/>
    <w:rsid w:val="00547465"/>
    <w:rsid w:val="005474FE"/>
    <w:rsid w:val="00547763"/>
    <w:rsid w:val="00547956"/>
    <w:rsid w:val="00550203"/>
    <w:rsid w:val="00550609"/>
    <w:rsid w:val="00550877"/>
    <w:rsid w:val="0055151C"/>
    <w:rsid w:val="00551A27"/>
    <w:rsid w:val="00551D59"/>
    <w:rsid w:val="005528FA"/>
    <w:rsid w:val="005535FB"/>
    <w:rsid w:val="00553D29"/>
    <w:rsid w:val="00554396"/>
    <w:rsid w:val="005558F1"/>
    <w:rsid w:val="00555A3B"/>
    <w:rsid w:val="00555FEB"/>
    <w:rsid w:val="0055649B"/>
    <w:rsid w:val="00556A71"/>
    <w:rsid w:val="00557B67"/>
    <w:rsid w:val="00557F32"/>
    <w:rsid w:val="00560ED1"/>
    <w:rsid w:val="005619A9"/>
    <w:rsid w:val="005624C2"/>
    <w:rsid w:val="00563C02"/>
    <w:rsid w:val="005652C2"/>
    <w:rsid w:val="005657A3"/>
    <w:rsid w:val="0056690A"/>
    <w:rsid w:val="00567405"/>
    <w:rsid w:val="005706CC"/>
    <w:rsid w:val="00570BB8"/>
    <w:rsid w:val="00570DA5"/>
    <w:rsid w:val="00570FDD"/>
    <w:rsid w:val="005713F4"/>
    <w:rsid w:val="005739BC"/>
    <w:rsid w:val="00573A71"/>
    <w:rsid w:val="00575D79"/>
    <w:rsid w:val="00576C66"/>
    <w:rsid w:val="00577075"/>
    <w:rsid w:val="00577D20"/>
    <w:rsid w:val="0058016A"/>
    <w:rsid w:val="0058252C"/>
    <w:rsid w:val="00582E91"/>
    <w:rsid w:val="0058342A"/>
    <w:rsid w:val="005835D3"/>
    <w:rsid w:val="005835E1"/>
    <w:rsid w:val="00583CAD"/>
    <w:rsid w:val="0058426F"/>
    <w:rsid w:val="0058427A"/>
    <w:rsid w:val="00584B6E"/>
    <w:rsid w:val="00584E85"/>
    <w:rsid w:val="0058549D"/>
    <w:rsid w:val="00586835"/>
    <w:rsid w:val="00587280"/>
    <w:rsid w:val="005900D6"/>
    <w:rsid w:val="005906E6"/>
    <w:rsid w:val="00590720"/>
    <w:rsid w:val="0059258B"/>
    <w:rsid w:val="00592726"/>
    <w:rsid w:val="00593E21"/>
    <w:rsid w:val="005943EB"/>
    <w:rsid w:val="00595E82"/>
    <w:rsid w:val="00596007"/>
    <w:rsid w:val="0059632C"/>
    <w:rsid w:val="00596B80"/>
    <w:rsid w:val="0059788E"/>
    <w:rsid w:val="005A01B4"/>
    <w:rsid w:val="005A0591"/>
    <w:rsid w:val="005A07AF"/>
    <w:rsid w:val="005A0D7C"/>
    <w:rsid w:val="005A12C0"/>
    <w:rsid w:val="005A12DB"/>
    <w:rsid w:val="005A1FE2"/>
    <w:rsid w:val="005A2190"/>
    <w:rsid w:val="005A2970"/>
    <w:rsid w:val="005A475E"/>
    <w:rsid w:val="005A4E06"/>
    <w:rsid w:val="005A53A6"/>
    <w:rsid w:val="005A56F5"/>
    <w:rsid w:val="005A5901"/>
    <w:rsid w:val="005A5AD4"/>
    <w:rsid w:val="005A5F9F"/>
    <w:rsid w:val="005A70EA"/>
    <w:rsid w:val="005A71DA"/>
    <w:rsid w:val="005A75DA"/>
    <w:rsid w:val="005B17EC"/>
    <w:rsid w:val="005B1FFD"/>
    <w:rsid w:val="005B21E2"/>
    <w:rsid w:val="005B2C2A"/>
    <w:rsid w:val="005B3089"/>
    <w:rsid w:val="005B30DF"/>
    <w:rsid w:val="005B31AF"/>
    <w:rsid w:val="005B35C8"/>
    <w:rsid w:val="005B38A8"/>
    <w:rsid w:val="005B4030"/>
    <w:rsid w:val="005B4B50"/>
    <w:rsid w:val="005B52E4"/>
    <w:rsid w:val="005B56BE"/>
    <w:rsid w:val="005B586F"/>
    <w:rsid w:val="005B5D12"/>
    <w:rsid w:val="005B6481"/>
    <w:rsid w:val="005C031D"/>
    <w:rsid w:val="005C0583"/>
    <w:rsid w:val="005C27BB"/>
    <w:rsid w:val="005C27FA"/>
    <w:rsid w:val="005C33C0"/>
    <w:rsid w:val="005C3DBA"/>
    <w:rsid w:val="005C4510"/>
    <w:rsid w:val="005C45E2"/>
    <w:rsid w:val="005C5453"/>
    <w:rsid w:val="005C5554"/>
    <w:rsid w:val="005C5635"/>
    <w:rsid w:val="005C5CD1"/>
    <w:rsid w:val="005C650C"/>
    <w:rsid w:val="005C6DAC"/>
    <w:rsid w:val="005C7543"/>
    <w:rsid w:val="005D08AF"/>
    <w:rsid w:val="005D2EF2"/>
    <w:rsid w:val="005D30E3"/>
    <w:rsid w:val="005D3C99"/>
    <w:rsid w:val="005D4AB3"/>
    <w:rsid w:val="005D4BFE"/>
    <w:rsid w:val="005D5237"/>
    <w:rsid w:val="005D52EE"/>
    <w:rsid w:val="005D5B94"/>
    <w:rsid w:val="005D5E78"/>
    <w:rsid w:val="005D68DC"/>
    <w:rsid w:val="005D72F7"/>
    <w:rsid w:val="005E0112"/>
    <w:rsid w:val="005E03E0"/>
    <w:rsid w:val="005E0E0C"/>
    <w:rsid w:val="005E1C89"/>
    <w:rsid w:val="005E2338"/>
    <w:rsid w:val="005E2362"/>
    <w:rsid w:val="005E2CA1"/>
    <w:rsid w:val="005E419F"/>
    <w:rsid w:val="005E4259"/>
    <w:rsid w:val="005E570A"/>
    <w:rsid w:val="005E592D"/>
    <w:rsid w:val="005E65CD"/>
    <w:rsid w:val="005E6F38"/>
    <w:rsid w:val="005E70E0"/>
    <w:rsid w:val="005E72D8"/>
    <w:rsid w:val="005E766B"/>
    <w:rsid w:val="005E7F9C"/>
    <w:rsid w:val="005F0206"/>
    <w:rsid w:val="005F042B"/>
    <w:rsid w:val="005F04AF"/>
    <w:rsid w:val="005F05A7"/>
    <w:rsid w:val="005F0857"/>
    <w:rsid w:val="005F093E"/>
    <w:rsid w:val="005F12D2"/>
    <w:rsid w:val="005F174F"/>
    <w:rsid w:val="005F17CA"/>
    <w:rsid w:val="005F1EB2"/>
    <w:rsid w:val="005F25BC"/>
    <w:rsid w:val="005F280F"/>
    <w:rsid w:val="005F34B3"/>
    <w:rsid w:val="005F4354"/>
    <w:rsid w:val="005F468C"/>
    <w:rsid w:val="005F4A69"/>
    <w:rsid w:val="005F506F"/>
    <w:rsid w:val="005F50FF"/>
    <w:rsid w:val="005F5F8D"/>
    <w:rsid w:val="005F7742"/>
    <w:rsid w:val="005F7AA2"/>
    <w:rsid w:val="005F7ADE"/>
    <w:rsid w:val="00600A83"/>
    <w:rsid w:val="006012FD"/>
    <w:rsid w:val="00603626"/>
    <w:rsid w:val="00603AE0"/>
    <w:rsid w:val="00603E27"/>
    <w:rsid w:val="00604139"/>
    <w:rsid w:val="00604B02"/>
    <w:rsid w:val="0060551A"/>
    <w:rsid w:val="0060594C"/>
    <w:rsid w:val="006059BE"/>
    <w:rsid w:val="00606942"/>
    <w:rsid w:val="00611364"/>
    <w:rsid w:val="00611499"/>
    <w:rsid w:val="00611C01"/>
    <w:rsid w:val="00611D5E"/>
    <w:rsid w:val="00611EFF"/>
    <w:rsid w:val="0061307B"/>
    <w:rsid w:val="00613EBC"/>
    <w:rsid w:val="00615300"/>
    <w:rsid w:val="006159FB"/>
    <w:rsid w:val="006163D5"/>
    <w:rsid w:val="0061685B"/>
    <w:rsid w:val="00616B7A"/>
    <w:rsid w:val="00617597"/>
    <w:rsid w:val="006215F4"/>
    <w:rsid w:val="00621D90"/>
    <w:rsid w:val="006223DA"/>
    <w:rsid w:val="00622ED6"/>
    <w:rsid w:val="00623B50"/>
    <w:rsid w:val="006240AA"/>
    <w:rsid w:val="00624289"/>
    <w:rsid w:val="0062489D"/>
    <w:rsid w:val="00624918"/>
    <w:rsid w:val="00625325"/>
    <w:rsid w:val="006258E7"/>
    <w:rsid w:val="00625D35"/>
    <w:rsid w:val="00626A86"/>
    <w:rsid w:val="006273E8"/>
    <w:rsid w:val="00630A98"/>
    <w:rsid w:val="00631C22"/>
    <w:rsid w:val="00631C82"/>
    <w:rsid w:val="00631E15"/>
    <w:rsid w:val="00631F62"/>
    <w:rsid w:val="00632B98"/>
    <w:rsid w:val="00633246"/>
    <w:rsid w:val="006336A2"/>
    <w:rsid w:val="00633BB5"/>
    <w:rsid w:val="00634391"/>
    <w:rsid w:val="00634D07"/>
    <w:rsid w:val="0063544F"/>
    <w:rsid w:val="00635498"/>
    <w:rsid w:val="006354D1"/>
    <w:rsid w:val="006356A4"/>
    <w:rsid w:val="006364AC"/>
    <w:rsid w:val="00636EBD"/>
    <w:rsid w:val="00636EF5"/>
    <w:rsid w:val="00637116"/>
    <w:rsid w:val="00637C3A"/>
    <w:rsid w:val="006401DB"/>
    <w:rsid w:val="00640DE5"/>
    <w:rsid w:val="00641758"/>
    <w:rsid w:val="00641911"/>
    <w:rsid w:val="00641C41"/>
    <w:rsid w:val="0064269D"/>
    <w:rsid w:val="006427A1"/>
    <w:rsid w:val="00642AC9"/>
    <w:rsid w:val="00642E34"/>
    <w:rsid w:val="00643635"/>
    <w:rsid w:val="00644973"/>
    <w:rsid w:val="00644DD4"/>
    <w:rsid w:val="00644F59"/>
    <w:rsid w:val="00646566"/>
    <w:rsid w:val="0065042F"/>
    <w:rsid w:val="00650F45"/>
    <w:rsid w:val="00651202"/>
    <w:rsid w:val="00652973"/>
    <w:rsid w:val="006531B2"/>
    <w:rsid w:val="00653659"/>
    <w:rsid w:val="00653AF4"/>
    <w:rsid w:val="0065538F"/>
    <w:rsid w:val="00655B57"/>
    <w:rsid w:val="00655BFF"/>
    <w:rsid w:val="006560E9"/>
    <w:rsid w:val="006565EE"/>
    <w:rsid w:val="006576CA"/>
    <w:rsid w:val="006628BE"/>
    <w:rsid w:val="006629E5"/>
    <w:rsid w:val="00662CC6"/>
    <w:rsid w:val="00663490"/>
    <w:rsid w:val="00663608"/>
    <w:rsid w:val="006637FD"/>
    <w:rsid w:val="00663CE6"/>
    <w:rsid w:val="00663D2E"/>
    <w:rsid w:val="006646D7"/>
    <w:rsid w:val="0066514D"/>
    <w:rsid w:val="0066594C"/>
    <w:rsid w:val="00666118"/>
    <w:rsid w:val="006666EF"/>
    <w:rsid w:val="00666911"/>
    <w:rsid w:val="00666954"/>
    <w:rsid w:val="00666CA1"/>
    <w:rsid w:val="00666F0D"/>
    <w:rsid w:val="006675C6"/>
    <w:rsid w:val="00667945"/>
    <w:rsid w:val="0067055D"/>
    <w:rsid w:val="00670739"/>
    <w:rsid w:val="006724D8"/>
    <w:rsid w:val="006729FB"/>
    <w:rsid w:val="006730D4"/>
    <w:rsid w:val="006746F2"/>
    <w:rsid w:val="0067525C"/>
    <w:rsid w:val="00676F8A"/>
    <w:rsid w:val="006774CA"/>
    <w:rsid w:val="0067757E"/>
    <w:rsid w:val="00677920"/>
    <w:rsid w:val="00677F1F"/>
    <w:rsid w:val="00680BC6"/>
    <w:rsid w:val="0068159D"/>
    <w:rsid w:val="006817F1"/>
    <w:rsid w:val="00681CF5"/>
    <w:rsid w:val="006821FB"/>
    <w:rsid w:val="00682769"/>
    <w:rsid w:val="0068455F"/>
    <w:rsid w:val="00684E65"/>
    <w:rsid w:val="00686E7D"/>
    <w:rsid w:val="00686F7F"/>
    <w:rsid w:val="00690E60"/>
    <w:rsid w:val="006915D6"/>
    <w:rsid w:val="006923E4"/>
    <w:rsid w:val="00692501"/>
    <w:rsid w:val="006926BF"/>
    <w:rsid w:val="006927EB"/>
    <w:rsid w:val="00693B5E"/>
    <w:rsid w:val="00694CAD"/>
    <w:rsid w:val="00694E5F"/>
    <w:rsid w:val="006951F4"/>
    <w:rsid w:val="00695BAE"/>
    <w:rsid w:val="006964B1"/>
    <w:rsid w:val="006966D4"/>
    <w:rsid w:val="00696933"/>
    <w:rsid w:val="00697847"/>
    <w:rsid w:val="006A068D"/>
    <w:rsid w:val="006A0CD9"/>
    <w:rsid w:val="006A0E94"/>
    <w:rsid w:val="006A1368"/>
    <w:rsid w:val="006A174E"/>
    <w:rsid w:val="006A190C"/>
    <w:rsid w:val="006A1B43"/>
    <w:rsid w:val="006A32B2"/>
    <w:rsid w:val="006A337F"/>
    <w:rsid w:val="006A3FB0"/>
    <w:rsid w:val="006A42C7"/>
    <w:rsid w:val="006A4EB0"/>
    <w:rsid w:val="006A5515"/>
    <w:rsid w:val="006A5630"/>
    <w:rsid w:val="006A5687"/>
    <w:rsid w:val="006A595D"/>
    <w:rsid w:val="006A5C9D"/>
    <w:rsid w:val="006A5FED"/>
    <w:rsid w:val="006A6529"/>
    <w:rsid w:val="006A6597"/>
    <w:rsid w:val="006A6A94"/>
    <w:rsid w:val="006A773F"/>
    <w:rsid w:val="006A7924"/>
    <w:rsid w:val="006A7E2F"/>
    <w:rsid w:val="006B034E"/>
    <w:rsid w:val="006B046C"/>
    <w:rsid w:val="006B05BF"/>
    <w:rsid w:val="006B0A10"/>
    <w:rsid w:val="006B154D"/>
    <w:rsid w:val="006B335C"/>
    <w:rsid w:val="006B5253"/>
    <w:rsid w:val="006B5477"/>
    <w:rsid w:val="006B554D"/>
    <w:rsid w:val="006B58BF"/>
    <w:rsid w:val="006B59F0"/>
    <w:rsid w:val="006B6245"/>
    <w:rsid w:val="006B7565"/>
    <w:rsid w:val="006B78CA"/>
    <w:rsid w:val="006B7ADD"/>
    <w:rsid w:val="006C14B5"/>
    <w:rsid w:val="006C2E1E"/>
    <w:rsid w:val="006C324B"/>
    <w:rsid w:val="006C36F7"/>
    <w:rsid w:val="006C36F8"/>
    <w:rsid w:val="006C3782"/>
    <w:rsid w:val="006C4399"/>
    <w:rsid w:val="006C5613"/>
    <w:rsid w:val="006C674C"/>
    <w:rsid w:val="006C67E5"/>
    <w:rsid w:val="006C67FF"/>
    <w:rsid w:val="006C6C37"/>
    <w:rsid w:val="006C7322"/>
    <w:rsid w:val="006D0B08"/>
    <w:rsid w:val="006D0C1E"/>
    <w:rsid w:val="006D0F9D"/>
    <w:rsid w:val="006D0FE8"/>
    <w:rsid w:val="006D17A2"/>
    <w:rsid w:val="006D18EB"/>
    <w:rsid w:val="006D1B43"/>
    <w:rsid w:val="006D3C17"/>
    <w:rsid w:val="006D4A23"/>
    <w:rsid w:val="006D4B88"/>
    <w:rsid w:val="006D55C5"/>
    <w:rsid w:val="006D5C23"/>
    <w:rsid w:val="006D5E6D"/>
    <w:rsid w:val="006D611A"/>
    <w:rsid w:val="006D7162"/>
    <w:rsid w:val="006D7688"/>
    <w:rsid w:val="006D7A59"/>
    <w:rsid w:val="006D7D35"/>
    <w:rsid w:val="006E06FD"/>
    <w:rsid w:val="006E0C03"/>
    <w:rsid w:val="006E19CF"/>
    <w:rsid w:val="006E1F2A"/>
    <w:rsid w:val="006E2E2D"/>
    <w:rsid w:val="006E3366"/>
    <w:rsid w:val="006E3447"/>
    <w:rsid w:val="006E34D4"/>
    <w:rsid w:val="006E4799"/>
    <w:rsid w:val="006E5C2F"/>
    <w:rsid w:val="006E6F1D"/>
    <w:rsid w:val="006E72EC"/>
    <w:rsid w:val="006F074D"/>
    <w:rsid w:val="006F0D3C"/>
    <w:rsid w:val="006F0EA1"/>
    <w:rsid w:val="006F198B"/>
    <w:rsid w:val="006F1DF2"/>
    <w:rsid w:val="006F1EBC"/>
    <w:rsid w:val="006F23DE"/>
    <w:rsid w:val="006F26D1"/>
    <w:rsid w:val="006F2DC6"/>
    <w:rsid w:val="006F4380"/>
    <w:rsid w:val="006F486F"/>
    <w:rsid w:val="006F48AF"/>
    <w:rsid w:val="006F5420"/>
    <w:rsid w:val="006F57F0"/>
    <w:rsid w:val="006F6CD5"/>
    <w:rsid w:val="006F7950"/>
    <w:rsid w:val="006F7A19"/>
    <w:rsid w:val="006F7BB6"/>
    <w:rsid w:val="006F7BB9"/>
    <w:rsid w:val="007000C6"/>
    <w:rsid w:val="00700817"/>
    <w:rsid w:val="00700F8B"/>
    <w:rsid w:val="00701272"/>
    <w:rsid w:val="007014C4"/>
    <w:rsid w:val="007016F2"/>
    <w:rsid w:val="007020C9"/>
    <w:rsid w:val="00702547"/>
    <w:rsid w:val="00702A01"/>
    <w:rsid w:val="00702D18"/>
    <w:rsid w:val="00703763"/>
    <w:rsid w:val="00703930"/>
    <w:rsid w:val="0070432E"/>
    <w:rsid w:val="007045CE"/>
    <w:rsid w:val="00704E3C"/>
    <w:rsid w:val="007055DF"/>
    <w:rsid w:val="007056E5"/>
    <w:rsid w:val="00705B3F"/>
    <w:rsid w:val="00705F29"/>
    <w:rsid w:val="00706D35"/>
    <w:rsid w:val="00707D5D"/>
    <w:rsid w:val="007108BB"/>
    <w:rsid w:val="00710C13"/>
    <w:rsid w:val="00710F44"/>
    <w:rsid w:val="007124C7"/>
    <w:rsid w:val="0071277D"/>
    <w:rsid w:val="00713876"/>
    <w:rsid w:val="00713D21"/>
    <w:rsid w:val="00713F5F"/>
    <w:rsid w:val="00714E11"/>
    <w:rsid w:val="007154E9"/>
    <w:rsid w:val="00715F82"/>
    <w:rsid w:val="007172B9"/>
    <w:rsid w:val="007177AE"/>
    <w:rsid w:val="00720124"/>
    <w:rsid w:val="00720FDF"/>
    <w:rsid w:val="007210DF"/>
    <w:rsid w:val="00721AD6"/>
    <w:rsid w:val="00721AE8"/>
    <w:rsid w:val="00721E58"/>
    <w:rsid w:val="0072246A"/>
    <w:rsid w:val="0072274B"/>
    <w:rsid w:val="00722C8E"/>
    <w:rsid w:val="00722E3A"/>
    <w:rsid w:val="007231AA"/>
    <w:rsid w:val="0072346B"/>
    <w:rsid w:val="00724D27"/>
    <w:rsid w:val="00725570"/>
    <w:rsid w:val="00725A30"/>
    <w:rsid w:val="00725C12"/>
    <w:rsid w:val="00725ED2"/>
    <w:rsid w:val="007261AA"/>
    <w:rsid w:val="007261E1"/>
    <w:rsid w:val="00726A6F"/>
    <w:rsid w:val="0072729B"/>
    <w:rsid w:val="00730961"/>
    <w:rsid w:val="007312F7"/>
    <w:rsid w:val="00731E53"/>
    <w:rsid w:val="0073309F"/>
    <w:rsid w:val="007336C1"/>
    <w:rsid w:val="007337C6"/>
    <w:rsid w:val="00734112"/>
    <w:rsid w:val="00734A09"/>
    <w:rsid w:val="00734F68"/>
    <w:rsid w:val="007352B5"/>
    <w:rsid w:val="00735C40"/>
    <w:rsid w:val="00735CE0"/>
    <w:rsid w:val="00736F18"/>
    <w:rsid w:val="00737531"/>
    <w:rsid w:val="00737C3C"/>
    <w:rsid w:val="00741E08"/>
    <w:rsid w:val="00742938"/>
    <w:rsid w:val="00742E50"/>
    <w:rsid w:val="007434DE"/>
    <w:rsid w:val="00743541"/>
    <w:rsid w:val="00743B37"/>
    <w:rsid w:val="00743B7D"/>
    <w:rsid w:val="00743FC6"/>
    <w:rsid w:val="007440B2"/>
    <w:rsid w:val="007455D8"/>
    <w:rsid w:val="00745988"/>
    <w:rsid w:val="00745A3D"/>
    <w:rsid w:val="00745FF3"/>
    <w:rsid w:val="00745FFB"/>
    <w:rsid w:val="0074705D"/>
    <w:rsid w:val="00747A2B"/>
    <w:rsid w:val="00747F7E"/>
    <w:rsid w:val="007501FB"/>
    <w:rsid w:val="0075028F"/>
    <w:rsid w:val="00750CDF"/>
    <w:rsid w:val="00751218"/>
    <w:rsid w:val="007519A3"/>
    <w:rsid w:val="00751BA3"/>
    <w:rsid w:val="007527A2"/>
    <w:rsid w:val="00752FF3"/>
    <w:rsid w:val="00753352"/>
    <w:rsid w:val="0075365E"/>
    <w:rsid w:val="00753959"/>
    <w:rsid w:val="00753C31"/>
    <w:rsid w:val="00753F8B"/>
    <w:rsid w:val="00754FEB"/>
    <w:rsid w:val="00755986"/>
    <w:rsid w:val="00755D68"/>
    <w:rsid w:val="00756125"/>
    <w:rsid w:val="00756573"/>
    <w:rsid w:val="00757C51"/>
    <w:rsid w:val="00757FDF"/>
    <w:rsid w:val="007609B4"/>
    <w:rsid w:val="00760F6E"/>
    <w:rsid w:val="00761B29"/>
    <w:rsid w:val="00761FDD"/>
    <w:rsid w:val="007620BA"/>
    <w:rsid w:val="007630DB"/>
    <w:rsid w:val="007634DC"/>
    <w:rsid w:val="007639D5"/>
    <w:rsid w:val="00763A70"/>
    <w:rsid w:val="00763B0D"/>
    <w:rsid w:val="00764803"/>
    <w:rsid w:val="00764850"/>
    <w:rsid w:val="007648A3"/>
    <w:rsid w:val="00764E83"/>
    <w:rsid w:val="007664CE"/>
    <w:rsid w:val="0076667B"/>
    <w:rsid w:val="0076697E"/>
    <w:rsid w:val="0076751F"/>
    <w:rsid w:val="0076754B"/>
    <w:rsid w:val="00770403"/>
    <w:rsid w:val="0077119C"/>
    <w:rsid w:val="00771236"/>
    <w:rsid w:val="00771930"/>
    <w:rsid w:val="00771ABA"/>
    <w:rsid w:val="00771B81"/>
    <w:rsid w:val="00771DDA"/>
    <w:rsid w:val="007721A2"/>
    <w:rsid w:val="00772A08"/>
    <w:rsid w:val="00772A4E"/>
    <w:rsid w:val="00772DE3"/>
    <w:rsid w:val="0077309D"/>
    <w:rsid w:val="00773316"/>
    <w:rsid w:val="007735DE"/>
    <w:rsid w:val="007736AE"/>
    <w:rsid w:val="00773FE1"/>
    <w:rsid w:val="00774802"/>
    <w:rsid w:val="00774949"/>
    <w:rsid w:val="007749BD"/>
    <w:rsid w:val="0077537B"/>
    <w:rsid w:val="00776083"/>
    <w:rsid w:val="007764AD"/>
    <w:rsid w:val="00777370"/>
    <w:rsid w:val="0077744C"/>
    <w:rsid w:val="0078097A"/>
    <w:rsid w:val="0078276E"/>
    <w:rsid w:val="00782B9C"/>
    <w:rsid w:val="00782DC0"/>
    <w:rsid w:val="0078301E"/>
    <w:rsid w:val="00783904"/>
    <w:rsid w:val="00783E41"/>
    <w:rsid w:val="007846EA"/>
    <w:rsid w:val="007848FF"/>
    <w:rsid w:val="00785570"/>
    <w:rsid w:val="00785611"/>
    <w:rsid w:val="00785A94"/>
    <w:rsid w:val="007861DE"/>
    <w:rsid w:val="00786951"/>
    <w:rsid w:val="0078772E"/>
    <w:rsid w:val="0078776B"/>
    <w:rsid w:val="00787835"/>
    <w:rsid w:val="00790496"/>
    <w:rsid w:val="00790611"/>
    <w:rsid w:val="007908C8"/>
    <w:rsid w:val="007912E3"/>
    <w:rsid w:val="00791670"/>
    <w:rsid w:val="007923EE"/>
    <w:rsid w:val="00793CD4"/>
    <w:rsid w:val="00793EA0"/>
    <w:rsid w:val="00793F8F"/>
    <w:rsid w:val="00795664"/>
    <w:rsid w:val="00795D88"/>
    <w:rsid w:val="007963CE"/>
    <w:rsid w:val="007971FB"/>
    <w:rsid w:val="00797385"/>
    <w:rsid w:val="0079753B"/>
    <w:rsid w:val="007A0053"/>
    <w:rsid w:val="007A02DC"/>
    <w:rsid w:val="007A0ADB"/>
    <w:rsid w:val="007A0D37"/>
    <w:rsid w:val="007A0FD4"/>
    <w:rsid w:val="007A126D"/>
    <w:rsid w:val="007A1562"/>
    <w:rsid w:val="007A2343"/>
    <w:rsid w:val="007A24D3"/>
    <w:rsid w:val="007A2899"/>
    <w:rsid w:val="007A31F6"/>
    <w:rsid w:val="007A386A"/>
    <w:rsid w:val="007A3955"/>
    <w:rsid w:val="007A4AD1"/>
    <w:rsid w:val="007A5703"/>
    <w:rsid w:val="007A5815"/>
    <w:rsid w:val="007A5B57"/>
    <w:rsid w:val="007A5BCB"/>
    <w:rsid w:val="007A6E40"/>
    <w:rsid w:val="007A76BF"/>
    <w:rsid w:val="007A777E"/>
    <w:rsid w:val="007A7BEE"/>
    <w:rsid w:val="007B070F"/>
    <w:rsid w:val="007B17A9"/>
    <w:rsid w:val="007B17E5"/>
    <w:rsid w:val="007B1DAD"/>
    <w:rsid w:val="007B2AF6"/>
    <w:rsid w:val="007B2D98"/>
    <w:rsid w:val="007B365F"/>
    <w:rsid w:val="007B3CBD"/>
    <w:rsid w:val="007B41DD"/>
    <w:rsid w:val="007B552B"/>
    <w:rsid w:val="007B60B4"/>
    <w:rsid w:val="007B60E9"/>
    <w:rsid w:val="007B6C01"/>
    <w:rsid w:val="007B6EF5"/>
    <w:rsid w:val="007B727A"/>
    <w:rsid w:val="007C08BD"/>
    <w:rsid w:val="007C0DE1"/>
    <w:rsid w:val="007C0F18"/>
    <w:rsid w:val="007C18CD"/>
    <w:rsid w:val="007C1CA8"/>
    <w:rsid w:val="007C1FED"/>
    <w:rsid w:val="007C211E"/>
    <w:rsid w:val="007C29B3"/>
    <w:rsid w:val="007C3387"/>
    <w:rsid w:val="007C33CB"/>
    <w:rsid w:val="007C3F6E"/>
    <w:rsid w:val="007C4942"/>
    <w:rsid w:val="007C4C1D"/>
    <w:rsid w:val="007C4D6E"/>
    <w:rsid w:val="007C62A2"/>
    <w:rsid w:val="007C62D3"/>
    <w:rsid w:val="007C656C"/>
    <w:rsid w:val="007C6806"/>
    <w:rsid w:val="007C6A95"/>
    <w:rsid w:val="007C6B40"/>
    <w:rsid w:val="007C6C12"/>
    <w:rsid w:val="007C6EE5"/>
    <w:rsid w:val="007C75D3"/>
    <w:rsid w:val="007C7A1E"/>
    <w:rsid w:val="007C7B11"/>
    <w:rsid w:val="007D0600"/>
    <w:rsid w:val="007D23C9"/>
    <w:rsid w:val="007D252E"/>
    <w:rsid w:val="007D29A4"/>
    <w:rsid w:val="007D2B01"/>
    <w:rsid w:val="007D2F32"/>
    <w:rsid w:val="007D3531"/>
    <w:rsid w:val="007D3765"/>
    <w:rsid w:val="007D3DED"/>
    <w:rsid w:val="007D3E58"/>
    <w:rsid w:val="007D61A1"/>
    <w:rsid w:val="007D65F7"/>
    <w:rsid w:val="007D681B"/>
    <w:rsid w:val="007D6AF3"/>
    <w:rsid w:val="007D7341"/>
    <w:rsid w:val="007D7C23"/>
    <w:rsid w:val="007E1517"/>
    <w:rsid w:val="007E16AE"/>
    <w:rsid w:val="007E28F6"/>
    <w:rsid w:val="007E2B87"/>
    <w:rsid w:val="007E2C91"/>
    <w:rsid w:val="007E3B19"/>
    <w:rsid w:val="007E3BF8"/>
    <w:rsid w:val="007E420B"/>
    <w:rsid w:val="007E42C0"/>
    <w:rsid w:val="007E4873"/>
    <w:rsid w:val="007E4B3B"/>
    <w:rsid w:val="007E4B89"/>
    <w:rsid w:val="007E55B0"/>
    <w:rsid w:val="007E5F36"/>
    <w:rsid w:val="007E6DA9"/>
    <w:rsid w:val="007E78DA"/>
    <w:rsid w:val="007E7DFB"/>
    <w:rsid w:val="007F0080"/>
    <w:rsid w:val="007F05C5"/>
    <w:rsid w:val="007F1671"/>
    <w:rsid w:val="007F2351"/>
    <w:rsid w:val="007F288F"/>
    <w:rsid w:val="007F2F20"/>
    <w:rsid w:val="007F48C6"/>
    <w:rsid w:val="007F4AA7"/>
    <w:rsid w:val="007F6105"/>
    <w:rsid w:val="007F6EAF"/>
    <w:rsid w:val="007F7B7F"/>
    <w:rsid w:val="0080058E"/>
    <w:rsid w:val="008007BC"/>
    <w:rsid w:val="00800B7E"/>
    <w:rsid w:val="00800C38"/>
    <w:rsid w:val="00801389"/>
    <w:rsid w:val="00801CF4"/>
    <w:rsid w:val="0080227A"/>
    <w:rsid w:val="00802569"/>
    <w:rsid w:val="00802800"/>
    <w:rsid w:val="00803069"/>
    <w:rsid w:val="0080381B"/>
    <w:rsid w:val="00806045"/>
    <w:rsid w:val="00806697"/>
    <w:rsid w:val="00806D1B"/>
    <w:rsid w:val="00807A2D"/>
    <w:rsid w:val="00807B32"/>
    <w:rsid w:val="00807D3F"/>
    <w:rsid w:val="00807F55"/>
    <w:rsid w:val="00810377"/>
    <w:rsid w:val="0081098A"/>
    <w:rsid w:val="00810A4B"/>
    <w:rsid w:val="008115CD"/>
    <w:rsid w:val="0081180E"/>
    <w:rsid w:val="00811AB3"/>
    <w:rsid w:val="00812206"/>
    <w:rsid w:val="00813229"/>
    <w:rsid w:val="00814CE4"/>
    <w:rsid w:val="008158EC"/>
    <w:rsid w:val="00815A3C"/>
    <w:rsid w:val="00815A6A"/>
    <w:rsid w:val="00815BB6"/>
    <w:rsid w:val="00815DC6"/>
    <w:rsid w:val="008165ED"/>
    <w:rsid w:val="00821145"/>
    <w:rsid w:val="00821B82"/>
    <w:rsid w:val="00821BD7"/>
    <w:rsid w:val="00822DE8"/>
    <w:rsid w:val="008238A6"/>
    <w:rsid w:val="008244C6"/>
    <w:rsid w:val="00824B18"/>
    <w:rsid w:val="00826084"/>
    <w:rsid w:val="00826097"/>
    <w:rsid w:val="0082634D"/>
    <w:rsid w:val="008264D6"/>
    <w:rsid w:val="00826DCF"/>
    <w:rsid w:val="008272D7"/>
    <w:rsid w:val="00827D49"/>
    <w:rsid w:val="008307ED"/>
    <w:rsid w:val="00830F1B"/>
    <w:rsid w:val="00831901"/>
    <w:rsid w:val="0083241C"/>
    <w:rsid w:val="00832F0C"/>
    <w:rsid w:val="00832F1F"/>
    <w:rsid w:val="00833333"/>
    <w:rsid w:val="00835158"/>
    <w:rsid w:val="0083562F"/>
    <w:rsid w:val="00835A5E"/>
    <w:rsid w:val="00835FA1"/>
    <w:rsid w:val="008366C7"/>
    <w:rsid w:val="00836D95"/>
    <w:rsid w:val="00836E9B"/>
    <w:rsid w:val="00837276"/>
    <w:rsid w:val="00837C87"/>
    <w:rsid w:val="00840442"/>
    <w:rsid w:val="00840AA3"/>
    <w:rsid w:val="00841C9A"/>
    <w:rsid w:val="00843268"/>
    <w:rsid w:val="008432F9"/>
    <w:rsid w:val="0084379A"/>
    <w:rsid w:val="008440D3"/>
    <w:rsid w:val="00844622"/>
    <w:rsid w:val="00844A62"/>
    <w:rsid w:val="00844D46"/>
    <w:rsid w:val="00844E2A"/>
    <w:rsid w:val="00845827"/>
    <w:rsid w:val="00845B5A"/>
    <w:rsid w:val="00845DE1"/>
    <w:rsid w:val="008460B0"/>
    <w:rsid w:val="00846D77"/>
    <w:rsid w:val="0084743B"/>
    <w:rsid w:val="00847803"/>
    <w:rsid w:val="00847B0C"/>
    <w:rsid w:val="008503DF"/>
    <w:rsid w:val="008505AB"/>
    <w:rsid w:val="00850967"/>
    <w:rsid w:val="008511DF"/>
    <w:rsid w:val="00851A17"/>
    <w:rsid w:val="0085241C"/>
    <w:rsid w:val="00853400"/>
    <w:rsid w:val="008534D4"/>
    <w:rsid w:val="00854561"/>
    <w:rsid w:val="00854D49"/>
    <w:rsid w:val="00854D63"/>
    <w:rsid w:val="008554D3"/>
    <w:rsid w:val="00856205"/>
    <w:rsid w:val="00856518"/>
    <w:rsid w:val="00856556"/>
    <w:rsid w:val="0085690D"/>
    <w:rsid w:val="00856D65"/>
    <w:rsid w:val="00857819"/>
    <w:rsid w:val="00857ACF"/>
    <w:rsid w:val="00857E8D"/>
    <w:rsid w:val="00861BBE"/>
    <w:rsid w:val="00862703"/>
    <w:rsid w:val="008630D4"/>
    <w:rsid w:val="008633D4"/>
    <w:rsid w:val="008637D7"/>
    <w:rsid w:val="00863B61"/>
    <w:rsid w:val="00863C28"/>
    <w:rsid w:val="00863FAF"/>
    <w:rsid w:val="0086446F"/>
    <w:rsid w:val="008645AD"/>
    <w:rsid w:val="0086480C"/>
    <w:rsid w:val="008649CA"/>
    <w:rsid w:val="00866108"/>
    <w:rsid w:val="008668D4"/>
    <w:rsid w:val="00866BEB"/>
    <w:rsid w:val="00866F1C"/>
    <w:rsid w:val="008674BF"/>
    <w:rsid w:val="0087002F"/>
    <w:rsid w:val="008707D4"/>
    <w:rsid w:val="00870CAA"/>
    <w:rsid w:val="0087105F"/>
    <w:rsid w:val="0087121C"/>
    <w:rsid w:val="008719A8"/>
    <w:rsid w:val="00872719"/>
    <w:rsid w:val="008728F6"/>
    <w:rsid w:val="00872909"/>
    <w:rsid w:val="00872B3D"/>
    <w:rsid w:val="00872CE1"/>
    <w:rsid w:val="00874561"/>
    <w:rsid w:val="00874EC2"/>
    <w:rsid w:val="00875005"/>
    <w:rsid w:val="00875B6C"/>
    <w:rsid w:val="00875C86"/>
    <w:rsid w:val="0087724D"/>
    <w:rsid w:val="00877431"/>
    <w:rsid w:val="008806BE"/>
    <w:rsid w:val="00881E75"/>
    <w:rsid w:val="00882DE7"/>
    <w:rsid w:val="00883D9F"/>
    <w:rsid w:val="00883FC5"/>
    <w:rsid w:val="00885E39"/>
    <w:rsid w:val="00886147"/>
    <w:rsid w:val="00886AA1"/>
    <w:rsid w:val="00886F27"/>
    <w:rsid w:val="008870DC"/>
    <w:rsid w:val="00890662"/>
    <w:rsid w:val="0089098C"/>
    <w:rsid w:val="00890F1F"/>
    <w:rsid w:val="0089127F"/>
    <w:rsid w:val="00891289"/>
    <w:rsid w:val="008915A1"/>
    <w:rsid w:val="00892C04"/>
    <w:rsid w:val="00893913"/>
    <w:rsid w:val="00893FA8"/>
    <w:rsid w:val="0089471E"/>
    <w:rsid w:val="00894FE9"/>
    <w:rsid w:val="00895CD5"/>
    <w:rsid w:val="0089612E"/>
    <w:rsid w:val="0089637D"/>
    <w:rsid w:val="00896419"/>
    <w:rsid w:val="008978DD"/>
    <w:rsid w:val="008A0331"/>
    <w:rsid w:val="008A0410"/>
    <w:rsid w:val="008A0FF5"/>
    <w:rsid w:val="008A149B"/>
    <w:rsid w:val="008A1E75"/>
    <w:rsid w:val="008A1E82"/>
    <w:rsid w:val="008A1FC8"/>
    <w:rsid w:val="008A3974"/>
    <w:rsid w:val="008A3E18"/>
    <w:rsid w:val="008A4E0E"/>
    <w:rsid w:val="008A4FC3"/>
    <w:rsid w:val="008A54C7"/>
    <w:rsid w:val="008A6E12"/>
    <w:rsid w:val="008A75B1"/>
    <w:rsid w:val="008A789B"/>
    <w:rsid w:val="008B0233"/>
    <w:rsid w:val="008B0768"/>
    <w:rsid w:val="008B0B3C"/>
    <w:rsid w:val="008B111F"/>
    <w:rsid w:val="008B18C3"/>
    <w:rsid w:val="008B219D"/>
    <w:rsid w:val="008B258C"/>
    <w:rsid w:val="008B37DF"/>
    <w:rsid w:val="008B39CE"/>
    <w:rsid w:val="008B3A61"/>
    <w:rsid w:val="008B3BAE"/>
    <w:rsid w:val="008B41AD"/>
    <w:rsid w:val="008B4E7F"/>
    <w:rsid w:val="008B6121"/>
    <w:rsid w:val="008B6DB2"/>
    <w:rsid w:val="008B7971"/>
    <w:rsid w:val="008B79C6"/>
    <w:rsid w:val="008C1857"/>
    <w:rsid w:val="008C1F0B"/>
    <w:rsid w:val="008C2390"/>
    <w:rsid w:val="008C291F"/>
    <w:rsid w:val="008C2B94"/>
    <w:rsid w:val="008C2F44"/>
    <w:rsid w:val="008C35EF"/>
    <w:rsid w:val="008C5494"/>
    <w:rsid w:val="008C5859"/>
    <w:rsid w:val="008C59E5"/>
    <w:rsid w:val="008C6FE9"/>
    <w:rsid w:val="008C7184"/>
    <w:rsid w:val="008C7334"/>
    <w:rsid w:val="008C74FC"/>
    <w:rsid w:val="008C754E"/>
    <w:rsid w:val="008D09E6"/>
    <w:rsid w:val="008D0CF3"/>
    <w:rsid w:val="008D1246"/>
    <w:rsid w:val="008D1858"/>
    <w:rsid w:val="008D1BA6"/>
    <w:rsid w:val="008D21A0"/>
    <w:rsid w:val="008D2359"/>
    <w:rsid w:val="008D2AE0"/>
    <w:rsid w:val="008D2E09"/>
    <w:rsid w:val="008D3128"/>
    <w:rsid w:val="008D4CBE"/>
    <w:rsid w:val="008D515F"/>
    <w:rsid w:val="008D5681"/>
    <w:rsid w:val="008D56CE"/>
    <w:rsid w:val="008D5C48"/>
    <w:rsid w:val="008D5E4B"/>
    <w:rsid w:val="008D6228"/>
    <w:rsid w:val="008D63F2"/>
    <w:rsid w:val="008D656A"/>
    <w:rsid w:val="008D6871"/>
    <w:rsid w:val="008D6A0A"/>
    <w:rsid w:val="008D7675"/>
    <w:rsid w:val="008E0621"/>
    <w:rsid w:val="008E1C47"/>
    <w:rsid w:val="008E2560"/>
    <w:rsid w:val="008E292D"/>
    <w:rsid w:val="008E324A"/>
    <w:rsid w:val="008E3282"/>
    <w:rsid w:val="008E32A1"/>
    <w:rsid w:val="008E3DB5"/>
    <w:rsid w:val="008E4168"/>
    <w:rsid w:val="008E4738"/>
    <w:rsid w:val="008E4A37"/>
    <w:rsid w:val="008E5520"/>
    <w:rsid w:val="008E5A66"/>
    <w:rsid w:val="008E5D5D"/>
    <w:rsid w:val="008E6BA3"/>
    <w:rsid w:val="008E7942"/>
    <w:rsid w:val="008E79F1"/>
    <w:rsid w:val="008F0625"/>
    <w:rsid w:val="008F1370"/>
    <w:rsid w:val="008F138E"/>
    <w:rsid w:val="008F1491"/>
    <w:rsid w:val="008F2003"/>
    <w:rsid w:val="008F35B2"/>
    <w:rsid w:val="008F41EB"/>
    <w:rsid w:val="008F5412"/>
    <w:rsid w:val="008F5820"/>
    <w:rsid w:val="008F590E"/>
    <w:rsid w:val="008F6EB9"/>
    <w:rsid w:val="008F6FCE"/>
    <w:rsid w:val="008F7995"/>
    <w:rsid w:val="00900544"/>
    <w:rsid w:val="00900726"/>
    <w:rsid w:val="009013A5"/>
    <w:rsid w:val="00901BB7"/>
    <w:rsid w:val="00902428"/>
    <w:rsid w:val="00903C4B"/>
    <w:rsid w:val="00904BD0"/>
    <w:rsid w:val="00905649"/>
    <w:rsid w:val="00905E6E"/>
    <w:rsid w:val="00906001"/>
    <w:rsid w:val="00906726"/>
    <w:rsid w:val="00906B8C"/>
    <w:rsid w:val="00906C51"/>
    <w:rsid w:val="00906C89"/>
    <w:rsid w:val="009071E1"/>
    <w:rsid w:val="009075D3"/>
    <w:rsid w:val="00910D25"/>
    <w:rsid w:val="00911147"/>
    <w:rsid w:val="00911937"/>
    <w:rsid w:val="00911A10"/>
    <w:rsid w:val="00911E4C"/>
    <w:rsid w:val="00912176"/>
    <w:rsid w:val="009124DD"/>
    <w:rsid w:val="00912920"/>
    <w:rsid w:val="009129B3"/>
    <w:rsid w:val="00914425"/>
    <w:rsid w:val="00914754"/>
    <w:rsid w:val="00914765"/>
    <w:rsid w:val="00914899"/>
    <w:rsid w:val="00914AC6"/>
    <w:rsid w:val="00914B72"/>
    <w:rsid w:val="009152D3"/>
    <w:rsid w:val="0091593C"/>
    <w:rsid w:val="00915EF0"/>
    <w:rsid w:val="0091609E"/>
    <w:rsid w:val="009163AB"/>
    <w:rsid w:val="00916651"/>
    <w:rsid w:val="00916DD3"/>
    <w:rsid w:val="00917B5C"/>
    <w:rsid w:val="00920057"/>
    <w:rsid w:val="0092067E"/>
    <w:rsid w:val="00920C65"/>
    <w:rsid w:val="0092115B"/>
    <w:rsid w:val="0092147E"/>
    <w:rsid w:val="009216A2"/>
    <w:rsid w:val="00921966"/>
    <w:rsid w:val="009229B4"/>
    <w:rsid w:val="00923BD2"/>
    <w:rsid w:val="00924E8F"/>
    <w:rsid w:val="00925160"/>
    <w:rsid w:val="009251A2"/>
    <w:rsid w:val="00925251"/>
    <w:rsid w:val="0092553C"/>
    <w:rsid w:val="009264F3"/>
    <w:rsid w:val="00926504"/>
    <w:rsid w:val="009276D5"/>
    <w:rsid w:val="0092779D"/>
    <w:rsid w:val="00927D29"/>
    <w:rsid w:val="0093022A"/>
    <w:rsid w:val="0093043A"/>
    <w:rsid w:val="00930A15"/>
    <w:rsid w:val="00932880"/>
    <w:rsid w:val="00932CE6"/>
    <w:rsid w:val="009333E2"/>
    <w:rsid w:val="00933A6A"/>
    <w:rsid w:val="00934F8F"/>
    <w:rsid w:val="00935103"/>
    <w:rsid w:val="00935700"/>
    <w:rsid w:val="00937691"/>
    <w:rsid w:val="00937A81"/>
    <w:rsid w:val="00937E14"/>
    <w:rsid w:val="00937E3B"/>
    <w:rsid w:val="00940014"/>
    <w:rsid w:val="0094078B"/>
    <w:rsid w:val="00940FBF"/>
    <w:rsid w:val="00941CE0"/>
    <w:rsid w:val="00942EC3"/>
    <w:rsid w:val="0094386E"/>
    <w:rsid w:val="00943927"/>
    <w:rsid w:val="0094393A"/>
    <w:rsid w:val="00944A01"/>
    <w:rsid w:val="00944EB2"/>
    <w:rsid w:val="00945729"/>
    <w:rsid w:val="00945F25"/>
    <w:rsid w:val="00946092"/>
    <w:rsid w:val="00946AD3"/>
    <w:rsid w:val="00946BC8"/>
    <w:rsid w:val="00947119"/>
    <w:rsid w:val="00947844"/>
    <w:rsid w:val="009479CF"/>
    <w:rsid w:val="00947C0C"/>
    <w:rsid w:val="00947DC2"/>
    <w:rsid w:val="00947F8A"/>
    <w:rsid w:val="00950059"/>
    <w:rsid w:val="00950DFA"/>
    <w:rsid w:val="0095119D"/>
    <w:rsid w:val="009513C3"/>
    <w:rsid w:val="00951B54"/>
    <w:rsid w:val="00951EE6"/>
    <w:rsid w:val="00952E0C"/>
    <w:rsid w:val="0095408A"/>
    <w:rsid w:val="00955076"/>
    <w:rsid w:val="00955361"/>
    <w:rsid w:val="00955FC0"/>
    <w:rsid w:val="00956924"/>
    <w:rsid w:val="00956C70"/>
    <w:rsid w:val="00957D8B"/>
    <w:rsid w:val="0096001B"/>
    <w:rsid w:val="0096010E"/>
    <w:rsid w:val="009618C9"/>
    <w:rsid w:val="00961DB5"/>
    <w:rsid w:val="00963AD6"/>
    <w:rsid w:val="009641C8"/>
    <w:rsid w:val="00965628"/>
    <w:rsid w:val="0096706A"/>
    <w:rsid w:val="009679D3"/>
    <w:rsid w:val="009701A5"/>
    <w:rsid w:val="009706AB"/>
    <w:rsid w:val="0097084C"/>
    <w:rsid w:val="00970E74"/>
    <w:rsid w:val="009710A0"/>
    <w:rsid w:val="00971C73"/>
    <w:rsid w:val="00972799"/>
    <w:rsid w:val="00973507"/>
    <w:rsid w:val="009738D3"/>
    <w:rsid w:val="00973EBC"/>
    <w:rsid w:val="009746DD"/>
    <w:rsid w:val="009746F6"/>
    <w:rsid w:val="00974794"/>
    <w:rsid w:val="00974C6C"/>
    <w:rsid w:val="0097500E"/>
    <w:rsid w:val="009758A4"/>
    <w:rsid w:val="009758E8"/>
    <w:rsid w:val="00975A55"/>
    <w:rsid w:val="00975DCE"/>
    <w:rsid w:val="00975FEC"/>
    <w:rsid w:val="0097622E"/>
    <w:rsid w:val="00976270"/>
    <w:rsid w:val="0097642A"/>
    <w:rsid w:val="009764BA"/>
    <w:rsid w:val="00976A00"/>
    <w:rsid w:val="00977505"/>
    <w:rsid w:val="00980B8B"/>
    <w:rsid w:val="009820C5"/>
    <w:rsid w:val="00982BC9"/>
    <w:rsid w:val="00983172"/>
    <w:rsid w:val="00983665"/>
    <w:rsid w:val="00983B32"/>
    <w:rsid w:val="00983D2A"/>
    <w:rsid w:val="00983E1F"/>
    <w:rsid w:val="0098437B"/>
    <w:rsid w:val="00984A85"/>
    <w:rsid w:val="00984EA7"/>
    <w:rsid w:val="00985147"/>
    <w:rsid w:val="0098535F"/>
    <w:rsid w:val="00985A4B"/>
    <w:rsid w:val="00985E94"/>
    <w:rsid w:val="0098614E"/>
    <w:rsid w:val="0098662A"/>
    <w:rsid w:val="009866E4"/>
    <w:rsid w:val="00986C91"/>
    <w:rsid w:val="00986FC5"/>
    <w:rsid w:val="0098777C"/>
    <w:rsid w:val="00990033"/>
    <w:rsid w:val="00990CAE"/>
    <w:rsid w:val="00991243"/>
    <w:rsid w:val="00991366"/>
    <w:rsid w:val="0099153E"/>
    <w:rsid w:val="009917A1"/>
    <w:rsid w:val="009917FC"/>
    <w:rsid w:val="00991B2C"/>
    <w:rsid w:val="00991C7C"/>
    <w:rsid w:val="00991DCF"/>
    <w:rsid w:val="00992019"/>
    <w:rsid w:val="009933A2"/>
    <w:rsid w:val="00993A24"/>
    <w:rsid w:val="00993F29"/>
    <w:rsid w:val="009950B5"/>
    <w:rsid w:val="00995DA4"/>
    <w:rsid w:val="00996382"/>
    <w:rsid w:val="0099684B"/>
    <w:rsid w:val="00996BAD"/>
    <w:rsid w:val="009975C5"/>
    <w:rsid w:val="00997950"/>
    <w:rsid w:val="00997B7A"/>
    <w:rsid w:val="009A0705"/>
    <w:rsid w:val="009A1371"/>
    <w:rsid w:val="009A142F"/>
    <w:rsid w:val="009A198E"/>
    <w:rsid w:val="009A243A"/>
    <w:rsid w:val="009A2770"/>
    <w:rsid w:val="009A27A3"/>
    <w:rsid w:val="009A2B27"/>
    <w:rsid w:val="009A3371"/>
    <w:rsid w:val="009A34C7"/>
    <w:rsid w:val="009A43B6"/>
    <w:rsid w:val="009A516D"/>
    <w:rsid w:val="009A526F"/>
    <w:rsid w:val="009A5285"/>
    <w:rsid w:val="009A5A90"/>
    <w:rsid w:val="009A6827"/>
    <w:rsid w:val="009A68B2"/>
    <w:rsid w:val="009A7251"/>
    <w:rsid w:val="009B0605"/>
    <w:rsid w:val="009B08F7"/>
    <w:rsid w:val="009B1696"/>
    <w:rsid w:val="009B1907"/>
    <w:rsid w:val="009B1BE5"/>
    <w:rsid w:val="009B21F8"/>
    <w:rsid w:val="009B22BE"/>
    <w:rsid w:val="009B4618"/>
    <w:rsid w:val="009B48F5"/>
    <w:rsid w:val="009B4B62"/>
    <w:rsid w:val="009B51AD"/>
    <w:rsid w:val="009B58FA"/>
    <w:rsid w:val="009B617D"/>
    <w:rsid w:val="009B6791"/>
    <w:rsid w:val="009B690A"/>
    <w:rsid w:val="009C0087"/>
    <w:rsid w:val="009C0300"/>
    <w:rsid w:val="009C12B0"/>
    <w:rsid w:val="009C132E"/>
    <w:rsid w:val="009C134A"/>
    <w:rsid w:val="009C13F2"/>
    <w:rsid w:val="009C1F57"/>
    <w:rsid w:val="009C2CA4"/>
    <w:rsid w:val="009C39AA"/>
    <w:rsid w:val="009C40ED"/>
    <w:rsid w:val="009C49CE"/>
    <w:rsid w:val="009C4A6D"/>
    <w:rsid w:val="009C5BE8"/>
    <w:rsid w:val="009C64E7"/>
    <w:rsid w:val="009C6A5D"/>
    <w:rsid w:val="009C777D"/>
    <w:rsid w:val="009C7F42"/>
    <w:rsid w:val="009D0DD3"/>
    <w:rsid w:val="009D172D"/>
    <w:rsid w:val="009D18B1"/>
    <w:rsid w:val="009D19D0"/>
    <w:rsid w:val="009D32BF"/>
    <w:rsid w:val="009D43B9"/>
    <w:rsid w:val="009D4969"/>
    <w:rsid w:val="009D4B5B"/>
    <w:rsid w:val="009D4B9D"/>
    <w:rsid w:val="009D527E"/>
    <w:rsid w:val="009D5E86"/>
    <w:rsid w:val="009D6ECE"/>
    <w:rsid w:val="009E0994"/>
    <w:rsid w:val="009E0D71"/>
    <w:rsid w:val="009E1305"/>
    <w:rsid w:val="009E132D"/>
    <w:rsid w:val="009E1C7F"/>
    <w:rsid w:val="009E2665"/>
    <w:rsid w:val="009E2681"/>
    <w:rsid w:val="009E26B9"/>
    <w:rsid w:val="009E2C2D"/>
    <w:rsid w:val="009E3039"/>
    <w:rsid w:val="009E3393"/>
    <w:rsid w:val="009E3B5F"/>
    <w:rsid w:val="009E42CB"/>
    <w:rsid w:val="009E437E"/>
    <w:rsid w:val="009E4550"/>
    <w:rsid w:val="009E47D8"/>
    <w:rsid w:val="009E4B5F"/>
    <w:rsid w:val="009E6C08"/>
    <w:rsid w:val="009E7883"/>
    <w:rsid w:val="009E7A69"/>
    <w:rsid w:val="009E7D3E"/>
    <w:rsid w:val="009F02B9"/>
    <w:rsid w:val="009F03F0"/>
    <w:rsid w:val="009F12B3"/>
    <w:rsid w:val="009F136D"/>
    <w:rsid w:val="009F180B"/>
    <w:rsid w:val="009F228E"/>
    <w:rsid w:val="009F3F92"/>
    <w:rsid w:val="009F461C"/>
    <w:rsid w:val="009F5646"/>
    <w:rsid w:val="009F6441"/>
    <w:rsid w:val="009F64C0"/>
    <w:rsid w:val="009F70FF"/>
    <w:rsid w:val="00A0010F"/>
    <w:rsid w:val="00A00715"/>
    <w:rsid w:val="00A00A00"/>
    <w:rsid w:val="00A00F87"/>
    <w:rsid w:val="00A018B9"/>
    <w:rsid w:val="00A01ADF"/>
    <w:rsid w:val="00A02373"/>
    <w:rsid w:val="00A02E3A"/>
    <w:rsid w:val="00A03573"/>
    <w:rsid w:val="00A03684"/>
    <w:rsid w:val="00A03D5E"/>
    <w:rsid w:val="00A03F44"/>
    <w:rsid w:val="00A03F59"/>
    <w:rsid w:val="00A04333"/>
    <w:rsid w:val="00A04BEA"/>
    <w:rsid w:val="00A05EBC"/>
    <w:rsid w:val="00A10019"/>
    <w:rsid w:val="00A1030D"/>
    <w:rsid w:val="00A1233D"/>
    <w:rsid w:val="00A126A9"/>
    <w:rsid w:val="00A12AF2"/>
    <w:rsid w:val="00A130E5"/>
    <w:rsid w:val="00A13187"/>
    <w:rsid w:val="00A1347D"/>
    <w:rsid w:val="00A14450"/>
    <w:rsid w:val="00A14C8A"/>
    <w:rsid w:val="00A14D10"/>
    <w:rsid w:val="00A15180"/>
    <w:rsid w:val="00A1536B"/>
    <w:rsid w:val="00A15632"/>
    <w:rsid w:val="00A15AD3"/>
    <w:rsid w:val="00A16014"/>
    <w:rsid w:val="00A1619D"/>
    <w:rsid w:val="00A163BD"/>
    <w:rsid w:val="00A164DC"/>
    <w:rsid w:val="00A17D1A"/>
    <w:rsid w:val="00A203E1"/>
    <w:rsid w:val="00A212D3"/>
    <w:rsid w:val="00A2180C"/>
    <w:rsid w:val="00A21C7D"/>
    <w:rsid w:val="00A222A5"/>
    <w:rsid w:val="00A22428"/>
    <w:rsid w:val="00A226FA"/>
    <w:rsid w:val="00A22778"/>
    <w:rsid w:val="00A22800"/>
    <w:rsid w:val="00A22D67"/>
    <w:rsid w:val="00A2332D"/>
    <w:rsid w:val="00A235B7"/>
    <w:rsid w:val="00A24373"/>
    <w:rsid w:val="00A24CE9"/>
    <w:rsid w:val="00A25023"/>
    <w:rsid w:val="00A25396"/>
    <w:rsid w:val="00A25E9A"/>
    <w:rsid w:val="00A25EBA"/>
    <w:rsid w:val="00A265F5"/>
    <w:rsid w:val="00A2668A"/>
    <w:rsid w:val="00A27B03"/>
    <w:rsid w:val="00A27C36"/>
    <w:rsid w:val="00A3006F"/>
    <w:rsid w:val="00A30750"/>
    <w:rsid w:val="00A31CA2"/>
    <w:rsid w:val="00A31CD0"/>
    <w:rsid w:val="00A329D2"/>
    <w:rsid w:val="00A329DD"/>
    <w:rsid w:val="00A335F8"/>
    <w:rsid w:val="00A33C67"/>
    <w:rsid w:val="00A34AA7"/>
    <w:rsid w:val="00A34ECB"/>
    <w:rsid w:val="00A35AF3"/>
    <w:rsid w:val="00A36689"/>
    <w:rsid w:val="00A3700F"/>
    <w:rsid w:val="00A374E9"/>
    <w:rsid w:val="00A403A1"/>
    <w:rsid w:val="00A4069A"/>
    <w:rsid w:val="00A406A7"/>
    <w:rsid w:val="00A40EB1"/>
    <w:rsid w:val="00A40FAC"/>
    <w:rsid w:val="00A4109D"/>
    <w:rsid w:val="00A41268"/>
    <w:rsid w:val="00A412E7"/>
    <w:rsid w:val="00A41A8C"/>
    <w:rsid w:val="00A42B14"/>
    <w:rsid w:val="00A42F5A"/>
    <w:rsid w:val="00A4325F"/>
    <w:rsid w:val="00A4347A"/>
    <w:rsid w:val="00A435BA"/>
    <w:rsid w:val="00A435D3"/>
    <w:rsid w:val="00A43A29"/>
    <w:rsid w:val="00A43B4D"/>
    <w:rsid w:val="00A43FD6"/>
    <w:rsid w:val="00A4595A"/>
    <w:rsid w:val="00A45A5F"/>
    <w:rsid w:val="00A45C99"/>
    <w:rsid w:val="00A45EA7"/>
    <w:rsid w:val="00A46979"/>
    <w:rsid w:val="00A46BAF"/>
    <w:rsid w:val="00A471BA"/>
    <w:rsid w:val="00A47C5C"/>
    <w:rsid w:val="00A47D7C"/>
    <w:rsid w:val="00A50FB3"/>
    <w:rsid w:val="00A51109"/>
    <w:rsid w:val="00A511CD"/>
    <w:rsid w:val="00A518E2"/>
    <w:rsid w:val="00A5213A"/>
    <w:rsid w:val="00A525FE"/>
    <w:rsid w:val="00A529A3"/>
    <w:rsid w:val="00A53B10"/>
    <w:rsid w:val="00A53CDE"/>
    <w:rsid w:val="00A53FF0"/>
    <w:rsid w:val="00A54124"/>
    <w:rsid w:val="00A54B8B"/>
    <w:rsid w:val="00A5620E"/>
    <w:rsid w:val="00A56E4C"/>
    <w:rsid w:val="00A577DC"/>
    <w:rsid w:val="00A578B8"/>
    <w:rsid w:val="00A60402"/>
    <w:rsid w:val="00A60492"/>
    <w:rsid w:val="00A60DBB"/>
    <w:rsid w:val="00A61798"/>
    <w:rsid w:val="00A61885"/>
    <w:rsid w:val="00A631A4"/>
    <w:rsid w:val="00A63CC0"/>
    <w:rsid w:val="00A65996"/>
    <w:rsid w:val="00A66582"/>
    <w:rsid w:val="00A6690A"/>
    <w:rsid w:val="00A67895"/>
    <w:rsid w:val="00A70B69"/>
    <w:rsid w:val="00A70E8A"/>
    <w:rsid w:val="00A71766"/>
    <w:rsid w:val="00A72634"/>
    <w:rsid w:val="00A73A69"/>
    <w:rsid w:val="00A750E6"/>
    <w:rsid w:val="00A7538F"/>
    <w:rsid w:val="00A76364"/>
    <w:rsid w:val="00A76475"/>
    <w:rsid w:val="00A77715"/>
    <w:rsid w:val="00A778FE"/>
    <w:rsid w:val="00A77D72"/>
    <w:rsid w:val="00A81407"/>
    <w:rsid w:val="00A81789"/>
    <w:rsid w:val="00A822B7"/>
    <w:rsid w:val="00A82356"/>
    <w:rsid w:val="00A82A41"/>
    <w:rsid w:val="00A82BA4"/>
    <w:rsid w:val="00A83164"/>
    <w:rsid w:val="00A83415"/>
    <w:rsid w:val="00A836A6"/>
    <w:rsid w:val="00A84C37"/>
    <w:rsid w:val="00A859B7"/>
    <w:rsid w:val="00A85F91"/>
    <w:rsid w:val="00A8779A"/>
    <w:rsid w:val="00A90D81"/>
    <w:rsid w:val="00A90E62"/>
    <w:rsid w:val="00A914E7"/>
    <w:rsid w:val="00A91D6A"/>
    <w:rsid w:val="00A9210C"/>
    <w:rsid w:val="00A922CD"/>
    <w:rsid w:val="00A9426B"/>
    <w:rsid w:val="00A9426E"/>
    <w:rsid w:val="00A953CB"/>
    <w:rsid w:val="00A95CB4"/>
    <w:rsid w:val="00A9600B"/>
    <w:rsid w:val="00A96164"/>
    <w:rsid w:val="00A96FD0"/>
    <w:rsid w:val="00A97442"/>
    <w:rsid w:val="00A97904"/>
    <w:rsid w:val="00AA0219"/>
    <w:rsid w:val="00AA041F"/>
    <w:rsid w:val="00AA1312"/>
    <w:rsid w:val="00AA14B4"/>
    <w:rsid w:val="00AA1848"/>
    <w:rsid w:val="00AA2790"/>
    <w:rsid w:val="00AA358B"/>
    <w:rsid w:val="00AA3AA7"/>
    <w:rsid w:val="00AA3BDD"/>
    <w:rsid w:val="00AA4095"/>
    <w:rsid w:val="00AA43A4"/>
    <w:rsid w:val="00AA4E26"/>
    <w:rsid w:val="00AA56BE"/>
    <w:rsid w:val="00AA654F"/>
    <w:rsid w:val="00AA68C3"/>
    <w:rsid w:val="00AA68FE"/>
    <w:rsid w:val="00AA6E93"/>
    <w:rsid w:val="00AA7060"/>
    <w:rsid w:val="00AA70E6"/>
    <w:rsid w:val="00AA775C"/>
    <w:rsid w:val="00AA77EA"/>
    <w:rsid w:val="00AB0419"/>
    <w:rsid w:val="00AB2181"/>
    <w:rsid w:val="00AB260D"/>
    <w:rsid w:val="00AB2ED0"/>
    <w:rsid w:val="00AB3FF0"/>
    <w:rsid w:val="00AB414C"/>
    <w:rsid w:val="00AB49DC"/>
    <w:rsid w:val="00AB4DAA"/>
    <w:rsid w:val="00AB5223"/>
    <w:rsid w:val="00AB620F"/>
    <w:rsid w:val="00AB6309"/>
    <w:rsid w:val="00AB69E8"/>
    <w:rsid w:val="00AB6B72"/>
    <w:rsid w:val="00AB7126"/>
    <w:rsid w:val="00AB7E2E"/>
    <w:rsid w:val="00AC0586"/>
    <w:rsid w:val="00AC06EE"/>
    <w:rsid w:val="00AC0982"/>
    <w:rsid w:val="00AC2138"/>
    <w:rsid w:val="00AC28AD"/>
    <w:rsid w:val="00AC41CB"/>
    <w:rsid w:val="00AC43E0"/>
    <w:rsid w:val="00AC507C"/>
    <w:rsid w:val="00AC5829"/>
    <w:rsid w:val="00AC6711"/>
    <w:rsid w:val="00AC67AC"/>
    <w:rsid w:val="00AC7081"/>
    <w:rsid w:val="00AC7B9B"/>
    <w:rsid w:val="00AD0874"/>
    <w:rsid w:val="00AD2C8F"/>
    <w:rsid w:val="00AD2DC7"/>
    <w:rsid w:val="00AD3041"/>
    <w:rsid w:val="00AD3845"/>
    <w:rsid w:val="00AD46D2"/>
    <w:rsid w:val="00AD4769"/>
    <w:rsid w:val="00AD4C4A"/>
    <w:rsid w:val="00AD4FE5"/>
    <w:rsid w:val="00AD50B7"/>
    <w:rsid w:val="00AD6261"/>
    <w:rsid w:val="00AD7139"/>
    <w:rsid w:val="00AD73FB"/>
    <w:rsid w:val="00AD77A2"/>
    <w:rsid w:val="00AD7F1F"/>
    <w:rsid w:val="00AE05A4"/>
    <w:rsid w:val="00AE0678"/>
    <w:rsid w:val="00AE0D9A"/>
    <w:rsid w:val="00AE17DA"/>
    <w:rsid w:val="00AE193E"/>
    <w:rsid w:val="00AE1DA0"/>
    <w:rsid w:val="00AE3517"/>
    <w:rsid w:val="00AE3772"/>
    <w:rsid w:val="00AE4515"/>
    <w:rsid w:val="00AE67DB"/>
    <w:rsid w:val="00AE72B3"/>
    <w:rsid w:val="00AE760C"/>
    <w:rsid w:val="00AE7CE7"/>
    <w:rsid w:val="00AF06B6"/>
    <w:rsid w:val="00AF08F1"/>
    <w:rsid w:val="00AF18BE"/>
    <w:rsid w:val="00AF24B3"/>
    <w:rsid w:val="00AF2877"/>
    <w:rsid w:val="00AF2A20"/>
    <w:rsid w:val="00AF3BD8"/>
    <w:rsid w:val="00AF3F77"/>
    <w:rsid w:val="00AF4883"/>
    <w:rsid w:val="00AF50F6"/>
    <w:rsid w:val="00AF573B"/>
    <w:rsid w:val="00AF649A"/>
    <w:rsid w:val="00AF780A"/>
    <w:rsid w:val="00AF79DC"/>
    <w:rsid w:val="00AF7C5A"/>
    <w:rsid w:val="00AF7D15"/>
    <w:rsid w:val="00B02305"/>
    <w:rsid w:val="00B02573"/>
    <w:rsid w:val="00B02CF5"/>
    <w:rsid w:val="00B034E4"/>
    <w:rsid w:val="00B03E63"/>
    <w:rsid w:val="00B0425F"/>
    <w:rsid w:val="00B04730"/>
    <w:rsid w:val="00B04E3B"/>
    <w:rsid w:val="00B05639"/>
    <w:rsid w:val="00B057D5"/>
    <w:rsid w:val="00B05958"/>
    <w:rsid w:val="00B05C12"/>
    <w:rsid w:val="00B06512"/>
    <w:rsid w:val="00B06617"/>
    <w:rsid w:val="00B067F1"/>
    <w:rsid w:val="00B068F0"/>
    <w:rsid w:val="00B06C06"/>
    <w:rsid w:val="00B06C1A"/>
    <w:rsid w:val="00B06E73"/>
    <w:rsid w:val="00B07326"/>
    <w:rsid w:val="00B075B5"/>
    <w:rsid w:val="00B07C83"/>
    <w:rsid w:val="00B07D98"/>
    <w:rsid w:val="00B07E3F"/>
    <w:rsid w:val="00B10232"/>
    <w:rsid w:val="00B11800"/>
    <w:rsid w:val="00B12AA3"/>
    <w:rsid w:val="00B13FFB"/>
    <w:rsid w:val="00B140E8"/>
    <w:rsid w:val="00B14A6B"/>
    <w:rsid w:val="00B1526E"/>
    <w:rsid w:val="00B15989"/>
    <w:rsid w:val="00B16622"/>
    <w:rsid w:val="00B16F48"/>
    <w:rsid w:val="00B20044"/>
    <w:rsid w:val="00B2018D"/>
    <w:rsid w:val="00B20A3F"/>
    <w:rsid w:val="00B2138D"/>
    <w:rsid w:val="00B22226"/>
    <w:rsid w:val="00B2224C"/>
    <w:rsid w:val="00B22BD8"/>
    <w:rsid w:val="00B23344"/>
    <w:rsid w:val="00B237F7"/>
    <w:rsid w:val="00B2453B"/>
    <w:rsid w:val="00B2478D"/>
    <w:rsid w:val="00B24A91"/>
    <w:rsid w:val="00B250C0"/>
    <w:rsid w:val="00B2720E"/>
    <w:rsid w:val="00B300A4"/>
    <w:rsid w:val="00B3050B"/>
    <w:rsid w:val="00B309C7"/>
    <w:rsid w:val="00B30B28"/>
    <w:rsid w:val="00B317EB"/>
    <w:rsid w:val="00B31EBD"/>
    <w:rsid w:val="00B321CF"/>
    <w:rsid w:val="00B323FF"/>
    <w:rsid w:val="00B3308E"/>
    <w:rsid w:val="00B33C74"/>
    <w:rsid w:val="00B349EC"/>
    <w:rsid w:val="00B353BB"/>
    <w:rsid w:val="00B35CA9"/>
    <w:rsid w:val="00B3653F"/>
    <w:rsid w:val="00B36A54"/>
    <w:rsid w:val="00B37363"/>
    <w:rsid w:val="00B378EB"/>
    <w:rsid w:val="00B37C9E"/>
    <w:rsid w:val="00B41950"/>
    <w:rsid w:val="00B41C14"/>
    <w:rsid w:val="00B429AD"/>
    <w:rsid w:val="00B42DF5"/>
    <w:rsid w:val="00B4303D"/>
    <w:rsid w:val="00B43202"/>
    <w:rsid w:val="00B432C1"/>
    <w:rsid w:val="00B432E8"/>
    <w:rsid w:val="00B43886"/>
    <w:rsid w:val="00B439C1"/>
    <w:rsid w:val="00B43AE8"/>
    <w:rsid w:val="00B4407D"/>
    <w:rsid w:val="00B448E4"/>
    <w:rsid w:val="00B44B2A"/>
    <w:rsid w:val="00B44F8F"/>
    <w:rsid w:val="00B4615F"/>
    <w:rsid w:val="00B468CE"/>
    <w:rsid w:val="00B46AB6"/>
    <w:rsid w:val="00B47896"/>
    <w:rsid w:val="00B5045F"/>
    <w:rsid w:val="00B50519"/>
    <w:rsid w:val="00B50E7B"/>
    <w:rsid w:val="00B51D90"/>
    <w:rsid w:val="00B51DF2"/>
    <w:rsid w:val="00B527BD"/>
    <w:rsid w:val="00B53006"/>
    <w:rsid w:val="00B5347A"/>
    <w:rsid w:val="00B5387A"/>
    <w:rsid w:val="00B53C8C"/>
    <w:rsid w:val="00B54A2F"/>
    <w:rsid w:val="00B54D45"/>
    <w:rsid w:val="00B55021"/>
    <w:rsid w:val="00B551C4"/>
    <w:rsid w:val="00B55712"/>
    <w:rsid w:val="00B55CCA"/>
    <w:rsid w:val="00B56DDE"/>
    <w:rsid w:val="00B56EF4"/>
    <w:rsid w:val="00B574D3"/>
    <w:rsid w:val="00B5777F"/>
    <w:rsid w:val="00B602A0"/>
    <w:rsid w:val="00B602F8"/>
    <w:rsid w:val="00B607EE"/>
    <w:rsid w:val="00B61061"/>
    <w:rsid w:val="00B61547"/>
    <w:rsid w:val="00B62504"/>
    <w:rsid w:val="00B6251D"/>
    <w:rsid w:val="00B62755"/>
    <w:rsid w:val="00B62F15"/>
    <w:rsid w:val="00B6330D"/>
    <w:rsid w:val="00B63454"/>
    <w:rsid w:val="00B64085"/>
    <w:rsid w:val="00B6500F"/>
    <w:rsid w:val="00B651EB"/>
    <w:rsid w:val="00B65661"/>
    <w:rsid w:val="00B65D30"/>
    <w:rsid w:val="00B65DCF"/>
    <w:rsid w:val="00B65FC4"/>
    <w:rsid w:val="00B67273"/>
    <w:rsid w:val="00B67701"/>
    <w:rsid w:val="00B70ACF"/>
    <w:rsid w:val="00B70EFD"/>
    <w:rsid w:val="00B71420"/>
    <w:rsid w:val="00B71600"/>
    <w:rsid w:val="00B718E7"/>
    <w:rsid w:val="00B732AB"/>
    <w:rsid w:val="00B758FF"/>
    <w:rsid w:val="00B75E9E"/>
    <w:rsid w:val="00B76078"/>
    <w:rsid w:val="00B76A12"/>
    <w:rsid w:val="00B76A2A"/>
    <w:rsid w:val="00B76F4B"/>
    <w:rsid w:val="00B7715A"/>
    <w:rsid w:val="00B77416"/>
    <w:rsid w:val="00B77B91"/>
    <w:rsid w:val="00B77CE7"/>
    <w:rsid w:val="00B80300"/>
    <w:rsid w:val="00B8125C"/>
    <w:rsid w:val="00B82FF7"/>
    <w:rsid w:val="00B83D77"/>
    <w:rsid w:val="00B8419D"/>
    <w:rsid w:val="00B84CDE"/>
    <w:rsid w:val="00B8561F"/>
    <w:rsid w:val="00B85917"/>
    <w:rsid w:val="00B85B95"/>
    <w:rsid w:val="00B8651C"/>
    <w:rsid w:val="00B86F9F"/>
    <w:rsid w:val="00B9080B"/>
    <w:rsid w:val="00B9135C"/>
    <w:rsid w:val="00B91988"/>
    <w:rsid w:val="00B929D4"/>
    <w:rsid w:val="00B93345"/>
    <w:rsid w:val="00B93364"/>
    <w:rsid w:val="00B93412"/>
    <w:rsid w:val="00B93B6B"/>
    <w:rsid w:val="00B947C3"/>
    <w:rsid w:val="00B9504E"/>
    <w:rsid w:val="00B95AEC"/>
    <w:rsid w:val="00B95C17"/>
    <w:rsid w:val="00B9669E"/>
    <w:rsid w:val="00B967CC"/>
    <w:rsid w:val="00B96BA7"/>
    <w:rsid w:val="00B9742D"/>
    <w:rsid w:val="00B9748A"/>
    <w:rsid w:val="00BA03A3"/>
    <w:rsid w:val="00BA073E"/>
    <w:rsid w:val="00BA19EC"/>
    <w:rsid w:val="00BA1CD2"/>
    <w:rsid w:val="00BA2CC7"/>
    <w:rsid w:val="00BA31B8"/>
    <w:rsid w:val="00BA3A28"/>
    <w:rsid w:val="00BA454A"/>
    <w:rsid w:val="00BA4BE6"/>
    <w:rsid w:val="00BA52BE"/>
    <w:rsid w:val="00BA552D"/>
    <w:rsid w:val="00BA64C7"/>
    <w:rsid w:val="00BA7CFD"/>
    <w:rsid w:val="00BA7D74"/>
    <w:rsid w:val="00BA7EAD"/>
    <w:rsid w:val="00BB2023"/>
    <w:rsid w:val="00BB2436"/>
    <w:rsid w:val="00BB2845"/>
    <w:rsid w:val="00BB32F6"/>
    <w:rsid w:val="00BB385A"/>
    <w:rsid w:val="00BB3E4E"/>
    <w:rsid w:val="00BB4391"/>
    <w:rsid w:val="00BB4716"/>
    <w:rsid w:val="00BB4ABE"/>
    <w:rsid w:val="00BB5A6E"/>
    <w:rsid w:val="00BB5D2C"/>
    <w:rsid w:val="00BB5FD8"/>
    <w:rsid w:val="00BB5FDB"/>
    <w:rsid w:val="00BB649E"/>
    <w:rsid w:val="00BB655C"/>
    <w:rsid w:val="00BB6ADB"/>
    <w:rsid w:val="00BB6B14"/>
    <w:rsid w:val="00BB7991"/>
    <w:rsid w:val="00BB7DCE"/>
    <w:rsid w:val="00BC05FA"/>
    <w:rsid w:val="00BC17D6"/>
    <w:rsid w:val="00BC225D"/>
    <w:rsid w:val="00BC303E"/>
    <w:rsid w:val="00BC31FE"/>
    <w:rsid w:val="00BC3798"/>
    <w:rsid w:val="00BC4074"/>
    <w:rsid w:val="00BC435C"/>
    <w:rsid w:val="00BC45A3"/>
    <w:rsid w:val="00BC5D9F"/>
    <w:rsid w:val="00BC625C"/>
    <w:rsid w:val="00BC685A"/>
    <w:rsid w:val="00BC6EB6"/>
    <w:rsid w:val="00BC788E"/>
    <w:rsid w:val="00BD01A3"/>
    <w:rsid w:val="00BD089F"/>
    <w:rsid w:val="00BD0C70"/>
    <w:rsid w:val="00BD133B"/>
    <w:rsid w:val="00BD1B1D"/>
    <w:rsid w:val="00BD1FEB"/>
    <w:rsid w:val="00BD27C1"/>
    <w:rsid w:val="00BD2AC7"/>
    <w:rsid w:val="00BD2DB3"/>
    <w:rsid w:val="00BD2EB1"/>
    <w:rsid w:val="00BD3021"/>
    <w:rsid w:val="00BD32A1"/>
    <w:rsid w:val="00BD45D3"/>
    <w:rsid w:val="00BD54E1"/>
    <w:rsid w:val="00BD5A49"/>
    <w:rsid w:val="00BD5BD4"/>
    <w:rsid w:val="00BD646D"/>
    <w:rsid w:val="00BD6CC0"/>
    <w:rsid w:val="00BD6D24"/>
    <w:rsid w:val="00BD734E"/>
    <w:rsid w:val="00BD7D3D"/>
    <w:rsid w:val="00BE0AA8"/>
    <w:rsid w:val="00BE13FB"/>
    <w:rsid w:val="00BE14A8"/>
    <w:rsid w:val="00BE18FA"/>
    <w:rsid w:val="00BE2EC0"/>
    <w:rsid w:val="00BE51A9"/>
    <w:rsid w:val="00BE58A7"/>
    <w:rsid w:val="00BE5BB2"/>
    <w:rsid w:val="00BE6671"/>
    <w:rsid w:val="00BE66C7"/>
    <w:rsid w:val="00BE73DB"/>
    <w:rsid w:val="00BF0A59"/>
    <w:rsid w:val="00BF0D8B"/>
    <w:rsid w:val="00BF0E4F"/>
    <w:rsid w:val="00BF116D"/>
    <w:rsid w:val="00BF164A"/>
    <w:rsid w:val="00BF1AF8"/>
    <w:rsid w:val="00BF2030"/>
    <w:rsid w:val="00BF2796"/>
    <w:rsid w:val="00BF2AF2"/>
    <w:rsid w:val="00BF6093"/>
    <w:rsid w:val="00BF7375"/>
    <w:rsid w:val="00C00A81"/>
    <w:rsid w:val="00C00BC1"/>
    <w:rsid w:val="00C00FF7"/>
    <w:rsid w:val="00C0150F"/>
    <w:rsid w:val="00C01568"/>
    <w:rsid w:val="00C018D2"/>
    <w:rsid w:val="00C01C2B"/>
    <w:rsid w:val="00C03889"/>
    <w:rsid w:val="00C0484F"/>
    <w:rsid w:val="00C04AFC"/>
    <w:rsid w:val="00C04BF2"/>
    <w:rsid w:val="00C04EDF"/>
    <w:rsid w:val="00C054B7"/>
    <w:rsid w:val="00C06DA5"/>
    <w:rsid w:val="00C07802"/>
    <w:rsid w:val="00C079DE"/>
    <w:rsid w:val="00C07DF5"/>
    <w:rsid w:val="00C102C2"/>
    <w:rsid w:val="00C103AE"/>
    <w:rsid w:val="00C10849"/>
    <w:rsid w:val="00C10F21"/>
    <w:rsid w:val="00C11084"/>
    <w:rsid w:val="00C12497"/>
    <w:rsid w:val="00C1256D"/>
    <w:rsid w:val="00C13A05"/>
    <w:rsid w:val="00C140AF"/>
    <w:rsid w:val="00C148EB"/>
    <w:rsid w:val="00C14BD8"/>
    <w:rsid w:val="00C14E21"/>
    <w:rsid w:val="00C1515C"/>
    <w:rsid w:val="00C15C4D"/>
    <w:rsid w:val="00C1648B"/>
    <w:rsid w:val="00C17131"/>
    <w:rsid w:val="00C17F35"/>
    <w:rsid w:val="00C200FB"/>
    <w:rsid w:val="00C213A0"/>
    <w:rsid w:val="00C21483"/>
    <w:rsid w:val="00C21805"/>
    <w:rsid w:val="00C21B58"/>
    <w:rsid w:val="00C21BD9"/>
    <w:rsid w:val="00C22229"/>
    <w:rsid w:val="00C226E9"/>
    <w:rsid w:val="00C22D4A"/>
    <w:rsid w:val="00C232BC"/>
    <w:rsid w:val="00C236E0"/>
    <w:rsid w:val="00C246AB"/>
    <w:rsid w:val="00C24DC0"/>
    <w:rsid w:val="00C25076"/>
    <w:rsid w:val="00C253A8"/>
    <w:rsid w:val="00C25439"/>
    <w:rsid w:val="00C25E11"/>
    <w:rsid w:val="00C26511"/>
    <w:rsid w:val="00C26CCF"/>
    <w:rsid w:val="00C27533"/>
    <w:rsid w:val="00C278F3"/>
    <w:rsid w:val="00C27A2E"/>
    <w:rsid w:val="00C27EAE"/>
    <w:rsid w:val="00C30117"/>
    <w:rsid w:val="00C30521"/>
    <w:rsid w:val="00C31A60"/>
    <w:rsid w:val="00C31D12"/>
    <w:rsid w:val="00C33116"/>
    <w:rsid w:val="00C33441"/>
    <w:rsid w:val="00C3392A"/>
    <w:rsid w:val="00C3426C"/>
    <w:rsid w:val="00C34AE4"/>
    <w:rsid w:val="00C353AE"/>
    <w:rsid w:val="00C36069"/>
    <w:rsid w:val="00C3693C"/>
    <w:rsid w:val="00C40072"/>
    <w:rsid w:val="00C401EE"/>
    <w:rsid w:val="00C4046A"/>
    <w:rsid w:val="00C40B05"/>
    <w:rsid w:val="00C412A1"/>
    <w:rsid w:val="00C412DD"/>
    <w:rsid w:val="00C413DB"/>
    <w:rsid w:val="00C414FD"/>
    <w:rsid w:val="00C416A4"/>
    <w:rsid w:val="00C41810"/>
    <w:rsid w:val="00C41BAE"/>
    <w:rsid w:val="00C41DBA"/>
    <w:rsid w:val="00C420A4"/>
    <w:rsid w:val="00C42B8E"/>
    <w:rsid w:val="00C43196"/>
    <w:rsid w:val="00C437A7"/>
    <w:rsid w:val="00C43C05"/>
    <w:rsid w:val="00C43F61"/>
    <w:rsid w:val="00C44A03"/>
    <w:rsid w:val="00C44A55"/>
    <w:rsid w:val="00C44BBC"/>
    <w:rsid w:val="00C44C5D"/>
    <w:rsid w:val="00C44E69"/>
    <w:rsid w:val="00C45864"/>
    <w:rsid w:val="00C468B9"/>
    <w:rsid w:val="00C46F39"/>
    <w:rsid w:val="00C46FD4"/>
    <w:rsid w:val="00C475DE"/>
    <w:rsid w:val="00C50252"/>
    <w:rsid w:val="00C50731"/>
    <w:rsid w:val="00C511AD"/>
    <w:rsid w:val="00C51A23"/>
    <w:rsid w:val="00C51DF4"/>
    <w:rsid w:val="00C51E2B"/>
    <w:rsid w:val="00C51F09"/>
    <w:rsid w:val="00C53256"/>
    <w:rsid w:val="00C5509A"/>
    <w:rsid w:val="00C55699"/>
    <w:rsid w:val="00C55777"/>
    <w:rsid w:val="00C55DBB"/>
    <w:rsid w:val="00C57383"/>
    <w:rsid w:val="00C5790B"/>
    <w:rsid w:val="00C57932"/>
    <w:rsid w:val="00C6019D"/>
    <w:rsid w:val="00C60363"/>
    <w:rsid w:val="00C61A11"/>
    <w:rsid w:val="00C623FC"/>
    <w:rsid w:val="00C62889"/>
    <w:rsid w:val="00C62F17"/>
    <w:rsid w:val="00C633C6"/>
    <w:rsid w:val="00C6387A"/>
    <w:rsid w:val="00C63A3E"/>
    <w:rsid w:val="00C63EB7"/>
    <w:rsid w:val="00C64484"/>
    <w:rsid w:val="00C644F0"/>
    <w:rsid w:val="00C64848"/>
    <w:rsid w:val="00C648E5"/>
    <w:rsid w:val="00C651C1"/>
    <w:rsid w:val="00C6544E"/>
    <w:rsid w:val="00C65BC6"/>
    <w:rsid w:val="00C6612D"/>
    <w:rsid w:val="00C667AE"/>
    <w:rsid w:val="00C66A5B"/>
    <w:rsid w:val="00C670EE"/>
    <w:rsid w:val="00C674BA"/>
    <w:rsid w:val="00C6773E"/>
    <w:rsid w:val="00C7090E"/>
    <w:rsid w:val="00C712A6"/>
    <w:rsid w:val="00C71505"/>
    <w:rsid w:val="00C71809"/>
    <w:rsid w:val="00C721D0"/>
    <w:rsid w:val="00C72203"/>
    <w:rsid w:val="00C725D4"/>
    <w:rsid w:val="00C72ABF"/>
    <w:rsid w:val="00C72D9E"/>
    <w:rsid w:val="00C731E7"/>
    <w:rsid w:val="00C735F3"/>
    <w:rsid w:val="00C736F4"/>
    <w:rsid w:val="00C7410E"/>
    <w:rsid w:val="00C74113"/>
    <w:rsid w:val="00C7411F"/>
    <w:rsid w:val="00C743A4"/>
    <w:rsid w:val="00C74465"/>
    <w:rsid w:val="00C74C30"/>
    <w:rsid w:val="00C752AB"/>
    <w:rsid w:val="00C75D53"/>
    <w:rsid w:val="00C760AF"/>
    <w:rsid w:val="00C76211"/>
    <w:rsid w:val="00C764A2"/>
    <w:rsid w:val="00C764D6"/>
    <w:rsid w:val="00C769E5"/>
    <w:rsid w:val="00C772C6"/>
    <w:rsid w:val="00C7737F"/>
    <w:rsid w:val="00C80240"/>
    <w:rsid w:val="00C80B07"/>
    <w:rsid w:val="00C80FCE"/>
    <w:rsid w:val="00C81341"/>
    <w:rsid w:val="00C81507"/>
    <w:rsid w:val="00C81DE2"/>
    <w:rsid w:val="00C81EA9"/>
    <w:rsid w:val="00C82430"/>
    <w:rsid w:val="00C82AAE"/>
    <w:rsid w:val="00C83809"/>
    <w:rsid w:val="00C838FA"/>
    <w:rsid w:val="00C839FE"/>
    <w:rsid w:val="00C84178"/>
    <w:rsid w:val="00C847F4"/>
    <w:rsid w:val="00C8495A"/>
    <w:rsid w:val="00C84BE7"/>
    <w:rsid w:val="00C84F25"/>
    <w:rsid w:val="00C8510A"/>
    <w:rsid w:val="00C8535A"/>
    <w:rsid w:val="00C8697B"/>
    <w:rsid w:val="00C872D9"/>
    <w:rsid w:val="00C90614"/>
    <w:rsid w:val="00C90689"/>
    <w:rsid w:val="00C90788"/>
    <w:rsid w:val="00C90792"/>
    <w:rsid w:val="00C90BBE"/>
    <w:rsid w:val="00C913DC"/>
    <w:rsid w:val="00C9185C"/>
    <w:rsid w:val="00C918B0"/>
    <w:rsid w:val="00C92031"/>
    <w:rsid w:val="00C9257C"/>
    <w:rsid w:val="00C927F4"/>
    <w:rsid w:val="00C9286D"/>
    <w:rsid w:val="00C9365A"/>
    <w:rsid w:val="00C93A1D"/>
    <w:rsid w:val="00C94153"/>
    <w:rsid w:val="00C94331"/>
    <w:rsid w:val="00C9473B"/>
    <w:rsid w:val="00C96080"/>
    <w:rsid w:val="00C960AE"/>
    <w:rsid w:val="00C96822"/>
    <w:rsid w:val="00C96B14"/>
    <w:rsid w:val="00C96E21"/>
    <w:rsid w:val="00C97591"/>
    <w:rsid w:val="00C977B9"/>
    <w:rsid w:val="00CA0344"/>
    <w:rsid w:val="00CA07B1"/>
    <w:rsid w:val="00CA0BB1"/>
    <w:rsid w:val="00CA136E"/>
    <w:rsid w:val="00CA1DF6"/>
    <w:rsid w:val="00CA242B"/>
    <w:rsid w:val="00CA2546"/>
    <w:rsid w:val="00CA3B0B"/>
    <w:rsid w:val="00CA448A"/>
    <w:rsid w:val="00CA4682"/>
    <w:rsid w:val="00CA5382"/>
    <w:rsid w:val="00CA5611"/>
    <w:rsid w:val="00CA5A72"/>
    <w:rsid w:val="00CA5C78"/>
    <w:rsid w:val="00CA6001"/>
    <w:rsid w:val="00CA7956"/>
    <w:rsid w:val="00CA79F0"/>
    <w:rsid w:val="00CA7C50"/>
    <w:rsid w:val="00CA7DB9"/>
    <w:rsid w:val="00CB0337"/>
    <w:rsid w:val="00CB03AC"/>
    <w:rsid w:val="00CB086A"/>
    <w:rsid w:val="00CB08B3"/>
    <w:rsid w:val="00CB1293"/>
    <w:rsid w:val="00CB13FE"/>
    <w:rsid w:val="00CB1756"/>
    <w:rsid w:val="00CB181F"/>
    <w:rsid w:val="00CB2E04"/>
    <w:rsid w:val="00CB3A2D"/>
    <w:rsid w:val="00CB45E2"/>
    <w:rsid w:val="00CB54E0"/>
    <w:rsid w:val="00CB5681"/>
    <w:rsid w:val="00CB5ADE"/>
    <w:rsid w:val="00CB67FF"/>
    <w:rsid w:val="00CB748A"/>
    <w:rsid w:val="00CC03C2"/>
    <w:rsid w:val="00CC064B"/>
    <w:rsid w:val="00CC0E4E"/>
    <w:rsid w:val="00CC1227"/>
    <w:rsid w:val="00CC1724"/>
    <w:rsid w:val="00CC1995"/>
    <w:rsid w:val="00CC22E4"/>
    <w:rsid w:val="00CC3D26"/>
    <w:rsid w:val="00CC4185"/>
    <w:rsid w:val="00CC4733"/>
    <w:rsid w:val="00CC48F1"/>
    <w:rsid w:val="00CC4F8D"/>
    <w:rsid w:val="00CC5AEF"/>
    <w:rsid w:val="00CC60B3"/>
    <w:rsid w:val="00CC622A"/>
    <w:rsid w:val="00CC66E6"/>
    <w:rsid w:val="00CC6C00"/>
    <w:rsid w:val="00CC6DE6"/>
    <w:rsid w:val="00CD01CB"/>
    <w:rsid w:val="00CD0208"/>
    <w:rsid w:val="00CD074B"/>
    <w:rsid w:val="00CD0999"/>
    <w:rsid w:val="00CD119A"/>
    <w:rsid w:val="00CD1FA4"/>
    <w:rsid w:val="00CD2516"/>
    <w:rsid w:val="00CD3028"/>
    <w:rsid w:val="00CD3148"/>
    <w:rsid w:val="00CD3B6C"/>
    <w:rsid w:val="00CD4821"/>
    <w:rsid w:val="00CD4987"/>
    <w:rsid w:val="00CD4A29"/>
    <w:rsid w:val="00CD50AA"/>
    <w:rsid w:val="00CD5A65"/>
    <w:rsid w:val="00CD5FA0"/>
    <w:rsid w:val="00CD60F4"/>
    <w:rsid w:val="00CD652F"/>
    <w:rsid w:val="00CD687F"/>
    <w:rsid w:val="00CD7DED"/>
    <w:rsid w:val="00CD7E77"/>
    <w:rsid w:val="00CE1298"/>
    <w:rsid w:val="00CE235D"/>
    <w:rsid w:val="00CE26C3"/>
    <w:rsid w:val="00CE2DA5"/>
    <w:rsid w:val="00CE3035"/>
    <w:rsid w:val="00CE3AE5"/>
    <w:rsid w:val="00CE3E5A"/>
    <w:rsid w:val="00CE40C1"/>
    <w:rsid w:val="00CE41A9"/>
    <w:rsid w:val="00CE4C4D"/>
    <w:rsid w:val="00CE4E62"/>
    <w:rsid w:val="00CE5B67"/>
    <w:rsid w:val="00CE6372"/>
    <w:rsid w:val="00CE651F"/>
    <w:rsid w:val="00CE67B0"/>
    <w:rsid w:val="00CE72E6"/>
    <w:rsid w:val="00CE7C9F"/>
    <w:rsid w:val="00CF04BF"/>
    <w:rsid w:val="00CF084F"/>
    <w:rsid w:val="00CF0C9C"/>
    <w:rsid w:val="00CF1364"/>
    <w:rsid w:val="00CF1759"/>
    <w:rsid w:val="00CF20A6"/>
    <w:rsid w:val="00CF21D0"/>
    <w:rsid w:val="00CF2A57"/>
    <w:rsid w:val="00CF34B1"/>
    <w:rsid w:val="00CF35FF"/>
    <w:rsid w:val="00CF4296"/>
    <w:rsid w:val="00CF71A1"/>
    <w:rsid w:val="00CF7D10"/>
    <w:rsid w:val="00D00090"/>
    <w:rsid w:val="00D003FB"/>
    <w:rsid w:val="00D0068B"/>
    <w:rsid w:val="00D006C4"/>
    <w:rsid w:val="00D01071"/>
    <w:rsid w:val="00D017C2"/>
    <w:rsid w:val="00D01836"/>
    <w:rsid w:val="00D01A1A"/>
    <w:rsid w:val="00D02A5C"/>
    <w:rsid w:val="00D02F2B"/>
    <w:rsid w:val="00D02FC6"/>
    <w:rsid w:val="00D0462B"/>
    <w:rsid w:val="00D05AC8"/>
    <w:rsid w:val="00D05CB8"/>
    <w:rsid w:val="00D05D00"/>
    <w:rsid w:val="00D05E42"/>
    <w:rsid w:val="00D0622D"/>
    <w:rsid w:val="00D064A0"/>
    <w:rsid w:val="00D06B20"/>
    <w:rsid w:val="00D07064"/>
    <w:rsid w:val="00D07C97"/>
    <w:rsid w:val="00D07F7F"/>
    <w:rsid w:val="00D1063B"/>
    <w:rsid w:val="00D11B4A"/>
    <w:rsid w:val="00D11DF7"/>
    <w:rsid w:val="00D123B1"/>
    <w:rsid w:val="00D125F5"/>
    <w:rsid w:val="00D129E0"/>
    <w:rsid w:val="00D12FFB"/>
    <w:rsid w:val="00D13BA2"/>
    <w:rsid w:val="00D14011"/>
    <w:rsid w:val="00D140B2"/>
    <w:rsid w:val="00D140E3"/>
    <w:rsid w:val="00D141AB"/>
    <w:rsid w:val="00D14319"/>
    <w:rsid w:val="00D14746"/>
    <w:rsid w:val="00D14D18"/>
    <w:rsid w:val="00D15BD7"/>
    <w:rsid w:val="00D15CC1"/>
    <w:rsid w:val="00D167E3"/>
    <w:rsid w:val="00D17062"/>
    <w:rsid w:val="00D1712C"/>
    <w:rsid w:val="00D179AF"/>
    <w:rsid w:val="00D17E0F"/>
    <w:rsid w:val="00D21A92"/>
    <w:rsid w:val="00D22344"/>
    <w:rsid w:val="00D22E42"/>
    <w:rsid w:val="00D24DCB"/>
    <w:rsid w:val="00D24EAE"/>
    <w:rsid w:val="00D25AC1"/>
    <w:rsid w:val="00D2606C"/>
    <w:rsid w:val="00D2644F"/>
    <w:rsid w:val="00D26703"/>
    <w:rsid w:val="00D26D39"/>
    <w:rsid w:val="00D26EB2"/>
    <w:rsid w:val="00D27FDC"/>
    <w:rsid w:val="00D31446"/>
    <w:rsid w:val="00D31A05"/>
    <w:rsid w:val="00D31C51"/>
    <w:rsid w:val="00D31CA6"/>
    <w:rsid w:val="00D31DB4"/>
    <w:rsid w:val="00D32CE1"/>
    <w:rsid w:val="00D32DA3"/>
    <w:rsid w:val="00D333B8"/>
    <w:rsid w:val="00D349CE"/>
    <w:rsid w:val="00D34D57"/>
    <w:rsid w:val="00D34F20"/>
    <w:rsid w:val="00D3538B"/>
    <w:rsid w:val="00D35DE4"/>
    <w:rsid w:val="00D35E27"/>
    <w:rsid w:val="00D3613E"/>
    <w:rsid w:val="00D368F7"/>
    <w:rsid w:val="00D36F2C"/>
    <w:rsid w:val="00D37212"/>
    <w:rsid w:val="00D372D3"/>
    <w:rsid w:val="00D37FB2"/>
    <w:rsid w:val="00D40256"/>
    <w:rsid w:val="00D41C48"/>
    <w:rsid w:val="00D439A6"/>
    <w:rsid w:val="00D43E6D"/>
    <w:rsid w:val="00D44D52"/>
    <w:rsid w:val="00D44E3C"/>
    <w:rsid w:val="00D44EC0"/>
    <w:rsid w:val="00D451C7"/>
    <w:rsid w:val="00D45209"/>
    <w:rsid w:val="00D467AA"/>
    <w:rsid w:val="00D47367"/>
    <w:rsid w:val="00D473EF"/>
    <w:rsid w:val="00D474CC"/>
    <w:rsid w:val="00D4761E"/>
    <w:rsid w:val="00D479B3"/>
    <w:rsid w:val="00D508E7"/>
    <w:rsid w:val="00D5110A"/>
    <w:rsid w:val="00D513E8"/>
    <w:rsid w:val="00D51C84"/>
    <w:rsid w:val="00D51ECB"/>
    <w:rsid w:val="00D524C5"/>
    <w:rsid w:val="00D5250F"/>
    <w:rsid w:val="00D52AE5"/>
    <w:rsid w:val="00D52C18"/>
    <w:rsid w:val="00D52CA3"/>
    <w:rsid w:val="00D53A34"/>
    <w:rsid w:val="00D5445D"/>
    <w:rsid w:val="00D548EA"/>
    <w:rsid w:val="00D54B61"/>
    <w:rsid w:val="00D55D96"/>
    <w:rsid w:val="00D560E8"/>
    <w:rsid w:val="00D56DFB"/>
    <w:rsid w:val="00D56FE8"/>
    <w:rsid w:val="00D575D7"/>
    <w:rsid w:val="00D57629"/>
    <w:rsid w:val="00D57900"/>
    <w:rsid w:val="00D60A0B"/>
    <w:rsid w:val="00D60C48"/>
    <w:rsid w:val="00D61541"/>
    <w:rsid w:val="00D62144"/>
    <w:rsid w:val="00D62DA5"/>
    <w:rsid w:val="00D63751"/>
    <w:rsid w:val="00D63A7D"/>
    <w:rsid w:val="00D64405"/>
    <w:rsid w:val="00D64907"/>
    <w:rsid w:val="00D651B0"/>
    <w:rsid w:val="00D65AAE"/>
    <w:rsid w:val="00D66116"/>
    <w:rsid w:val="00D662C1"/>
    <w:rsid w:val="00D66C31"/>
    <w:rsid w:val="00D66D8E"/>
    <w:rsid w:val="00D6749F"/>
    <w:rsid w:val="00D677D9"/>
    <w:rsid w:val="00D67C57"/>
    <w:rsid w:val="00D70233"/>
    <w:rsid w:val="00D704B7"/>
    <w:rsid w:val="00D70872"/>
    <w:rsid w:val="00D70E82"/>
    <w:rsid w:val="00D71D73"/>
    <w:rsid w:val="00D7249A"/>
    <w:rsid w:val="00D727B8"/>
    <w:rsid w:val="00D72958"/>
    <w:rsid w:val="00D72BD2"/>
    <w:rsid w:val="00D730FF"/>
    <w:rsid w:val="00D731C6"/>
    <w:rsid w:val="00D73927"/>
    <w:rsid w:val="00D73C16"/>
    <w:rsid w:val="00D73E97"/>
    <w:rsid w:val="00D73ED0"/>
    <w:rsid w:val="00D741F3"/>
    <w:rsid w:val="00D743A7"/>
    <w:rsid w:val="00D746CB"/>
    <w:rsid w:val="00D748F8"/>
    <w:rsid w:val="00D75DA3"/>
    <w:rsid w:val="00D75FF0"/>
    <w:rsid w:val="00D76372"/>
    <w:rsid w:val="00D7641E"/>
    <w:rsid w:val="00D77556"/>
    <w:rsid w:val="00D77574"/>
    <w:rsid w:val="00D80BF7"/>
    <w:rsid w:val="00D81ACA"/>
    <w:rsid w:val="00D81F49"/>
    <w:rsid w:val="00D8233E"/>
    <w:rsid w:val="00D82A30"/>
    <w:rsid w:val="00D82BF9"/>
    <w:rsid w:val="00D8322C"/>
    <w:rsid w:val="00D83667"/>
    <w:rsid w:val="00D83A99"/>
    <w:rsid w:val="00D84F3C"/>
    <w:rsid w:val="00D8553E"/>
    <w:rsid w:val="00D85691"/>
    <w:rsid w:val="00D86B31"/>
    <w:rsid w:val="00D86DAC"/>
    <w:rsid w:val="00D87157"/>
    <w:rsid w:val="00D871D9"/>
    <w:rsid w:val="00D87603"/>
    <w:rsid w:val="00D8775B"/>
    <w:rsid w:val="00D87A91"/>
    <w:rsid w:val="00D87B35"/>
    <w:rsid w:val="00D87E83"/>
    <w:rsid w:val="00D87FAC"/>
    <w:rsid w:val="00D90317"/>
    <w:rsid w:val="00D906C2"/>
    <w:rsid w:val="00D92629"/>
    <w:rsid w:val="00D93041"/>
    <w:rsid w:val="00D930C8"/>
    <w:rsid w:val="00D93249"/>
    <w:rsid w:val="00D93EB9"/>
    <w:rsid w:val="00D94321"/>
    <w:rsid w:val="00D948F9"/>
    <w:rsid w:val="00D94BD4"/>
    <w:rsid w:val="00D94EA7"/>
    <w:rsid w:val="00D95056"/>
    <w:rsid w:val="00D95705"/>
    <w:rsid w:val="00D957AE"/>
    <w:rsid w:val="00D95EC0"/>
    <w:rsid w:val="00D96A8D"/>
    <w:rsid w:val="00D977A7"/>
    <w:rsid w:val="00D977C2"/>
    <w:rsid w:val="00D97821"/>
    <w:rsid w:val="00D97CBE"/>
    <w:rsid w:val="00D97E68"/>
    <w:rsid w:val="00DA07C1"/>
    <w:rsid w:val="00DA1752"/>
    <w:rsid w:val="00DA298B"/>
    <w:rsid w:val="00DA2B90"/>
    <w:rsid w:val="00DA3501"/>
    <w:rsid w:val="00DA3F4F"/>
    <w:rsid w:val="00DA4BC4"/>
    <w:rsid w:val="00DA4D20"/>
    <w:rsid w:val="00DA4E37"/>
    <w:rsid w:val="00DA69A3"/>
    <w:rsid w:val="00DA6AE3"/>
    <w:rsid w:val="00DA7057"/>
    <w:rsid w:val="00DA72FC"/>
    <w:rsid w:val="00DA7CE5"/>
    <w:rsid w:val="00DB009B"/>
    <w:rsid w:val="00DB03F8"/>
    <w:rsid w:val="00DB14A6"/>
    <w:rsid w:val="00DB232D"/>
    <w:rsid w:val="00DB23BE"/>
    <w:rsid w:val="00DB2616"/>
    <w:rsid w:val="00DB3653"/>
    <w:rsid w:val="00DB36BF"/>
    <w:rsid w:val="00DB5134"/>
    <w:rsid w:val="00DB5863"/>
    <w:rsid w:val="00DB5955"/>
    <w:rsid w:val="00DB5BA1"/>
    <w:rsid w:val="00DB5EC5"/>
    <w:rsid w:val="00DB6168"/>
    <w:rsid w:val="00DB6589"/>
    <w:rsid w:val="00DB68D3"/>
    <w:rsid w:val="00DB6E4D"/>
    <w:rsid w:val="00DB71D5"/>
    <w:rsid w:val="00DB76DF"/>
    <w:rsid w:val="00DB7896"/>
    <w:rsid w:val="00DB798C"/>
    <w:rsid w:val="00DB7E66"/>
    <w:rsid w:val="00DC0309"/>
    <w:rsid w:val="00DC141B"/>
    <w:rsid w:val="00DC2B46"/>
    <w:rsid w:val="00DC2B4D"/>
    <w:rsid w:val="00DC2FBC"/>
    <w:rsid w:val="00DC4437"/>
    <w:rsid w:val="00DC56D6"/>
    <w:rsid w:val="00DC5841"/>
    <w:rsid w:val="00DC6244"/>
    <w:rsid w:val="00DC71FE"/>
    <w:rsid w:val="00DC7560"/>
    <w:rsid w:val="00DD15AE"/>
    <w:rsid w:val="00DD19AD"/>
    <w:rsid w:val="00DD19B4"/>
    <w:rsid w:val="00DD35FD"/>
    <w:rsid w:val="00DD4235"/>
    <w:rsid w:val="00DD444D"/>
    <w:rsid w:val="00DD470A"/>
    <w:rsid w:val="00DD47FE"/>
    <w:rsid w:val="00DD541A"/>
    <w:rsid w:val="00DD59E8"/>
    <w:rsid w:val="00DD76D8"/>
    <w:rsid w:val="00DD7B0E"/>
    <w:rsid w:val="00DE0264"/>
    <w:rsid w:val="00DE07AF"/>
    <w:rsid w:val="00DE09AF"/>
    <w:rsid w:val="00DE1BEB"/>
    <w:rsid w:val="00DE2673"/>
    <w:rsid w:val="00DE28A6"/>
    <w:rsid w:val="00DE3911"/>
    <w:rsid w:val="00DE3957"/>
    <w:rsid w:val="00DE40F9"/>
    <w:rsid w:val="00DE4EB7"/>
    <w:rsid w:val="00DE541D"/>
    <w:rsid w:val="00DE55E7"/>
    <w:rsid w:val="00DE62AF"/>
    <w:rsid w:val="00DE6313"/>
    <w:rsid w:val="00DE63E9"/>
    <w:rsid w:val="00DE6443"/>
    <w:rsid w:val="00DE6F10"/>
    <w:rsid w:val="00DE732C"/>
    <w:rsid w:val="00DE73F0"/>
    <w:rsid w:val="00DE7549"/>
    <w:rsid w:val="00DE7F9B"/>
    <w:rsid w:val="00DF04DF"/>
    <w:rsid w:val="00DF0985"/>
    <w:rsid w:val="00DF152B"/>
    <w:rsid w:val="00DF1D07"/>
    <w:rsid w:val="00DF1D60"/>
    <w:rsid w:val="00DF25F0"/>
    <w:rsid w:val="00DF34F8"/>
    <w:rsid w:val="00DF37D4"/>
    <w:rsid w:val="00DF3F80"/>
    <w:rsid w:val="00DF4B1A"/>
    <w:rsid w:val="00DF4D2A"/>
    <w:rsid w:val="00DF4DE9"/>
    <w:rsid w:val="00DF51B7"/>
    <w:rsid w:val="00DF559B"/>
    <w:rsid w:val="00DF5C25"/>
    <w:rsid w:val="00DF687A"/>
    <w:rsid w:val="00DF6BBD"/>
    <w:rsid w:val="00DF6C20"/>
    <w:rsid w:val="00DF7060"/>
    <w:rsid w:val="00E00B5C"/>
    <w:rsid w:val="00E011F1"/>
    <w:rsid w:val="00E01C56"/>
    <w:rsid w:val="00E02428"/>
    <w:rsid w:val="00E024D3"/>
    <w:rsid w:val="00E0325F"/>
    <w:rsid w:val="00E03B90"/>
    <w:rsid w:val="00E03B9B"/>
    <w:rsid w:val="00E04112"/>
    <w:rsid w:val="00E04152"/>
    <w:rsid w:val="00E041DF"/>
    <w:rsid w:val="00E04B64"/>
    <w:rsid w:val="00E04C24"/>
    <w:rsid w:val="00E071C1"/>
    <w:rsid w:val="00E07658"/>
    <w:rsid w:val="00E079AD"/>
    <w:rsid w:val="00E07AB6"/>
    <w:rsid w:val="00E07B08"/>
    <w:rsid w:val="00E10268"/>
    <w:rsid w:val="00E116C4"/>
    <w:rsid w:val="00E11963"/>
    <w:rsid w:val="00E11E63"/>
    <w:rsid w:val="00E1200A"/>
    <w:rsid w:val="00E12583"/>
    <w:rsid w:val="00E126C6"/>
    <w:rsid w:val="00E12C29"/>
    <w:rsid w:val="00E14243"/>
    <w:rsid w:val="00E1429B"/>
    <w:rsid w:val="00E14537"/>
    <w:rsid w:val="00E14C4D"/>
    <w:rsid w:val="00E15144"/>
    <w:rsid w:val="00E1514D"/>
    <w:rsid w:val="00E17315"/>
    <w:rsid w:val="00E178E8"/>
    <w:rsid w:val="00E17CA9"/>
    <w:rsid w:val="00E20CE1"/>
    <w:rsid w:val="00E22772"/>
    <w:rsid w:val="00E22C34"/>
    <w:rsid w:val="00E22C81"/>
    <w:rsid w:val="00E23E8A"/>
    <w:rsid w:val="00E241F8"/>
    <w:rsid w:val="00E249A3"/>
    <w:rsid w:val="00E24C9F"/>
    <w:rsid w:val="00E24EED"/>
    <w:rsid w:val="00E255EB"/>
    <w:rsid w:val="00E25BDD"/>
    <w:rsid w:val="00E25CFF"/>
    <w:rsid w:val="00E26B25"/>
    <w:rsid w:val="00E26F5B"/>
    <w:rsid w:val="00E27073"/>
    <w:rsid w:val="00E27E6E"/>
    <w:rsid w:val="00E30C6A"/>
    <w:rsid w:val="00E312C3"/>
    <w:rsid w:val="00E314C1"/>
    <w:rsid w:val="00E31614"/>
    <w:rsid w:val="00E3237F"/>
    <w:rsid w:val="00E331BD"/>
    <w:rsid w:val="00E33F25"/>
    <w:rsid w:val="00E344C2"/>
    <w:rsid w:val="00E34752"/>
    <w:rsid w:val="00E35BB6"/>
    <w:rsid w:val="00E36D91"/>
    <w:rsid w:val="00E370EC"/>
    <w:rsid w:val="00E373D5"/>
    <w:rsid w:val="00E374DD"/>
    <w:rsid w:val="00E3770E"/>
    <w:rsid w:val="00E37CBC"/>
    <w:rsid w:val="00E37E02"/>
    <w:rsid w:val="00E37E89"/>
    <w:rsid w:val="00E40842"/>
    <w:rsid w:val="00E4136A"/>
    <w:rsid w:val="00E41542"/>
    <w:rsid w:val="00E42727"/>
    <w:rsid w:val="00E4385C"/>
    <w:rsid w:val="00E43F69"/>
    <w:rsid w:val="00E44FDB"/>
    <w:rsid w:val="00E453D1"/>
    <w:rsid w:val="00E45D02"/>
    <w:rsid w:val="00E45F19"/>
    <w:rsid w:val="00E46634"/>
    <w:rsid w:val="00E468DF"/>
    <w:rsid w:val="00E50394"/>
    <w:rsid w:val="00E50753"/>
    <w:rsid w:val="00E50F0A"/>
    <w:rsid w:val="00E51181"/>
    <w:rsid w:val="00E51341"/>
    <w:rsid w:val="00E515A0"/>
    <w:rsid w:val="00E51DD7"/>
    <w:rsid w:val="00E52231"/>
    <w:rsid w:val="00E526F1"/>
    <w:rsid w:val="00E52C1E"/>
    <w:rsid w:val="00E543C0"/>
    <w:rsid w:val="00E54943"/>
    <w:rsid w:val="00E54A24"/>
    <w:rsid w:val="00E54F0B"/>
    <w:rsid w:val="00E552DA"/>
    <w:rsid w:val="00E5597D"/>
    <w:rsid w:val="00E55A28"/>
    <w:rsid w:val="00E5607C"/>
    <w:rsid w:val="00E5640C"/>
    <w:rsid w:val="00E56C6C"/>
    <w:rsid w:val="00E600EA"/>
    <w:rsid w:val="00E602A1"/>
    <w:rsid w:val="00E60BF1"/>
    <w:rsid w:val="00E62090"/>
    <w:rsid w:val="00E626D4"/>
    <w:rsid w:val="00E6338B"/>
    <w:rsid w:val="00E6563E"/>
    <w:rsid w:val="00E65780"/>
    <w:rsid w:val="00E658BD"/>
    <w:rsid w:val="00E6691D"/>
    <w:rsid w:val="00E66CCB"/>
    <w:rsid w:val="00E66E51"/>
    <w:rsid w:val="00E6795C"/>
    <w:rsid w:val="00E67A72"/>
    <w:rsid w:val="00E70854"/>
    <w:rsid w:val="00E708C5"/>
    <w:rsid w:val="00E71160"/>
    <w:rsid w:val="00E7181F"/>
    <w:rsid w:val="00E7204E"/>
    <w:rsid w:val="00E73454"/>
    <w:rsid w:val="00E73F60"/>
    <w:rsid w:val="00E740C5"/>
    <w:rsid w:val="00E7422F"/>
    <w:rsid w:val="00E755E4"/>
    <w:rsid w:val="00E75AB2"/>
    <w:rsid w:val="00E75EB3"/>
    <w:rsid w:val="00E7602A"/>
    <w:rsid w:val="00E768E2"/>
    <w:rsid w:val="00E77069"/>
    <w:rsid w:val="00E77215"/>
    <w:rsid w:val="00E77CBA"/>
    <w:rsid w:val="00E80409"/>
    <w:rsid w:val="00E80ABB"/>
    <w:rsid w:val="00E80D90"/>
    <w:rsid w:val="00E81B76"/>
    <w:rsid w:val="00E82D4F"/>
    <w:rsid w:val="00E8509E"/>
    <w:rsid w:val="00E865C2"/>
    <w:rsid w:val="00E86AD7"/>
    <w:rsid w:val="00E86CBA"/>
    <w:rsid w:val="00E87A88"/>
    <w:rsid w:val="00E9057A"/>
    <w:rsid w:val="00E90880"/>
    <w:rsid w:val="00E91FF9"/>
    <w:rsid w:val="00E92E7C"/>
    <w:rsid w:val="00E93C46"/>
    <w:rsid w:val="00E94B44"/>
    <w:rsid w:val="00E95417"/>
    <w:rsid w:val="00E95765"/>
    <w:rsid w:val="00E95768"/>
    <w:rsid w:val="00E95A95"/>
    <w:rsid w:val="00E95BCE"/>
    <w:rsid w:val="00E96C3B"/>
    <w:rsid w:val="00E96FD1"/>
    <w:rsid w:val="00E9728D"/>
    <w:rsid w:val="00E974C3"/>
    <w:rsid w:val="00E978A1"/>
    <w:rsid w:val="00E97A0B"/>
    <w:rsid w:val="00E97EE1"/>
    <w:rsid w:val="00EA04D7"/>
    <w:rsid w:val="00EA0641"/>
    <w:rsid w:val="00EA0BD5"/>
    <w:rsid w:val="00EA0CB2"/>
    <w:rsid w:val="00EA0D8B"/>
    <w:rsid w:val="00EA1664"/>
    <w:rsid w:val="00EA1888"/>
    <w:rsid w:val="00EA1BC5"/>
    <w:rsid w:val="00EA2EDC"/>
    <w:rsid w:val="00EA2F0F"/>
    <w:rsid w:val="00EA2F1B"/>
    <w:rsid w:val="00EA322C"/>
    <w:rsid w:val="00EA375F"/>
    <w:rsid w:val="00EA3F63"/>
    <w:rsid w:val="00EA49F0"/>
    <w:rsid w:val="00EA4FDD"/>
    <w:rsid w:val="00EA5AEA"/>
    <w:rsid w:val="00EA637F"/>
    <w:rsid w:val="00EA640E"/>
    <w:rsid w:val="00EA6D2D"/>
    <w:rsid w:val="00EA767D"/>
    <w:rsid w:val="00EA7EB3"/>
    <w:rsid w:val="00EB0C51"/>
    <w:rsid w:val="00EB1471"/>
    <w:rsid w:val="00EB1CB0"/>
    <w:rsid w:val="00EB25C1"/>
    <w:rsid w:val="00EB26DD"/>
    <w:rsid w:val="00EB2BF4"/>
    <w:rsid w:val="00EB507D"/>
    <w:rsid w:val="00EB5097"/>
    <w:rsid w:val="00EB589C"/>
    <w:rsid w:val="00EB58C2"/>
    <w:rsid w:val="00EB5E61"/>
    <w:rsid w:val="00EB691F"/>
    <w:rsid w:val="00EB6A2A"/>
    <w:rsid w:val="00EB7466"/>
    <w:rsid w:val="00EC0CE7"/>
    <w:rsid w:val="00EC0E01"/>
    <w:rsid w:val="00EC19D5"/>
    <w:rsid w:val="00EC29C8"/>
    <w:rsid w:val="00EC2CE2"/>
    <w:rsid w:val="00EC2FC4"/>
    <w:rsid w:val="00EC30A8"/>
    <w:rsid w:val="00EC4194"/>
    <w:rsid w:val="00EC42E3"/>
    <w:rsid w:val="00EC48D4"/>
    <w:rsid w:val="00EC4AF1"/>
    <w:rsid w:val="00EC4D9E"/>
    <w:rsid w:val="00EC6390"/>
    <w:rsid w:val="00EC63A4"/>
    <w:rsid w:val="00EC6CE7"/>
    <w:rsid w:val="00EC7282"/>
    <w:rsid w:val="00EC7995"/>
    <w:rsid w:val="00EC7C18"/>
    <w:rsid w:val="00ED087B"/>
    <w:rsid w:val="00ED12AA"/>
    <w:rsid w:val="00ED1630"/>
    <w:rsid w:val="00ED2145"/>
    <w:rsid w:val="00ED2628"/>
    <w:rsid w:val="00ED2D86"/>
    <w:rsid w:val="00ED2E22"/>
    <w:rsid w:val="00ED4535"/>
    <w:rsid w:val="00ED5284"/>
    <w:rsid w:val="00ED5545"/>
    <w:rsid w:val="00ED59D0"/>
    <w:rsid w:val="00ED7392"/>
    <w:rsid w:val="00ED75D8"/>
    <w:rsid w:val="00ED77F8"/>
    <w:rsid w:val="00ED7C67"/>
    <w:rsid w:val="00ED7CFA"/>
    <w:rsid w:val="00EE05F6"/>
    <w:rsid w:val="00EE0696"/>
    <w:rsid w:val="00EE219D"/>
    <w:rsid w:val="00EE2227"/>
    <w:rsid w:val="00EE27BC"/>
    <w:rsid w:val="00EE2A5A"/>
    <w:rsid w:val="00EE31FF"/>
    <w:rsid w:val="00EE3202"/>
    <w:rsid w:val="00EE36AE"/>
    <w:rsid w:val="00EE3E19"/>
    <w:rsid w:val="00EE4509"/>
    <w:rsid w:val="00EE4B94"/>
    <w:rsid w:val="00EE4CBC"/>
    <w:rsid w:val="00EE52B7"/>
    <w:rsid w:val="00EE589A"/>
    <w:rsid w:val="00EE668E"/>
    <w:rsid w:val="00EE6F7C"/>
    <w:rsid w:val="00EE75B0"/>
    <w:rsid w:val="00EE7667"/>
    <w:rsid w:val="00EF0AC0"/>
    <w:rsid w:val="00EF1108"/>
    <w:rsid w:val="00EF1965"/>
    <w:rsid w:val="00EF27D0"/>
    <w:rsid w:val="00EF2B33"/>
    <w:rsid w:val="00EF2D8C"/>
    <w:rsid w:val="00EF2DC1"/>
    <w:rsid w:val="00EF409B"/>
    <w:rsid w:val="00EF4815"/>
    <w:rsid w:val="00EF4974"/>
    <w:rsid w:val="00EF49C2"/>
    <w:rsid w:val="00EF4F34"/>
    <w:rsid w:val="00EF55D2"/>
    <w:rsid w:val="00EF5920"/>
    <w:rsid w:val="00EF5A51"/>
    <w:rsid w:val="00EF5B2B"/>
    <w:rsid w:val="00EF5F16"/>
    <w:rsid w:val="00EF6778"/>
    <w:rsid w:val="00F00F14"/>
    <w:rsid w:val="00F02B84"/>
    <w:rsid w:val="00F03229"/>
    <w:rsid w:val="00F033A9"/>
    <w:rsid w:val="00F039B5"/>
    <w:rsid w:val="00F03D28"/>
    <w:rsid w:val="00F0423E"/>
    <w:rsid w:val="00F04443"/>
    <w:rsid w:val="00F048A2"/>
    <w:rsid w:val="00F04FA4"/>
    <w:rsid w:val="00F05138"/>
    <w:rsid w:val="00F05820"/>
    <w:rsid w:val="00F0609E"/>
    <w:rsid w:val="00F06A09"/>
    <w:rsid w:val="00F06F15"/>
    <w:rsid w:val="00F102C9"/>
    <w:rsid w:val="00F10E42"/>
    <w:rsid w:val="00F11727"/>
    <w:rsid w:val="00F1189B"/>
    <w:rsid w:val="00F118E8"/>
    <w:rsid w:val="00F11B84"/>
    <w:rsid w:val="00F11C79"/>
    <w:rsid w:val="00F120A0"/>
    <w:rsid w:val="00F120A2"/>
    <w:rsid w:val="00F1262B"/>
    <w:rsid w:val="00F132AF"/>
    <w:rsid w:val="00F14652"/>
    <w:rsid w:val="00F149EA"/>
    <w:rsid w:val="00F14A45"/>
    <w:rsid w:val="00F14AFB"/>
    <w:rsid w:val="00F153AE"/>
    <w:rsid w:val="00F20037"/>
    <w:rsid w:val="00F203D8"/>
    <w:rsid w:val="00F210A2"/>
    <w:rsid w:val="00F21881"/>
    <w:rsid w:val="00F22991"/>
    <w:rsid w:val="00F22AE2"/>
    <w:rsid w:val="00F23C25"/>
    <w:rsid w:val="00F23FBB"/>
    <w:rsid w:val="00F244DC"/>
    <w:rsid w:val="00F2578C"/>
    <w:rsid w:val="00F262A9"/>
    <w:rsid w:val="00F26F60"/>
    <w:rsid w:val="00F27173"/>
    <w:rsid w:val="00F27C00"/>
    <w:rsid w:val="00F27FDD"/>
    <w:rsid w:val="00F30390"/>
    <w:rsid w:val="00F30568"/>
    <w:rsid w:val="00F3066F"/>
    <w:rsid w:val="00F31312"/>
    <w:rsid w:val="00F313CE"/>
    <w:rsid w:val="00F32CA5"/>
    <w:rsid w:val="00F33AFC"/>
    <w:rsid w:val="00F340AB"/>
    <w:rsid w:val="00F3420C"/>
    <w:rsid w:val="00F34BA3"/>
    <w:rsid w:val="00F355C0"/>
    <w:rsid w:val="00F35AC5"/>
    <w:rsid w:val="00F35B63"/>
    <w:rsid w:val="00F35F64"/>
    <w:rsid w:val="00F36434"/>
    <w:rsid w:val="00F366EB"/>
    <w:rsid w:val="00F36C4B"/>
    <w:rsid w:val="00F36C6A"/>
    <w:rsid w:val="00F36ECD"/>
    <w:rsid w:val="00F3700F"/>
    <w:rsid w:val="00F37909"/>
    <w:rsid w:val="00F37BE6"/>
    <w:rsid w:val="00F37F1D"/>
    <w:rsid w:val="00F408FD"/>
    <w:rsid w:val="00F4139D"/>
    <w:rsid w:val="00F41843"/>
    <w:rsid w:val="00F43088"/>
    <w:rsid w:val="00F435AB"/>
    <w:rsid w:val="00F43668"/>
    <w:rsid w:val="00F44284"/>
    <w:rsid w:val="00F442F3"/>
    <w:rsid w:val="00F4527E"/>
    <w:rsid w:val="00F45AC6"/>
    <w:rsid w:val="00F46A48"/>
    <w:rsid w:val="00F46D9D"/>
    <w:rsid w:val="00F472D6"/>
    <w:rsid w:val="00F47532"/>
    <w:rsid w:val="00F47D0F"/>
    <w:rsid w:val="00F47E3C"/>
    <w:rsid w:val="00F5068F"/>
    <w:rsid w:val="00F50B16"/>
    <w:rsid w:val="00F50D23"/>
    <w:rsid w:val="00F51889"/>
    <w:rsid w:val="00F5209A"/>
    <w:rsid w:val="00F52589"/>
    <w:rsid w:val="00F53A04"/>
    <w:rsid w:val="00F53D2A"/>
    <w:rsid w:val="00F541FE"/>
    <w:rsid w:val="00F5421A"/>
    <w:rsid w:val="00F54604"/>
    <w:rsid w:val="00F54782"/>
    <w:rsid w:val="00F54C55"/>
    <w:rsid w:val="00F54EF1"/>
    <w:rsid w:val="00F552A8"/>
    <w:rsid w:val="00F55530"/>
    <w:rsid w:val="00F56201"/>
    <w:rsid w:val="00F563BB"/>
    <w:rsid w:val="00F56E83"/>
    <w:rsid w:val="00F6003E"/>
    <w:rsid w:val="00F60A24"/>
    <w:rsid w:val="00F60B6E"/>
    <w:rsid w:val="00F60C62"/>
    <w:rsid w:val="00F616A2"/>
    <w:rsid w:val="00F6227D"/>
    <w:rsid w:val="00F625FF"/>
    <w:rsid w:val="00F62901"/>
    <w:rsid w:val="00F634CE"/>
    <w:rsid w:val="00F634FE"/>
    <w:rsid w:val="00F63811"/>
    <w:rsid w:val="00F63B95"/>
    <w:rsid w:val="00F63D32"/>
    <w:rsid w:val="00F64862"/>
    <w:rsid w:val="00F652E6"/>
    <w:rsid w:val="00F656D0"/>
    <w:rsid w:val="00F65B04"/>
    <w:rsid w:val="00F66A04"/>
    <w:rsid w:val="00F6758F"/>
    <w:rsid w:val="00F676DD"/>
    <w:rsid w:val="00F7026A"/>
    <w:rsid w:val="00F7027F"/>
    <w:rsid w:val="00F70614"/>
    <w:rsid w:val="00F70A8A"/>
    <w:rsid w:val="00F71900"/>
    <w:rsid w:val="00F71A96"/>
    <w:rsid w:val="00F71B0D"/>
    <w:rsid w:val="00F71F1A"/>
    <w:rsid w:val="00F71FF8"/>
    <w:rsid w:val="00F7228F"/>
    <w:rsid w:val="00F7257F"/>
    <w:rsid w:val="00F72AC8"/>
    <w:rsid w:val="00F72B62"/>
    <w:rsid w:val="00F732E1"/>
    <w:rsid w:val="00F735AB"/>
    <w:rsid w:val="00F742D2"/>
    <w:rsid w:val="00F74A21"/>
    <w:rsid w:val="00F74D29"/>
    <w:rsid w:val="00F75D4A"/>
    <w:rsid w:val="00F7652E"/>
    <w:rsid w:val="00F76996"/>
    <w:rsid w:val="00F76A27"/>
    <w:rsid w:val="00F7727D"/>
    <w:rsid w:val="00F77647"/>
    <w:rsid w:val="00F777AE"/>
    <w:rsid w:val="00F778AB"/>
    <w:rsid w:val="00F77950"/>
    <w:rsid w:val="00F804B1"/>
    <w:rsid w:val="00F80ABE"/>
    <w:rsid w:val="00F80D41"/>
    <w:rsid w:val="00F8135F"/>
    <w:rsid w:val="00F81E9D"/>
    <w:rsid w:val="00F81F61"/>
    <w:rsid w:val="00F821C6"/>
    <w:rsid w:val="00F82207"/>
    <w:rsid w:val="00F84BB9"/>
    <w:rsid w:val="00F84C97"/>
    <w:rsid w:val="00F8515F"/>
    <w:rsid w:val="00F85758"/>
    <w:rsid w:val="00F85892"/>
    <w:rsid w:val="00F873A2"/>
    <w:rsid w:val="00F879B7"/>
    <w:rsid w:val="00F87CA2"/>
    <w:rsid w:val="00F87D61"/>
    <w:rsid w:val="00F87E34"/>
    <w:rsid w:val="00F90447"/>
    <w:rsid w:val="00F908AE"/>
    <w:rsid w:val="00F90C1A"/>
    <w:rsid w:val="00F911D7"/>
    <w:rsid w:val="00F93985"/>
    <w:rsid w:val="00F9538C"/>
    <w:rsid w:val="00F956AE"/>
    <w:rsid w:val="00F958E6"/>
    <w:rsid w:val="00F96AEB"/>
    <w:rsid w:val="00F973F8"/>
    <w:rsid w:val="00F97ABE"/>
    <w:rsid w:val="00F97AF2"/>
    <w:rsid w:val="00F97F2E"/>
    <w:rsid w:val="00FA018E"/>
    <w:rsid w:val="00FA0368"/>
    <w:rsid w:val="00FA10D1"/>
    <w:rsid w:val="00FA1A25"/>
    <w:rsid w:val="00FA1DE9"/>
    <w:rsid w:val="00FA2161"/>
    <w:rsid w:val="00FA2474"/>
    <w:rsid w:val="00FA447D"/>
    <w:rsid w:val="00FA5419"/>
    <w:rsid w:val="00FA57AD"/>
    <w:rsid w:val="00FA5979"/>
    <w:rsid w:val="00FA5D34"/>
    <w:rsid w:val="00FA685C"/>
    <w:rsid w:val="00FA695B"/>
    <w:rsid w:val="00FA6BEC"/>
    <w:rsid w:val="00FA71DF"/>
    <w:rsid w:val="00FA75FE"/>
    <w:rsid w:val="00FA7601"/>
    <w:rsid w:val="00FA7E5C"/>
    <w:rsid w:val="00FB15E2"/>
    <w:rsid w:val="00FB2241"/>
    <w:rsid w:val="00FB2CEA"/>
    <w:rsid w:val="00FB547D"/>
    <w:rsid w:val="00FB54C3"/>
    <w:rsid w:val="00FB65B9"/>
    <w:rsid w:val="00FB6CE5"/>
    <w:rsid w:val="00FB799A"/>
    <w:rsid w:val="00FB7B3D"/>
    <w:rsid w:val="00FB7DEB"/>
    <w:rsid w:val="00FC0401"/>
    <w:rsid w:val="00FC0962"/>
    <w:rsid w:val="00FC112C"/>
    <w:rsid w:val="00FC2970"/>
    <w:rsid w:val="00FC2B14"/>
    <w:rsid w:val="00FC36BC"/>
    <w:rsid w:val="00FC3A0A"/>
    <w:rsid w:val="00FC3BD8"/>
    <w:rsid w:val="00FC4C5C"/>
    <w:rsid w:val="00FC4D62"/>
    <w:rsid w:val="00FC67B3"/>
    <w:rsid w:val="00FC6AD5"/>
    <w:rsid w:val="00FC6FDD"/>
    <w:rsid w:val="00FC7E2C"/>
    <w:rsid w:val="00FD0D93"/>
    <w:rsid w:val="00FD0E45"/>
    <w:rsid w:val="00FD1AB0"/>
    <w:rsid w:val="00FD2060"/>
    <w:rsid w:val="00FD2738"/>
    <w:rsid w:val="00FD29F6"/>
    <w:rsid w:val="00FD2D11"/>
    <w:rsid w:val="00FD320C"/>
    <w:rsid w:val="00FD3512"/>
    <w:rsid w:val="00FD36E1"/>
    <w:rsid w:val="00FD3999"/>
    <w:rsid w:val="00FD4387"/>
    <w:rsid w:val="00FD45A8"/>
    <w:rsid w:val="00FD48C5"/>
    <w:rsid w:val="00FD537E"/>
    <w:rsid w:val="00FD5512"/>
    <w:rsid w:val="00FD59CD"/>
    <w:rsid w:val="00FD5F3C"/>
    <w:rsid w:val="00FD601E"/>
    <w:rsid w:val="00FD6605"/>
    <w:rsid w:val="00FD6655"/>
    <w:rsid w:val="00FD6A88"/>
    <w:rsid w:val="00FD6EF4"/>
    <w:rsid w:val="00FD720F"/>
    <w:rsid w:val="00FD7433"/>
    <w:rsid w:val="00FE0059"/>
    <w:rsid w:val="00FE0893"/>
    <w:rsid w:val="00FE0944"/>
    <w:rsid w:val="00FE12E7"/>
    <w:rsid w:val="00FE14E9"/>
    <w:rsid w:val="00FE2688"/>
    <w:rsid w:val="00FE2AA3"/>
    <w:rsid w:val="00FE306F"/>
    <w:rsid w:val="00FE3417"/>
    <w:rsid w:val="00FE3947"/>
    <w:rsid w:val="00FE44F0"/>
    <w:rsid w:val="00FE4B7B"/>
    <w:rsid w:val="00FE4B9A"/>
    <w:rsid w:val="00FE51B2"/>
    <w:rsid w:val="00FE5563"/>
    <w:rsid w:val="00FE5DB1"/>
    <w:rsid w:val="00FE6E1C"/>
    <w:rsid w:val="00FE7070"/>
    <w:rsid w:val="00FF0221"/>
    <w:rsid w:val="00FF046D"/>
    <w:rsid w:val="00FF0787"/>
    <w:rsid w:val="00FF11D3"/>
    <w:rsid w:val="00FF1742"/>
    <w:rsid w:val="00FF1A89"/>
    <w:rsid w:val="00FF1F21"/>
    <w:rsid w:val="00FF1FB6"/>
    <w:rsid w:val="00FF2004"/>
    <w:rsid w:val="00FF32A9"/>
    <w:rsid w:val="00FF41C9"/>
    <w:rsid w:val="00FF47A9"/>
    <w:rsid w:val="00FF4DD1"/>
    <w:rsid w:val="00FF52ED"/>
    <w:rsid w:val="00FF64D7"/>
    <w:rsid w:val="00FF657F"/>
    <w:rsid w:val="00FF7E25"/>
    <w:rsid w:val="00FF7E27"/>
    <w:rsid w:val="00FF7E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4645"/>
  <w15:docId w15:val="{1B03F1EA-9D40-4601-A226-56AAF3C2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N w:val="0"/>
      <w:spacing w:after="160"/>
      <w:textAlignment w:val="baseline"/>
    </w:pPr>
    <w:rPr>
      <w:sz w:val="22"/>
      <w:szCs w:val="22"/>
      <w:lang w:eastAsia="en-US"/>
    </w:r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pPr>
      <w:spacing w:before="100" w:after="100"/>
      <w:outlineLvl w:val="1"/>
    </w:pPr>
    <w:rPr>
      <w:rFonts w:ascii="Times New Roman" w:eastAsia="Times New Roman" w:hAnsi="Times New Roman"/>
      <w:b/>
      <w:bCs/>
      <w:sz w:val="36"/>
      <w:szCs w:val="36"/>
      <w:lang w:eastAsia="en-GB"/>
    </w:rPr>
  </w:style>
  <w:style w:type="paragraph" w:styleId="Heading3">
    <w:name w:val="heading 3"/>
    <w:basedOn w:val="Normal"/>
    <w:pPr>
      <w:spacing w:before="100" w:after="100"/>
      <w:outlineLvl w:val="2"/>
    </w:pPr>
    <w:rPr>
      <w:rFonts w:ascii="Times New Roman" w:eastAsia="Times New Roman" w:hAnsi="Times New Roman"/>
      <w:b/>
      <w:bCs/>
      <w:sz w:val="27"/>
      <w:szCs w:val="27"/>
      <w:lang w:eastAsia="en-GB"/>
    </w:rPr>
  </w:style>
  <w:style w:type="paragraph" w:styleId="Heading4">
    <w:name w:val="heading 4"/>
    <w:basedOn w:val="Normal"/>
    <w:pPr>
      <w:spacing w:before="100" w:after="100"/>
      <w:outlineLvl w:val="3"/>
    </w:pPr>
    <w:rPr>
      <w:rFonts w:ascii="Times New Roman" w:eastAsia="Times New Roman" w:hAnsi="Times New Roman"/>
      <w:b/>
      <w:bCs/>
      <w:sz w:val="24"/>
      <w:szCs w:val="24"/>
      <w:lang w:eastAsia="en-GB"/>
    </w:rPr>
  </w:style>
  <w:style w:type="paragraph" w:styleId="Heading5">
    <w:name w:val="heading 5"/>
    <w:basedOn w:val="Normal"/>
    <w:next w:val="Normal"/>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pPr>
    <w:rPr>
      <w:rFonts w:ascii="Times New Roman" w:eastAsia="Times New Roman" w:hAnsi="Times New Roman"/>
      <w:sz w:val="24"/>
      <w:szCs w:val="24"/>
      <w:lang w:eastAsia="en-GB"/>
    </w:rPr>
  </w:style>
  <w:style w:type="character" w:customStyle="1" w:styleId="Heading2Char">
    <w:name w:val="Heading 2 Char"/>
    <w:rPr>
      <w:rFonts w:ascii="Times New Roman" w:eastAsia="Times New Roman" w:hAnsi="Times New Roman" w:cs="Times New Roman"/>
      <w:b/>
      <w:bCs/>
      <w:sz w:val="36"/>
      <w:szCs w:val="36"/>
      <w:lang w:eastAsia="en-GB"/>
    </w:rPr>
  </w:style>
  <w:style w:type="character" w:customStyle="1" w:styleId="Heading3Char">
    <w:name w:val="Heading 3 Char"/>
    <w:rPr>
      <w:rFonts w:ascii="Times New Roman" w:eastAsia="Times New Roman" w:hAnsi="Times New Roman" w:cs="Times New Roman"/>
      <w:b/>
      <w:bCs/>
      <w:sz w:val="27"/>
      <w:szCs w:val="27"/>
      <w:lang w:eastAsia="en-GB"/>
    </w:rPr>
  </w:style>
  <w:style w:type="character" w:customStyle="1" w:styleId="Heading4Char">
    <w:name w:val="Heading 4 Char"/>
    <w:rPr>
      <w:rFonts w:ascii="Times New Roman" w:eastAsia="Times New Roman" w:hAnsi="Times New Roman" w:cs="Times New Roman"/>
      <w:b/>
      <w:bCs/>
      <w:sz w:val="24"/>
      <w:szCs w:val="24"/>
      <w:lang w:eastAsia="en-GB"/>
    </w:rPr>
  </w:style>
  <w:style w:type="paragraph" w:customStyle="1" w:styleId="para">
    <w:name w:val="para"/>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i">
    <w:name w:val="i"/>
    <w:basedOn w:val="DefaultParagraphFont"/>
  </w:style>
  <w:style w:type="character" w:customStyle="1" w:styleId="Heading1Char">
    <w:name w:val="Heading 1 Char"/>
    <w:uiPriority w:val="9"/>
    <w:rPr>
      <w:rFonts w:ascii="Calibri Light" w:eastAsia="Times New Roman" w:hAnsi="Calibri Light" w:cs="Times New Roman"/>
      <w:color w:val="2E74B5"/>
      <w:sz w:val="32"/>
      <w:szCs w:val="32"/>
    </w:rPr>
  </w:style>
  <w:style w:type="character" w:customStyle="1" w:styleId="override-xref-content-element">
    <w:name w:val="override-xref-content-element"/>
    <w:basedOn w:val="DefaultParagraphFont"/>
  </w:style>
  <w:style w:type="paragraph" w:styleId="Title">
    <w:name w:val="Titl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desc">
    <w:name w:val="desc"/>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details">
    <w:name w:val="details"/>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jrnl">
    <w:name w:val="jrnl"/>
    <w:basedOn w:val="DefaultParagraphFont"/>
  </w:style>
  <w:style w:type="paragraph" w:customStyle="1" w:styleId="inlinenormal7">
    <w:name w:val="inlinenormal7"/>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inlinenormal21">
    <w:name w:val="inlinenormal2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inlinenormal89">
    <w:name w:val="inlinenormal89"/>
    <w:basedOn w:val="Normal"/>
    <w:pPr>
      <w:suppressAutoHyphens w:val="0"/>
      <w:spacing w:before="100" w:after="100"/>
      <w:textAlignment w:val="auto"/>
    </w:pPr>
    <w:rPr>
      <w:rFonts w:ascii="Times New Roman" w:eastAsia="Times New Roman" w:hAnsi="Times New Roman"/>
      <w:sz w:val="24"/>
      <w:szCs w:val="24"/>
      <w:lang w:eastAsia="en-GB"/>
    </w:rPr>
  </w:style>
  <w:style w:type="character" w:styleId="Emphasis">
    <w:name w:val="Emphasis"/>
    <w:uiPriority w:val="20"/>
    <w:qFormat/>
    <w:rPr>
      <w:i/>
      <w:iCs/>
    </w:rPr>
  </w:style>
  <w:style w:type="character" w:customStyle="1" w:styleId="highlight">
    <w:name w:val="highlight"/>
    <w:basedOn w:val="DefaultParagraphFont"/>
  </w:style>
  <w:style w:type="paragraph" w:styleId="ListParagraph">
    <w:name w:val="List Paragraph"/>
    <w:basedOn w:val="Normal"/>
    <w:uiPriority w:val="34"/>
    <w:qFormat/>
    <w:pPr>
      <w:ind w:left="720"/>
    </w:pPr>
  </w:style>
  <w:style w:type="character" w:styleId="Strong">
    <w:name w:val="Strong"/>
    <w:uiPriority w:val="22"/>
    <w:qFormat/>
    <w:rPr>
      <w:b/>
      <w:bCs/>
    </w:rPr>
  </w:style>
  <w:style w:type="paragraph" w:customStyle="1" w:styleId="style9">
    <w:name w:val="style9"/>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style10">
    <w:name w:val="style10"/>
    <w:basedOn w:val="DefaultParagraphFont"/>
  </w:style>
  <w:style w:type="paragraph" w:customStyle="1" w:styleId="Default">
    <w:name w:val="Default"/>
    <w:pPr>
      <w:suppressAutoHyphens/>
      <w:autoSpaceDE w:val="0"/>
      <w:autoSpaceDN w:val="0"/>
      <w:textAlignment w:val="baseline"/>
    </w:pPr>
    <w:rPr>
      <w:rFonts w:ascii="Cambria" w:hAnsi="Cambria" w:cs="Cambria"/>
      <w:color w:val="000000"/>
      <w:sz w:val="24"/>
      <w:szCs w:val="24"/>
      <w:lang w:eastAsia="en-US"/>
    </w:rPr>
  </w:style>
  <w:style w:type="paragraph" w:styleId="Header">
    <w:name w:val="header"/>
    <w:basedOn w:val="Normal"/>
    <w:uiPriority w:val="99"/>
    <w:pPr>
      <w:tabs>
        <w:tab w:val="center" w:pos="4513"/>
        <w:tab w:val="right" w:pos="9026"/>
      </w:tabs>
      <w:spacing w:after="0"/>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spacing w:after="0"/>
    </w:pPr>
  </w:style>
  <w:style w:type="character" w:customStyle="1" w:styleId="FooterChar">
    <w:name w:val="Footer Char"/>
    <w:basedOn w:val="DefaultParagraphFont"/>
    <w:uiPriority w:val="99"/>
  </w:style>
  <w:style w:type="character" w:customStyle="1" w:styleId="cit-in-place-nohover">
    <w:name w:val="cit-in-place-nohover"/>
    <w:basedOn w:val="DefaultParagraphFont"/>
  </w:style>
  <w:style w:type="character" w:customStyle="1" w:styleId="Heading5Char">
    <w:name w:val="Heading 5 Char"/>
    <w:rPr>
      <w:rFonts w:ascii="Cambria" w:eastAsia="Times New Roman" w:hAnsi="Cambria" w:cs="Times New Roman"/>
      <w:color w:val="243F60"/>
    </w:rPr>
  </w:style>
  <w:style w:type="character" w:customStyle="1" w:styleId="publication-title">
    <w:name w:val="publication-title"/>
    <w:basedOn w:val="DefaultParagraphFont"/>
  </w:style>
  <w:style w:type="character" w:customStyle="1" w:styleId="ui-ncbitoggler-master-text">
    <w:name w:val="ui-ncbitoggler-master-text"/>
    <w:basedOn w:val="DefaultParagraphFont"/>
  </w:style>
  <w:style w:type="character" w:styleId="CommentReference">
    <w:name w:val="annotation reference"/>
    <w:uiPriority w:val="99"/>
    <w:semiHidden/>
    <w:unhideWhenUsed/>
    <w:rsid w:val="00B9748A"/>
    <w:rPr>
      <w:sz w:val="16"/>
      <w:szCs w:val="16"/>
    </w:rPr>
  </w:style>
  <w:style w:type="paragraph" w:styleId="CommentText">
    <w:name w:val="annotation text"/>
    <w:basedOn w:val="Normal"/>
    <w:link w:val="CommentTextChar"/>
    <w:uiPriority w:val="99"/>
    <w:semiHidden/>
    <w:unhideWhenUsed/>
    <w:rsid w:val="00B9748A"/>
    <w:rPr>
      <w:sz w:val="20"/>
      <w:szCs w:val="20"/>
      <w:lang w:eastAsia="x-none"/>
    </w:rPr>
  </w:style>
  <w:style w:type="character" w:customStyle="1" w:styleId="CommentTextChar">
    <w:name w:val="Comment Text Char"/>
    <w:link w:val="CommentText"/>
    <w:uiPriority w:val="99"/>
    <w:semiHidden/>
    <w:rsid w:val="00B9748A"/>
    <w:rPr>
      <w:lang w:val="en-GB"/>
    </w:rPr>
  </w:style>
  <w:style w:type="paragraph" w:styleId="CommentSubject">
    <w:name w:val="annotation subject"/>
    <w:basedOn w:val="CommentText"/>
    <w:next w:val="CommentText"/>
    <w:link w:val="CommentSubjectChar"/>
    <w:uiPriority w:val="99"/>
    <w:semiHidden/>
    <w:unhideWhenUsed/>
    <w:rsid w:val="00B9748A"/>
    <w:rPr>
      <w:b/>
      <w:bCs/>
    </w:rPr>
  </w:style>
  <w:style w:type="character" w:customStyle="1" w:styleId="CommentSubjectChar">
    <w:name w:val="Comment Subject Char"/>
    <w:link w:val="CommentSubject"/>
    <w:uiPriority w:val="99"/>
    <w:semiHidden/>
    <w:rsid w:val="00B9748A"/>
    <w:rPr>
      <w:b/>
      <w:bCs/>
      <w:lang w:val="en-GB"/>
    </w:rPr>
  </w:style>
  <w:style w:type="paragraph" w:styleId="BalloonText">
    <w:name w:val="Balloon Text"/>
    <w:basedOn w:val="Normal"/>
    <w:link w:val="BalloonTextChar"/>
    <w:uiPriority w:val="99"/>
    <w:unhideWhenUsed/>
    <w:rsid w:val="00B9748A"/>
    <w:pPr>
      <w:spacing w:after="0"/>
    </w:pPr>
    <w:rPr>
      <w:rFonts w:ascii="Tahoma" w:hAnsi="Tahoma"/>
      <w:sz w:val="16"/>
      <w:szCs w:val="16"/>
      <w:lang w:eastAsia="x-none"/>
    </w:rPr>
  </w:style>
  <w:style w:type="character" w:customStyle="1" w:styleId="BalloonTextChar">
    <w:name w:val="Balloon Text Char"/>
    <w:link w:val="BalloonText"/>
    <w:uiPriority w:val="99"/>
    <w:semiHidden/>
    <w:rsid w:val="00B9748A"/>
    <w:rPr>
      <w:rFonts w:ascii="Tahoma" w:hAnsi="Tahoma" w:cs="Tahoma"/>
      <w:sz w:val="16"/>
      <w:szCs w:val="16"/>
      <w:lang w:val="en-GB"/>
    </w:rPr>
  </w:style>
  <w:style w:type="character" w:customStyle="1" w:styleId="abstract">
    <w:name w:val="abstract"/>
    <w:rsid w:val="00051E10"/>
  </w:style>
  <w:style w:type="table" w:styleId="TableGrid">
    <w:name w:val="Table Grid"/>
    <w:basedOn w:val="TableNormal"/>
    <w:uiPriority w:val="59"/>
    <w:rsid w:val="000E7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C92031"/>
    <w:pPr>
      <w:suppressAutoHyphens w:val="0"/>
      <w:autoSpaceDN/>
      <w:spacing w:before="100" w:beforeAutospacing="1" w:after="100" w:afterAutospacing="1"/>
      <w:textAlignment w:val="auto"/>
    </w:pPr>
    <w:rPr>
      <w:rFonts w:ascii="Times New Roman" w:eastAsia="Times New Roman" w:hAnsi="Times New Roman"/>
      <w:sz w:val="24"/>
      <w:szCs w:val="24"/>
      <w:lang w:eastAsia="en-GB"/>
    </w:rPr>
  </w:style>
  <w:style w:type="paragraph" w:styleId="BodyText2">
    <w:name w:val="Body Text 2"/>
    <w:basedOn w:val="Normal"/>
    <w:link w:val="BodyText2Char"/>
    <w:rsid w:val="00DB6589"/>
    <w:pPr>
      <w:widowControl w:val="0"/>
      <w:suppressAutoHyphens w:val="0"/>
      <w:autoSpaceDE w:val="0"/>
      <w:spacing w:after="0" w:line="360" w:lineRule="auto"/>
      <w:jc w:val="both"/>
      <w:textAlignment w:val="auto"/>
    </w:pPr>
    <w:rPr>
      <w:rFonts w:ascii="Courier" w:eastAsia="MS Mincho" w:hAnsi="Courier"/>
      <w:sz w:val="24"/>
      <w:szCs w:val="24"/>
      <w:lang w:val="x-none" w:eastAsia="x-none"/>
    </w:rPr>
  </w:style>
  <w:style w:type="character" w:customStyle="1" w:styleId="BodyText2Char">
    <w:name w:val="Body Text 2 Char"/>
    <w:link w:val="BodyText2"/>
    <w:rsid w:val="00DB6589"/>
    <w:rPr>
      <w:rFonts w:ascii="Courier" w:eastAsia="MS Mincho" w:hAnsi="Courier" w:cs="Courier"/>
      <w:sz w:val="24"/>
      <w:szCs w:val="24"/>
    </w:rPr>
  </w:style>
  <w:style w:type="paragraph" w:styleId="BodyTextIndent3">
    <w:name w:val="Body Text Indent 3"/>
    <w:basedOn w:val="Normal"/>
    <w:link w:val="BodyTextIndent3Char"/>
    <w:uiPriority w:val="99"/>
    <w:semiHidden/>
    <w:unhideWhenUsed/>
    <w:rsid w:val="00DB6589"/>
    <w:pPr>
      <w:spacing w:after="120"/>
      <w:ind w:left="283"/>
    </w:pPr>
    <w:rPr>
      <w:sz w:val="16"/>
      <w:szCs w:val="16"/>
      <w:lang w:val="x-none" w:eastAsia="x-none"/>
    </w:rPr>
  </w:style>
  <w:style w:type="character" w:customStyle="1" w:styleId="BodyTextIndent3Char">
    <w:name w:val="Body Text Indent 3 Char"/>
    <w:link w:val="BodyTextIndent3"/>
    <w:uiPriority w:val="99"/>
    <w:semiHidden/>
    <w:rsid w:val="00DB6589"/>
    <w:rPr>
      <w:sz w:val="16"/>
      <w:szCs w:val="16"/>
    </w:rPr>
  </w:style>
  <w:style w:type="character" w:customStyle="1" w:styleId="paragraph">
    <w:name w:val="paragraph"/>
    <w:rsid w:val="00382D1C"/>
  </w:style>
  <w:style w:type="character" w:customStyle="1" w:styleId="pubmedlink">
    <w:name w:val="pubmedlink"/>
    <w:rsid w:val="006646D7"/>
  </w:style>
  <w:style w:type="character" w:customStyle="1" w:styleId="st">
    <w:name w:val="st"/>
    <w:rsid w:val="00847803"/>
  </w:style>
  <w:style w:type="character" w:styleId="HTMLCite">
    <w:name w:val="HTML Cite"/>
    <w:uiPriority w:val="99"/>
    <w:semiHidden/>
    <w:unhideWhenUsed/>
    <w:rsid w:val="002E1074"/>
    <w:rPr>
      <w:i/>
      <w:iCs/>
    </w:rPr>
  </w:style>
  <w:style w:type="character" w:customStyle="1" w:styleId="author">
    <w:name w:val="author"/>
    <w:rsid w:val="002E1074"/>
  </w:style>
  <w:style w:type="character" w:customStyle="1" w:styleId="pubyear">
    <w:name w:val="pubyear"/>
    <w:rsid w:val="002E1074"/>
  </w:style>
  <w:style w:type="character" w:customStyle="1" w:styleId="articletitle">
    <w:name w:val="articletitle"/>
    <w:rsid w:val="002E1074"/>
  </w:style>
  <w:style w:type="character" w:customStyle="1" w:styleId="journaltitle">
    <w:name w:val="journaltitle"/>
    <w:rsid w:val="002E1074"/>
  </w:style>
  <w:style w:type="character" w:customStyle="1" w:styleId="vol">
    <w:name w:val="vol"/>
    <w:rsid w:val="002E1074"/>
  </w:style>
  <w:style w:type="character" w:customStyle="1" w:styleId="pagefirst">
    <w:name w:val="pagefirst"/>
    <w:rsid w:val="002E1074"/>
  </w:style>
  <w:style w:type="character" w:customStyle="1" w:styleId="pagelast">
    <w:name w:val="pagelast"/>
    <w:rsid w:val="002E1074"/>
  </w:style>
  <w:style w:type="paragraph" w:customStyle="1" w:styleId="bulleted">
    <w:name w:val="bulleted"/>
    <w:basedOn w:val="Normal"/>
    <w:rsid w:val="00275831"/>
    <w:pPr>
      <w:suppressAutoHyphens w:val="0"/>
      <w:autoSpaceDN/>
      <w:spacing w:before="100" w:beforeAutospacing="1" w:after="100" w:afterAutospacing="1"/>
      <w:textAlignment w:val="auto"/>
    </w:pPr>
    <w:rPr>
      <w:rFonts w:ascii="Times New Roman" w:eastAsia="Times New Roman" w:hAnsi="Times New Roman"/>
      <w:sz w:val="24"/>
      <w:szCs w:val="24"/>
      <w:lang w:eastAsia="en-GB"/>
    </w:rPr>
  </w:style>
  <w:style w:type="character" w:customStyle="1" w:styleId="citation">
    <w:name w:val="citation"/>
    <w:rsid w:val="002E7A79"/>
  </w:style>
  <w:style w:type="character" w:customStyle="1" w:styleId="ref-journal">
    <w:name w:val="ref-journal"/>
    <w:rsid w:val="002E7A79"/>
  </w:style>
  <w:style w:type="character" w:customStyle="1" w:styleId="ref-vol">
    <w:name w:val="ref-vol"/>
    <w:rsid w:val="002E7A79"/>
  </w:style>
  <w:style w:type="character" w:customStyle="1" w:styleId="citation-abbreviation">
    <w:name w:val="citation-abbreviation"/>
    <w:rsid w:val="00FF0787"/>
  </w:style>
  <w:style w:type="character" w:customStyle="1" w:styleId="citation-publication-date">
    <w:name w:val="citation-publication-date"/>
    <w:rsid w:val="00FF0787"/>
  </w:style>
  <w:style w:type="character" w:customStyle="1" w:styleId="citation-volume">
    <w:name w:val="citation-volume"/>
    <w:rsid w:val="00FF0787"/>
  </w:style>
  <w:style w:type="character" w:customStyle="1" w:styleId="citation-issue">
    <w:name w:val="citation-issue"/>
    <w:rsid w:val="00FF0787"/>
  </w:style>
  <w:style w:type="character" w:customStyle="1" w:styleId="citation-flpages">
    <w:name w:val="citation-flpages"/>
    <w:rsid w:val="00FF0787"/>
  </w:style>
  <w:style w:type="character" w:customStyle="1" w:styleId="doi">
    <w:name w:val="doi"/>
    <w:rsid w:val="00FF0787"/>
  </w:style>
  <w:style w:type="character" w:customStyle="1" w:styleId="fm-citation-ids-label">
    <w:name w:val="fm-citation-ids-label"/>
    <w:rsid w:val="00FF0787"/>
  </w:style>
  <w:style w:type="character" w:customStyle="1" w:styleId="fm-role">
    <w:name w:val="fm-role"/>
    <w:rsid w:val="00FF0787"/>
  </w:style>
  <w:style w:type="character" w:styleId="FollowedHyperlink">
    <w:name w:val="FollowedHyperlink"/>
    <w:uiPriority w:val="99"/>
    <w:semiHidden/>
    <w:unhideWhenUsed/>
    <w:rsid w:val="003B20FD"/>
    <w:rPr>
      <w:color w:val="954F72"/>
      <w:u w:val="single"/>
    </w:rPr>
  </w:style>
  <w:style w:type="character" w:customStyle="1" w:styleId="highlight2">
    <w:name w:val="highlight2"/>
    <w:rsid w:val="00920C65"/>
  </w:style>
  <w:style w:type="paragraph" w:customStyle="1" w:styleId="title10">
    <w:name w:val="title1"/>
    <w:basedOn w:val="Normal"/>
    <w:rsid w:val="00B37363"/>
    <w:pPr>
      <w:suppressAutoHyphens w:val="0"/>
      <w:autoSpaceDN/>
      <w:spacing w:after="0"/>
      <w:textAlignment w:val="auto"/>
    </w:pPr>
    <w:rPr>
      <w:rFonts w:ascii="Times New Roman" w:eastAsia="Times New Roman" w:hAnsi="Times New Roman"/>
      <w:sz w:val="27"/>
      <w:szCs w:val="27"/>
      <w:lang w:eastAsia="en-GB"/>
    </w:rPr>
  </w:style>
  <w:style w:type="paragraph" w:customStyle="1" w:styleId="desc2">
    <w:name w:val="desc2"/>
    <w:basedOn w:val="Normal"/>
    <w:rsid w:val="00B37363"/>
    <w:pPr>
      <w:suppressAutoHyphens w:val="0"/>
      <w:autoSpaceDN/>
      <w:spacing w:after="0"/>
      <w:textAlignment w:val="auto"/>
    </w:pPr>
    <w:rPr>
      <w:rFonts w:ascii="Times New Roman" w:eastAsia="Times New Roman" w:hAnsi="Times New Roman"/>
      <w:sz w:val="26"/>
      <w:szCs w:val="26"/>
      <w:lang w:eastAsia="en-GB"/>
    </w:rPr>
  </w:style>
  <w:style w:type="paragraph" w:customStyle="1" w:styleId="details1">
    <w:name w:val="details1"/>
    <w:basedOn w:val="Normal"/>
    <w:rsid w:val="00B37363"/>
    <w:pPr>
      <w:suppressAutoHyphens w:val="0"/>
      <w:autoSpaceDN/>
      <w:spacing w:after="0"/>
      <w:textAlignment w:val="auto"/>
    </w:pPr>
    <w:rPr>
      <w:rFonts w:ascii="Times New Roman" w:eastAsia="Times New Roman" w:hAnsi="Times New Roman"/>
      <w:lang w:eastAsia="en-GB"/>
    </w:rPr>
  </w:style>
  <w:style w:type="paragraph" w:styleId="NoSpacing">
    <w:name w:val="No Spacing"/>
    <w:uiPriority w:val="1"/>
    <w:qFormat/>
    <w:rsid w:val="00502428"/>
    <w:pPr>
      <w:suppressAutoHyphens/>
      <w:autoSpaceDN w:val="0"/>
      <w:textAlignment w:val="baseline"/>
    </w:pPr>
    <w:rPr>
      <w:rFonts w:ascii="Times New Roman" w:eastAsia="SimSun" w:hAnsi="Times New Roman"/>
      <w:sz w:val="24"/>
      <w:szCs w:val="24"/>
      <w:lang w:eastAsia="zh-CN"/>
    </w:rPr>
  </w:style>
  <w:style w:type="character" w:customStyle="1" w:styleId="Heading6Char">
    <w:name w:val="Heading 6 Char"/>
    <w:rsid w:val="001F00F1"/>
    <w:rPr>
      <w:rFonts w:ascii="Times New Roman" w:eastAsia="Times New Roman" w:hAnsi="Times New Roman" w:cs="Times New Roman"/>
      <w:b/>
      <w:bCs/>
      <w:sz w:val="15"/>
      <w:szCs w:val="15"/>
      <w:lang w:eastAsia="en-GB"/>
    </w:rPr>
  </w:style>
  <w:style w:type="paragraph" w:styleId="Revision">
    <w:name w:val="Revision"/>
    <w:hidden/>
    <w:uiPriority w:val="99"/>
    <w:semiHidden/>
    <w:rsid w:val="00810377"/>
    <w:rPr>
      <w:sz w:val="22"/>
      <w:szCs w:val="22"/>
      <w:lang w:eastAsia="en-US"/>
    </w:rPr>
  </w:style>
  <w:style w:type="character" w:customStyle="1" w:styleId="othertitle">
    <w:name w:val="othertitle"/>
    <w:rsid w:val="006A1368"/>
  </w:style>
  <w:style w:type="character" w:customStyle="1" w:styleId="citedissue">
    <w:name w:val="citedissue"/>
    <w:rsid w:val="00C61A11"/>
  </w:style>
  <w:style w:type="character" w:customStyle="1" w:styleId="ti2">
    <w:name w:val="ti2"/>
    <w:rsid w:val="00A5213A"/>
    <w:rPr>
      <w:sz w:val="22"/>
      <w:szCs w:val="22"/>
    </w:rPr>
  </w:style>
  <w:style w:type="character" w:customStyle="1" w:styleId="highlight1">
    <w:name w:val="highlight1"/>
    <w:rsid w:val="009C64E7"/>
    <w:rPr>
      <w:shd w:val="clear" w:color="auto" w:fill="F2F5F8"/>
    </w:rPr>
  </w:style>
  <w:style w:type="character" w:customStyle="1" w:styleId="volume">
    <w:name w:val="volume"/>
    <w:rsid w:val="00831901"/>
  </w:style>
  <w:style w:type="character" w:customStyle="1" w:styleId="issue">
    <w:name w:val="issue"/>
    <w:rsid w:val="00831901"/>
  </w:style>
  <w:style w:type="character" w:customStyle="1" w:styleId="pages">
    <w:name w:val="pages"/>
    <w:rsid w:val="00831901"/>
  </w:style>
  <w:style w:type="paragraph" w:customStyle="1" w:styleId="yiv7854352326msonormal">
    <w:name w:val="yiv7854352326msonormal"/>
    <w:basedOn w:val="Normal"/>
    <w:rsid w:val="00144651"/>
    <w:pPr>
      <w:suppressAutoHyphens w:val="0"/>
      <w:autoSpaceDN/>
      <w:spacing w:before="100" w:beforeAutospacing="1" w:after="100" w:afterAutospacing="1"/>
      <w:textAlignment w:val="auto"/>
    </w:pPr>
    <w:rPr>
      <w:rFonts w:ascii="Times New Roman" w:eastAsia="Times New Roman" w:hAnsi="Times New Roman"/>
      <w:sz w:val="24"/>
      <w:szCs w:val="24"/>
      <w:lang w:eastAsia="en-GB"/>
    </w:rPr>
  </w:style>
  <w:style w:type="paragraph" w:customStyle="1" w:styleId="Title2">
    <w:name w:val="Title2"/>
    <w:basedOn w:val="Normal"/>
    <w:rsid w:val="00BA1CD2"/>
    <w:pPr>
      <w:suppressAutoHyphens w:val="0"/>
      <w:autoSpaceDN/>
      <w:spacing w:before="100" w:beforeAutospacing="1" w:after="100" w:afterAutospacing="1"/>
      <w:textAlignment w:val="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79">
      <w:bodyDiv w:val="1"/>
      <w:marLeft w:val="0"/>
      <w:marRight w:val="0"/>
      <w:marTop w:val="0"/>
      <w:marBottom w:val="0"/>
      <w:divBdr>
        <w:top w:val="none" w:sz="0" w:space="0" w:color="auto"/>
        <w:left w:val="none" w:sz="0" w:space="0" w:color="auto"/>
        <w:bottom w:val="none" w:sz="0" w:space="0" w:color="auto"/>
        <w:right w:val="none" w:sz="0" w:space="0" w:color="auto"/>
      </w:divBdr>
      <w:divsChild>
        <w:div w:id="1129856778">
          <w:marLeft w:val="0"/>
          <w:marRight w:val="0"/>
          <w:marTop w:val="0"/>
          <w:marBottom w:val="0"/>
          <w:divBdr>
            <w:top w:val="none" w:sz="0" w:space="0" w:color="auto"/>
            <w:left w:val="none" w:sz="0" w:space="0" w:color="auto"/>
            <w:bottom w:val="none" w:sz="0" w:space="0" w:color="auto"/>
            <w:right w:val="none" w:sz="0" w:space="0" w:color="auto"/>
          </w:divBdr>
        </w:div>
        <w:div w:id="1779838485">
          <w:marLeft w:val="0"/>
          <w:marRight w:val="0"/>
          <w:marTop w:val="0"/>
          <w:marBottom w:val="0"/>
          <w:divBdr>
            <w:top w:val="none" w:sz="0" w:space="0" w:color="auto"/>
            <w:left w:val="none" w:sz="0" w:space="0" w:color="auto"/>
            <w:bottom w:val="none" w:sz="0" w:space="0" w:color="auto"/>
            <w:right w:val="none" w:sz="0" w:space="0" w:color="auto"/>
          </w:divBdr>
        </w:div>
        <w:div w:id="1835875365">
          <w:marLeft w:val="0"/>
          <w:marRight w:val="0"/>
          <w:marTop w:val="0"/>
          <w:marBottom w:val="0"/>
          <w:divBdr>
            <w:top w:val="none" w:sz="0" w:space="0" w:color="auto"/>
            <w:left w:val="none" w:sz="0" w:space="0" w:color="auto"/>
            <w:bottom w:val="none" w:sz="0" w:space="0" w:color="auto"/>
            <w:right w:val="none" w:sz="0" w:space="0" w:color="auto"/>
          </w:divBdr>
        </w:div>
        <w:div w:id="2054571318">
          <w:marLeft w:val="0"/>
          <w:marRight w:val="0"/>
          <w:marTop w:val="0"/>
          <w:marBottom w:val="0"/>
          <w:divBdr>
            <w:top w:val="none" w:sz="0" w:space="0" w:color="auto"/>
            <w:left w:val="none" w:sz="0" w:space="0" w:color="auto"/>
            <w:bottom w:val="none" w:sz="0" w:space="0" w:color="auto"/>
            <w:right w:val="none" w:sz="0" w:space="0" w:color="auto"/>
          </w:divBdr>
        </w:div>
      </w:divsChild>
    </w:div>
    <w:div w:id="11419149">
      <w:bodyDiv w:val="1"/>
      <w:marLeft w:val="0"/>
      <w:marRight w:val="0"/>
      <w:marTop w:val="0"/>
      <w:marBottom w:val="0"/>
      <w:divBdr>
        <w:top w:val="none" w:sz="0" w:space="0" w:color="auto"/>
        <w:left w:val="none" w:sz="0" w:space="0" w:color="auto"/>
        <w:bottom w:val="none" w:sz="0" w:space="0" w:color="auto"/>
        <w:right w:val="none" w:sz="0" w:space="0" w:color="auto"/>
      </w:divBdr>
      <w:divsChild>
        <w:div w:id="347294271">
          <w:marLeft w:val="0"/>
          <w:marRight w:val="0"/>
          <w:marTop w:val="0"/>
          <w:marBottom w:val="0"/>
          <w:divBdr>
            <w:top w:val="none" w:sz="0" w:space="0" w:color="auto"/>
            <w:left w:val="none" w:sz="0" w:space="0" w:color="auto"/>
            <w:bottom w:val="none" w:sz="0" w:space="0" w:color="auto"/>
            <w:right w:val="none" w:sz="0" w:space="0" w:color="auto"/>
          </w:divBdr>
        </w:div>
      </w:divsChild>
    </w:div>
    <w:div w:id="33695357">
      <w:bodyDiv w:val="1"/>
      <w:marLeft w:val="0"/>
      <w:marRight w:val="0"/>
      <w:marTop w:val="0"/>
      <w:marBottom w:val="0"/>
      <w:divBdr>
        <w:top w:val="none" w:sz="0" w:space="0" w:color="auto"/>
        <w:left w:val="none" w:sz="0" w:space="0" w:color="auto"/>
        <w:bottom w:val="none" w:sz="0" w:space="0" w:color="auto"/>
        <w:right w:val="none" w:sz="0" w:space="0" w:color="auto"/>
      </w:divBdr>
    </w:div>
    <w:div w:id="61760768">
      <w:bodyDiv w:val="1"/>
      <w:marLeft w:val="0"/>
      <w:marRight w:val="0"/>
      <w:marTop w:val="0"/>
      <w:marBottom w:val="0"/>
      <w:divBdr>
        <w:top w:val="none" w:sz="0" w:space="0" w:color="auto"/>
        <w:left w:val="none" w:sz="0" w:space="0" w:color="auto"/>
        <w:bottom w:val="none" w:sz="0" w:space="0" w:color="auto"/>
        <w:right w:val="none" w:sz="0" w:space="0" w:color="auto"/>
      </w:divBdr>
    </w:div>
    <w:div w:id="65225236">
      <w:bodyDiv w:val="1"/>
      <w:marLeft w:val="0"/>
      <w:marRight w:val="0"/>
      <w:marTop w:val="0"/>
      <w:marBottom w:val="0"/>
      <w:divBdr>
        <w:top w:val="none" w:sz="0" w:space="0" w:color="auto"/>
        <w:left w:val="none" w:sz="0" w:space="0" w:color="auto"/>
        <w:bottom w:val="none" w:sz="0" w:space="0" w:color="auto"/>
        <w:right w:val="none" w:sz="0" w:space="0" w:color="auto"/>
      </w:divBdr>
    </w:div>
    <w:div w:id="128524596">
      <w:bodyDiv w:val="1"/>
      <w:marLeft w:val="0"/>
      <w:marRight w:val="0"/>
      <w:marTop w:val="0"/>
      <w:marBottom w:val="0"/>
      <w:divBdr>
        <w:top w:val="none" w:sz="0" w:space="0" w:color="auto"/>
        <w:left w:val="none" w:sz="0" w:space="0" w:color="auto"/>
        <w:bottom w:val="none" w:sz="0" w:space="0" w:color="auto"/>
        <w:right w:val="none" w:sz="0" w:space="0" w:color="auto"/>
      </w:divBdr>
      <w:divsChild>
        <w:div w:id="759526601">
          <w:marLeft w:val="0"/>
          <w:marRight w:val="0"/>
          <w:marTop w:val="0"/>
          <w:marBottom w:val="0"/>
          <w:divBdr>
            <w:top w:val="none" w:sz="0" w:space="0" w:color="auto"/>
            <w:left w:val="none" w:sz="0" w:space="0" w:color="auto"/>
            <w:bottom w:val="none" w:sz="0" w:space="0" w:color="auto"/>
            <w:right w:val="none" w:sz="0" w:space="0" w:color="auto"/>
          </w:divBdr>
        </w:div>
        <w:div w:id="1689991159">
          <w:marLeft w:val="0"/>
          <w:marRight w:val="0"/>
          <w:marTop w:val="0"/>
          <w:marBottom w:val="0"/>
          <w:divBdr>
            <w:top w:val="none" w:sz="0" w:space="0" w:color="auto"/>
            <w:left w:val="none" w:sz="0" w:space="0" w:color="auto"/>
            <w:bottom w:val="none" w:sz="0" w:space="0" w:color="auto"/>
            <w:right w:val="none" w:sz="0" w:space="0" w:color="auto"/>
          </w:divBdr>
        </w:div>
      </w:divsChild>
    </w:div>
    <w:div w:id="129522112">
      <w:bodyDiv w:val="1"/>
      <w:marLeft w:val="0"/>
      <w:marRight w:val="0"/>
      <w:marTop w:val="0"/>
      <w:marBottom w:val="0"/>
      <w:divBdr>
        <w:top w:val="none" w:sz="0" w:space="0" w:color="auto"/>
        <w:left w:val="none" w:sz="0" w:space="0" w:color="auto"/>
        <w:bottom w:val="none" w:sz="0" w:space="0" w:color="auto"/>
        <w:right w:val="none" w:sz="0" w:space="0" w:color="auto"/>
      </w:divBdr>
      <w:divsChild>
        <w:div w:id="95759521">
          <w:marLeft w:val="0"/>
          <w:marRight w:val="0"/>
          <w:marTop w:val="0"/>
          <w:marBottom w:val="0"/>
          <w:divBdr>
            <w:top w:val="none" w:sz="0" w:space="0" w:color="auto"/>
            <w:left w:val="none" w:sz="0" w:space="0" w:color="auto"/>
            <w:bottom w:val="none" w:sz="0" w:space="0" w:color="auto"/>
            <w:right w:val="none" w:sz="0" w:space="0" w:color="auto"/>
          </w:divBdr>
          <w:divsChild>
            <w:div w:id="129177567">
              <w:marLeft w:val="0"/>
              <w:marRight w:val="0"/>
              <w:marTop w:val="0"/>
              <w:marBottom w:val="0"/>
              <w:divBdr>
                <w:top w:val="none" w:sz="0" w:space="0" w:color="auto"/>
                <w:left w:val="none" w:sz="0" w:space="0" w:color="auto"/>
                <w:bottom w:val="none" w:sz="0" w:space="0" w:color="auto"/>
                <w:right w:val="none" w:sz="0" w:space="0" w:color="auto"/>
              </w:divBdr>
            </w:div>
            <w:div w:id="1179659494">
              <w:marLeft w:val="0"/>
              <w:marRight w:val="0"/>
              <w:marTop w:val="0"/>
              <w:marBottom w:val="0"/>
              <w:divBdr>
                <w:top w:val="none" w:sz="0" w:space="0" w:color="auto"/>
                <w:left w:val="none" w:sz="0" w:space="0" w:color="auto"/>
                <w:bottom w:val="none" w:sz="0" w:space="0" w:color="auto"/>
                <w:right w:val="none" w:sz="0" w:space="0" w:color="auto"/>
              </w:divBdr>
            </w:div>
            <w:div w:id="1634407367">
              <w:marLeft w:val="0"/>
              <w:marRight w:val="0"/>
              <w:marTop w:val="0"/>
              <w:marBottom w:val="0"/>
              <w:divBdr>
                <w:top w:val="none" w:sz="0" w:space="0" w:color="auto"/>
                <w:left w:val="none" w:sz="0" w:space="0" w:color="auto"/>
                <w:bottom w:val="none" w:sz="0" w:space="0" w:color="auto"/>
                <w:right w:val="none" w:sz="0" w:space="0" w:color="auto"/>
              </w:divBdr>
            </w:div>
          </w:divsChild>
        </w:div>
        <w:div w:id="664940861">
          <w:marLeft w:val="0"/>
          <w:marRight w:val="0"/>
          <w:marTop w:val="0"/>
          <w:marBottom w:val="0"/>
          <w:divBdr>
            <w:top w:val="none" w:sz="0" w:space="0" w:color="auto"/>
            <w:left w:val="none" w:sz="0" w:space="0" w:color="auto"/>
            <w:bottom w:val="none" w:sz="0" w:space="0" w:color="auto"/>
            <w:right w:val="none" w:sz="0" w:space="0" w:color="auto"/>
          </w:divBdr>
          <w:divsChild>
            <w:div w:id="821317699">
              <w:marLeft w:val="0"/>
              <w:marRight w:val="0"/>
              <w:marTop w:val="0"/>
              <w:marBottom w:val="0"/>
              <w:divBdr>
                <w:top w:val="none" w:sz="0" w:space="0" w:color="auto"/>
                <w:left w:val="none" w:sz="0" w:space="0" w:color="auto"/>
                <w:bottom w:val="none" w:sz="0" w:space="0" w:color="auto"/>
                <w:right w:val="none" w:sz="0" w:space="0" w:color="auto"/>
              </w:divBdr>
            </w:div>
            <w:div w:id="831874550">
              <w:marLeft w:val="0"/>
              <w:marRight w:val="0"/>
              <w:marTop w:val="0"/>
              <w:marBottom w:val="0"/>
              <w:divBdr>
                <w:top w:val="none" w:sz="0" w:space="0" w:color="auto"/>
                <w:left w:val="none" w:sz="0" w:space="0" w:color="auto"/>
                <w:bottom w:val="none" w:sz="0" w:space="0" w:color="auto"/>
                <w:right w:val="none" w:sz="0" w:space="0" w:color="auto"/>
              </w:divBdr>
            </w:div>
          </w:divsChild>
        </w:div>
        <w:div w:id="870143996">
          <w:marLeft w:val="0"/>
          <w:marRight w:val="0"/>
          <w:marTop w:val="0"/>
          <w:marBottom w:val="0"/>
          <w:divBdr>
            <w:top w:val="none" w:sz="0" w:space="0" w:color="auto"/>
            <w:left w:val="none" w:sz="0" w:space="0" w:color="auto"/>
            <w:bottom w:val="none" w:sz="0" w:space="0" w:color="auto"/>
            <w:right w:val="none" w:sz="0" w:space="0" w:color="auto"/>
          </w:divBdr>
          <w:divsChild>
            <w:div w:id="413092287">
              <w:marLeft w:val="0"/>
              <w:marRight w:val="0"/>
              <w:marTop w:val="0"/>
              <w:marBottom w:val="0"/>
              <w:divBdr>
                <w:top w:val="none" w:sz="0" w:space="0" w:color="auto"/>
                <w:left w:val="none" w:sz="0" w:space="0" w:color="auto"/>
                <w:bottom w:val="none" w:sz="0" w:space="0" w:color="auto"/>
                <w:right w:val="none" w:sz="0" w:space="0" w:color="auto"/>
              </w:divBdr>
            </w:div>
            <w:div w:id="9447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6156">
      <w:bodyDiv w:val="1"/>
      <w:marLeft w:val="0"/>
      <w:marRight w:val="0"/>
      <w:marTop w:val="0"/>
      <w:marBottom w:val="0"/>
      <w:divBdr>
        <w:top w:val="none" w:sz="0" w:space="0" w:color="auto"/>
        <w:left w:val="none" w:sz="0" w:space="0" w:color="auto"/>
        <w:bottom w:val="none" w:sz="0" w:space="0" w:color="auto"/>
        <w:right w:val="none" w:sz="0" w:space="0" w:color="auto"/>
      </w:divBdr>
      <w:divsChild>
        <w:div w:id="51740184">
          <w:marLeft w:val="0"/>
          <w:marRight w:val="0"/>
          <w:marTop w:val="0"/>
          <w:marBottom w:val="0"/>
          <w:divBdr>
            <w:top w:val="none" w:sz="0" w:space="0" w:color="auto"/>
            <w:left w:val="none" w:sz="0" w:space="0" w:color="auto"/>
            <w:bottom w:val="none" w:sz="0" w:space="0" w:color="auto"/>
            <w:right w:val="none" w:sz="0" w:space="0" w:color="auto"/>
          </w:divBdr>
        </w:div>
        <w:div w:id="2027245200">
          <w:marLeft w:val="0"/>
          <w:marRight w:val="0"/>
          <w:marTop w:val="0"/>
          <w:marBottom w:val="0"/>
          <w:divBdr>
            <w:top w:val="none" w:sz="0" w:space="0" w:color="auto"/>
            <w:left w:val="none" w:sz="0" w:space="0" w:color="auto"/>
            <w:bottom w:val="none" w:sz="0" w:space="0" w:color="auto"/>
            <w:right w:val="none" w:sz="0" w:space="0" w:color="auto"/>
          </w:divBdr>
        </w:div>
      </w:divsChild>
    </w:div>
    <w:div w:id="139462901">
      <w:bodyDiv w:val="1"/>
      <w:marLeft w:val="0"/>
      <w:marRight w:val="0"/>
      <w:marTop w:val="0"/>
      <w:marBottom w:val="0"/>
      <w:divBdr>
        <w:top w:val="none" w:sz="0" w:space="0" w:color="auto"/>
        <w:left w:val="none" w:sz="0" w:space="0" w:color="auto"/>
        <w:bottom w:val="none" w:sz="0" w:space="0" w:color="auto"/>
        <w:right w:val="none" w:sz="0" w:space="0" w:color="auto"/>
      </w:divBdr>
    </w:div>
    <w:div w:id="150873187">
      <w:bodyDiv w:val="1"/>
      <w:marLeft w:val="0"/>
      <w:marRight w:val="0"/>
      <w:marTop w:val="0"/>
      <w:marBottom w:val="0"/>
      <w:divBdr>
        <w:top w:val="none" w:sz="0" w:space="0" w:color="auto"/>
        <w:left w:val="none" w:sz="0" w:space="0" w:color="auto"/>
        <w:bottom w:val="none" w:sz="0" w:space="0" w:color="auto"/>
        <w:right w:val="none" w:sz="0" w:space="0" w:color="auto"/>
      </w:divBdr>
    </w:div>
    <w:div w:id="175314369">
      <w:bodyDiv w:val="1"/>
      <w:marLeft w:val="0"/>
      <w:marRight w:val="0"/>
      <w:marTop w:val="0"/>
      <w:marBottom w:val="0"/>
      <w:divBdr>
        <w:top w:val="none" w:sz="0" w:space="0" w:color="auto"/>
        <w:left w:val="none" w:sz="0" w:space="0" w:color="auto"/>
        <w:bottom w:val="none" w:sz="0" w:space="0" w:color="auto"/>
        <w:right w:val="none" w:sz="0" w:space="0" w:color="auto"/>
      </w:divBdr>
      <w:divsChild>
        <w:div w:id="541596691">
          <w:marLeft w:val="432"/>
          <w:marRight w:val="0"/>
          <w:marTop w:val="106"/>
          <w:marBottom w:val="0"/>
          <w:divBdr>
            <w:top w:val="none" w:sz="0" w:space="0" w:color="auto"/>
            <w:left w:val="none" w:sz="0" w:space="0" w:color="auto"/>
            <w:bottom w:val="none" w:sz="0" w:space="0" w:color="auto"/>
            <w:right w:val="none" w:sz="0" w:space="0" w:color="auto"/>
          </w:divBdr>
        </w:div>
        <w:div w:id="677855188">
          <w:marLeft w:val="432"/>
          <w:marRight w:val="0"/>
          <w:marTop w:val="106"/>
          <w:marBottom w:val="0"/>
          <w:divBdr>
            <w:top w:val="none" w:sz="0" w:space="0" w:color="auto"/>
            <w:left w:val="none" w:sz="0" w:space="0" w:color="auto"/>
            <w:bottom w:val="none" w:sz="0" w:space="0" w:color="auto"/>
            <w:right w:val="none" w:sz="0" w:space="0" w:color="auto"/>
          </w:divBdr>
        </w:div>
        <w:div w:id="1367217747">
          <w:marLeft w:val="432"/>
          <w:marRight w:val="0"/>
          <w:marTop w:val="106"/>
          <w:marBottom w:val="0"/>
          <w:divBdr>
            <w:top w:val="none" w:sz="0" w:space="0" w:color="auto"/>
            <w:left w:val="none" w:sz="0" w:space="0" w:color="auto"/>
            <w:bottom w:val="none" w:sz="0" w:space="0" w:color="auto"/>
            <w:right w:val="none" w:sz="0" w:space="0" w:color="auto"/>
          </w:divBdr>
        </w:div>
      </w:divsChild>
    </w:div>
    <w:div w:id="179003875">
      <w:bodyDiv w:val="1"/>
      <w:marLeft w:val="0"/>
      <w:marRight w:val="0"/>
      <w:marTop w:val="0"/>
      <w:marBottom w:val="0"/>
      <w:divBdr>
        <w:top w:val="none" w:sz="0" w:space="0" w:color="auto"/>
        <w:left w:val="none" w:sz="0" w:space="0" w:color="auto"/>
        <w:bottom w:val="none" w:sz="0" w:space="0" w:color="auto"/>
        <w:right w:val="none" w:sz="0" w:space="0" w:color="auto"/>
      </w:divBdr>
      <w:divsChild>
        <w:div w:id="1605578158">
          <w:marLeft w:val="0"/>
          <w:marRight w:val="0"/>
          <w:marTop w:val="0"/>
          <w:marBottom w:val="0"/>
          <w:divBdr>
            <w:top w:val="none" w:sz="0" w:space="0" w:color="auto"/>
            <w:left w:val="none" w:sz="0" w:space="0" w:color="auto"/>
            <w:bottom w:val="none" w:sz="0" w:space="0" w:color="auto"/>
            <w:right w:val="none" w:sz="0" w:space="0" w:color="auto"/>
          </w:divBdr>
        </w:div>
        <w:div w:id="2051227289">
          <w:marLeft w:val="0"/>
          <w:marRight w:val="0"/>
          <w:marTop w:val="0"/>
          <w:marBottom w:val="0"/>
          <w:divBdr>
            <w:top w:val="none" w:sz="0" w:space="0" w:color="auto"/>
            <w:left w:val="none" w:sz="0" w:space="0" w:color="auto"/>
            <w:bottom w:val="none" w:sz="0" w:space="0" w:color="auto"/>
            <w:right w:val="none" w:sz="0" w:space="0" w:color="auto"/>
          </w:divBdr>
        </w:div>
      </w:divsChild>
    </w:div>
    <w:div w:id="181096026">
      <w:bodyDiv w:val="1"/>
      <w:marLeft w:val="0"/>
      <w:marRight w:val="0"/>
      <w:marTop w:val="0"/>
      <w:marBottom w:val="0"/>
      <w:divBdr>
        <w:top w:val="none" w:sz="0" w:space="0" w:color="auto"/>
        <w:left w:val="none" w:sz="0" w:space="0" w:color="auto"/>
        <w:bottom w:val="none" w:sz="0" w:space="0" w:color="auto"/>
        <w:right w:val="none" w:sz="0" w:space="0" w:color="auto"/>
      </w:divBdr>
    </w:div>
    <w:div w:id="272179129">
      <w:bodyDiv w:val="1"/>
      <w:marLeft w:val="0"/>
      <w:marRight w:val="0"/>
      <w:marTop w:val="0"/>
      <w:marBottom w:val="0"/>
      <w:divBdr>
        <w:top w:val="none" w:sz="0" w:space="0" w:color="auto"/>
        <w:left w:val="none" w:sz="0" w:space="0" w:color="auto"/>
        <w:bottom w:val="none" w:sz="0" w:space="0" w:color="auto"/>
        <w:right w:val="none" w:sz="0" w:space="0" w:color="auto"/>
      </w:divBdr>
      <w:divsChild>
        <w:div w:id="65037152">
          <w:marLeft w:val="0"/>
          <w:marRight w:val="0"/>
          <w:marTop w:val="0"/>
          <w:marBottom w:val="0"/>
          <w:divBdr>
            <w:top w:val="none" w:sz="0" w:space="0" w:color="auto"/>
            <w:left w:val="none" w:sz="0" w:space="0" w:color="auto"/>
            <w:bottom w:val="none" w:sz="0" w:space="0" w:color="auto"/>
            <w:right w:val="none" w:sz="0" w:space="0" w:color="auto"/>
          </w:divBdr>
        </w:div>
        <w:div w:id="603808510">
          <w:marLeft w:val="0"/>
          <w:marRight w:val="0"/>
          <w:marTop w:val="0"/>
          <w:marBottom w:val="0"/>
          <w:divBdr>
            <w:top w:val="none" w:sz="0" w:space="0" w:color="auto"/>
            <w:left w:val="none" w:sz="0" w:space="0" w:color="auto"/>
            <w:bottom w:val="none" w:sz="0" w:space="0" w:color="auto"/>
            <w:right w:val="none" w:sz="0" w:space="0" w:color="auto"/>
          </w:divBdr>
        </w:div>
        <w:div w:id="748884963">
          <w:marLeft w:val="0"/>
          <w:marRight w:val="0"/>
          <w:marTop w:val="0"/>
          <w:marBottom w:val="0"/>
          <w:divBdr>
            <w:top w:val="none" w:sz="0" w:space="0" w:color="auto"/>
            <w:left w:val="none" w:sz="0" w:space="0" w:color="auto"/>
            <w:bottom w:val="none" w:sz="0" w:space="0" w:color="auto"/>
            <w:right w:val="none" w:sz="0" w:space="0" w:color="auto"/>
          </w:divBdr>
        </w:div>
        <w:div w:id="1528257099">
          <w:marLeft w:val="0"/>
          <w:marRight w:val="0"/>
          <w:marTop w:val="0"/>
          <w:marBottom w:val="0"/>
          <w:divBdr>
            <w:top w:val="none" w:sz="0" w:space="0" w:color="auto"/>
            <w:left w:val="none" w:sz="0" w:space="0" w:color="auto"/>
            <w:bottom w:val="none" w:sz="0" w:space="0" w:color="auto"/>
            <w:right w:val="none" w:sz="0" w:space="0" w:color="auto"/>
          </w:divBdr>
        </w:div>
        <w:div w:id="2002001429">
          <w:marLeft w:val="0"/>
          <w:marRight w:val="0"/>
          <w:marTop w:val="0"/>
          <w:marBottom w:val="0"/>
          <w:divBdr>
            <w:top w:val="none" w:sz="0" w:space="0" w:color="auto"/>
            <w:left w:val="none" w:sz="0" w:space="0" w:color="auto"/>
            <w:bottom w:val="none" w:sz="0" w:space="0" w:color="auto"/>
            <w:right w:val="none" w:sz="0" w:space="0" w:color="auto"/>
          </w:divBdr>
        </w:div>
      </w:divsChild>
    </w:div>
    <w:div w:id="277109452">
      <w:bodyDiv w:val="1"/>
      <w:marLeft w:val="0"/>
      <w:marRight w:val="0"/>
      <w:marTop w:val="0"/>
      <w:marBottom w:val="0"/>
      <w:divBdr>
        <w:top w:val="none" w:sz="0" w:space="0" w:color="auto"/>
        <w:left w:val="none" w:sz="0" w:space="0" w:color="auto"/>
        <w:bottom w:val="none" w:sz="0" w:space="0" w:color="auto"/>
        <w:right w:val="none" w:sz="0" w:space="0" w:color="auto"/>
      </w:divBdr>
      <w:divsChild>
        <w:div w:id="371619338">
          <w:marLeft w:val="0"/>
          <w:marRight w:val="0"/>
          <w:marTop w:val="0"/>
          <w:marBottom w:val="0"/>
          <w:divBdr>
            <w:top w:val="none" w:sz="0" w:space="0" w:color="auto"/>
            <w:left w:val="none" w:sz="0" w:space="0" w:color="auto"/>
            <w:bottom w:val="none" w:sz="0" w:space="0" w:color="auto"/>
            <w:right w:val="none" w:sz="0" w:space="0" w:color="auto"/>
          </w:divBdr>
        </w:div>
        <w:div w:id="1775780672">
          <w:marLeft w:val="0"/>
          <w:marRight w:val="0"/>
          <w:marTop w:val="0"/>
          <w:marBottom w:val="0"/>
          <w:divBdr>
            <w:top w:val="none" w:sz="0" w:space="0" w:color="auto"/>
            <w:left w:val="none" w:sz="0" w:space="0" w:color="auto"/>
            <w:bottom w:val="none" w:sz="0" w:space="0" w:color="auto"/>
            <w:right w:val="none" w:sz="0" w:space="0" w:color="auto"/>
          </w:divBdr>
        </w:div>
      </w:divsChild>
    </w:div>
    <w:div w:id="287594222">
      <w:bodyDiv w:val="1"/>
      <w:marLeft w:val="0"/>
      <w:marRight w:val="0"/>
      <w:marTop w:val="0"/>
      <w:marBottom w:val="0"/>
      <w:divBdr>
        <w:top w:val="none" w:sz="0" w:space="0" w:color="auto"/>
        <w:left w:val="none" w:sz="0" w:space="0" w:color="auto"/>
        <w:bottom w:val="none" w:sz="0" w:space="0" w:color="auto"/>
        <w:right w:val="none" w:sz="0" w:space="0" w:color="auto"/>
      </w:divBdr>
      <w:divsChild>
        <w:div w:id="147214982">
          <w:marLeft w:val="0"/>
          <w:marRight w:val="0"/>
          <w:marTop w:val="0"/>
          <w:marBottom w:val="0"/>
          <w:divBdr>
            <w:top w:val="none" w:sz="0" w:space="0" w:color="auto"/>
            <w:left w:val="none" w:sz="0" w:space="0" w:color="auto"/>
            <w:bottom w:val="none" w:sz="0" w:space="0" w:color="auto"/>
            <w:right w:val="none" w:sz="0" w:space="0" w:color="auto"/>
          </w:divBdr>
        </w:div>
        <w:div w:id="461388271">
          <w:marLeft w:val="0"/>
          <w:marRight w:val="0"/>
          <w:marTop w:val="0"/>
          <w:marBottom w:val="0"/>
          <w:divBdr>
            <w:top w:val="none" w:sz="0" w:space="0" w:color="auto"/>
            <w:left w:val="none" w:sz="0" w:space="0" w:color="auto"/>
            <w:bottom w:val="none" w:sz="0" w:space="0" w:color="auto"/>
            <w:right w:val="none" w:sz="0" w:space="0" w:color="auto"/>
          </w:divBdr>
          <w:divsChild>
            <w:div w:id="229194496">
              <w:marLeft w:val="0"/>
              <w:marRight w:val="0"/>
              <w:marTop w:val="0"/>
              <w:marBottom w:val="0"/>
              <w:divBdr>
                <w:top w:val="none" w:sz="0" w:space="0" w:color="auto"/>
                <w:left w:val="none" w:sz="0" w:space="0" w:color="auto"/>
                <w:bottom w:val="none" w:sz="0" w:space="0" w:color="auto"/>
                <w:right w:val="none" w:sz="0" w:space="0" w:color="auto"/>
              </w:divBdr>
            </w:div>
          </w:divsChild>
        </w:div>
        <w:div w:id="1833372185">
          <w:marLeft w:val="0"/>
          <w:marRight w:val="0"/>
          <w:marTop w:val="0"/>
          <w:marBottom w:val="0"/>
          <w:divBdr>
            <w:top w:val="none" w:sz="0" w:space="0" w:color="auto"/>
            <w:left w:val="none" w:sz="0" w:space="0" w:color="auto"/>
            <w:bottom w:val="none" w:sz="0" w:space="0" w:color="auto"/>
            <w:right w:val="none" w:sz="0" w:space="0" w:color="auto"/>
          </w:divBdr>
        </w:div>
        <w:div w:id="2037731167">
          <w:marLeft w:val="0"/>
          <w:marRight w:val="0"/>
          <w:marTop w:val="0"/>
          <w:marBottom w:val="0"/>
          <w:divBdr>
            <w:top w:val="none" w:sz="0" w:space="0" w:color="auto"/>
            <w:left w:val="none" w:sz="0" w:space="0" w:color="auto"/>
            <w:bottom w:val="none" w:sz="0" w:space="0" w:color="auto"/>
            <w:right w:val="none" w:sz="0" w:space="0" w:color="auto"/>
          </w:divBdr>
        </w:div>
      </w:divsChild>
    </w:div>
    <w:div w:id="290139021">
      <w:bodyDiv w:val="1"/>
      <w:marLeft w:val="0"/>
      <w:marRight w:val="0"/>
      <w:marTop w:val="0"/>
      <w:marBottom w:val="0"/>
      <w:divBdr>
        <w:top w:val="none" w:sz="0" w:space="0" w:color="auto"/>
        <w:left w:val="none" w:sz="0" w:space="0" w:color="auto"/>
        <w:bottom w:val="none" w:sz="0" w:space="0" w:color="auto"/>
        <w:right w:val="none" w:sz="0" w:space="0" w:color="auto"/>
      </w:divBdr>
      <w:divsChild>
        <w:div w:id="288972484">
          <w:marLeft w:val="0"/>
          <w:marRight w:val="0"/>
          <w:marTop w:val="0"/>
          <w:marBottom w:val="0"/>
          <w:divBdr>
            <w:top w:val="none" w:sz="0" w:space="0" w:color="auto"/>
            <w:left w:val="none" w:sz="0" w:space="0" w:color="auto"/>
            <w:bottom w:val="none" w:sz="0" w:space="0" w:color="auto"/>
            <w:right w:val="none" w:sz="0" w:space="0" w:color="auto"/>
          </w:divBdr>
        </w:div>
        <w:div w:id="636421147">
          <w:marLeft w:val="0"/>
          <w:marRight w:val="0"/>
          <w:marTop w:val="0"/>
          <w:marBottom w:val="0"/>
          <w:divBdr>
            <w:top w:val="none" w:sz="0" w:space="0" w:color="auto"/>
            <w:left w:val="none" w:sz="0" w:space="0" w:color="auto"/>
            <w:bottom w:val="none" w:sz="0" w:space="0" w:color="auto"/>
            <w:right w:val="none" w:sz="0" w:space="0" w:color="auto"/>
          </w:divBdr>
        </w:div>
      </w:divsChild>
    </w:div>
    <w:div w:id="333995992">
      <w:bodyDiv w:val="1"/>
      <w:marLeft w:val="0"/>
      <w:marRight w:val="0"/>
      <w:marTop w:val="0"/>
      <w:marBottom w:val="0"/>
      <w:divBdr>
        <w:top w:val="none" w:sz="0" w:space="0" w:color="auto"/>
        <w:left w:val="none" w:sz="0" w:space="0" w:color="auto"/>
        <w:bottom w:val="none" w:sz="0" w:space="0" w:color="auto"/>
        <w:right w:val="none" w:sz="0" w:space="0" w:color="auto"/>
      </w:divBdr>
      <w:divsChild>
        <w:div w:id="1623802935">
          <w:marLeft w:val="0"/>
          <w:marRight w:val="0"/>
          <w:marTop w:val="0"/>
          <w:marBottom w:val="0"/>
          <w:divBdr>
            <w:top w:val="none" w:sz="0" w:space="0" w:color="auto"/>
            <w:left w:val="none" w:sz="0" w:space="0" w:color="auto"/>
            <w:bottom w:val="none" w:sz="0" w:space="0" w:color="auto"/>
            <w:right w:val="none" w:sz="0" w:space="0" w:color="auto"/>
          </w:divBdr>
        </w:div>
      </w:divsChild>
    </w:div>
    <w:div w:id="353239090">
      <w:bodyDiv w:val="1"/>
      <w:marLeft w:val="0"/>
      <w:marRight w:val="0"/>
      <w:marTop w:val="0"/>
      <w:marBottom w:val="0"/>
      <w:divBdr>
        <w:top w:val="none" w:sz="0" w:space="0" w:color="auto"/>
        <w:left w:val="none" w:sz="0" w:space="0" w:color="auto"/>
        <w:bottom w:val="none" w:sz="0" w:space="0" w:color="auto"/>
        <w:right w:val="none" w:sz="0" w:space="0" w:color="auto"/>
      </w:divBdr>
    </w:div>
    <w:div w:id="384328857">
      <w:bodyDiv w:val="1"/>
      <w:marLeft w:val="0"/>
      <w:marRight w:val="0"/>
      <w:marTop w:val="0"/>
      <w:marBottom w:val="0"/>
      <w:divBdr>
        <w:top w:val="none" w:sz="0" w:space="0" w:color="auto"/>
        <w:left w:val="none" w:sz="0" w:space="0" w:color="auto"/>
        <w:bottom w:val="none" w:sz="0" w:space="0" w:color="auto"/>
        <w:right w:val="none" w:sz="0" w:space="0" w:color="auto"/>
      </w:divBdr>
      <w:divsChild>
        <w:div w:id="45372349">
          <w:marLeft w:val="0"/>
          <w:marRight w:val="0"/>
          <w:marTop w:val="0"/>
          <w:marBottom w:val="0"/>
          <w:divBdr>
            <w:top w:val="none" w:sz="0" w:space="0" w:color="auto"/>
            <w:left w:val="none" w:sz="0" w:space="0" w:color="auto"/>
            <w:bottom w:val="none" w:sz="0" w:space="0" w:color="auto"/>
            <w:right w:val="none" w:sz="0" w:space="0" w:color="auto"/>
          </w:divBdr>
        </w:div>
        <w:div w:id="619068163">
          <w:marLeft w:val="0"/>
          <w:marRight w:val="0"/>
          <w:marTop w:val="0"/>
          <w:marBottom w:val="0"/>
          <w:divBdr>
            <w:top w:val="none" w:sz="0" w:space="0" w:color="auto"/>
            <w:left w:val="none" w:sz="0" w:space="0" w:color="auto"/>
            <w:bottom w:val="none" w:sz="0" w:space="0" w:color="auto"/>
            <w:right w:val="none" w:sz="0" w:space="0" w:color="auto"/>
          </w:divBdr>
        </w:div>
      </w:divsChild>
    </w:div>
    <w:div w:id="425661075">
      <w:bodyDiv w:val="1"/>
      <w:marLeft w:val="0"/>
      <w:marRight w:val="0"/>
      <w:marTop w:val="0"/>
      <w:marBottom w:val="0"/>
      <w:divBdr>
        <w:top w:val="none" w:sz="0" w:space="0" w:color="auto"/>
        <w:left w:val="none" w:sz="0" w:space="0" w:color="auto"/>
        <w:bottom w:val="none" w:sz="0" w:space="0" w:color="auto"/>
        <w:right w:val="none" w:sz="0" w:space="0" w:color="auto"/>
      </w:divBdr>
      <w:divsChild>
        <w:div w:id="333924444">
          <w:marLeft w:val="0"/>
          <w:marRight w:val="0"/>
          <w:marTop w:val="0"/>
          <w:marBottom w:val="0"/>
          <w:divBdr>
            <w:top w:val="none" w:sz="0" w:space="0" w:color="auto"/>
            <w:left w:val="none" w:sz="0" w:space="0" w:color="auto"/>
            <w:bottom w:val="none" w:sz="0" w:space="0" w:color="auto"/>
            <w:right w:val="none" w:sz="0" w:space="0" w:color="auto"/>
          </w:divBdr>
        </w:div>
        <w:div w:id="1870295202">
          <w:marLeft w:val="0"/>
          <w:marRight w:val="0"/>
          <w:marTop w:val="0"/>
          <w:marBottom w:val="0"/>
          <w:divBdr>
            <w:top w:val="none" w:sz="0" w:space="0" w:color="auto"/>
            <w:left w:val="none" w:sz="0" w:space="0" w:color="auto"/>
            <w:bottom w:val="none" w:sz="0" w:space="0" w:color="auto"/>
            <w:right w:val="none" w:sz="0" w:space="0" w:color="auto"/>
          </w:divBdr>
          <w:divsChild>
            <w:div w:id="768964655">
              <w:marLeft w:val="0"/>
              <w:marRight w:val="0"/>
              <w:marTop w:val="0"/>
              <w:marBottom w:val="0"/>
              <w:divBdr>
                <w:top w:val="none" w:sz="0" w:space="0" w:color="auto"/>
                <w:left w:val="none" w:sz="0" w:space="0" w:color="auto"/>
                <w:bottom w:val="none" w:sz="0" w:space="0" w:color="auto"/>
                <w:right w:val="none" w:sz="0" w:space="0" w:color="auto"/>
              </w:divBdr>
            </w:div>
            <w:div w:id="1573420794">
              <w:marLeft w:val="0"/>
              <w:marRight w:val="0"/>
              <w:marTop w:val="0"/>
              <w:marBottom w:val="0"/>
              <w:divBdr>
                <w:top w:val="none" w:sz="0" w:space="0" w:color="auto"/>
                <w:left w:val="none" w:sz="0" w:space="0" w:color="auto"/>
                <w:bottom w:val="none" w:sz="0" w:space="0" w:color="auto"/>
                <w:right w:val="none" w:sz="0" w:space="0" w:color="auto"/>
              </w:divBdr>
            </w:div>
            <w:div w:id="16166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2580">
      <w:bodyDiv w:val="1"/>
      <w:marLeft w:val="0"/>
      <w:marRight w:val="0"/>
      <w:marTop w:val="0"/>
      <w:marBottom w:val="0"/>
      <w:divBdr>
        <w:top w:val="none" w:sz="0" w:space="0" w:color="auto"/>
        <w:left w:val="none" w:sz="0" w:space="0" w:color="auto"/>
        <w:bottom w:val="none" w:sz="0" w:space="0" w:color="auto"/>
        <w:right w:val="none" w:sz="0" w:space="0" w:color="auto"/>
      </w:divBdr>
      <w:divsChild>
        <w:div w:id="1912347258">
          <w:marLeft w:val="0"/>
          <w:marRight w:val="0"/>
          <w:marTop w:val="0"/>
          <w:marBottom w:val="0"/>
          <w:divBdr>
            <w:top w:val="none" w:sz="0" w:space="0" w:color="auto"/>
            <w:left w:val="none" w:sz="0" w:space="0" w:color="auto"/>
            <w:bottom w:val="none" w:sz="0" w:space="0" w:color="auto"/>
            <w:right w:val="none" w:sz="0" w:space="0" w:color="auto"/>
          </w:divBdr>
          <w:divsChild>
            <w:div w:id="734428605">
              <w:marLeft w:val="0"/>
              <w:marRight w:val="0"/>
              <w:marTop w:val="0"/>
              <w:marBottom w:val="0"/>
              <w:divBdr>
                <w:top w:val="none" w:sz="0" w:space="0" w:color="auto"/>
                <w:left w:val="none" w:sz="0" w:space="0" w:color="auto"/>
                <w:bottom w:val="none" w:sz="0" w:space="0" w:color="auto"/>
                <w:right w:val="none" w:sz="0" w:space="0" w:color="auto"/>
              </w:divBdr>
            </w:div>
          </w:divsChild>
        </w:div>
        <w:div w:id="2068189689">
          <w:marLeft w:val="0"/>
          <w:marRight w:val="0"/>
          <w:marTop w:val="0"/>
          <w:marBottom w:val="0"/>
          <w:divBdr>
            <w:top w:val="none" w:sz="0" w:space="0" w:color="auto"/>
            <w:left w:val="none" w:sz="0" w:space="0" w:color="auto"/>
            <w:bottom w:val="none" w:sz="0" w:space="0" w:color="auto"/>
            <w:right w:val="none" w:sz="0" w:space="0" w:color="auto"/>
          </w:divBdr>
          <w:divsChild>
            <w:div w:id="14996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1780">
      <w:bodyDiv w:val="1"/>
      <w:marLeft w:val="0"/>
      <w:marRight w:val="0"/>
      <w:marTop w:val="0"/>
      <w:marBottom w:val="0"/>
      <w:divBdr>
        <w:top w:val="none" w:sz="0" w:space="0" w:color="auto"/>
        <w:left w:val="none" w:sz="0" w:space="0" w:color="auto"/>
        <w:bottom w:val="none" w:sz="0" w:space="0" w:color="auto"/>
        <w:right w:val="none" w:sz="0" w:space="0" w:color="auto"/>
      </w:divBdr>
    </w:div>
    <w:div w:id="619527997">
      <w:bodyDiv w:val="1"/>
      <w:marLeft w:val="0"/>
      <w:marRight w:val="0"/>
      <w:marTop w:val="0"/>
      <w:marBottom w:val="0"/>
      <w:divBdr>
        <w:top w:val="none" w:sz="0" w:space="0" w:color="auto"/>
        <w:left w:val="none" w:sz="0" w:space="0" w:color="auto"/>
        <w:bottom w:val="none" w:sz="0" w:space="0" w:color="auto"/>
        <w:right w:val="none" w:sz="0" w:space="0" w:color="auto"/>
      </w:divBdr>
      <w:divsChild>
        <w:div w:id="1708800088">
          <w:marLeft w:val="0"/>
          <w:marRight w:val="0"/>
          <w:marTop w:val="0"/>
          <w:marBottom w:val="0"/>
          <w:divBdr>
            <w:top w:val="none" w:sz="0" w:space="0" w:color="auto"/>
            <w:left w:val="none" w:sz="0" w:space="0" w:color="auto"/>
            <w:bottom w:val="none" w:sz="0" w:space="0" w:color="auto"/>
            <w:right w:val="none" w:sz="0" w:space="0" w:color="auto"/>
          </w:divBdr>
        </w:div>
      </w:divsChild>
    </w:div>
    <w:div w:id="632950519">
      <w:bodyDiv w:val="1"/>
      <w:marLeft w:val="0"/>
      <w:marRight w:val="0"/>
      <w:marTop w:val="0"/>
      <w:marBottom w:val="0"/>
      <w:divBdr>
        <w:top w:val="none" w:sz="0" w:space="0" w:color="auto"/>
        <w:left w:val="none" w:sz="0" w:space="0" w:color="auto"/>
        <w:bottom w:val="none" w:sz="0" w:space="0" w:color="auto"/>
        <w:right w:val="none" w:sz="0" w:space="0" w:color="auto"/>
      </w:divBdr>
      <w:divsChild>
        <w:div w:id="488714251">
          <w:marLeft w:val="432"/>
          <w:marRight w:val="0"/>
          <w:marTop w:val="101"/>
          <w:marBottom w:val="0"/>
          <w:divBdr>
            <w:top w:val="none" w:sz="0" w:space="0" w:color="auto"/>
            <w:left w:val="none" w:sz="0" w:space="0" w:color="auto"/>
            <w:bottom w:val="none" w:sz="0" w:space="0" w:color="auto"/>
            <w:right w:val="none" w:sz="0" w:space="0" w:color="auto"/>
          </w:divBdr>
        </w:div>
      </w:divsChild>
    </w:div>
    <w:div w:id="765926331">
      <w:bodyDiv w:val="1"/>
      <w:marLeft w:val="0"/>
      <w:marRight w:val="0"/>
      <w:marTop w:val="0"/>
      <w:marBottom w:val="0"/>
      <w:divBdr>
        <w:top w:val="none" w:sz="0" w:space="0" w:color="auto"/>
        <w:left w:val="none" w:sz="0" w:space="0" w:color="auto"/>
        <w:bottom w:val="none" w:sz="0" w:space="0" w:color="auto"/>
        <w:right w:val="none" w:sz="0" w:space="0" w:color="auto"/>
      </w:divBdr>
      <w:divsChild>
        <w:div w:id="1743260949">
          <w:marLeft w:val="0"/>
          <w:marRight w:val="0"/>
          <w:marTop w:val="0"/>
          <w:marBottom w:val="0"/>
          <w:divBdr>
            <w:top w:val="none" w:sz="0" w:space="0" w:color="auto"/>
            <w:left w:val="none" w:sz="0" w:space="0" w:color="auto"/>
            <w:bottom w:val="none" w:sz="0" w:space="0" w:color="auto"/>
            <w:right w:val="none" w:sz="0" w:space="0" w:color="auto"/>
          </w:divBdr>
        </w:div>
        <w:div w:id="1562324562">
          <w:marLeft w:val="0"/>
          <w:marRight w:val="0"/>
          <w:marTop w:val="0"/>
          <w:marBottom w:val="0"/>
          <w:divBdr>
            <w:top w:val="none" w:sz="0" w:space="0" w:color="auto"/>
            <w:left w:val="none" w:sz="0" w:space="0" w:color="auto"/>
            <w:bottom w:val="none" w:sz="0" w:space="0" w:color="auto"/>
            <w:right w:val="none" w:sz="0" w:space="0" w:color="auto"/>
          </w:divBdr>
        </w:div>
        <w:div w:id="256985967">
          <w:marLeft w:val="0"/>
          <w:marRight w:val="0"/>
          <w:marTop w:val="0"/>
          <w:marBottom w:val="0"/>
          <w:divBdr>
            <w:top w:val="none" w:sz="0" w:space="0" w:color="auto"/>
            <w:left w:val="none" w:sz="0" w:space="0" w:color="auto"/>
            <w:bottom w:val="none" w:sz="0" w:space="0" w:color="auto"/>
            <w:right w:val="none" w:sz="0" w:space="0" w:color="auto"/>
          </w:divBdr>
        </w:div>
        <w:div w:id="2010205331">
          <w:marLeft w:val="0"/>
          <w:marRight w:val="0"/>
          <w:marTop w:val="0"/>
          <w:marBottom w:val="0"/>
          <w:divBdr>
            <w:top w:val="none" w:sz="0" w:space="0" w:color="auto"/>
            <w:left w:val="none" w:sz="0" w:space="0" w:color="auto"/>
            <w:bottom w:val="none" w:sz="0" w:space="0" w:color="auto"/>
            <w:right w:val="none" w:sz="0" w:space="0" w:color="auto"/>
          </w:divBdr>
        </w:div>
        <w:div w:id="856574593">
          <w:marLeft w:val="0"/>
          <w:marRight w:val="0"/>
          <w:marTop w:val="0"/>
          <w:marBottom w:val="0"/>
          <w:divBdr>
            <w:top w:val="none" w:sz="0" w:space="0" w:color="auto"/>
            <w:left w:val="none" w:sz="0" w:space="0" w:color="auto"/>
            <w:bottom w:val="none" w:sz="0" w:space="0" w:color="auto"/>
            <w:right w:val="none" w:sz="0" w:space="0" w:color="auto"/>
          </w:divBdr>
        </w:div>
        <w:div w:id="1133447417">
          <w:marLeft w:val="0"/>
          <w:marRight w:val="0"/>
          <w:marTop w:val="0"/>
          <w:marBottom w:val="0"/>
          <w:divBdr>
            <w:top w:val="none" w:sz="0" w:space="0" w:color="auto"/>
            <w:left w:val="none" w:sz="0" w:space="0" w:color="auto"/>
            <w:bottom w:val="none" w:sz="0" w:space="0" w:color="auto"/>
            <w:right w:val="none" w:sz="0" w:space="0" w:color="auto"/>
          </w:divBdr>
        </w:div>
        <w:div w:id="1273778009">
          <w:marLeft w:val="0"/>
          <w:marRight w:val="0"/>
          <w:marTop w:val="0"/>
          <w:marBottom w:val="0"/>
          <w:divBdr>
            <w:top w:val="none" w:sz="0" w:space="0" w:color="auto"/>
            <w:left w:val="none" w:sz="0" w:space="0" w:color="auto"/>
            <w:bottom w:val="none" w:sz="0" w:space="0" w:color="auto"/>
            <w:right w:val="none" w:sz="0" w:space="0" w:color="auto"/>
          </w:divBdr>
        </w:div>
        <w:div w:id="729882804">
          <w:marLeft w:val="0"/>
          <w:marRight w:val="0"/>
          <w:marTop w:val="0"/>
          <w:marBottom w:val="0"/>
          <w:divBdr>
            <w:top w:val="none" w:sz="0" w:space="0" w:color="auto"/>
            <w:left w:val="none" w:sz="0" w:space="0" w:color="auto"/>
            <w:bottom w:val="none" w:sz="0" w:space="0" w:color="auto"/>
            <w:right w:val="none" w:sz="0" w:space="0" w:color="auto"/>
          </w:divBdr>
        </w:div>
      </w:divsChild>
    </w:div>
    <w:div w:id="774204890">
      <w:bodyDiv w:val="1"/>
      <w:marLeft w:val="0"/>
      <w:marRight w:val="0"/>
      <w:marTop w:val="0"/>
      <w:marBottom w:val="0"/>
      <w:divBdr>
        <w:top w:val="none" w:sz="0" w:space="0" w:color="auto"/>
        <w:left w:val="none" w:sz="0" w:space="0" w:color="auto"/>
        <w:bottom w:val="none" w:sz="0" w:space="0" w:color="auto"/>
        <w:right w:val="none" w:sz="0" w:space="0" w:color="auto"/>
      </w:divBdr>
      <w:divsChild>
        <w:div w:id="788743417">
          <w:marLeft w:val="0"/>
          <w:marRight w:val="0"/>
          <w:marTop w:val="0"/>
          <w:marBottom w:val="0"/>
          <w:divBdr>
            <w:top w:val="none" w:sz="0" w:space="0" w:color="auto"/>
            <w:left w:val="none" w:sz="0" w:space="0" w:color="auto"/>
            <w:bottom w:val="none" w:sz="0" w:space="0" w:color="auto"/>
            <w:right w:val="none" w:sz="0" w:space="0" w:color="auto"/>
          </w:divBdr>
        </w:div>
      </w:divsChild>
    </w:div>
    <w:div w:id="776950764">
      <w:bodyDiv w:val="1"/>
      <w:marLeft w:val="0"/>
      <w:marRight w:val="0"/>
      <w:marTop w:val="0"/>
      <w:marBottom w:val="0"/>
      <w:divBdr>
        <w:top w:val="none" w:sz="0" w:space="0" w:color="auto"/>
        <w:left w:val="none" w:sz="0" w:space="0" w:color="auto"/>
        <w:bottom w:val="none" w:sz="0" w:space="0" w:color="auto"/>
        <w:right w:val="none" w:sz="0" w:space="0" w:color="auto"/>
      </w:divBdr>
      <w:divsChild>
        <w:div w:id="270169059">
          <w:marLeft w:val="0"/>
          <w:marRight w:val="0"/>
          <w:marTop w:val="0"/>
          <w:marBottom w:val="0"/>
          <w:divBdr>
            <w:top w:val="none" w:sz="0" w:space="0" w:color="auto"/>
            <w:left w:val="none" w:sz="0" w:space="0" w:color="auto"/>
            <w:bottom w:val="none" w:sz="0" w:space="0" w:color="auto"/>
            <w:right w:val="none" w:sz="0" w:space="0" w:color="auto"/>
          </w:divBdr>
        </w:div>
        <w:div w:id="1878004268">
          <w:marLeft w:val="0"/>
          <w:marRight w:val="0"/>
          <w:marTop w:val="0"/>
          <w:marBottom w:val="0"/>
          <w:divBdr>
            <w:top w:val="none" w:sz="0" w:space="0" w:color="auto"/>
            <w:left w:val="none" w:sz="0" w:space="0" w:color="auto"/>
            <w:bottom w:val="none" w:sz="0" w:space="0" w:color="auto"/>
            <w:right w:val="none" w:sz="0" w:space="0" w:color="auto"/>
          </w:divBdr>
        </w:div>
      </w:divsChild>
    </w:div>
    <w:div w:id="799302608">
      <w:bodyDiv w:val="1"/>
      <w:marLeft w:val="0"/>
      <w:marRight w:val="0"/>
      <w:marTop w:val="0"/>
      <w:marBottom w:val="0"/>
      <w:divBdr>
        <w:top w:val="none" w:sz="0" w:space="0" w:color="auto"/>
        <w:left w:val="none" w:sz="0" w:space="0" w:color="auto"/>
        <w:bottom w:val="none" w:sz="0" w:space="0" w:color="auto"/>
        <w:right w:val="none" w:sz="0" w:space="0" w:color="auto"/>
      </w:divBdr>
    </w:div>
    <w:div w:id="808136260">
      <w:bodyDiv w:val="1"/>
      <w:marLeft w:val="0"/>
      <w:marRight w:val="0"/>
      <w:marTop w:val="0"/>
      <w:marBottom w:val="0"/>
      <w:divBdr>
        <w:top w:val="none" w:sz="0" w:space="0" w:color="auto"/>
        <w:left w:val="none" w:sz="0" w:space="0" w:color="auto"/>
        <w:bottom w:val="none" w:sz="0" w:space="0" w:color="auto"/>
        <w:right w:val="none" w:sz="0" w:space="0" w:color="auto"/>
      </w:divBdr>
    </w:div>
    <w:div w:id="815299141">
      <w:bodyDiv w:val="1"/>
      <w:marLeft w:val="0"/>
      <w:marRight w:val="0"/>
      <w:marTop w:val="0"/>
      <w:marBottom w:val="0"/>
      <w:divBdr>
        <w:top w:val="none" w:sz="0" w:space="0" w:color="auto"/>
        <w:left w:val="none" w:sz="0" w:space="0" w:color="auto"/>
        <w:bottom w:val="none" w:sz="0" w:space="0" w:color="auto"/>
        <w:right w:val="none" w:sz="0" w:space="0" w:color="auto"/>
      </w:divBdr>
      <w:divsChild>
        <w:div w:id="1336151680">
          <w:marLeft w:val="0"/>
          <w:marRight w:val="0"/>
          <w:marTop w:val="0"/>
          <w:marBottom w:val="0"/>
          <w:divBdr>
            <w:top w:val="none" w:sz="0" w:space="0" w:color="auto"/>
            <w:left w:val="none" w:sz="0" w:space="0" w:color="auto"/>
            <w:bottom w:val="none" w:sz="0" w:space="0" w:color="auto"/>
            <w:right w:val="none" w:sz="0" w:space="0" w:color="auto"/>
          </w:divBdr>
        </w:div>
        <w:div w:id="1366101304">
          <w:marLeft w:val="0"/>
          <w:marRight w:val="0"/>
          <w:marTop w:val="0"/>
          <w:marBottom w:val="0"/>
          <w:divBdr>
            <w:top w:val="none" w:sz="0" w:space="0" w:color="auto"/>
            <w:left w:val="none" w:sz="0" w:space="0" w:color="auto"/>
            <w:bottom w:val="none" w:sz="0" w:space="0" w:color="auto"/>
            <w:right w:val="none" w:sz="0" w:space="0" w:color="auto"/>
          </w:divBdr>
        </w:div>
      </w:divsChild>
    </w:div>
    <w:div w:id="822544709">
      <w:bodyDiv w:val="1"/>
      <w:marLeft w:val="0"/>
      <w:marRight w:val="0"/>
      <w:marTop w:val="0"/>
      <w:marBottom w:val="0"/>
      <w:divBdr>
        <w:top w:val="none" w:sz="0" w:space="0" w:color="auto"/>
        <w:left w:val="none" w:sz="0" w:space="0" w:color="auto"/>
        <w:bottom w:val="none" w:sz="0" w:space="0" w:color="auto"/>
        <w:right w:val="none" w:sz="0" w:space="0" w:color="auto"/>
      </w:divBdr>
      <w:divsChild>
        <w:div w:id="325014151">
          <w:marLeft w:val="0"/>
          <w:marRight w:val="0"/>
          <w:marTop w:val="0"/>
          <w:marBottom w:val="0"/>
          <w:divBdr>
            <w:top w:val="none" w:sz="0" w:space="0" w:color="auto"/>
            <w:left w:val="none" w:sz="0" w:space="0" w:color="auto"/>
            <w:bottom w:val="none" w:sz="0" w:space="0" w:color="auto"/>
            <w:right w:val="none" w:sz="0" w:space="0" w:color="auto"/>
          </w:divBdr>
        </w:div>
        <w:div w:id="1021972728">
          <w:marLeft w:val="0"/>
          <w:marRight w:val="0"/>
          <w:marTop w:val="0"/>
          <w:marBottom w:val="0"/>
          <w:divBdr>
            <w:top w:val="none" w:sz="0" w:space="0" w:color="auto"/>
            <w:left w:val="none" w:sz="0" w:space="0" w:color="auto"/>
            <w:bottom w:val="none" w:sz="0" w:space="0" w:color="auto"/>
            <w:right w:val="none" w:sz="0" w:space="0" w:color="auto"/>
          </w:divBdr>
        </w:div>
        <w:div w:id="1528981881">
          <w:marLeft w:val="0"/>
          <w:marRight w:val="0"/>
          <w:marTop w:val="0"/>
          <w:marBottom w:val="0"/>
          <w:divBdr>
            <w:top w:val="none" w:sz="0" w:space="0" w:color="auto"/>
            <w:left w:val="none" w:sz="0" w:space="0" w:color="auto"/>
            <w:bottom w:val="none" w:sz="0" w:space="0" w:color="auto"/>
            <w:right w:val="none" w:sz="0" w:space="0" w:color="auto"/>
          </w:divBdr>
        </w:div>
        <w:div w:id="2070180877">
          <w:marLeft w:val="0"/>
          <w:marRight w:val="0"/>
          <w:marTop w:val="0"/>
          <w:marBottom w:val="0"/>
          <w:divBdr>
            <w:top w:val="none" w:sz="0" w:space="0" w:color="auto"/>
            <w:left w:val="none" w:sz="0" w:space="0" w:color="auto"/>
            <w:bottom w:val="none" w:sz="0" w:space="0" w:color="auto"/>
            <w:right w:val="none" w:sz="0" w:space="0" w:color="auto"/>
          </w:divBdr>
        </w:div>
      </w:divsChild>
    </w:div>
    <w:div w:id="853299862">
      <w:bodyDiv w:val="1"/>
      <w:marLeft w:val="0"/>
      <w:marRight w:val="0"/>
      <w:marTop w:val="0"/>
      <w:marBottom w:val="0"/>
      <w:divBdr>
        <w:top w:val="none" w:sz="0" w:space="0" w:color="auto"/>
        <w:left w:val="none" w:sz="0" w:space="0" w:color="auto"/>
        <w:bottom w:val="none" w:sz="0" w:space="0" w:color="auto"/>
        <w:right w:val="none" w:sz="0" w:space="0" w:color="auto"/>
      </w:divBdr>
    </w:div>
    <w:div w:id="864369082">
      <w:bodyDiv w:val="1"/>
      <w:marLeft w:val="0"/>
      <w:marRight w:val="0"/>
      <w:marTop w:val="0"/>
      <w:marBottom w:val="0"/>
      <w:divBdr>
        <w:top w:val="none" w:sz="0" w:space="0" w:color="auto"/>
        <w:left w:val="none" w:sz="0" w:space="0" w:color="auto"/>
        <w:bottom w:val="none" w:sz="0" w:space="0" w:color="auto"/>
        <w:right w:val="none" w:sz="0" w:space="0" w:color="auto"/>
      </w:divBdr>
      <w:divsChild>
        <w:div w:id="1054155229">
          <w:marLeft w:val="432"/>
          <w:marRight w:val="0"/>
          <w:marTop w:val="115"/>
          <w:marBottom w:val="0"/>
          <w:divBdr>
            <w:top w:val="none" w:sz="0" w:space="0" w:color="auto"/>
            <w:left w:val="none" w:sz="0" w:space="0" w:color="auto"/>
            <w:bottom w:val="none" w:sz="0" w:space="0" w:color="auto"/>
            <w:right w:val="none" w:sz="0" w:space="0" w:color="auto"/>
          </w:divBdr>
        </w:div>
        <w:div w:id="1166937354">
          <w:marLeft w:val="432"/>
          <w:marRight w:val="0"/>
          <w:marTop w:val="115"/>
          <w:marBottom w:val="0"/>
          <w:divBdr>
            <w:top w:val="none" w:sz="0" w:space="0" w:color="auto"/>
            <w:left w:val="none" w:sz="0" w:space="0" w:color="auto"/>
            <w:bottom w:val="none" w:sz="0" w:space="0" w:color="auto"/>
            <w:right w:val="none" w:sz="0" w:space="0" w:color="auto"/>
          </w:divBdr>
        </w:div>
        <w:div w:id="2009363507">
          <w:marLeft w:val="432"/>
          <w:marRight w:val="0"/>
          <w:marTop w:val="115"/>
          <w:marBottom w:val="0"/>
          <w:divBdr>
            <w:top w:val="none" w:sz="0" w:space="0" w:color="auto"/>
            <w:left w:val="none" w:sz="0" w:space="0" w:color="auto"/>
            <w:bottom w:val="none" w:sz="0" w:space="0" w:color="auto"/>
            <w:right w:val="none" w:sz="0" w:space="0" w:color="auto"/>
          </w:divBdr>
        </w:div>
      </w:divsChild>
    </w:div>
    <w:div w:id="864636357">
      <w:bodyDiv w:val="1"/>
      <w:marLeft w:val="0"/>
      <w:marRight w:val="0"/>
      <w:marTop w:val="0"/>
      <w:marBottom w:val="0"/>
      <w:divBdr>
        <w:top w:val="none" w:sz="0" w:space="0" w:color="auto"/>
        <w:left w:val="none" w:sz="0" w:space="0" w:color="auto"/>
        <w:bottom w:val="none" w:sz="0" w:space="0" w:color="auto"/>
        <w:right w:val="none" w:sz="0" w:space="0" w:color="auto"/>
      </w:divBdr>
      <w:divsChild>
        <w:div w:id="333848276">
          <w:marLeft w:val="0"/>
          <w:marRight w:val="0"/>
          <w:marTop w:val="0"/>
          <w:marBottom w:val="0"/>
          <w:divBdr>
            <w:top w:val="none" w:sz="0" w:space="0" w:color="auto"/>
            <w:left w:val="none" w:sz="0" w:space="0" w:color="auto"/>
            <w:bottom w:val="none" w:sz="0" w:space="0" w:color="auto"/>
            <w:right w:val="none" w:sz="0" w:space="0" w:color="auto"/>
          </w:divBdr>
        </w:div>
        <w:div w:id="409471891">
          <w:marLeft w:val="0"/>
          <w:marRight w:val="0"/>
          <w:marTop w:val="0"/>
          <w:marBottom w:val="0"/>
          <w:divBdr>
            <w:top w:val="none" w:sz="0" w:space="0" w:color="auto"/>
            <w:left w:val="none" w:sz="0" w:space="0" w:color="auto"/>
            <w:bottom w:val="none" w:sz="0" w:space="0" w:color="auto"/>
            <w:right w:val="none" w:sz="0" w:space="0" w:color="auto"/>
          </w:divBdr>
        </w:div>
        <w:div w:id="686296836">
          <w:marLeft w:val="0"/>
          <w:marRight w:val="0"/>
          <w:marTop w:val="0"/>
          <w:marBottom w:val="0"/>
          <w:divBdr>
            <w:top w:val="none" w:sz="0" w:space="0" w:color="auto"/>
            <w:left w:val="none" w:sz="0" w:space="0" w:color="auto"/>
            <w:bottom w:val="none" w:sz="0" w:space="0" w:color="auto"/>
            <w:right w:val="none" w:sz="0" w:space="0" w:color="auto"/>
          </w:divBdr>
        </w:div>
      </w:divsChild>
    </w:div>
    <w:div w:id="890770454">
      <w:bodyDiv w:val="1"/>
      <w:marLeft w:val="0"/>
      <w:marRight w:val="0"/>
      <w:marTop w:val="0"/>
      <w:marBottom w:val="0"/>
      <w:divBdr>
        <w:top w:val="none" w:sz="0" w:space="0" w:color="auto"/>
        <w:left w:val="none" w:sz="0" w:space="0" w:color="auto"/>
        <w:bottom w:val="none" w:sz="0" w:space="0" w:color="auto"/>
        <w:right w:val="none" w:sz="0" w:space="0" w:color="auto"/>
      </w:divBdr>
      <w:divsChild>
        <w:div w:id="169486371">
          <w:marLeft w:val="864"/>
          <w:marRight w:val="0"/>
          <w:marTop w:val="106"/>
          <w:marBottom w:val="0"/>
          <w:divBdr>
            <w:top w:val="none" w:sz="0" w:space="0" w:color="auto"/>
            <w:left w:val="none" w:sz="0" w:space="0" w:color="auto"/>
            <w:bottom w:val="none" w:sz="0" w:space="0" w:color="auto"/>
            <w:right w:val="none" w:sz="0" w:space="0" w:color="auto"/>
          </w:divBdr>
        </w:div>
        <w:div w:id="313487957">
          <w:marLeft w:val="864"/>
          <w:marRight w:val="0"/>
          <w:marTop w:val="106"/>
          <w:marBottom w:val="0"/>
          <w:divBdr>
            <w:top w:val="none" w:sz="0" w:space="0" w:color="auto"/>
            <w:left w:val="none" w:sz="0" w:space="0" w:color="auto"/>
            <w:bottom w:val="none" w:sz="0" w:space="0" w:color="auto"/>
            <w:right w:val="none" w:sz="0" w:space="0" w:color="auto"/>
          </w:divBdr>
        </w:div>
        <w:div w:id="1308509742">
          <w:marLeft w:val="432"/>
          <w:marRight w:val="0"/>
          <w:marTop w:val="115"/>
          <w:marBottom w:val="0"/>
          <w:divBdr>
            <w:top w:val="none" w:sz="0" w:space="0" w:color="auto"/>
            <w:left w:val="none" w:sz="0" w:space="0" w:color="auto"/>
            <w:bottom w:val="none" w:sz="0" w:space="0" w:color="auto"/>
            <w:right w:val="none" w:sz="0" w:space="0" w:color="auto"/>
          </w:divBdr>
        </w:div>
        <w:div w:id="1419789518">
          <w:marLeft w:val="432"/>
          <w:marRight w:val="0"/>
          <w:marTop w:val="115"/>
          <w:marBottom w:val="0"/>
          <w:divBdr>
            <w:top w:val="none" w:sz="0" w:space="0" w:color="auto"/>
            <w:left w:val="none" w:sz="0" w:space="0" w:color="auto"/>
            <w:bottom w:val="none" w:sz="0" w:space="0" w:color="auto"/>
            <w:right w:val="none" w:sz="0" w:space="0" w:color="auto"/>
          </w:divBdr>
        </w:div>
        <w:div w:id="1594243104">
          <w:marLeft w:val="432"/>
          <w:marRight w:val="0"/>
          <w:marTop w:val="115"/>
          <w:marBottom w:val="0"/>
          <w:divBdr>
            <w:top w:val="none" w:sz="0" w:space="0" w:color="auto"/>
            <w:left w:val="none" w:sz="0" w:space="0" w:color="auto"/>
            <w:bottom w:val="none" w:sz="0" w:space="0" w:color="auto"/>
            <w:right w:val="none" w:sz="0" w:space="0" w:color="auto"/>
          </w:divBdr>
        </w:div>
        <w:div w:id="1957715996">
          <w:marLeft w:val="864"/>
          <w:marRight w:val="0"/>
          <w:marTop w:val="106"/>
          <w:marBottom w:val="0"/>
          <w:divBdr>
            <w:top w:val="none" w:sz="0" w:space="0" w:color="auto"/>
            <w:left w:val="none" w:sz="0" w:space="0" w:color="auto"/>
            <w:bottom w:val="none" w:sz="0" w:space="0" w:color="auto"/>
            <w:right w:val="none" w:sz="0" w:space="0" w:color="auto"/>
          </w:divBdr>
        </w:div>
      </w:divsChild>
    </w:div>
    <w:div w:id="902567054">
      <w:bodyDiv w:val="1"/>
      <w:marLeft w:val="0"/>
      <w:marRight w:val="0"/>
      <w:marTop w:val="0"/>
      <w:marBottom w:val="0"/>
      <w:divBdr>
        <w:top w:val="none" w:sz="0" w:space="0" w:color="auto"/>
        <w:left w:val="none" w:sz="0" w:space="0" w:color="auto"/>
        <w:bottom w:val="none" w:sz="0" w:space="0" w:color="auto"/>
        <w:right w:val="none" w:sz="0" w:space="0" w:color="auto"/>
      </w:divBdr>
      <w:divsChild>
        <w:div w:id="818234711">
          <w:marLeft w:val="0"/>
          <w:marRight w:val="0"/>
          <w:marTop w:val="0"/>
          <w:marBottom w:val="0"/>
          <w:divBdr>
            <w:top w:val="none" w:sz="0" w:space="0" w:color="auto"/>
            <w:left w:val="none" w:sz="0" w:space="0" w:color="auto"/>
            <w:bottom w:val="none" w:sz="0" w:space="0" w:color="auto"/>
            <w:right w:val="none" w:sz="0" w:space="0" w:color="auto"/>
          </w:divBdr>
        </w:div>
        <w:div w:id="838421602">
          <w:marLeft w:val="0"/>
          <w:marRight w:val="0"/>
          <w:marTop w:val="0"/>
          <w:marBottom w:val="0"/>
          <w:divBdr>
            <w:top w:val="none" w:sz="0" w:space="0" w:color="auto"/>
            <w:left w:val="none" w:sz="0" w:space="0" w:color="auto"/>
            <w:bottom w:val="none" w:sz="0" w:space="0" w:color="auto"/>
            <w:right w:val="none" w:sz="0" w:space="0" w:color="auto"/>
          </w:divBdr>
        </w:div>
        <w:div w:id="1047799795">
          <w:marLeft w:val="0"/>
          <w:marRight w:val="0"/>
          <w:marTop w:val="0"/>
          <w:marBottom w:val="0"/>
          <w:divBdr>
            <w:top w:val="none" w:sz="0" w:space="0" w:color="auto"/>
            <w:left w:val="none" w:sz="0" w:space="0" w:color="auto"/>
            <w:bottom w:val="none" w:sz="0" w:space="0" w:color="auto"/>
            <w:right w:val="none" w:sz="0" w:space="0" w:color="auto"/>
          </w:divBdr>
        </w:div>
        <w:div w:id="1760448726">
          <w:marLeft w:val="0"/>
          <w:marRight w:val="0"/>
          <w:marTop w:val="0"/>
          <w:marBottom w:val="0"/>
          <w:divBdr>
            <w:top w:val="none" w:sz="0" w:space="0" w:color="auto"/>
            <w:left w:val="none" w:sz="0" w:space="0" w:color="auto"/>
            <w:bottom w:val="none" w:sz="0" w:space="0" w:color="auto"/>
            <w:right w:val="none" w:sz="0" w:space="0" w:color="auto"/>
          </w:divBdr>
        </w:div>
        <w:div w:id="1973125025">
          <w:marLeft w:val="0"/>
          <w:marRight w:val="0"/>
          <w:marTop w:val="0"/>
          <w:marBottom w:val="0"/>
          <w:divBdr>
            <w:top w:val="none" w:sz="0" w:space="0" w:color="auto"/>
            <w:left w:val="none" w:sz="0" w:space="0" w:color="auto"/>
            <w:bottom w:val="none" w:sz="0" w:space="0" w:color="auto"/>
            <w:right w:val="none" w:sz="0" w:space="0" w:color="auto"/>
          </w:divBdr>
        </w:div>
      </w:divsChild>
    </w:div>
    <w:div w:id="947348607">
      <w:bodyDiv w:val="1"/>
      <w:marLeft w:val="0"/>
      <w:marRight w:val="0"/>
      <w:marTop w:val="0"/>
      <w:marBottom w:val="0"/>
      <w:divBdr>
        <w:top w:val="none" w:sz="0" w:space="0" w:color="auto"/>
        <w:left w:val="none" w:sz="0" w:space="0" w:color="auto"/>
        <w:bottom w:val="none" w:sz="0" w:space="0" w:color="auto"/>
        <w:right w:val="none" w:sz="0" w:space="0" w:color="auto"/>
      </w:divBdr>
      <w:divsChild>
        <w:div w:id="178356008">
          <w:marLeft w:val="0"/>
          <w:marRight w:val="0"/>
          <w:marTop w:val="0"/>
          <w:marBottom w:val="0"/>
          <w:divBdr>
            <w:top w:val="none" w:sz="0" w:space="0" w:color="auto"/>
            <w:left w:val="none" w:sz="0" w:space="0" w:color="auto"/>
            <w:bottom w:val="none" w:sz="0" w:space="0" w:color="auto"/>
            <w:right w:val="none" w:sz="0" w:space="0" w:color="auto"/>
          </w:divBdr>
        </w:div>
        <w:div w:id="288631826">
          <w:marLeft w:val="0"/>
          <w:marRight w:val="0"/>
          <w:marTop w:val="0"/>
          <w:marBottom w:val="0"/>
          <w:divBdr>
            <w:top w:val="none" w:sz="0" w:space="0" w:color="auto"/>
            <w:left w:val="none" w:sz="0" w:space="0" w:color="auto"/>
            <w:bottom w:val="none" w:sz="0" w:space="0" w:color="auto"/>
            <w:right w:val="none" w:sz="0" w:space="0" w:color="auto"/>
          </w:divBdr>
        </w:div>
        <w:div w:id="442305054">
          <w:marLeft w:val="0"/>
          <w:marRight w:val="0"/>
          <w:marTop w:val="0"/>
          <w:marBottom w:val="0"/>
          <w:divBdr>
            <w:top w:val="none" w:sz="0" w:space="0" w:color="auto"/>
            <w:left w:val="none" w:sz="0" w:space="0" w:color="auto"/>
            <w:bottom w:val="none" w:sz="0" w:space="0" w:color="auto"/>
            <w:right w:val="none" w:sz="0" w:space="0" w:color="auto"/>
          </w:divBdr>
        </w:div>
        <w:div w:id="596985385">
          <w:marLeft w:val="0"/>
          <w:marRight w:val="0"/>
          <w:marTop w:val="0"/>
          <w:marBottom w:val="0"/>
          <w:divBdr>
            <w:top w:val="none" w:sz="0" w:space="0" w:color="auto"/>
            <w:left w:val="none" w:sz="0" w:space="0" w:color="auto"/>
            <w:bottom w:val="none" w:sz="0" w:space="0" w:color="auto"/>
            <w:right w:val="none" w:sz="0" w:space="0" w:color="auto"/>
          </w:divBdr>
        </w:div>
        <w:div w:id="651368150">
          <w:marLeft w:val="0"/>
          <w:marRight w:val="0"/>
          <w:marTop w:val="0"/>
          <w:marBottom w:val="0"/>
          <w:divBdr>
            <w:top w:val="none" w:sz="0" w:space="0" w:color="auto"/>
            <w:left w:val="none" w:sz="0" w:space="0" w:color="auto"/>
            <w:bottom w:val="none" w:sz="0" w:space="0" w:color="auto"/>
            <w:right w:val="none" w:sz="0" w:space="0" w:color="auto"/>
          </w:divBdr>
        </w:div>
        <w:div w:id="797649491">
          <w:marLeft w:val="0"/>
          <w:marRight w:val="0"/>
          <w:marTop w:val="0"/>
          <w:marBottom w:val="0"/>
          <w:divBdr>
            <w:top w:val="none" w:sz="0" w:space="0" w:color="auto"/>
            <w:left w:val="none" w:sz="0" w:space="0" w:color="auto"/>
            <w:bottom w:val="none" w:sz="0" w:space="0" w:color="auto"/>
            <w:right w:val="none" w:sz="0" w:space="0" w:color="auto"/>
          </w:divBdr>
        </w:div>
        <w:div w:id="887913585">
          <w:marLeft w:val="0"/>
          <w:marRight w:val="0"/>
          <w:marTop w:val="0"/>
          <w:marBottom w:val="0"/>
          <w:divBdr>
            <w:top w:val="none" w:sz="0" w:space="0" w:color="auto"/>
            <w:left w:val="none" w:sz="0" w:space="0" w:color="auto"/>
            <w:bottom w:val="none" w:sz="0" w:space="0" w:color="auto"/>
            <w:right w:val="none" w:sz="0" w:space="0" w:color="auto"/>
          </w:divBdr>
        </w:div>
        <w:div w:id="1089815044">
          <w:marLeft w:val="0"/>
          <w:marRight w:val="0"/>
          <w:marTop w:val="0"/>
          <w:marBottom w:val="0"/>
          <w:divBdr>
            <w:top w:val="none" w:sz="0" w:space="0" w:color="auto"/>
            <w:left w:val="none" w:sz="0" w:space="0" w:color="auto"/>
            <w:bottom w:val="none" w:sz="0" w:space="0" w:color="auto"/>
            <w:right w:val="none" w:sz="0" w:space="0" w:color="auto"/>
          </w:divBdr>
        </w:div>
        <w:div w:id="1253203091">
          <w:marLeft w:val="0"/>
          <w:marRight w:val="0"/>
          <w:marTop w:val="0"/>
          <w:marBottom w:val="0"/>
          <w:divBdr>
            <w:top w:val="none" w:sz="0" w:space="0" w:color="auto"/>
            <w:left w:val="none" w:sz="0" w:space="0" w:color="auto"/>
            <w:bottom w:val="none" w:sz="0" w:space="0" w:color="auto"/>
            <w:right w:val="none" w:sz="0" w:space="0" w:color="auto"/>
          </w:divBdr>
        </w:div>
        <w:div w:id="1319268063">
          <w:marLeft w:val="0"/>
          <w:marRight w:val="0"/>
          <w:marTop w:val="0"/>
          <w:marBottom w:val="0"/>
          <w:divBdr>
            <w:top w:val="none" w:sz="0" w:space="0" w:color="auto"/>
            <w:left w:val="none" w:sz="0" w:space="0" w:color="auto"/>
            <w:bottom w:val="none" w:sz="0" w:space="0" w:color="auto"/>
            <w:right w:val="none" w:sz="0" w:space="0" w:color="auto"/>
          </w:divBdr>
        </w:div>
        <w:div w:id="2027828583">
          <w:marLeft w:val="0"/>
          <w:marRight w:val="0"/>
          <w:marTop w:val="0"/>
          <w:marBottom w:val="0"/>
          <w:divBdr>
            <w:top w:val="none" w:sz="0" w:space="0" w:color="auto"/>
            <w:left w:val="none" w:sz="0" w:space="0" w:color="auto"/>
            <w:bottom w:val="none" w:sz="0" w:space="0" w:color="auto"/>
            <w:right w:val="none" w:sz="0" w:space="0" w:color="auto"/>
          </w:divBdr>
        </w:div>
      </w:divsChild>
    </w:div>
    <w:div w:id="950942308">
      <w:bodyDiv w:val="1"/>
      <w:marLeft w:val="0"/>
      <w:marRight w:val="0"/>
      <w:marTop w:val="0"/>
      <w:marBottom w:val="0"/>
      <w:divBdr>
        <w:top w:val="none" w:sz="0" w:space="0" w:color="auto"/>
        <w:left w:val="none" w:sz="0" w:space="0" w:color="auto"/>
        <w:bottom w:val="none" w:sz="0" w:space="0" w:color="auto"/>
        <w:right w:val="none" w:sz="0" w:space="0" w:color="auto"/>
      </w:divBdr>
      <w:divsChild>
        <w:div w:id="644042048">
          <w:marLeft w:val="0"/>
          <w:marRight w:val="0"/>
          <w:marTop w:val="0"/>
          <w:marBottom w:val="0"/>
          <w:divBdr>
            <w:top w:val="none" w:sz="0" w:space="0" w:color="auto"/>
            <w:left w:val="none" w:sz="0" w:space="0" w:color="auto"/>
            <w:bottom w:val="none" w:sz="0" w:space="0" w:color="auto"/>
            <w:right w:val="none" w:sz="0" w:space="0" w:color="auto"/>
          </w:divBdr>
        </w:div>
        <w:div w:id="1047945971">
          <w:marLeft w:val="0"/>
          <w:marRight w:val="0"/>
          <w:marTop w:val="0"/>
          <w:marBottom w:val="0"/>
          <w:divBdr>
            <w:top w:val="none" w:sz="0" w:space="0" w:color="auto"/>
            <w:left w:val="none" w:sz="0" w:space="0" w:color="auto"/>
            <w:bottom w:val="none" w:sz="0" w:space="0" w:color="auto"/>
            <w:right w:val="none" w:sz="0" w:space="0" w:color="auto"/>
          </w:divBdr>
        </w:div>
      </w:divsChild>
    </w:div>
    <w:div w:id="978801383">
      <w:bodyDiv w:val="1"/>
      <w:marLeft w:val="0"/>
      <w:marRight w:val="0"/>
      <w:marTop w:val="0"/>
      <w:marBottom w:val="0"/>
      <w:divBdr>
        <w:top w:val="none" w:sz="0" w:space="0" w:color="auto"/>
        <w:left w:val="none" w:sz="0" w:space="0" w:color="auto"/>
        <w:bottom w:val="none" w:sz="0" w:space="0" w:color="auto"/>
        <w:right w:val="none" w:sz="0" w:space="0" w:color="auto"/>
      </w:divBdr>
      <w:divsChild>
        <w:div w:id="974529764">
          <w:marLeft w:val="0"/>
          <w:marRight w:val="0"/>
          <w:marTop w:val="0"/>
          <w:marBottom w:val="0"/>
          <w:divBdr>
            <w:top w:val="none" w:sz="0" w:space="0" w:color="auto"/>
            <w:left w:val="none" w:sz="0" w:space="0" w:color="auto"/>
            <w:bottom w:val="none" w:sz="0" w:space="0" w:color="auto"/>
            <w:right w:val="none" w:sz="0" w:space="0" w:color="auto"/>
          </w:divBdr>
        </w:div>
        <w:div w:id="1646082924">
          <w:marLeft w:val="0"/>
          <w:marRight w:val="0"/>
          <w:marTop w:val="0"/>
          <w:marBottom w:val="0"/>
          <w:divBdr>
            <w:top w:val="none" w:sz="0" w:space="0" w:color="auto"/>
            <w:left w:val="none" w:sz="0" w:space="0" w:color="auto"/>
            <w:bottom w:val="none" w:sz="0" w:space="0" w:color="auto"/>
            <w:right w:val="none" w:sz="0" w:space="0" w:color="auto"/>
          </w:divBdr>
        </w:div>
      </w:divsChild>
    </w:div>
    <w:div w:id="981689645">
      <w:bodyDiv w:val="1"/>
      <w:marLeft w:val="0"/>
      <w:marRight w:val="0"/>
      <w:marTop w:val="0"/>
      <w:marBottom w:val="0"/>
      <w:divBdr>
        <w:top w:val="none" w:sz="0" w:space="0" w:color="auto"/>
        <w:left w:val="none" w:sz="0" w:space="0" w:color="auto"/>
        <w:bottom w:val="none" w:sz="0" w:space="0" w:color="auto"/>
        <w:right w:val="none" w:sz="0" w:space="0" w:color="auto"/>
      </w:divBdr>
      <w:divsChild>
        <w:div w:id="50080694">
          <w:marLeft w:val="0"/>
          <w:marRight w:val="0"/>
          <w:marTop w:val="0"/>
          <w:marBottom w:val="0"/>
          <w:divBdr>
            <w:top w:val="none" w:sz="0" w:space="0" w:color="auto"/>
            <w:left w:val="none" w:sz="0" w:space="0" w:color="auto"/>
            <w:bottom w:val="none" w:sz="0" w:space="0" w:color="auto"/>
            <w:right w:val="none" w:sz="0" w:space="0" w:color="auto"/>
          </w:divBdr>
        </w:div>
        <w:div w:id="81143453">
          <w:marLeft w:val="0"/>
          <w:marRight w:val="0"/>
          <w:marTop w:val="0"/>
          <w:marBottom w:val="0"/>
          <w:divBdr>
            <w:top w:val="none" w:sz="0" w:space="0" w:color="auto"/>
            <w:left w:val="none" w:sz="0" w:space="0" w:color="auto"/>
            <w:bottom w:val="none" w:sz="0" w:space="0" w:color="auto"/>
            <w:right w:val="none" w:sz="0" w:space="0" w:color="auto"/>
          </w:divBdr>
        </w:div>
        <w:div w:id="247347796">
          <w:marLeft w:val="0"/>
          <w:marRight w:val="0"/>
          <w:marTop w:val="0"/>
          <w:marBottom w:val="0"/>
          <w:divBdr>
            <w:top w:val="none" w:sz="0" w:space="0" w:color="auto"/>
            <w:left w:val="none" w:sz="0" w:space="0" w:color="auto"/>
            <w:bottom w:val="none" w:sz="0" w:space="0" w:color="auto"/>
            <w:right w:val="none" w:sz="0" w:space="0" w:color="auto"/>
          </w:divBdr>
        </w:div>
        <w:div w:id="841821334">
          <w:marLeft w:val="0"/>
          <w:marRight w:val="0"/>
          <w:marTop w:val="0"/>
          <w:marBottom w:val="0"/>
          <w:divBdr>
            <w:top w:val="none" w:sz="0" w:space="0" w:color="auto"/>
            <w:left w:val="none" w:sz="0" w:space="0" w:color="auto"/>
            <w:bottom w:val="none" w:sz="0" w:space="0" w:color="auto"/>
            <w:right w:val="none" w:sz="0" w:space="0" w:color="auto"/>
          </w:divBdr>
        </w:div>
        <w:div w:id="848956956">
          <w:marLeft w:val="0"/>
          <w:marRight w:val="0"/>
          <w:marTop w:val="0"/>
          <w:marBottom w:val="0"/>
          <w:divBdr>
            <w:top w:val="none" w:sz="0" w:space="0" w:color="auto"/>
            <w:left w:val="none" w:sz="0" w:space="0" w:color="auto"/>
            <w:bottom w:val="none" w:sz="0" w:space="0" w:color="auto"/>
            <w:right w:val="none" w:sz="0" w:space="0" w:color="auto"/>
          </w:divBdr>
        </w:div>
        <w:div w:id="1163279936">
          <w:marLeft w:val="0"/>
          <w:marRight w:val="0"/>
          <w:marTop w:val="0"/>
          <w:marBottom w:val="0"/>
          <w:divBdr>
            <w:top w:val="none" w:sz="0" w:space="0" w:color="auto"/>
            <w:left w:val="none" w:sz="0" w:space="0" w:color="auto"/>
            <w:bottom w:val="none" w:sz="0" w:space="0" w:color="auto"/>
            <w:right w:val="none" w:sz="0" w:space="0" w:color="auto"/>
          </w:divBdr>
        </w:div>
        <w:div w:id="1738702092">
          <w:marLeft w:val="0"/>
          <w:marRight w:val="0"/>
          <w:marTop w:val="0"/>
          <w:marBottom w:val="0"/>
          <w:divBdr>
            <w:top w:val="none" w:sz="0" w:space="0" w:color="auto"/>
            <w:left w:val="none" w:sz="0" w:space="0" w:color="auto"/>
            <w:bottom w:val="none" w:sz="0" w:space="0" w:color="auto"/>
            <w:right w:val="none" w:sz="0" w:space="0" w:color="auto"/>
          </w:divBdr>
        </w:div>
        <w:div w:id="1860313526">
          <w:marLeft w:val="0"/>
          <w:marRight w:val="0"/>
          <w:marTop w:val="0"/>
          <w:marBottom w:val="0"/>
          <w:divBdr>
            <w:top w:val="none" w:sz="0" w:space="0" w:color="auto"/>
            <w:left w:val="none" w:sz="0" w:space="0" w:color="auto"/>
            <w:bottom w:val="none" w:sz="0" w:space="0" w:color="auto"/>
            <w:right w:val="none" w:sz="0" w:space="0" w:color="auto"/>
          </w:divBdr>
        </w:div>
        <w:div w:id="1902519636">
          <w:marLeft w:val="0"/>
          <w:marRight w:val="0"/>
          <w:marTop w:val="0"/>
          <w:marBottom w:val="0"/>
          <w:divBdr>
            <w:top w:val="none" w:sz="0" w:space="0" w:color="auto"/>
            <w:left w:val="none" w:sz="0" w:space="0" w:color="auto"/>
            <w:bottom w:val="none" w:sz="0" w:space="0" w:color="auto"/>
            <w:right w:val="none" w:sz="0" w:space="0" w:color="auto"/>
          </w:divBdr>
        </w:div>
        <w:div w:id="1925337027">
          <w:marLeft w:val="0"/>
          <w:marRight w:val="0"/>
          <w:marTop w:val="0"/>
          <w:marBottom w:val="0"/>
          <w:divBdr>
            <w:top w:val="none" w:sz="0" w:space="0" w:color="auto"/>
            <w:left w:val="none" w:sz="0" w:space="0" w:color="auto"/>
            <w:bottom w:val="none" w:sz="0" w:space="0" w:color="auto"/>
            <w:right w:val="none" w:sz="0" w:space="0" w:color="auto"/>
          </w:divBdr>
        </w:div>
        <w:div w:id="2011323535">
          <w:marLeft w:val="0"/>
          <w:marRight w:val="0"/>
          <w:marTop w:val="0"/>
          <w:marBottom w:val="0"/>
          <w:divBdr>
            <w:top w:val="none" w:sz="0" w:space="0" w:color="auto"/>
            <w:left w:val="none" w:sz="0" w:space="0" w:color="auto"/>
            <w:bottom w:val="none" w:sz="0" w:space="0" w:color="auto"/>
            <w:right w:val="none" w:sz="0" w:space="0" w:color="auto"/>
          </w:divBdr>
        </w:div>
        <w:div w:id="2013487608">
          <w:marLeft w:val="0"/>
          <w:marRight w:val="0"/>
          <w:marTop w:val="0"/>
          <w:marBottom w:val="0"/>
          <w:divBdr>
            <w:top w:val="none" w:sz="0" w:space="0" w:color="auto"/>
            <w:left w:val="none" w:sz="0" w:space="0" w:color="auto"/>
            <w:bottom w:val="none" w:sz="0" w:space="0" w:color="auto"/>
            <w:right w:val="none" w:sz="0" w:space="0" w:color="auto"/>
          </w:divBdr>
        </w:div>
        <w:div w:id="2024934037">
          <w:marLeft w:val="0"/>
          <w:marRight w:val="0"/>
          <w:marTop w:val="0"/>
          <w:marBottom w:val="0"/>
          <w:divBdr>
            <w:top w:val="none" w:sz="0" w:space="0" w:color="auto"/>
            <w:left w:val="none" w:sz="0" w:space="0" w:color="auto"/>
            <w:bottom w:val="none" w:sz="0" w:space="0" w:color="auto"/>
            <w:right w:val="none" w:sz="0" w:space="0" w:color="auto"/>
          </w:divBdr>
        </w:div>
        <w:div w:id="2112123003">
          <w:marLeft w:val="0"/>
          <w:marRight w:val="0"/>
          <w:marTop w:val="0"/>
          <w:marBottom w:val="0"/>
          <w:divBdr>
            <w:top w:val="none" w:sz="0" w:space="0" w:color="auto"/>
            <w:left w:val="none" w:sz="0" w:space="0" w:color="auto"/>
            <w:bottom w:val="none" w:sz="0" w:space="0" w:color="auto"/>
            <w:right w:val="none" w:sz="0" w:space="0" w:color="auto"/>
          </w:divBdr>
        </w:div>
      </w:divsChild>
    </w:div>
    <w:div w:id="987368054">
      <w:bodyDiv w:val="1"/>
      <w:marLeft w:val="0"/>
      <w:marRight w:val="0"/>
      <w:marTop w:val="0"/>
      <w:marBottom w:val="0"/>
      <w:divBdr>
        <w:top w:val="none" w:sz="0" w:space="0" w:color="auto"/>
        <w:left w:val="none" w:sz="0" w:space="0" w:color="auto"/>
        <w:bottom w:val="none" w:sz="0" w:space="0" w:color="auto"/>
        <w:right w:val="none" w:sz="0" w:space="0" w:color="auto"/>
      </w:divBdr>
      <w:divsChild>
        <w:div w:id="1259942297">
          <w:marLeft w:val="0"/>
          <w:marRight w:val="0"/>
          <w:marTop w:val="0"/>
          <w:marBottom w:val="0"/>
          <w:divBdr>
            <w:top w:val="none" w:sz="0" w:space="0" w:color="auto"/>
            <w:left w:val="none" w:sz="0" w:space="0" w:color="auto"/>
            <w:bottom w:val="none" w:sz="0" w:space="0" w:color="auto"/>
            <w:right w:val="none" w:sz="0" w:space="0" w:color="auto"/>
          </w:divBdr>
        </w:div>
        <w:div w:id="1530532566">
          <w:marLeft w:val="0"/>
          <w:marRight w:val="0"/>
          <w:marTop w:val="0"/>
          <w:marBottom w:val="0"/>
          <w:divBdr>
            <w:top w:val="none" w:sz="0" w:space="0" w:color="auto"/>
            <w:left w:val="none" w:sz="0" w:space="0" w:color="auto"/>
            <w:bottom w:val="none" w:sz="0" w:space="0" w:color="auto"/>
            <w:right w:val="none" w:sz="0" w:space="0" w:color="auto"/>
          </w:divBdr>
        </w:div>
      </w:divsChild>
    </w:div>
    <w:div w:id="1026251483">
      <w:bodyDiv w:val="1"/>
      <w:marLeft w:val="0"/>
      <w:marRight w:val="0"/>
      <w:marTop w:val="0"/>
      <w:marBottom w:val="0"/>
      <w:divBdr>
        <w:top w:val="none" w:sz="0" w:space="0" w:color="auto"/>
        <w:left w:val="none" w:sz="0" w:space="0" w:color="auto"/>
        <w:bottom w:val="none" w:sz="0" w:space="0" w:color="auto"/>
        <w:right w:val="none" w:sz="0" w:space="0" w:color="auto"/>
      </w:divBdr>
    </w:div>
    <w:div w:id="1074856894">
      <w:bodyDiv w:val="1"/>
      <w:marLeft w:val="0"/>
      <w:marRight w:val="0"/>
      <w:marTop w:val="0"/>
      <w:marBottom w:val="0"/>
      <w:divBdr>
        <w:top w:val="none" w:sz="0" w:space="0" w:color="auto"/>
        <w:left w:val="none" w:sz="0" w:space="0" w:color="auto"/>
        <w:bottom w:val="none" w:sz="0" w:space="0" w:color="auto"/>
        <w:right w:val="none" w:sz="0" w:space="0" w:color="auto"/>
      </w:divBdr>
    </w:div>
    <w:div w:id="1077632244">
      <w:bodyDiv w:val="1"/>
      <w:marLeft w:val="0"/>
      <w:marRight w:val="0"/>
      <w:marTop w:val="0"/>
      <w:marBottom w:val="0"/>
      <w:divBdr>
        <w:top w:val="none" w:sz="0" w:space="0" w:color="auto"/>
        <w:left w:val="none" w:sz="0" w:space="0" w:color="auto"/>
        <w:bottom w:val="none" w:sz="0" w:space="0" w:color="auto"/>
        <w:right w:val="none" w:sz="0" w:space="0" w:color="auto"/>
      </w:divBdr>
      <w:divsChild>
        <w:div w:id="183596752">
          <w:marLeft w:val="0"/>
          <w:marRight w:val="0"/>
          <w:marTop w:val="0"/>
          <w:marBottom w:val="0"/>
          <w:divBdr>
            <w:top w:val="none" w:sz="0" w:space="0" w:color="auto"/>
            <w:left w:val="none" w:sz="0" w:space="0" w:color="auto"/>
            <w:bottom w:val="none" w:sz="0" w:space="0" w:color="auto"/>
            <w:right w:val="none" w:sz="0" w:space="0" w:color="auto"/>
          </w:divBdr>
        </w:div>
        <w:div w:id="644235259">
          <w:marLeft w:val="0"/>
          <w:marRight w:val="0"/>
          <w:marTop w:val="0"/>
          <w:marBottom w:val="0"/>
          <w:divBdr>
            <w:top w:val="none" w:sz="0" w:space="0" w:color="auto"/>
            <w:left w:val="none" w:sz="0" w:space="0" w:color="auto"/>
            <w:bottom w:val="none" w:sz="0" w:space="0" w:color="auto"/>
            <w:right w:val="none" w:sz="0" w:space="0" w:color="auto"/>
          </w:divBdr>
        </w:div>
      </w:divsChild>
    </w:div>
    <w:div w:id="1098019554">
      <w:bodyDiv w:val="1"/>
      <w:marLeft w:val="0"/>
      <w:marRight w:val="0"/>
      <w:marTop w:val="0"/>
      <w:marBottom w:val="0"/>
      <w:divBdr>
        <w:top w:val="none" w:sz="0" w:space="0" w:color="auto"/>
        <w:left w:val="none" w:sz="0" w:space="0" w:color="auto"/>
        <w:bottom w:val="none" w:sz="0" w:space="0" w:color="auto"/>
        <w:right w:val="none" w:sz="0" w:space="0" w:color="auto"/>
      </w:divBdr>
    </w:div>
    <w:div w:id="1201211951">
      <w:bodyDiv w:val="1"/>
      <w:marLeft w:val="0"/>
      <w:marRight w:val="0"/>
      <w:marTop w:val="0"/>
      <w:marBottom w:val="0"/>
      <w:divBdr>
        <w:top w:val="none" w:sz="0" w:space="0" w:color="auto"/>
        <w:left w:val="none" w:sz="0" w:space="0" w:color="auto"/>
        <w:bottom w:val="none" w:sz="0" w:space="0" w:color="auto"/>
        <w:right w:val="none" w:sz="0" w:space="0" w:color="auto"/>
      </w:divBdr>
      <w:divsChild>
        <w:div w:id="1074738038">
          <w:marLeft w:val="0"/>
          <w:marRight w:val="0"/>
          <w:marTop w:val="0"/>
          <w:marBottom w:val="0"/>
          <w:divBdr>
            <w:top w:val="none" w:sz="0" w:space="0" w:color="auto"/>
            <w:left w:val="none" w:sz="0" w:space="0" w:color="auto"/>
            <w:bottom w:val="none" w:sz="0" w:space="0" w:color="auto"/>
            <w:right w:val="none" w:sz="0" w:space="0" w:color="auto"/>
          </w:divBdr>
        </w:div>
      </w:divsChild>
    </w:div>
    <w:div w:id="1224491630">
      <w:bodyDiv w:val="1"/>
      <w:marLeft w:val="0"/>
      <w:marRight w:val="0"/>
      <w:marTop w:val="0"/>
      <w:marBottom w:val="0"/>
      <w:divBdr>
        <w:top w:val="none" w:sz="0" w:space="0" w:color="auto"/>
        <w:left w:val="none" w:sz="0" w:space="0" w:color="auto"/>
        <w:bottom w:val="none" w:sz="0" w:space="0" w:color="auto"/>
        <w:right w:val="none" w:sz="0" w:space="0" w:color="auto"/>
      </w:divBdr>
      <w:divsChild>
        <w:div w:id="562260341">
          <w:marLeft w:val="0"/>
          <w:marRight w:val="0"/>
          <w:marTop w:val="0"/>
          <w:marBottom w:val="0"/>
          <w:divBdr>
            <w:top w:val="none" w:sz="0" w:space="0" w:color="auto"/>
            <w:left w:val="none" w:sz="0" w:space="0" w:color="auto"/>
            <w:bottom w:val="none" w:sz="0" w:space="0" w:color="auto"/>
            <w:right w:val="none" w:sz="0" w:space="0" w:color="auto"/>
          </w:divBdr>
        </w:div>
      </w:divsChild>
    </w:div>
    <w:div w:id="1229539690">
      <w:bodyDiv w:val="1"/>
      <w:marLeft w:val="0"/>
      <w:marRight w:val="0"/>
      <w:marTop w:val="0"/>
      <w:marBottom w:val="0"/>
      <w:divBdr>
        <w:top w:val="none" w:sz="0" w:space="0" w:color="auto"/>
        <w:left w:val="none" w:sz="0" w:space="0" w:color="auto"/>
        <w:bottom w:val="none" w:sz="0" w:space="0" w:color="auto"/>
        <w:right w:val="none" w:sz="0" w:space="0" w:color="auto"/>
      </w:divBdr>
      <w:divsChild>
        <w:div w:id="1942492467">
          <w:marLeft w:val="0"/>
          <w:marRight w:val="0"/>
          <w:marTop w:val="0"/>
          <w:marBottom w:val="0"/>
          <w:divBdr>
            <w:top w:val="none" w:sz="0" w:space="0" w:color="auto"/>
            <w:left w:val="none" w:sz="0" w:space="0" w:color="auto"/>
            <w:bottom w:val="none" w:sz="0" w:space="0" w:color="auto"/>
            <w:right w:val="none" w:sz="0" w:space="0" w:color="auto"/>
          </w:divBdr>
        </w:div>
        <w:div w:id="1973249037">
          <w:marLeft w:val="0"/>
          <w:marRight w:val="0"/>
          <w:marTop w:val="0"/>
          <w:marBottom w:val="0"/>
          <w:divBdr>
            <w:top w:val="none" w:sz="0" w:space="0" w:color="auto"/>
            <w:left w:val="none" w:sz="0" w:space="0" w:color="auto"/>
            <w:bottom w:val="none" w:sz="0" w:space="0" w:color="auto"/>
            <w:right w:val="none" w:sz="0" w:space="0" w:color="auto"/>
          </w:divBdr>
        </w:div>
      </w:divsChild>
    </w:div>
    <w:div w:id="1283268787">
      <w:bodyDiv w:val="1"/>
      <w:marLeft w:val="0"/>
      <w:marRight w:val="0"/>
      <w:marTop w:val="0"/>
      <w:marBottom w:val="0"/>
      <w:divBdr>
        <w:top w:val="none" w:sz="0" w:space="0" w:color="auto"/>
        <w:left w:val="none" w:sz="0" w:space="0" w:color="auto"/>
        <w:bottom w:val="none" w:sz="0" w:space="0" w:color="auto"/>
        <w:right w:val="none" w:sz="0" w:space="0" w:color="auto"/>
      </w:divBdr>
    </w:div>
    <w:div w:id="1302538210">
      <w:bodyDiv w:val="1"/>
      <w:marLeft w:val="0"/>
      <w:marRight w:val="0"/>
      <w:marTop w:val="0"/>
      <w:marBottom w:val="0"/>
      <w:divBdr>
        <w:top w:val="none" w:sz="0" w:space="0" w:color="auto"/>
        <w:left w:val="none" w:sz="0" w:space="0" w:color="auto"/>
        <w:bottom w:val="none" w:sz="0" w:space="0" w:color="auto"/>
        <w:right w:val="none" w:sz="0" w:space="0" w:color="auto"/>
      </w:divBdr>
      <w:divsChild>
        <w:div w:id="915548982">
          <w:marLeft w:val="0"/>
          <w:marRight w:val="0"/>
          <w:marTop w:val="0"/>
          <w:marBottom w:val="0"/>
          <w:divBdr>
            <w:top w:val="none" w:sz="0" w:space="0" w:color="auto"/>
            <w:left w:val="none" w:sz="0" w:space="0" w:color="auto"/>
            <w:bottom w:val="none" w:sz="0" w:space="0" w:color="auto"/>
            <w:right w:val="none" w:sz="0" w:space="0" w:color="auto"/>
          </w:divBdr>
        </w:div>
        <w:div w:id="1029180295">
          <w:marLeft w:val="0"/>
          <w:marRight w:val="0"/>
          <w:marTop w:val="0"/>
          <w:marBottom w:val="0"/>
          <w:divBdr>
            <w:top w:val="none" w:sz="0" w:space="0" w:color="auto"/>
            <w:left w:val="none" w:sz="0" w:space="0" w:color="auto"/>
            <w:bottom w:val="none" w:sz="0" w:space="0" w:color="auto"/>
            <w:right w:val="none" w:sz="0" w:space="0" w:color="auto"/>
          </w:divBdr>
        </w:div>
      </w:divsChild>
    </w:div>
    <w:div w:id="1323697150">
      <w:bodyDiv w:val="1"/>
      <w:marLeft w:val="0"/>
      <w:marRight w:val="0"/>
      <w:marTop w:val="0"/>
      <w:marBottom w:val="0"/>
      <w:divBdr>
        <w:top w:val="none" w:sz="0" w:space="0" w:color="auto"/>
        <w:left w:val="none" w:sz="0" w:space="0" w:color="auto"/>
        <w:bottom w:val="none" w:sz="0" w:space="0" w:color="auto"/>
        <w:right w:val="none" w:sz="0" w:space="0" w:color="auto"/>
      </w:divBdr>
      <w:divsChild>
        <w:div w:id="140276796">
          <w:marLeft w:val="0"/>
          <w:marRight w:val="0"/>
          <w:marTop w:val="0"/>
          <w:marBottom w:val="0"/>
          <w:divBdr>
            <w:top w:val="none" w:sz="0" w:space="0" w:color="auto"/>
            <w:left w:val="none" w:sz="0" w:space="0" w:color="auto"/>
            <w:bottom w:val="none" w:sz="0" w:space="0" w:color="auto"/>
            <w:right w:val="none" w:sz="0" w:space="0" w:color="auto"/>
          </w:divBdr>
        </w:div>
        <w:div w:id="1539514099">
          <w:marLeft w:val="0"/>
          <w:marRight w:val="0"/>
          <w:marTop w:val="0"/>
          <w:marBottom w:val="0"/>
          <w:divBdr>
            <w:top w:val="none" w:sz="0" w:space="0" w:color="auto"/>
            <w:left w:val="none" w:sz="0" w:space="0" w:color="auto"/>
            <w:bottom w:val="none" w:sz="0" w:space="0" w:color="auto"/>
            <w:right w:val="none" w:sz="0" w:space="0" w:color="auto"/>
          </w:divBdr>
        </w:div>
      </w:divsChild>
    </w:div>
    <w:div w:id="1340933537">
      <w:bodyDiv w:val="1"/>
      <w:marLeft w:val="0"/>
      <w:marRight w:val="0"/>
      <w:marTop w:val="0"/>
      <w:marBottom w:val="0"/>
      <w:divBdr>
        <w:top w:val="none" w:sz="0" w:space="0" w:color="auto"/>
        <w:left w:val="none" w:sz="0" w:space="0" w:color="auto"/>
        <w:bottom w:val="none" w:sz="0" w:space="0" w:color="auto"/>
        <w:right w:val="none" w:sz="0" w:space="0" w:color="auto"/>
      </w:divBdr>
      <w:divsChild>
        <w:div w:id="674570931">
          <w:marLeft w:val="0"/>
          <w:marRight w:val="0"/>
          <w:marTop w:val="0"/>
          <w:marBottom w:val="0"/>
          <w:divBdr>
            <w:top w:val="none" w:sz="0" w:space="0" w:color="auto"/>
            <w:left w:val="none" w:sz="0" w:space="0" w:color="auto"/>
            <w:bottom w:val="none" w:sz="0" w:space="0" w:color="auto"/>
            <w:right w:val="none" w:sz="0" w:space="0" w:color="auto"/>
          </w:divBdr>
        </w:div>
        <w:div w:id="2049379326">
          <w:marLeft w:val="0"/>
          <w:marRight w:val="0"/>
          <w:marTop w:val="0"/>
          <w:marBottom w:val="0"/>
          <w:divBdr>
            <w:top w:val="none" w:sz="0" w:space="0" w:color="auto"/>
            <w:left w:val="none" w:sz="0" w:space="0" w:color="auto"/>
            <w:bottom w:val="none" w:sz="0" w:space="0" w:color="auto"/>
            <w:right w:val="none" w:sz="0" w:space="0" w:color="auto"/>
          </w:divBdr>
        </w:div>
      </w:divsChild>
    </w:div>
    <w:div w:id="1356152786">
      <w:bodyDiv w:val="1"/>
      <w:marLeft w:val="0"/>
      <w:marRight w:val="0"/>
      <w:marTop w:val="0"/>
      <w:marBottom w:val="0"/>
      <w:divBdr>
        <w:top w:val="none" w:sz="0" w:space="0" w:color="auto"/>
        <w:left w:val="none" w:sz="0" w:space="0" w:color="auto"/>
        <w:bottom w:val="none" w:sz="0" w:space="0" w:color="auto"/>
        <w:right w:val="none" w:sz="0" w:space="0" w:color="auto"/>
      </w:divBdr>
      <w:divsChild>
        <w:div w:id="405537601">
          <w:marLeft w:val="0"/>
          <w:marRight w:val="1"/>
          <w:marTop w:val="0"/>
          <w:marBottom w:val="0"/>
          <w:divBdr>
            <w:top w:val="none" w:sz="0" w:space="0" w:color="auto"/>
            <w:left w:val="none" w:sz="0" w:space="0" w:color="auto"/>
            <w:bottom w:val="none" w:sz="0" w:space="0" w:color="auto"/>
            <w:right w:val="none" w:sz="0" w:space="0" w:color="auto"/>
          </w:divBdr>
          <w:divsChild>
            <w:div w:id="783311252">
              <w:marLeft w:val="0"/>
              <w:marRight w:val="0"/>
              <w:marTop w:val="0"/>
              <w:marBottom w:val="0"/>
              <w:divBdr>
                <w:top w:val="none" w:sz="0" w:space="0" w:color="auto"/>
                <w:left w:val="none" w:sz="0" w:space="0" w:color="auto"/>
                <w:bottom w:val="none" w:sz="0" w:space="0" w:color="auto"/>
                <w:right w:val="none" w:sz="0" w:space="0" w:color="auto"/>
              </w:divBdr>
              <w:divsChild>
                <w:div w:id="414670112">
                  <w:marLeft w:val="0"/>
                  <w:marRight w:val="1"/>
                  <w:marTop w:val="0"/>
                  <w:marBottom w:val="0"/>
                  <w:divBdr>
                    <w:top w:val="none" w:sz="0" w:space="0" w:color="auto"/>
                    <w:left w:val="none" w:sz="0" w:space="0" w:color="auto"/>
                    <w:bottom w:val="none" w:sz="0" w:space="0" w:color="auto"/>
                    <w:right w:val="none" w:sz="0" w:space="0" w:color="auto"/>
                  </w:divBdr>
                  <w:divsChild>
                    <w:div w:id="742528459">
                      <w:marLeft w:val="0"/>
                      <w:marRight w:val="0"/>
                      <w:marTop w:val="0"/>
                      <w:marBottom w:val="0"/>
                      <w:divBdr>
                        <w:top w:val="none" w:sz="0" w:space="0" w:color="auto"/>
                        <w:left w:val="none" w:sz="0" w:space="0" w:color="auto"/>
                        <w:bottom w:val="none" w:sz="0" w:space="0" w:color="auto"/>
                        <w:right w:val="none" w:sz="0" w:space="0" w:color="auto"/>
                      </w:divBdr>
                      <w:divsChild>
                        <w:div w:id="648823237">
                          <w:marLeft w:val="0"/>
                          <w:marRight w:val="0"/>
                          <w:marTop w:val="0"/>
                          <w:marBottom w:val="0"/>
                          <w:divBdr>
                            <w:top w:val="none" w:sz="0" w:space="0" w:color="auto"/>
                            <w:left w:val="none" w:sz="0" w:space="0" w:color="auto"/>
                            <w:bottom w:val="none" w:sz="0" w:space="0" w:color="auto"/>
                            <w:right w:val="none" w:sz="0" w:space="0" w:color="auto"/>
                          </w:divBdr>
                          <w:divsChild>
                            <w:div w:id="166210771">
                              <w:marLeft w:val="0"/>
                              <w:marRight w:val="0"/>
                              <w:marTop w:val="120"/>
                              <w:marBottom w:val="360"/>
                              <w:divBdr>
                                <w:top w:val="none" w:sz="0" w:space="0" w:color="auto"/>
                                <w:left w:val="none" w:sz="0" w:space="0" w:color="auto"/>
                                <w:bottom w:val="none" w:sz="0" w:space="0" w:color="auto"/>
                                <w:right w:val="none" w:sz="0" w:space="0" w:color="auto"/>
                              </w:divBdr>
                              <w:divsChild>
                                <w:div w:id="832532535">
                                  <w:marLeft w:val="420"/>
                                  <w:marRight w:val="0"/>
                                  <w:marTop w:val="0"/>
                                  <w:marBottom w:val="0"/>
                                  <w:divBdr>
                                    <w:top w:val="none" w:sz="0" w:space="0" w:color="auto"/>
                                    <w:left w:val="none" w:sz="0" w:space="0" w:color="auto"/>
                                    <w:bottom w:val="none" w:sz="0" w:space="0" w:color="auto"/>
                                    <w:right w:val="none" w:sz="0" w:space="0" w:color="auto"/>
                                  </w:divBdr>
                                  <w:divsChild>
                                    <w:div w:id="149614062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95043">
      <w:bodyDiv w:val="1"/>
      <w:marLeft w:val="0"/>
      <w:marRight w:val="0"/>
      <w:marTop w:val="0"/>
      <w:marBottom w:val="0"/>
      <w:divBdr>
        <w:top w:val="none" w:sz="0" w:space="0" w:color="auto"/>
        <w:left w:val="none" w:sz="0" w:space="0" w:color="auto"/>
        <w:bottom w:val="none" w:sz="0" w:space="0" w:color="auto"/>
        <w:right w:val="none" w:sz="0" w:space="0" w:color="auto"/>
      </w:divBdr>
      <w:divsChild>
        <w:div w:id="821655295">
          <w:marLeft w:val="0"/>
          <w:marRight w:val="0"/>
          <w:marTop w:val="0"/>
          <w:marBottom w:val="0"/>
          <w:divBdr>
            <w:top w:val="none" w:sz="0" w:space="0" w:color="auto"/>
            <w:left w:val="none" w:sz="0" w:space="0" w:color="auto"/>
            <w:bottom w:val="none" w:sz="0" w:space="0" w:color="auto"/>
            <w:right w:val="none" w:sz="0" w:space="0" w:color="auto"/>
          </w:divBdr>
        </w:div>
        <w:div w:id="1381393434">
          <w:marLeft w:val="0"/>
          <w:marRight w:val="0"/>
          <w:marTop w:val="0"/>
          <w:marBottom w:val="0"/>
          <w:divBdr>
            <w:top w:val="none" w:sz="0" w:space="0" w:color="auto"/>
            <w:left w:val="none" w:sz="0" w:space="0" w:color="auto"/>
            <w:bottom w:val="none" w:sz="0" w:space="0" w:color="auto"/>
            <w:right w:val="none" w:sz="0" w:space="0" w:color="auto"/>
          </w:divBdr>
        </w:div>
      </w:divsChild>
    </w:div>
    <w:div w:id="1368681032">
      <w:bodyDiv w:val="1"/>
      <w:marLeft w:val="0"/>
      <w:marRight w:val="0"/>
      <w:marTop w:val="0"/>
      <w:marBottom w:val="0"/>
      <w:divBdr>
        <w:top w:val="none" w:sz="0" w:space="0" w:color="auto"/>
        <w:left w:val="none" w:sz="0" w:space="0" w:color="auto"/>
        <w:bottom w:val="none" w:sz="0" w:space="0" w:color="auto"/>
        <w:right w:val="none" w:sz="0" w:space="0" w:color="auto"/>
      </w:divBdr>
      <w:divsChild>
        <w:div w:id="1213420252">
          <w:marLeft w:val="0"/>
          <w:marRight w:val="0"/>
          <w:marTop w:val="0"/>
          <w:marBottom w:val="0"/>
          <w:divBdr>
            <w:top w:val="none" w:sz="0" w:space="0" w:color="auto"/>
            <w:left w:val="none" w:sz="0" w:space="0" w:color="auto"/>
            <w:bottom w:val="none" w:sz="0" w:space="0" w:color="auto"/>
            <w:right w:val="none" w:sz="0" w:space="0" w:color="auto"/>
          </w:divBdr>
        </w:div>
        <w:div w:id="1488471564">
          <w:marLeft w:val="0"/>
          <w:marRight w:val="0"/>
          <w:marTop w:val="0"/>
          <w:marBottom w:val="0"/>
          <w:divBdr>
            <w:top w:val="none" w:sz="0" w:space="0" w:color="auto"/>
            <w:left w:val="none" w:sz="0" w:space="0" w:color="auto"/>
            <w:bottom w:val="none" w:sz="0" w:space="0" w:color="auto"/>
            <w:right w:val="none" w:sz="0" w:space="0" w:color="auto"/>
          </w:divBdr>
        </w:div>
      </w:divsChild>
    </w:div>
    <w:div w:id="1383552509">
      <w:bodyDiv w:val="1"/>
      <w:marLeft w:val="0"/>
      <w:marRight w:val="0"/>
      <w:marTop w:val="0"/>
      <w:marBottom w:val="0"/>
      <w:divBdr>
        <w:top w:val="none" w:sz="0" w:space="0" w:color="auto"/>
        <w:left w:val="none" w:sz="0" w:space="0" w:color="auto"/>
        <w:bottom w:val="none" w:sz="0" w:space="0" w:color="auto"/>
        <w:right w:val="none" w:sz="0" w:space="0" w:color="auto"/>
      </w:divBdr>
    </w:div>
    <w:div w:id="1389766495">
      <w:bodyDiv w:val="1"/>
      <w:marLeft w:val="0"/>
      <w:marRight w:val="0"/>
      <w:marTop w:val="0"/>
      <w:marBottom w:val="0"/>
      <w:divBdr>
        <w:top w:val="none" w:sz="0" w:space="0" w:color="auto"/>
        <w:left w:val="none" w:sz="0" w:space="0" w:color="auto"/>
        <w:bottom w:val="none" w:sz="0" w:space="0" w:color="auto"/>
        <w:right w:val="none" w:sz="0" w:space="0" w:color="auto"/>
      </w:divBdr>
      <w:divsChild>
        <w:div w:id="1331982406">
          <w:marLeft w:val="0"/>
          <w:marRight w:val="0"/>
          <w:marTop w:val="0"/>
          <w:marBottom w:val="0"/>
          <w:divBdr>
            <w:top w:val="none" w:sz="0" w:space="0" w:color="auto"/>
            <w:left w:val="none" w:sz="0" w:space="0" w:color="auto"/>
            <w:bottom w:val="none" w:sz="0" w:space="0" w:color="auto"/>
            <w:right w:val="none" w:sz="0" w:space="0" w:color="auto"/>
          </w:divBdr>
          <w:divsChild>
            <w:div w:id="611479915">
              <w:marLeft w:val="0"/>
              <w:marRight w:val="0"/>
              <w:marTop w:val="0"/>
              <w:marBottom w:val="0"/>
              <w:divBdr>
                <w:top w:val="none" w:sz="0" w:space="0" w:color="auto"/>
                <w:left w:val="none" w:sz="0" w:space="0" w:color="auto"/>
                <w:bottom w:val="none" w:sz="0" w:space="0" w:color="auto"/>
                <w:right w:val="none" w:sz="0" w:space="0" w:color="auto"/>
              </w:divBdr>
            </w:div>
          </w:divsChild>
        </w:div>
        <w:div w:id="2080862117">
          <w:marLeft w:val="0"/>
          <w:marRight w:val="0"/>
          <w:marTop w:val="0"/>
          <w:marBottom w:val="0"/>
          <w:divBdr>
            <w:top w:val="none" w:sz="0" w:space="0" w:color="auto"/>
            <w:left w:val="none" w:sz="0" w:space="0" w:color="auto"/>
            <w:bottom w:val="none" w:sz="0" w:space="0" w:color="auto"/>
            <w:right w:val="none" w:sz="0" w:space="0" w:color="auto"/>
          </w:divBdr>
          <w:divsChild>
            <w:div w:id="4874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819">
      <w:bodyDiv w:val="1"/>
      <w:marLeft w:val="0"/>
      <w:marRight w:val="0"/>
      <w:marTop w:val="0"/>
      <w:marBottom w:val="0"/>
      <w:divBdr>
        <w:top w:val="none" w:sz="0" w:space="0" w:color="auto"/>
        <w:left w:val="none" w:sz="0" w:space="0" w:color="auto"/>
        <w:bottom w:val="none" w:sz="0" w:space="0" w:color="auto"/>
        <w:right w:val="none" w:sz="0" w:space="0" w:color="auto"/>
      </w:divBdr>
      <w:divsChild>
        <w:div w:id="1320304907">
          <w:marLeft w:val="0"/>
          <w:marRight w:val="0"/>
          <w:marTop w:val="0"/>
          <w:marBottom w:val="0"/>
          <w:divBdr>
            <w:top w:val="none" w:sz="0" w:space="0" w:color="auto"/>
            <w:left w:val="none" w:sz="0" w:space="0" w:color="auto"/>
            <w:bottom w:val="none" w:sz="0" w:space="0" w:color="auto"/>
            <w:right w:val="none" w:sz="0" w:space="0" w:color="auto"/>
          </w:divBdr>
        </w:div>
      </w:divsChild>
    </w:div>
    <w:div w:id="1407531097">
      <w:bodyDiv w:val="1"/>
      <w:marLeft w:val="0"/>
      <w:marRight w:val="0"/>
      <w:marTop w:val="0"/>
      <w:marBottom w:val="0"/>
      <w:divBdr>
        <w:top w:val="none" w:sz="0" w:space="0" w:color="auto"/>
        <w:left w:val="none" w:sz="0" w:space="0" w:color="auto"/>
        <w:bottom w:val="none" w:sz="0" w:space="0" w:color="auto"/>
        <w:right w:val="none" w:sz="0" w:space="0" w:color="auto"/>
      </w:divBdr>
    </w:div>
    <w:div w:id="1415056064">
      <w:bodyDiv w:val="1"/>
      <w:marLeft w:val="0"/>
      <w:marRight w:val="0"/>
      <w:marTop w:val="0"/>
      <w:marBottom w:val="0"/>
      <w:divBdr>
        <w:top w:val="none" w:sz="0" w:space="0" w:color="auto"/>
        <w:left w:val="none" w:sz="0" w:space="0" w:color="auto"/>
        <w:bottom w:val="none" w:sz="0" w:space="0" w:color="auto"/>
        <w:right w:val="none" w:sz="0" w:space="0" w:color="auto"/>
      </w:divBdr>
      <w:divsChild>
        <w:div w:id="308829806">
          <w:marLeft w:val="0"/>
          <w:marRight w:val="0"/>
          <w:marTop w:val="0"/>
          <w:marBottom w:val="0"/>
          <w:divBdr>
            <w:top w:val="none" w:sz="0" w:space="0" w:color="auto"/>
            <w:left w:val="none" w:sz="0" w:space="0" w:color="auto"/>
            <w:bottom w:val="none" w:sz="0" w:space="0" w:color="auto"/>
            <w:right w:val="none" w:sz="0" w:space="0" w:color="auto"/>
          </w:divBdr>
        </w:div>
        <w:div w:id="1474131768">
          <w:marLeft w:val="0"/>
          <w:marRight w:val="0"/>
          <w:marTop w:val="0"/>
          <w:marBottom w:val="0"/>
          <w:divBdr>
            <w:top w:val="none" w:sz="0" w:space="0" w:color="auto"/>
            <w:left w:val="none" w:sz="0" w:space="0" w:color="auto"/>
            <w:bottom w:val="none" w:sz="0" w:space="0" w:color="auto"/>
            <w:right w:val="none" w:sz="0" w:space="0" w:color="auto"/>
          </w:divBdr>
        </w:div>
      </w:divsChild>
    </w:div>
    <w:div w:id="1418209458">
      <w:bodyDiv w:val="1"/>
      <w:marLeft w:val="0"/>
      <w:marRight w:val="0"/>
      <w:marTop w:val="0"/>
      <w:marBottom w:val="0"/>
      <w:divBdr>
        <w:top w:val="none" w:sz="0" w:space="0" w:color="auto"/>
        <w:left w:val="none" w:sz="0" w:space="0" w:color="auto"/>
        <w:bottom w:val="none" w:sz="0" w:space="0" w:color="auto"/>
        <w:right w:val="none" w:sz="0" w:space="0" w:color="auto"/>
      </w:divBdr>
      <w:divsChild>
        <w:div w:id="763841914">
          <w:marLeft w:val="0"/>
          <w:marRight w:val="0"/>
          <w:marTop w:val="0"/>
          <w:marBottom w:val="0"/>
          <w:divBdr>
            <w:top w:val="none" w:sz="0" w:space="0" w:color="auto"/>
            <w:left w:val="none" w:sz="0" w:space="0" w:color="auto"/>
            <w:bottom w:val="none" w:sz="0" w:space="0" w:color="auto"/>
            <w:right w:val="none" w:sz="0" w:space="0" w:color="auto"/>
          </w:divBdr>
          <w:divsChild>
            <w:div w:id="15118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772">
      <w:bodyDiv w:val="1"/>
      <w:marLeft w:val="0"/>
      <w:marRight w:val="0"/>
      <w:marTop w:val="0"/>
      <w:marBottom w:val="0"/>
      <w:divBdr>
        <w:top w:val="none" w:sz="0" w:space="0" w:color="auto"/>
        <w:left w:val="none" w:sz="0" w:space="0" w:color="auto"/>
        <w:bottom w:val="none" w:sz="0" w:space="0" w:color="auto"/>
        <w:right w:val="none" w:sz="0" w:space="0" w:color="auto"/>
      </w:divBdr>
      <w:divsChild>
        <w:div w:id="898514971">
          <w:marLeft w:val="0"/>
          <w:marRight w:val="0"/>
          <w:marTop w:val="0"/>
          <w:marBottom w:val="0"/>
          <w:divBdr>
            <w:top w:val="none" w:sz="0" w:space="0" w:color="auto"/>
            <w:left w:val="none" w:sz="0" w:space="0" w:color="auto"/>
            <w:bottom w:val="none" w:sz="0" w:space="0" w:color="auto"/>
            <w:right w:val="none" w:sz="0" w:space="0" w:color="auto"/>
          </w:divBdr>
        </w:div>
        <w:div w:id="2118286019">
          <w:marLeft w:val="0"/>
          <w:marRight w:val="0"/>
          <w:marTop w:val="0"/>
          <w:marBottom w:val="0"/>
          <w:divBdr>
            <w:top w:val="none" w:sz="0" w:space="0" w:color="auto"/>
            <w:left w:val="none" w:sz="0" w:space="0" w:color="auto"/>
            <w:bottom w:val="none" w:sz="0" w:space="0" w:color="auto"/>
            <w:right w:val="none" w:sz="0" w:space="0" w:color="auto"/>
          </w:divBdr>
        </w:div>
      </w:divsChild>
    </w:div>
    <w:div w:id="1472673784">
      <w:bodyDiv w:val="1"/>
      <w:marLeft w:val="0"/>
      <w:marRight w:val="0"/>
      <w:marTop w:val="0"/>
      <w:marBottom w:val="0"/>
      <w:divBdr>
        <w:top w:val="none" w:sz="0" w:space="0" w:color="auto"/>
        <w:left w:val="none" w:sz="0" w:space="0" w:color="auto"/>
        <w:bottom w:val="none" w:sz="0" w:space="0" w:color="auto"/>
        <w:right w:val="none" w:sz="0" w:space="0" w:color="auto"/>
      </w:divBdr>
    </w:div>
    <w:div w:id="1493447744">
      <w:bodyDiv w:val="1"/>
      <w:marLeft w:val="0"/>
      <w:marRight w:val="0"/>
      <w:marTop w:val="0"/>
      <w:marBottom w:val="0"/>
      <w:divBdr>
        <w:top w:val="none" w:sz="0" w:space="0" w:color="auto"/>
        <w:left w:val="none" w:sz="0" w:space="0" w:color="auto"/>
        <w:bottom w:val="none" w:sz="0" w:space="0" w:color="auto"/>
        <w:right w:val="none" w:sz="0" w:space="0" w:color="auto"/>
      </w:divBdr>
      <w:divsChild>
        <w:div w:id="776171523">
          <w:marLeft w:val="0"/>
          <w:marRight w:val="0"/>
          <w:marTop w:val="0"/>
          <w:marBottom w:val="0"/>
          <w:divBdr>
            <w:top w:val="none" w:sz="0" w:space="0" w:color="auto"/>
            <w:left w:val="none" w:sz="0" w:space="0" w:color="auto"/>
            <w:bottom w:val="none" w:sz="0" w:space="0" w:color="auto"/>
            <w:right w:val="none" w:sz="0" w:space="0" w:color="auto"/>
          </w:divBdr>
        </w:div>
        <w:div w:id="1212882211">
          <w:marLeft w:val="0"/>
          <w:marRight w:val="0"/>
          <w:marTop w:val="0"/>
          <w:marBottom w:val="0"/>
          <w:divBdr>
            <w:top w:val="none" w:sz="0" w:space="0" w:color="auto"/>
            <w:left w:val="none" w:sz="0" w:space="0" w:color="auto"/>
            <w:bottom w:val="none" w:sz="0" w:space="0" w:color="auto"/>
            <w:right w:val="none" w:sz="0" w:space="0" w:color="auto"/>
          </w:divBdr>
        </w:div>
        <w:div w:id="1466385945">
          <w:marLeft w:val="0"/>
          <w:marRight w:val="0"/>
          <w:marTop w:val="0"/>
          <w:marBottom w:val="0"/>
          <w:divBdr>
            <w:top w:val="none" w:sz="0" w:space="0" w:color="auto"/>
            <w:left w:val="none" w:sz="0" w:space="0" w:color="auto"/>
            <w:bottom w:val="none" w:sz="0" w:space="0" w:color="auto"/>
            <w:right w:val="none" w:sz="0" w:space="0" w:color="auto"/>
          </w:divBdr>
        </w:div>
      </w:divsChild>
    </w:div>
    <w:div w:id="1494222552">
      <w:bodyDiv w:val="1"/>
      <w:marLeft w:val="0"/>
      <w:marRight w:val="0"/>
      <w:marTop w:val="0"/>
      <w:marBottom w:val="0"/>
      <w:divBdr>
        <w:top w:val="none" w:sz="0" w:space="0" w:color="auto"/>
        <w:left w:val="none" w:sz="0" w:space="0" w:color="auto"/>
        <w:bottom w:val="none" w:sz="0" w:space="0" w:color="auto"/>
        <w:right w:val="none" w:sz="0" w:space="0" w:color="auto"/>
      </w:divBdr>
      <w:divsChild>
        <w:div w:id="597642657">
          <w:marLeft w:val="0"/>
          <w:marRight w:val="0"/>
          <w:marTop w:val="0"/>
          <w:marBottom w:val="0"/>
          <w:divBdr>
            <w:top w:val="none" w:sz="0" w:space="0" w:color="auto"/>
            <w:left w:val="none" w:sz="0" w:space="0" w:color="auto"/>
            <w:bottom w:val="none" w:sz="0" w:space="0" w:color="auto"/>
            <w:right w:val="none" w:sz="0" w:space="0" w:color="auto"/>
          </w:divBdr>
        </w:div>
        <w:div w:id="959185112">
          <w:marLeft w:val="0"/>
          <w:marRight w:val="0"/>
          <w:marTop w:val="0"/>
          <w:marBottom w:val="0"/>
          <w:divBdr>
            <w:top w:val="none" w:sz="0" w:space="0" w:color="auto"/>
            <w:left w:val="none" w:sz="0" w:space="0" w:color="auto"/>
            <w:bottom w:val="none" w:sz="0" w:space="0" w:color="auto"/>
            <w:right w:val="none" w:sz="0" w:space="0" w:color="auto"/>
          </w:divBdr>
        </w:div>
      </w:divsChild>
    </w:div>
    <w:div w:id="1506819390">
      <w:bodyDiv w:val="1"/>
      <w:marLeft w:val="0"/>
      <w:marRight w:val="0"/>
      <w:marTop w:val="0"/>
      <w:marBottom w:val="0"/>
      <w:divBdr>
        <w:top w:val="none" w:sz="0" w:space="0" w:color="auto"/>
        <w:left w:val="none" w:sz="0" w:space="0" w:color="auto"/>
        <w:bottom w:val="none" w:sz="0" w:space="0" w:color="auto"/>
        <w:right w:val="none" w:sz="0" w:space="0" w:color="auto"/>
      </w:divBdr>
    </w:div>
    <w:div w:id="1517773416">
      <w:bodyDiv w:val="1"/>
      <w:marLeft w:val="0"/>
      <w:marRight w:val="0"/>
      <w:marTop w:val="0"/>
      <w:marBottom w:val="0"/>
      <w:divBdr>
        <w:top w:val="none" w:sz="0" w:space="0" w:color="auto"/>
        <w:left w:val="none" w:sz="0" w:space="0" w:color="auto"/>
        <w:bottom w:val="none" w:sz="0" w:space="0" w:color="auto"/>
        <w:right w:val="none" w:sz="0" w:space="0" w:color="auto"/>
      </w:divBdr>
      <w:divsChild>
        <w:div w:id="468324022">
          <w:marLeft w:val="432"/>
          <w:marRight w:val="0"/>
          <w:marTop w:val="115"/>
          <w:marBottom w:val="0"/>
          <w:divBdr>
            <w:top w:val="none" w:sz="0" w:space="0" w:color="auto"/>
            <w:left w:val="none" w:sz="0" w:space="0" w:color="auto"/>
            <w:bottom w:val="none" w:sz="0" w:space="0" w:color="auto"/>
            <w:right w:val="none" w:sz="0" w:space="0" w:color="auto"/>
          </w:divBdr>
        </w:div>
        <w:div w:id="1010369687">
          <w:marLeft w:val="432"/>
          <w:marRight w:val="0"/>
          <w:marTop w:val="115"/>
          <w:marBottom w:val="0"/>
          <w:divBdr>
            <w:top w:val="none" w:sz="0" w:space="0" w:color="auto"/>
            <w:left w:val="none" w:sz="0" w:space="0" w:color="auto"/>
            <w:bottom w:val="none" w:sz="0" w:space="0" w:color="auto"/>
            <w:right w:val="none" w:sz="0" w:space="0" w:color="auto"/>
          </w:divBdr>
        </w:div>
        <w:div w:id="1151094751">
          <w:marLeft w:val="432"/>
          <w:marRight w:val="0"/>
          <w:marTop w:val="115"/>
          <w:marBottom w:val="0"/>
          <w:divBdr>
            <w:top w:val="none" w:sz="0" w:space="0" w:color="auto"/>
            <w:left w:val="none" w:sz="0" w:space="0" w:color="auto"/>
            <w:bottom w:val="none" w:sz="0" w:space="0" w:color="auto"/>
            <w:right w:val="none" w:sz="0" w:space="0" w:color="auto"/>
          </w:divBdr>
        </w:div>
      </w:divsChild>
    </w:div>
    <w:div w:id="1540043675">
      <w:bodyDiv w:val="1"/>
      <w:marLeft w:val="0"/>
      <w:marRight w:val="0"/>
      <w:marTop w:val="0"/>
      <w:marBottom w:val="0"/>
      <w:divBdr>
        <w:top w:val="none" w:sz="0" w:space="0" w:color="auto"/>
        <w:left w:val="none" w:sz="0" w:space="0" w:color="auto"/>
        <w:bottom w:val="none" w:sz="0" w:space="0" w:color="auto"/>
        <w:right w:val="none" w:sz="0" w:space="0" w:color="auto"/>
      </w:divBdr>
      <w:divsChild>
        <w:div w:id="74060228">
          <w:marLeft w:val="0"/>
          <w:marRight w:val="0"/>
          <w:marTop w:val="0"/>
          <w:marBottom w:val="0"/>
          <w:divBdr>
            <w:top w:val="none" w:sz="0" w:space="0" w:color="auto"/>
            <w:left w:val="none" w:sz="0" w:space="0" w:color="auto"/>
            <w:bottom w:val="none" w:sz="0" w:space="0" w:color="auto"/>
            <w:right w:val="none" w:sz="0" w:space="0" w:color="auto"/>
          </w:divBdr>
          <w:divsChild>
            <w:div w:id="456799579">
              <w:marLeft w:val="0"/>
              <w:marRight w:val="0"/>
              <w:marTop w:val="0"/>
              <w:marBottom w:val="0"/>
              <w:divBdr>
                <w:top w:val="none" w:sz="0" w:space="0" w:color="auto"/>
                <w:left w:val="none" w:sz="0" w:space="0" w:color="auto"/>
                <w:bottom w:val="none" w:sz="0" w:space="0" w:color="auto"/>
                <w:right w:val="none" w:sz="0" w:space="0" w:color="auto"/>
              </w:divBdr>
            </w:div>
          </w:divsChild>
        </w:div>
        <w:div w:id="1636521926">
          <w:marLeft w:val="0"/>
          <w:marRight w:val="0"/>
          <w:marTop w:val="0"/>
          <w:marBottom w:val="0"/>
          <w:divBdr>
            <w:top w:val="none" w:sz="0" w:space="0" w:color="auto"/>
            <w:left w:val="none" w:sz="0" w:space="0" w:color="auto"/>
            <w:bottom w:val="none" w:sz="0" w:space="0" w:color="auto"/>
            <w:right w:val="none" w:sz="0" w:space="0" w:color="auto"/>
          </w:divBdr>
          <w:divsChild>
            <w:div w:id="17431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3138">
      <w:bodyDiv w:val="1"/>
      <w:marLeft w:val="0"/>
      <w:marRight w:val="0"/>
      <w:marTop w:val="0"/>
      <w:marBottom w:val="0"/>
      <w:divBdr>
        <w:top w:val="none" w:sz="0" w:space="0" w:color="auto"/>
        <w:left w:val="none" w:sz="0" w:space="0" w:color="auto"/>
        <w:bottom w:val="none" w:sz="0" w:space="0" w:color="auto"/>
        <w:right w:val="none" w:sz="0" w:space="0" w:color="auto"/>
      </w:divBdr>
      <w:divsChild>
        <w:div w:id="708144533">
          <w:marLeft w:val="432"/>
          <w:marRight w:val="0"/>
          <w:marTop w:val="120"/>
          <w:marBottom w:val="0"/>
          <w:divBdr>
            <w:top w:val="none" w:sz="0" w:space="0" w:color="auto"/>
            <w:left w:val="none" w:sz="0" w:space="0" w:color="auto"/>
            <w:bottom w:val="none" w:sz="0" w:space="0" w:color="auto"/>
            <w:right w:val="none" w:sz="0" w:space="0" w:color="auto"/>
          </w:divBdr>
        </w:div>
        <w:div w:id="1829974846">
          <w:marLeft w:val="432"/>
          <w:marRight w:val="0"/>
          <w:marTop w:val="120"/>
          <w:marBottom w:val="0"/>
          <w:divBdr>
            <w:top w:val="none" w:sz="0" w:space="0" w:color="auto"/>
            <w:left w:val="none" w:sz="0" w:space="0" w:color="auto"/>
            <w:bottom w:val="none" w:sz="0" w:space="0" w:color="auto"/>
            <w:right w:val="none" w:sz="0" w:space="0" w:color="auto"/>
          </w:divBdr>
        </w:div>
        <w:div w:id="2084256491">
          <w:marLeft w:val="432"/>
          <w:marRight w:val="0"/>
          <w:marTop w:val="120"/>
          <w:marBottom w:val="0"/>
          <w:divBdr>
            <w:top w:val="none" w:sz="0" w:space="0" w:color="auto"/>
            <w:left w:val="none" w:sz="0" w:space="0" w:color="auto"/>
            <w:bottom w:val="none" w:sz="0" w:space="0" w:color="auto"/>
            <w:right w:val="none" w:sz="0" w:space="0" w:color="auto"/>
          </w:divBdr>
        </w:div>
      </w:divsChild>
    </w:div>
    <w:div w:id="1588074750">
      <w:bodyDiv w:val="1"/>
      <w:marLeft w:val="0"/>
      <w:marRight w:val="0"/>
      <w:marTop w:val="0"/>
      <w:marBottom w:val="0"/>
      <w:divBdr>
        <w:top w:val="none" w:sz="0" w:space="0" w:color="auto"/>
        <w:left w:val="none" w:sz="0" w:space="0" w:color="auto"/>
        <w:bottom w:val="none" w:sz="0" w:space="0" w:color="auto"/>
        <w:right w:val="none" w:sz="0" w:space="0" w:color="auto"/>
      </w:divBdr>
      <w:divsChild>
        <w:div w:id="852650020">
          <w:marLeft w:val="0"/>
          <w:marRight w:val="0"/>
          <w:marTop w:val="0"/>
          <w:marBottom w:val="0"/>
          <w:divBdr>
            <w:top w:val="none" w:sz="0" w:space="0" w:color="auto"/>
            <w:left w:val="none" w:sz="0" w:space="0" w:color="auto"/>
            <w:bottom w:val="none" w:sz="0" w:space="0" w:color="auto"/>
            <w:right w:val="none" w:sz="0" w:space="0" w:color="auto"/>
          </w:divBdr>
        </w:div>
        <w:div w:id="1399478343">
          <w:marLeft w:val="0"/>
          <w:marRight w:val="0"/>
          <w:marTop w:val="0"/>
          <w:marBottom w:val="0"/>
          <w:divBdr>
            <w:top w:val="none" w:sz="0" w:space="0" w:color="auto"/>
            <w:left w:val="none" w:sz="0" w:space="0" w:color="auto"/>
            <w:bottom w:val="none" w:sz="0" w:space="0" w:color="auto"/>
            <w:right w:val="none" w:sz="0" w:space="0" w:color="auto"/>
          </w:divBdr>
        </w:div>
      </w:divsChild>
    </w:div>
    <w:div w:id="1636256979">
      <w:bodyDiv w:val="1"/>
      <w:marLeft w:val="0"/>
      <w:marRight w:val="0"/>
      <w:marTop w:val="0"/>
      <w:marBottom w:val="0"/>
      <w:divBdr>
        <w:top w:val="none" w:sz="0" w:space="0" w:color="auto"/>
        <w:left w:val="none" w:sz="0" w:space="0" w:color="auto"/>
        <w:bottom w:val="none" w:sz="0" w:space="0" w:color="auto"/>
        <w:right w:val="none" w:sz="0" w:space="0" w:color="auto"/>
      </w:divBdr>
      <w:divsChild>
        <w:div w:id="177502883">
          <w:marLeft w:val="0"/>
          <w:marRight w:val="0"/>
          <w:marTop w:val="0"/>
          <w:marBottom w:val="0"/>
          <w:divBdr>
            <w:top w:val="none" w:sz="0" w:space="0" w:color="auto"/>
            <w:left w:val="none" w:sz="0" w:space="0" w:color="auto"/>
            <w:bottom w:val="none" w:sz="0" w:space="0" w:color="auto"/>
            <w:right w:val="none" w:sz="0" w:space="0" w:color="auto"/>
          </w:divBdr>
        </w:div>
        <w:div w:id="1558936912">
          <w:marLeft w:val="0"/>
          <w:marRight w:val="0"/>
          <w:marTop w:val="0"/>
          <w:marBottom w:val="0"/>
          <w:divBdr>
            <w:top w:val="none" w:sz="0" w:space="0" w:color="auto"/>
            <w:left w:val="none" w:sz="0" w:space="0" w:color="auto"/>
            <w:bottom w:val="none" w:sz="0" w:space="0" w:color="auto"/>
            <w:right w:val="none" w:sz="0" w:space="0" w:color="auto"/>
          </w:divBdr>
        </w:div>
      </w:divsChild>
    </w:div>
    <w:div w:id="1654526806">
      <w:bodyDiv w:val="1"/>
      <w:marLeft w:val="0"/>
      <w:marRight w:val="0"/>
      <w:marTop w:val="0"/>
      <w:marBottom w:val="0"/>
      <w:divBdr>
        <w:top w:val="none" w:sz="0" w:space="0" w:color="auto"/>
        <w:left w:val="none" w:sz="0" w:space="0" w:color="auto"/>
        <w:bottom w:val="none" w:sz="0" w:space="0" w:color="auto"/>
        <w:right w:val="none" w:sz="0" w:space="0" w:color="auto"/>
      </w:divBdr>
    </w:div>
    <w:div w:id="1704863660">
      <w:bodyDiv w:val="1"/>
      <w:marLeft w:val="0"/>
      <w:marRight w:val="0"/>
      <w:marTop w:val="0"/>
      <w:marBottom w:val="0"/>
      <w:divBdr>
        <w:top w:val="none" w:sz="0" w:space="0" w:color="auto"/>
        <w:left w:val="none" w:sz="0" w:space="0" w:color="auto"/>
        <w:bottom w:val="none" w:sz="0" w:space="0" w:color="auto"/>
        <w:right w:val="none" w:sz="0" w:space="0" w:color="auto"/>
      </w:divBdr>
    </w:div>
    <w:div w:id="1774127227">
      <w:bodyDiv w:val="1"/>
      <w:marLeft w:val="0"/>
      <w:marRight w:val="0"/>
      <w:marTop w:val="0"/>
      <w:marBottom w:val="0"/>
      <w:divBdr>
        <w:top w:val="none" w:sz="0" w:space="0" w:color="auto"/>
        <w:left w:val="none" w:sz="0" w:space="0" w:color="auto"/>
        <w:bottom w:val="none" w:sz="0" w:space="0" w:color="auto"/>
        <w:right w:val="none" w:sz="0" w:space="0" w:color="auto"/>
      </w:divBdr>
    </w:div>
    <w:div w:id="1798454000">
      <w:bodyDiv w:val="1"/>
      <w:marLeft w:val="0"/>
      <w:marRight w:val="0"/>
      <w:marTop w:val="0"/>
      <w:marBottom w:val="0"/>
      <w:divBdr>
        <w:top w:val="none" w:sz="0" w:space="0" w:color="auto"/>
        <w:left w:val="none" w:sz="0" w:space="0" w:color="auto"/>
        <w:bottom w:val="none" w:sz="0" w:space="0" w:color="auto"/>
        <w:right w:val="none" w:sz="0" w:space="0" w:color="auto"/>
      </w:divBdr>
      <w:divsChild>
        <w:div w:id="1620800069">
          <w:marLeft w:val="432"/>
          <w:marRight w:val="0"/>
          <w:marTop w:val="130"/>
          <w:marBottom w:val="0"/>
          <w:divBdr>
            <w:top w:val="none" w:sz="0" w:space="0" w:color="auto"/>
            <w:left w:val="none" w:sz="0" w:space="0" w:color="auto"/>
            <w:bottom w:val="none" w:sz="0" w:space="0" w:color="auto"/>
            <w:right w:val="none" w:sz="0" w:space="0" w:color="auto"/>
          </w:divBdr>
        </w:div>
        <w:div w:id="1984889162">
          <w:marLeft w:val="432"/>
          <w:marRight w:val="0"/>
          <w:marTop w:val="130"/>
          <w:marBottom w:val="0"/>
          <w:divBdr>
            <w:top w:val="none" w:sz="0" w:space="0" w:color="auto"/>
            <w:left w:val="none" w:sz="0" w:space="0" w:color="auto"/>
            <w:bottom w:val="none" w:sz="0" w:space="0" w:color="auto"/>
            <w:right w:val="none" w:sz="0" w:space="0" w:color="auto"/>
          </w:divBdr>
        </w:div>
      </w:divsChild>
    </w:div>
    <w:div w:id="1810778781">
      <w:bodyDiv w:val="1"/>
      <w:marLeft w:val="0"/>
      <w:marRight w:val="0"/>
      <w:marTop w:val="0"/>
      <w:marBottom w:val="0"/>
      <w:divBdr>
        <w:top w:val="none" w:sz="0" w:space="0" w:color="auto"/>
        <w:left w:val="none" w:sz="0" w:space="0" w:color="auto"/>
        <w:bottom w:val="none" w:sz="0" w:space="0" w:color="auto"/>
        <w:right w:val="none" w:sz="0" w:space="0" w:color="auto"/>
      </w:divBdr>
      <w:divsChild>
        <w:div w:id="1366826412">
          <w:marLeft w:val="0"/>
          <w:marRight w:val="1"/>
          <w:marTop w:val="0"/>
          <w:marBottom w:val="0"/>
          <w:divBdr>
            <w:top w:val="none" w:sz="0" w:space="0" w:color="auto"/>
            <w:left w:val="none" w:sz="0" w:space="0" w:color="auto"/>
            <w:bottom w:val="none" w:sz="0" w:space="0" w:color="auto"/>
            <w:right w:val="none" w:sz="0" w:space="0" w:color="auto"/>
          </w:divBdr>
          <w:divsChild>
            <w:div w:id="121266692">
              <w:marLeft w:val="0"/>
              <w:marRight w:val="0"/>
              <w:marTop w:val="0"/>
              <w:marBottom w:val="0"/>
              <w:divBdr>
                <w:top w:val="none" w:sz="0" w:space="0" w:color="auto"/>
                <w:left w:val="none" w:sz="0" w:space="0" w:color="auto"/>
                <w:bottom w:val="none" w:sz="0" w:space="0" w:color="auto"/>
                <w:right w:val="none" w:sz="0" w:space="0" w:color="auto"/>
              </w:divBdr>
              <w:divsChild>
                <w:div w:id="93937157">
                  <w:marLeft w:val="0"/>
                  <w:marRight w:val="1"/>
                  <w:marTop w:val="0"/>
                  <w:marBottom w:val="0"/>
                  <w:divBdr>
                    <w:top w:val="none" w:sz="0" w:space="0" w:color="auto"/>
                    <w:left w:val="none" w:sz="0" w:space="0" w:color="auto"/>
                    <w:bottom w:val="none" w:sz="0" w:space="0" w:color="auto"/>
                    <w:right w:val="none" w:sz="0" w:space="0" w:color="auto"/>
                  </w:divBdr>
                  <w:divsChild>
                    <w:div w:id="1386562832">
                      <w:marLeft w:val="0"/>
                      <w:marRight w:val="0"/>
                      <w:marTop w:val="0"/>
                      <w:marBottom w:val="0"/>
                      <w:divBdr>
                        <w:top w:val="none" w:sz="0" w:space="0" w:color="auto"/>
                        <w:left w:val="none" w:sz="0" w:space="0" w:color="auto"/>
                        <w:bottom w:val="none" w:sz="0" w:space="0" w:color="auto"/>
                        <w:right w:val="none" w:sz="0" w:space="0" w:color="auto"/>
                      </w:divBdr>
                      <w:divsChild>
                        <w:div w:id="967321755">
                          <w:marLeft w:val="0"/>
                          <w:marRight w:val="0"/>
                          <w:marTop w:val="0"/>
                          <w:marBottom w:val="0"/>
                          <w:divBdr>
                            <w:top w:val="none" w:sz="0" w:space="0" w:color="auto"/>
                            <w:left w:val="none" w:sz="0" w:space="0" w:color="auto"/>
                            <w:bottom w:val="none" w:sz="0" w:space="0" w:color="auto"/>
                            <w:right w:val="none" w:sz="0" w:space="0" w:color="auto"/>
                          </w:divBdr>
                          <w:divsChild>
                            <w:div w:id="51780785">
                              <w:marLeft w:val="0"/>
                              <w:marRight w:val="0"/>
                              <w:marTop w:val="120"/>
                              <w:marBottom w:val="360"/>
                              <w:divBdr>
                                <w:top w:val="none" w:sz="0" w:space="0" w:color="auto"/>
                                <w:left w:val="none" w:sz="0" w:space="0" w:color="auto"/>
                                <w:bottom w:val="none" w:sz="0" w:space="0" w:color="auto"/>
                                <w:right w:val="none" w:sz="0" w:space="0" w:color="auto"/>
                              </w:divBdr>
                              <w:divsChild>
                                <w:div w:id="1268121957">
                                  <w:marLeft w:val="0"/>
                                  <w:marRight w:val="0"/>
                                  <w:marTop w:val="0"/>
                                  <w:marBottom w:val="0"/>
                                  <w:divBdr>
                                    <w:top w:val="none" w:sz="0" w:space="0" w:color="auto"/>
                                    <w:left w:val="none" w:sz="0" w:space="0" w:color="auto"/>
                                    <w:bottom w:val="none" w:sz="0" w:space="0" w:color="auto"/>
                                    <w:right w:val="none" w:sz="0" w:space="0" w:color="auto"/>
                                  </w:divBdr>
                                </w:div>
                                <w:div w:id="17385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607092">
      <w:bodyDiv w:val="1"/>
      <w:marLeft w:val="0"/>
      <w:marRight w:val="0"/>
      <w:marTop w:val="0"/>
      <w:marBottom w:val="0"/>
      <w:divBdr>
        <w:top w:val="none" w:sz="0" w:space="0" w:color="auto"/>
        <w:left w:val="none" w:sz="0" w:space="0" w:color="auto"/>
        <w:bottom w:val="none" w:sz="0" w:space="0" w:color="auto"/>
        <w:right w:val="none" w:sz="0" w:space="0" w:color="auto"/>
      </w:divBdr>
    </w:div>
    <w:div w:id="1842621163">
      <w:bodyDiv w:val="1"/>
      <w:marLeft w:val="0"/>
      <w:marRight w:val="0"/>
      <w:marTop w:val="0"/>
      <w:marBottom w:val="0"/>
      <w:divBdr>
        <w:top w:val="none" w:sz="0" w:space="0" w:color="auto"/>
        <w:left w:val="none" w:sz="0" w:space="0" w:color="auto"/>
        <w:bottom w:val="none" w:sz="0" w:space="0" w:color="auto"/>
        <w:right w:val="none" w:sz="0" w:space="0" w:color="auto"/>
      </w:divBdr>
      <w:divsChild>
        <w:div w:id="446435075">
          <w:marLeft w:val="0"/>
          <w:marRight w:val="0"/>
          <w:marTop w:val="0"/>
          <w:marBottom w:val="0"/>
          <w:divBdr>
            <w:top w:val="none" w:sz="0" w:space="0" w:color="auto"/>
            <w:left w:val="none" w:sz="0" w:space="0" w:color="auto"/>
            <w:bottom w:val="none" w:sz="0" w:space="0" w:color="auto"/>
            <w:right w:val="none" w:sz="0" w:space="0" w:color="auto"/>
          </w:divBdr>
          <w:divsChild>
            <w:div w:id="783161239">
              <w:marLeft w:val="0"/>
              <w:marRight w:val="0"/>
              <w:marTop w:val="0"/>
              <w:marBottom w:val="0"/>
              <w:divBdr>
                <w:top w:val="none" w:sz="0" w:space="0" w:color="auto"/>
                <w:left w:val="none" w:sz="0" w:space="0" w:color="auto"/>
                <w:bottom w:val="none" w:sz="0" w:space="0" w:color="auto"/>
                <w:right w:val="none" w:sz="0" w:space="0" w:color="auto"/>
              </w:divBdr>
            </w:div>
          </w:divsChild>
        </w:div>
        <w:div w:id="1963881828">
          <w:marLeft w:val="0"/>
          <w:marRight w:val="0"/>
          <w:marTop w:val="0"/>
          <w:marBottom w:val="0"/>
          <w:divBdr>
            <w:top w:val="none" w:sz="0" w:space="0" w:color="auto"/>
            <w:left w:val="none" w:sz="0" w:space="0" w:color="auto"/>
            <w:bottom w:val="none" w:sz="0" w:space="0" w:color="auto"/>
            <w:right w:val="none" w:sz="0" w:space="0" w:color="auto"/>
          </w:divBdr>
          <w:divsChild>
            <w:div w:id="324669778">
              <w:marLeft w:val="0"/>
              <w:marRight w:val="0"/>
              <w:marTop w:val="0"/>
              <w:marBottom w:val="0"/>
              <w:divBdr>
                <w:top w:val="none" w:sz="0" w:space="0" w:color="auto"/>
                <w:left w:val="none" w:sz="0" w:space="0" w:color="auto"/>
                <w:bottom w:val="none" w:sz="0" w:space="0" w:color="auto"/>
                <w:right w:val="none" w:sz="0" w:space="0" w:color="auto"/>
              </w:divBdr>
              <w:divsChild>
                <w:div w:id="337199613">
                  <w:marLeft w:val="0"/>
                  <w:marRight w:val="0"/>
                  <w:marTop w:val="0"/>
                  <w:marBottom w:val="0"/>
                  <w:divBdr>
                    <w:top w:val="none" w:sz="0" w:space="0" w:color="auto"/>
                    <w:left w:val="none" w:sz="0" w:space="0" w:color="auto"/>
                    <w:bottom w:val="none" w:sz="0" w:space="0" w:color="auto"/>
                    <w:right w:val="none" w:sz="0" w:space="0" w:color="auto"/>
                  </w:divBdr>
                  <w:divsChild>
                    <w:div w:id="1155679461">
                      <w:marLeft w:val="0"/>
                      <w:marRight w:val="0"/>
                      <w:marTop w:val="0"/>
                      <w:marBottom w:val="0"/>
                      <w:divBdr>
                        <w:top w:val="none" w:sz="0" w:space="0" w:color="auto"/>
                        <w:left w:val="none" w:sz="0" w:space="0" w:color="auto"/>
                        <w:bottom w:val="none" w:sz="0" w:space="0" w:color="auto"/>
                        <w:right w:val="none" w:sz="0" w:space="0" w:color="auto"/>
                      </w:divBdr>
                      <w:divsChild>
                        <w:div w:id="4367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687">
                  <w:marLeft w:val="0"/>
                  <w:marRight w:val="0"/>
                  <w:marTop w:val="0"/>
                  <w:marBottom w:val="0"/>
                  <w:divBdr>
                    <w:top w:val="none" w:sz="0" w:space="0" w:color="auto"/>
                    <w:left w:val="none" w:sz="0" w:space="0" w:color="auto"/>
                    <w:bottom w:val="none" w:sz="0" w:space="0" w:color="auto"/>
                    <w:right w:val="none" w:sz="0" w:space="0" w:color="auto"/>
                  </w:divBdr>
                  <w:divsChild>
                    <w:div w:id="627859773">
                      <w:marLeft w:val="0"/>
                      <w:marRight w:val="0"/>
                      <w:marTop w:val="0"/>
                      <w:marBottom w:val="0"/>
                      <w:divBdr>
                        <w:top w:val="none" w:sz="0" w:space="0" w:color="auto"/>
                        <w:left w:val="none" w:sz="0" w:space="0" w:color="auto"/>
                        <w:bottom w:val="none" w:sz="0" w:space="0" w:color="auto"/>
                        <w:right w:val="none" w:sz="0" w:space="0" w:color="auto"/>
                      </w:divBdr>
                      <w:divsChild>
                        <w:div w:id="132674515">
                          <w:marLeft w:val="0"/>
                          <w:marRight w:val="0"/>
                          <w:marTop w:val="0"/>
                          <w:marBottom w:val="0"/>
                          <w:divBdr>
                            <w:top w:val="none" w:sz="0" w:space="0" w:color="auto"/>
                            <w:left w:val="none" w:sz="0" w:space="0" w:color="auto"/>
                            <w:bottom w:val="none" w:sz="0" w:space="0" w:color="auto"/>
                            <w:right w:val="none" w:sz="0" w:space="0" w:color="auto"/>
                          </w:divBdr>
                        </w:div>
                        <w:div w:id="2103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969825">
      <w:bodyDiv w:val="1"/>
      <w:marLeft w:val="0"/>
      <w:marRight w:val="0"/>
      <w:marTop w:val="0"/>
      <w:marBottom w:val="0"/>
      <w:divBdr>
        <w:top w:val="none" w:sz="0" w:space="0" w:color="auto"/>
        <w:left w:val="none" w:sz="0" w:space="0" w:color="auto"/>
        <w:bottom w:val="none" w:sz="0" w:space="0" w:color="auto"/>
        <w:right w:val="none" w:sz="0" w:space="0" w:color="auto"/>
      </w:divBdr>
      <w:divsChild>
        <w:div w:id="240139885">
          <w:marLeft w:val="0"/>
          <w:marRight w:val="0"/>
          <w:marTop w:val="0"/>
          <w:marBottom w:val="0"/>
          <w:divBdr>
            <w:top w:val="none" w:sz="0" w:space="0" w:color="auto"/>
            <w:left w:val="none" w:sz="0" w:space="0" w:color="auto"/>
            <w:bottom w:val="none" w:sz="0" w:space="0" w:color="auto"/>
            <w:right w:val="none" w:sz="0" w:space="0" w:color="auto"/>
          </w:divBdr>
        </w:div>
      </w:divsChild>
    </w:div>
    <w:div w:id="1862547849">
      <w:bodyDiv w:val="1"/>
      <w:marLeft w:val="0"/>
      <w:marRight w:val="0"/>
      <w:marTop w:val="0"/>
      <w:marBottom w:val="0"/>
      <w:divBdr>
        <w:top w:val="none" w:sz="0" w:space="0" w:color="auto"/>
        <w:left w:val="none" w:sz="0" w:space="0" w:color="auto"/>
        <w:bottom w:val="none" w:sz="0" w:space="0" w:color="auto"/>
        <w:right w:val="none" w:sz="0" w:space="0" w:color="auto"/>
      </w:divBdr>
      <w:divsChild>
        <w:div w:id="1767918196">
          <w:marLeft w:val="0"/>
          <w:marRight w:val="0"/>
          <w:marTop w:val="0"/>
          <w:marBottom w:val="0"/>
          <w:divBdr>
            <w:top w:val="none" w:sz="0" w:space="0" w:color="auto"/>
            <w:left w:val="none" w:sz="0" w:space="0" w:color="auto"/>
            <w:bottom w:val="none" w:sz="0" w:space="0" w:color="auto"/>
            <w:right w:val="none" w:sz="0" w:space="0" w:color="auto"/>
          </w:divBdr>
        </w:div>
      </w:divsChild>
    </w:div>
    <w:div w:id="1880390034">
      <w:bodyDiv w:val="1"/>
      <w:marLeft w:val="0"/>
      <w:marRight w:val="0"/>
      <w:marTop w:val="0"/>
      <w:marBottom w:val="0"/>
      <w:divBdr>
        <w:top w:val="none" w:sz="0" w:space="0" w:color="auto"/>
        <w:left w:val="none" w:sz="0" w:space="0" w:color="auto"/>
        <w:bottom w:val="none" w:sz="0" w:space="0" w:color="auto"/>
        <w:right w:val="none" w:sz="0" w:space="0" w:color="auto"/>
      </w:divBdr>
    </w:div>
    <w:div w:id="1956059966">
      <w:bodyDiv w:val="1"/>
      <w:marLeft w:val="0"/>
      <w:marRight w:val="0"/>
      <w:marTop w:val="0"/>
      <w:marBottom w:val="0"/>
      <w:divBdr>
        <w:top w:val="none" w:sz="0" w:space="0" w:color="auto"/>
        <w:left w:val="none" w:sz="0" w:space="0" w:color="auto"/>
        <w:bottom w:val="none" w:sz="0" w:space="0" w:color="auto"/>
        <w:right w:val="none" w:sz="0" w:space="0" w:color="auto"/>
      </w:divBdr>
      <w:divsChild>
        <w:div w:id="1174228027">
          <w:marLeft w:val="432"/>
          <w:marRight w:val="0"/>
          <w:marTop w:val="115"/>
          <w:marBottom w:val="0"/>
          <w:divBdr>
            <w:top w:val="none" w:sz="0" w:space="0" w:color="auto"/>
            <w:left w:val="none" w:sz="0" w:space="0" w:color="auto"/>
            <w:bottom w:val="none" w:sz="0" w:space="0" w:color="auto"/>
            <w:right w:val="none" w:sz="0" w:space="0" w:color="auto"/>
          </w:divBdr>
        </w:div>
        <w:div w:id="1534613033">
          <w:marLeft w:val="432"/>
          <w:marRight w:val="0"/>
          <w:marTop w:val="115"/>
          <w:marBottom w:val="0"/>
          <w:divBdr>
            <w:top w:val="none" w:sz="0" w:space="0" w:color="auto"/>
            <w:left w:val="none" w:sz="0" w:space="0" w:color="auto"/>
            <w:bottom w:val="none" w:sz="0" w:space="0" w:color="auto"/>
            <w:right w:val="none" w:sz="0" w:space="0" w:color="auto"/>
          </w:divBdr>
        </w:div>
        <w:div w:id="1753967462">
          <w:marLeft w:val="432"/>
          <w:marRight w:val="0"/>
          <w:marTop w:val="115"/>
          <w:marBottom w:val="0"/>
          <w:divBdr>
            <w:top w:val="none" w:sz="0" w:space="0" w:color="auto"/>
            <w:left w:val="none" w:sz="0" w:space="0" w:color="auto"/>
            <w:bottom w:val="none" w:sz="0" w:space="0" w:color="auto"/>
            <w:right w:val="none" w:sz="0" w:space="0" w:color="auto"/>
          </w:divBdr>
        </w:div>
      </w:divsChild>
    </w:div>
    <w:div w:id="1958097334">
      <w:bodyDiv w:val="1"/>
      <w:marLeft w:val="0"/>
      <w:marRight w:val="0"/>
      <w:marTop w:val="0"/>
      <w:marBottom w:val="0"/>
      <w:divBdr>
        <w:top w:val="none" w:sz="0" w:space="0" w:color="auto"/>
        <w:left w:val="none" w:sz="0" w:space="0" w:color="auto"/>
        <w:bottom w:val="none" w:sz="0" w:space="0" w:color="auto"/>
        <w:right w:val="none" w:sz="0" w:space="0" w:color="auto"/>
      </w:divBdr>
      <w:divsChild>
        <w:div w:id="336273737">
          <w:marLeft w:val="432"/>
          <w:marRight w:val="0"/>
          <w:marTop w:val="120"/>
          <w:marBottom w:val="0"/>
          <w:divBdr>
            <w:top w:val="none" w:sz="0" w:space="0" w:color="auto"/>
            <w:left w:val="none" w:sz="0" w:space="0" w:color="auto"/>
            <w:bottom w:val="none" w:sz="0" w:space="0" w:color="auto"/>
            <w:right w:val="none" w:sz="0" w:space="0" w:color="auto"/>
          </w:divBdr>
        </w:div>
        <w:div w:id="1167554580">
          <w:marLeft w:val="432"/>
          <w:marRight w:val="0"/>
          <w:marTop w:val="120"/>
          <w:marBottom w:val="0"/>
          <w:divBdr>
            <w:top w:val="none" w:sz="0" w:space="0" w:color="auto"/>
            <w:left w:val="none" w:sz="0" w:space="0" w:color="auto"/>
            <w:bottom w:val="none" w:sz="0" w:space="0" w:color="auto"/>
            <w:right w:val="none" w:sz="0" w:space="0" w:color="auto"/>
          </w:divBdr>
        </w:div>
        <w:div w:id="1803421836">
          <w:marLeft w:val="432"/>
          <w:marRight w:val="0"/>
          <w:marTop w:val="120"/>
          <w:marBottom w:val="0"/>
          <w:divBdr>
            <w:top w:val="none" w:sz="0" w:space="0" w:color="auto"/>
            <w:left w:val="none" w:sz="0" w:space="0" w:color="auto"/>
            <w:bottom w:val="none" w:sz="0" w:space="0" w:color="auto"/>
            <w:right w:val="none" w:sz="0" w:space="0" w:color="auto"/>
          </w:divBdr>
        </w:div>
        <w:div w:id="1964116594">
          <w:marLeft w:val="432"/>
          <w:marRight w:val="0"/>
          <w:marTop w:val="120"/>
          <w:marBottom w:val="0"/>
          <w:divBdr>
            <w:top w:val="none" w:sz="0" w:space="0" w:color="auto"/>
            <w:left w:val="none" w:sz="0" w:space="0" w:color="auto"/>
            <w:bottom w:val="none" w:sz="0" w:space="0" w:color="auto"/>
            <w:right w:val="none" w:sz="0" w:space="0" w:color="auto"/>
          </w:divBdr>
        </w:div>
      </w:divsChild>
    </w:div>
    <w:div w:id="1965572276">
      <w:bodyDiv w:val="1"/>
      <w:marLeft w:val="0"/>
      <w:marRight w:val="0"/>
      <w:marTop w:val="0"/>
      <w:marBottom w:val="0"/>
      <w:divBdr>
        <w:top w:val="none" w:sz="0" w:space="0" w:color="auto"/>
        <w:left w:val="none" w:sz="0" w:space="0" w:color="auto"/>
        <w:bottom w:val="none" w:sz="0" w:space="0" w:color="auto"/>
        <w:right w:val="none" w:sz="0" w:space="0" w:color="auto"/>
      </w:divBdr>
      <w:divsChild>
        <w:div w:id="1535581783">
          <w:marLeft w:val="0"/>
          <w:marRight w:val="0"/>
          <w:marTop w:val="0"/>
          <w:marBottom w:val="0"/>
          <w:divBdr>
            <w:top w:val="none" w:sz="0" w:space="0" w:color="auto"/>
            <w:left w:val="none" w:sz="0" w:space="0" w:color="auto"/>
            <w:bottom w:val="none" w:sz="0" w:space="0" w:color="auto"/>
            <w:right w:val="none" w:sz="0" w:space="0" w:color="auto"/>
          </w:divBdr>
        </w:div>
        <w:div w:id="1831752335">
          <w:marLeft w:val="0"/>
          <w:marRight w:val="0"/>
          <w:marTop w:val="0"/>
          <w:marBottom w:val="0"/>
          <w:divBdr>
            <w:top w:val="none" w:sz="0" w:space="0" w:color="auto"/>
            <w:left w:val="none" w:sz="0" w:space="0" w:color="auto"/>
            <w:bottom w:val="none" w:sz="0" w:space="0" w:color="auto"/>
            <w:right w:val="none" w:sz="0" w:space="0" w:color="auto"/>
          </w:divBdr>
        </w:div>
      </w:divsChild>
    </w:div>
    <w:div w:id="2037845722">
      <w:bodyDiv w:val="1"/>
      <w:marLeft w:val="0"/>
      <w:marRight w:val="0"/>
      <w:marTop w:val="0"/>
      <w:marBottom w:val="0"/>
      <w:divBdr>
        <w:top w:val="none" w:sz="0" w:space="0" w:color="auto"/>
        <w:left w:val="none" w:sz="0" w:space="0" w:color="auto"/>
        <w:bottom w:val="none" w:sz="0" w:space="0" w:color="auto"/>
        <w:right w:val="none" w:sz="0" w:space="0" w:color="auto"/>
      </w:divBdr>
      <w:divsChild>
        <w:div w:id="132721627">
          <w:marLeft w:val="0"/>
          <w:marRight w:val="0"/>
          <w:marTop w:val="0"/>
          <w:marBottom w:val="0"/>
          <w:divBdr>
            <w:top w:val="none" w:sz="0" w:space="0" w:color="auto"/>
            <w:left w:val="none" w:sz="0" w:space="0" w:color="auto"/>
            <w:bottom w:val="none" w:sz="0" w:space="0" w:color="auto"/>
            <w:right w:val="none" w:sz="0" w:space="0" w:color="auto"/>
          </w:divBdr>
        </w:div>
        <w:div w:id="319584698">
          <w:marLeft w:val="0"/>
          <w:marRight w:val="0"/>
          <w:marTop w:val="0"/>
          <w:marBottom w:val="0"/>
          <w:divBdr>
            <w:top w:val="none" w:sz="0" w:space="0" w:color="auto"/>
            <w:left w:val="none" w:sz="0" w:space="0" w:color="auto"/>
            <w:bottom w:val="none" w:sz="0" w:space="0" w:color="auto"/>
            <w:right w:val="none" w:sz="0" w:space="0" w:color="auto"/>
          </w:divBdr>
        </w:div>
        <w:div w:id="2088532831">
          <w:marLeft w:val="0"/>
          <w:marRight w:val="0"/>
          <w:marTop w:val="0"/>
          <w:marBottom w:val="0"/>
          <w:divBdr>
            <w:top w:val="none" w:sz="0" w:space="0" w:color="auto"/>
            <w:left w:val="none" w:sz="0" w:space="0" w:color="auto"/>
            <w:bottom w:val="none" w:sz="0" w:space="0" w:color="auto"/>
            <w:right w:val="none" w:sz="0" w:space="0" w:color="auto"/>
          </w:divBdr>
        </w:div>
      </w:divsChild>
    </w:div>
    <w:div w:id="2068533638">
      <w:bodyDiv w:val="1"/>
      <w:marLeft w:val="0"/>
      <w:marRight w:val="0"/>
      <w:marTop w:val="0"/>
      <w:marBottom w:val="0"/>
      <w:divBdr>
        <w:top w:val="none" w:sz="0" w:space="0" w:color="auto"/>
        <w:left w:val="none" w:sz="0" w:space="0" w:color="auto"/>
        <w:bottom w:val="none" w:sz="0" w:space="0" w:color="auto"/>
        <w:right w:val="none" w:sz="0" w:space="0" w:color="auto"/>
      </w:divBdr>
      <w:divsChild>
        <w:div w:id="1159539715">
          <w:marLeft w:val="0"/>
          <w:marRight w:val="0"/>
          <w:marTop w:val="0"/>
          <w:marBottom w:val="0"/>
          <w:divBdr>
            <w:top w:val="none" w:sz="0" w:space="0" w:color="auto"/>
            <w:left w:val="none" w:sz="0" w:space="0" w:color="auto"/>
            <w:bottom w:val="none" w:sz="0" w:space="0" w:color="auto"/>
            <w:right w:val="none" w:sz="0" w:space="0" w:color="auto"/>
          </w:divBdr>
        </w:div>
        <w:div w:id="2026134096">
          <w:marLeft w:val="0"/>
          <w:marRight w:val="0"/>
          <w:marTop w:val="0"/>
          <w:marBottom w:val="0"/>
          <w:divBdr>
            <w:top w:val="none" w:sz="0" w:space="0" w:color="auto"/>
            <w:left w:val="none" w:sz="0" w:space="0" w:color="auto"/>
            <w:bottom w:val="none" w:sz="0" w:space="0" w:color="auto"/>
            <w:right w:val="none" w:sz="0" w:space="0" w:color="auto"/>
          </w:divBdr>
        </w:div>
      </w:divsChild>
    </w:div>
    <w:div w:id="2099595801">
      <w:bodyDiv w:val="1"/>
      <w:marLeft w:val="0"/>
      <w:marRight w:val="0"/>
      <w:marTop w:val="0"/>
      <w:marBottom w:val="0"/>
      <w:divBdr>
        <w:top w:val="none" w:sz="0" w:space="0" w:color="auto"/>
        <w:left w:val="none" w:sz="0" w:space="0" w:color="auto"/>
        <w:bottom w:val="none" w:sz="0" w:space="0" w:color="auto"/>
        <w:right w:val="none" w:sz="0" w:space="0" w:color="auto"/>
      </w:divBdr>
    </w:div>
    <w:div w:id="2128815416">
      <w:bodyDiv w:val="1"/>
      <w:marLeft w:val="0"/>
      <w:marRight w:val="0"/>
      <w:marTop w:val="0"/>
      <w:marBottom w:val="0"/>
      <w:divBdr>
        <w:top w:val="none" w:sz="0" w:space="0" w:color="auto"/>
        <w:left w:val="none" w:sz="0" w:space="0" w:color="auto"/>
        <w:bottom w:val="none" w:sz="0" w:space="0" w:color="auto"/>
        <w:right w:val="none" w:sz="0" w:space="0" w:color="auto"/>
      </w:divBdr>
      <w:divsChild>
        <w:div w:id="1346249600">
          <w:marLeft w:val="0"/>
          <w:marRight w:val="0"/>
          <w:marTop w:val="0"/>
          <w:marBottom w:val="0"/>
          <w:divBdr>
            <w:top w:val="none" w:sz="0" w:space="0" w:color="auto"/>
            <w:left w:val="none" w:sz="0" w:space="0" w:color="auto"/>
            <w:bottom w:val="none" w:sz="0" w:space="0" w:color="auto"/>
            <w:right w:val="none" w:sz="0" w:space="0" w:color="auto"/>
          </w:divBdr>
        </w:div>
      </w:divsChild>
    </w:div>
    <w:div w:id="2134203950">
      <w:bodyDiv w:val="1"/>
      <w:marLeft w:val="0"/>
      <w:marRight w:val="0"/>
      <w:marTop w:val="0"/>
      <w:marBottom w:val="0"/>
      <w:divBdr>
        <w:top w:val="none" w:sz="0" w:space="0" w:color="auto"/>
        <w:left w:val="none" w:sz="0" w:space="0" w:color="auto"/>
        <w:bottom w:val="none" w:sz="0" w:space="0" w:color="auto"/>
        <w:right w:val="none" w:sz="0" w:space="0" w:color="auto"/>
      </w:divBdr>
    </w:div>
    <w:div w:id="2134516744">
      <w:bodyDiv w:val="1"/>
      <w:marLeft w:val="0"/>
      <w:marRight w:val="0"/>
      <w:marTop w:val="0"/>
      <w:marBottom w:val="0"/>
      <w:divBdr>
        <w:top w:val="none" w:sz="0" w:space="0" w:color="auto"/>
        <w:left w:val="none" w:sz="0" w:space="0" w:color="auto"/>
        <w:bottom w:val="none" w:sz="0" w:space="0" w:color="auto"/>
        <w:right w:val="none" w:sz="0" w:space="0" w:color="auto"/>
      </w:divBdr>
      <w:divsChild>
        <w:div w:id="1086682742">
          <w:marLeft w:val="432"/>
          <w:marRight w:val="0"/>
          <w:marTop w:val="130"/>
          <w:marBottom w:val="0"/>
          <w:divBdr>
            <w:top w:val="none" w:sz="0" w:space="0" w:color="auto"/>
            <w:left w:val="none" w:sz="0" w:space="0" w:color="auto"/>
            <w:bottom w:val="none" w:sz="0" w:space="0" w:color="auto"/>
            <w:right w:val="none" w:sz="0" w:space="0" w:color="auto"/>
          </w:divBdr>
        </w:div>
        <w:div w:id="1099326729">
          <w:marLeft w:val="432"/>
          <w:marRight w:val="0"/>
          <w:marTop w:val="130"/>
          <w:marBottom w:val="0"/>
          <w:divBdr>
            <w:top w:val="none" w:sz="0" w:space="0" w:color="auto"/>
            <w:left w:val="none" w:sz="0" w:space="0" w:color="auto"/>
            <w:bottom w:val="none" w:sz="0" w:space="0" w:color="auto"/>
            <w:right w:val="none" w:sz="0" w:space="0" w:color="auto"/>
          </w:divBdr>
        </w:div>
        <w:div w:id="1552418490">
          <w:marLeft w:val="864"/>
          <w:marRight w:val="0"/>
          <w:marTop w:val="106"/>
          <w:marBottom w:val="0"/>
          <w:divBdr>
            <w:top w:val="none" w:sz="0" w:space="0" w:color="auto"/>
            <w:left w:val="none" w:sz="0" w:space="0" w:color="auto"/>
            <w:bottom w:val="none" w:sz="0" w:space="0" w:color="auto"/>
            <w:right w:val="none" w:sz="0" w:space="0" w:color="auto"/>
          </w:divBdr>
        </w:div>
        <w:div w:id="1745105974">
          <w:marLeft w:val="864"/>
          <w:marRight w:val="0"/>
          <w:marTop w:val="106"/>
          <w:marBottom w:val="0"/>
          <w:divBdr>
            <w:top w:val="none" w:sz="0" w:space="0" w:color="auto"/>
            <w:left w:val="none" w:sz="0" w:space="0" w:color="auto"/>
            <w:bottom w:val="none" w:sz="0" w:space="0" w:color="auto"/>
            <w:right w:val="none" w:sz="0" w:space="0" w:color="auto"/>
          </w:divBdr>
        </w:div>
        <w:div w:id="1831750615">
          <w:marLeft w:val="864"/>
          <w:marRight w:val="0"/>
          <w:marTop w:val="106"/>
          <w:marBottom w:val="0"/>
          <w:divBdr>
            <w:top w:val="none" w:sz="0" w:space="0" w:color="auto"/>
            <w:left w:val="none" w:sz="0" w:space="0" w:color="auto"/>
            <w:bottom w:val="none" w:sz="0" w:space="0" w:color="auto"/>
            <w:right w:val="none" w:sz="0" w:space="0" w:color="auto"/>
          </w:divBdr>
        </w:div>
        <w:div w:id="1866167654">
          <w:marLeft w:val="864"/>
          <w:marRight w:val="0"/>
          <w:marTop w:val="106"/>
          <w:marBottom w:val="0"/>
          <w:divBdr>
            <w:top w:val="none" w:sz="0" w:space="0" w:color="auto"/>
            <w:left w:val="none" w:sz="0" w:space="0" w:color="auto"/>
            <w:bottom w:val="none" w:sz="0" w:space="0" w:color="auto"/>
            <w:right w:val="none" w:sz="0" w:space="0" w:color="auto"/>
          </w:divBdr>
        </w:div>
        <w:div w:id="2051803208">
          <w:marLeft w:val="864"/>
          <w:marRight w:val="0"/>
          <w:marTop w:val="106"/>
          <w:marBottom w:val="0"/>
          <w:divBdr>
            <w:top w:val="none" w:sz="0" w:space="0" w:color="auto"/>
            <w:left w:val="none" w:sz="0" w:space="0" w:color="auto"/>
            <w:bottom w:val="none" w:sz="0" w:space="0" w:color="auto"/>
            <w:right w:val="none" w:sz="0" w:space="0" w:color="auto"/>
          </w:divBdr>
        </w:div>
      </w:divsChild>
    </w:div>
    <w:div w:id="2144611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appiah@yahoo.co.u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pid-diagnostics.com/publication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8363-196C-47C1-9070-334EB38A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13841</Words>
  <Characters>78894</Characters>
  <Application>Microsoft Office Word</Application>
  <DocSecurity>0</DocSecurity>
  <Lines>657</Lines>
  <Paragraphs>185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The University of York</Company>
  <LinksUpToDate>false</LinksUpToDate>
  <CharactersWithSpaces>92550</CharactersWithSpaces>
  <SharedDoc>false</SharedDoc>
  <HLinks>
    <vt:vector size="1074" baseType="variant">
      <vt:variant>
        <vt:i4>3539025</vt:i4>
      </vt:variant>
      <vt:variant>
        <vt:i4>534</vt:i4>
      </vt:variant>
      <vt:variant>
        <vt:i4>0</vt:i4>
      </vt:variant>
      <vt:variant>
        <vt:i4>5</vt:i4>
      </vt:variant>
      <vt:variant>
        <vt:lpwstr>http://whqlibdoc.who.int/publications/2006/9241547103_eng.pdf</vt:lpwstr>
      </vt:variant>
      <vt:variant>
        <vt:lpwstr/>
      </vt:variant>
      <vt:variant>
        <vt:i4>3211300</vt:i4>
      </vt:variant>
      <vt:variant>
        <vt:i4>531</vt:i4>
      </vt:variant>
      <vt:variant>
        <vt:i4>0</vt:i4>
      </vt:variant>
      <vt:variant>
        <vt:i4>5</vt:i4>
      </vt:variant>
      <vt:variant>
        <vt:lpwstr>http://www.ncbi.nlm.nih.gov/pubmed/22007046</vt:lpwstr>
      </vt:variant>
      <vt:variant>
        <vt:lpwstr/>
      </vt:variant>
      <vt:variant>
        <vt:i4>4128802</vt:i4>
      </vt:variant>
      <vt:variant>
        <vt:i4>528</vt:i4>
      </vt:variant>
      <vt:variant>
        <vt:i4>0</vt:i4>
      </vt:variant>
      <vt:variant>
        <vt:i4>5</vt:i4>
      </vt:variant>
      <vt:variant>
        <vt:lpwstr>http://www.ncbi.nlm.nih.gov/pubmed/15259459</vt:lpwstr>
      </vt:variant>
      <vt:variant>
        <vt:lpwstr/>
      </vt:variant>
      <vt:variant>
        <vt:i4>4194390</vt:i4>
      </vt:variant>
      <vt:variant>
        <vt:i4>525</vt:i4>
      </vt:variant>
      <vt:variant>
        <vt:i4>0</vt:i4>
      </vt:variant>
      <vt:variant>
        <vt:i4>5</vt:i4>
      </vt:variant>
      <vt:variant>
        <vt:lpwstr>http://www.ncbi.nlm.nih.gov/pubmed/?term=van+dam%2C++2004+diagnosis+of+schistosomiasis+by+reangent+strip</vt:lpwstr>
      </vt:variant>
      <vt:variant>
        <vt:lpwstr/>
      </vt:variant>
      <vt:variant>
        <vt:i4>4259901</vt:i4>
      </vt:variant>
      <vt:variant>
        <vt:i4>522</vt:i4>
      </vt:variant>
      <vt:variant>
        <vt:i4>0</vt:i4>
      </vt:variant>
      <vt:variant>
        <vt:i4>5</vt:i4>
      </vt:variant>
      <vt:variant>
        <vt:lpwstr>http://www.ncbi.nlm.nih.gov/pubmed?term=Deelder%20AM%5BAuthor%5D&amp;cauthor=true&amp;cauthor_uid=15583265</vt:lpwstr>
      </vt:variant>
      <vt:variant>
        <vt:lpwstr/>
      </vt:variant>
      <vt:variant>
        <vt:i4>589950</vt:i4>
      </vt:variant>
      <vt:variant>
        <vt:i4>519</vt:i4>
      </vt:variant>
      <vt:variant>
        <vt:i4>0</vt:i4>
      </vt:variant>
      <vt:variant>
        <vt:i4>5</vt:i4>
      </vt:variant>
      <vt:variant>
        <vt:lpwstr>http://www.ncbi.nlm.nih.gov/pubmed?term=van%20Amerongen%20A%5BAuthor%5D&amp;cauthor=true&amp;cauthor_uid=15583265</vt:lpwstr>
      </vt:variant>
      <vt:variant>
        <vt:lpwstr/>
      </vt:variant>
      <vt:variant>
        <vt:i4>7667804</vt:i4>
      </vt:variant>
      <vt:variant>
        <vt:i4>516</vt:i4>
      </vt:variant>
      <vt:variant>
        <vt:i4>0</vt:i4>
      </vt:variant>
      <vt:variant>
        <vt:i4>5</vt:i4>
      </vt:variant>
      <vt:variant>
        <vt:lpwstr>http://www.ncbi.nlm.nih.gov/pubmed?term=Ghati%20D%5BAuthor%5D&amp;cauthor=true&amp;cauthor_uid=15583265</vt:lpwstr>
      </vt:variant>
      <vt:variant>
        <vt:lpwstr/>
      </vt:variant>
      <vt:variant>
        <vt:i4>2424862</vt:i4>
      </vt:variant>
      <vt:variant>
        <vt:i4>513</vt:i4>
      </vt:variant>
      <vt:variant>
        <vt:i4>0</vt:i4>
      </vt:variant>
      <vt:variant>
        <vt:i4>5</vt:i4>
      </vt:variant>
      <vt:variant>
        <vt:lpwstr>http://www.ncbi.nlm.nih.gov/pubmed?term=Ferreira%20TM%5BAuthor%5D&amp;cauthor=true&amp;cauthor_uid=15583265</vt:lpwstr>
      </vt:variant>
      <vt:variant>
        <vt:lpwstr/>
      </vt:variant>
      <vt:variant>
        <vt:i4>5963811</vt:i4>
      </vt:variant>
      <vt:variant>
        <vt:i4>510</vt:i4>
      </vt:variant>
      <vt:variant>
        <vt:i4>0</vt:i4>
      </vt:variant>
      <vt:variant>
        <vt:i4>5</vt:i4>
      </vt:variant>
      <vt:variant>
        <vt:lpwstr>http://www.ncbi.nlm.nih.gov/pubmed?term=Wichers%20JH%5BAuthor%5D&amp;cauthor=true&amp;cauthor_uid=15583265</vt:lpwstr>
      </vt:variant>
      <vt:variant>
        <vt:lpwstr/>
      </vt:variant>
      <vt:variant>
        <vt:i4>4128783</vt:i4>
      </vt:variant>
      <vt:variant>
        <vt:i4>507</vt:i4>
      </vt:variant>
      <vt:variant>
        <vt:i4>0</vt:i4>
      </vt:variant>
      <vt:variant>
        <vt:i4>5</vt:i4>
      </vt:variant>
      <vt:variant>
        <vt:lpwstr>http://www.ncbi.nlm.nih.gov/pubmed?term=van%20Dam%20GJ%5BAuthor%5D&amp;cauthor=true&amp;cauthor_uid=15583265</vt:lpwstr>
      </vt:variant>
      <vt:variant>
        <vt:lpwstr/>
      </vt:variant>
      <vt:variant>
        <vt:i4>4063277</vt:i4>
      </vt:variant>
      <vt:variant>
        <vt:i4>504</vt:i4>
      </vt:variant>
      <vt:variant>
        <vt:i4>0</vt:i4>
      </vt:variant>
      <vt:variant>
        <vt:i4>5</vt:i4>
      </vt:variant>
      <vt:variant>
        <vt:lpwstr>http://www.ncbi.nlm.nih.gov/pubmed/20831855</vt:lpwstr>
      </vt:variant>
      <vt:variant>
        <vt:lpwstr/>
      </vt:variant>
      <vt:variant>
        <vt:i4>7143428</vt:i4>
      </vt:variant>
      <vt:variant>
        <vt:i4>501</vt:i4>
      </vt:variant>
      <vt:variant>
        <vt:i4>0</vt:i4>
      </vt:variant>
      <vt:variant>
        <vt:i4>5</vt:i4>
      </vt:variant>
      <vt:variant>
        <vt:lpwstr>http://www.ncbi.nlm.nih.gov/pubmed?term=Keiser%20J%5BAuthor%5D&amp;cauthor=true&amp;cauthor_uid=20831855</vt:lpwstr>
      </vt:variant>
      <vt:variant>
        <vt:lpwstr/>
      </vt:variant>
      <vt:variant>
        <vt:i4>5505065</vt:i4>
      </vt:variant>
      <vt:variant>
        <vt:i4>498</vt:i4>
      </vt:variant>
      <vt:variant>
        <vt:i4>0</vt:i4>
      </vt:variant>
      <vt:variant>
        <vt:i4>5</vt:i4>
      </vt:variant>
      <vt:variant>
        <vt:lpwstr>http://www.ncbi.nlm.nih.gov/pubmed?term=Caffrey%20CR%5BAuthor%5D&amp;cauthor=true&amp;cauthor_uid=20831855</vt:lpwstr>
      </vt:variant>
      <vt:variant>
        <vt:lpwstr/>
      </vt:variant>
      <vt:variant>
        <vt:i4>393268</vt:i4>
      </vt:variant>
      <vt:variant>
        <vt:i4>495</vt:i4>
      </vt:variant>
      <vt:variant>
        <vt:i4>0</vt:i4>
      </vt:variant>
      <vt:variant>
        <vt:i4>5</vt:i4>
      </vt:variant>
      <vt:variant>
        <vt:lpwstr>http://www.ncbi.nlm.nih.gov/pubmed?term=N'goran%20EK%5BAuthor%5D&amp;cauthor=true&amp;cauthor_uid=20831855</vt:lpwstr>
      </vt:variant>
      <vt:variant>
        <vt:lpwstr/>
      </vt:variant>
      <vt:variant>
        <vt:i4>65639</vt:i4>
      </vt:variant>
      <vt:variant>
        <vt:i4>492</vt:i4>
      </vt:variant>
      <vt:variant>
        <vt:i4>0</vt:i4>
      </vt:variant>
      <vt:variant>
        <vt:i4>5</vt:i4>
      </vt:variant>
      <vt:variant>
        <vt:lpwstr>http://www.ncbi.nlm.nih.gov/pubmed?term=Utzinger%20J%5BAuthor%5D&amp;cauthor=true&amp;cauthor_uid=20831855</vt:lpwstr>
      </vt:variant>
      <vt:variant>
        <vt:lpwstr/>
      </vt:variant>
      <vt:variant>
        <vt:i4>5767181</vt:i4>
      </vt:variant>
      <vt:variant>
        <vt:i4>489</vt:i4>
      </vt:variant>
      <vt:variant>
        <vt:i4>0</vt:i4>
      </vt:variant>
      <vt:variant>
        <vt:i4>5</vt:i4>
      </vt:variant>
      <vt:variant>
        <vt:lpwstr>http://www.ncbi.nlm.nih.gov/pubmed/?term=Schistosomiasis+and+neglected+tropical+diseases%3A+towards+integrated+and+sustainable+control+and+a+word+of+caution</vt:lpwstr>
      </vt:variant>
      <vt:variant>
        <vt:lpwstr/>
      </vt:variant>
      <vt:variant>
        <vt:i4>8323101</vt:i4>
      </vt:variant>
      <vt:variant>
        <vt:i4>486</vt:i4>
      </vt:variant>
      <vt:variant>
        <vt:i4>0</vt:i4>
      </vt:variant>
      <vt:variant>
        <vt:i4>5</vt:i4>
      </vt:variant>
      <vt:variant>
        <vt:lpwstr>http://www.ncbi.nlm.nih.gov/pubmed?term=Tanner%20M%5BAuthor%5D&amp;cauthor=true&amp;cauthor_uid=19906318</vt:lpwstr>
      </vt:variant>
      <vt:variant>
        <vt:lpwstr/>
      </vt:variant>
      <vt:variant>
        <vt:i4>4653173</vt:i4>
      </vt:variant>
      <vt:variant>
        <vt:i4>483</vt:i4>
      </vt:variant>
      <vt:variant>
        <vt:i4>0</vt:i4>
      </vt:variant>
      <vt:variant>
        <vt:i4>5</vt:i4>
      </vt:variant>
      <vt:variant>
        <vt:lpwstr>http://www.ncbi.nlm.nih.gov/pubmed?term=De%20Savigny%20D%5BAuthor%5D&amp;cauthor=true&amp;cauthor_uid=19906318</vt:lpwstr>
      </vt:variant>
      <vt:variant>
        <vt:lpwstr/>
      </vt:variant>
      <vt:variant>
        <vt:i4>2031669</vt:i4>
      </vt:variant>
      <vt:variant>
        <vt:i4>480</vt:i4>
      </vt:variant>
      <vt:variant>
        <vt:i4>0</vt:i4>
      </vt:variant>
      <vt:variant>
        <vt:i4>5</vt:i4>
      </vt:variant>
      <vt:variant>
        <vt:lpwstr>http://www.ncbi.nlm.nih.gov/pubmed?term=Brooker%20S%5BAuthor%5D&amp;cauthor=true&amp;cauthor_uid=19906318</vt:lpwstr>
      </vt:variant>
      <vt:variant>
        <vt:lpwstr/>
      </vt:variant>
      <vt:variant>
        <vt:i4>393315</vt:i4>
      </vt:variant>
      <vt:variant>
        <vt:i4>477</vt:i4>
      </vt:variant>
      <vt:variant>
        <vt:i4>0</vt:i4>
      </vt:variant>
      <vt:variant>
        <vt:i4>5</vt:i4>
      </vt:variant>
      <vt:variant>
        <vt:lpwstr>http://www.ncbi.nlm.nih.gov/pubmed?term=Raso%20G%5BAuthor%5D&amp;cauthor=true&amp;cauthor_uid=19906318</vt:lpwstr>
      </vt:variant>
      <vt:variant>
        <vt:lpwstr/>
      </vt:variant>
      <vt:variant>
        <vt:i4>852070</vt:i4>
      </vt:variant>
      <vt:variant>
        <vt:i4>474</vt:i4>
      </vt:variant>
      <vt:variant>
        <vt:i4>0</vt:i4>
      </vt:variant>
      <vt:variant>
        <vt:i4>5</vt:i4>
      </vt:variant>
      <vt:variant>
        <vt:lpwstr>http://www.ncbi.nlm.nih.gov/pubmed?term=Utzinger%20J%5BAuthor%5D&amp;cauthor=true&amp;cauthor_uid=19906318</vt:lpwstr>
      </vt:variant>
      <vt:variant>
        <vt:lpwstr/>
      </vt:variant>
      <vt:variant>
        <vt:i4>65639</vt:i4>
      </vt:variant>
      <vt:variant>
        <vt:i4>471</vt:i4>
      </vt:variant>
      <vt:variant>
        <vt:i4>0</vt:i4>
      </vt:variant>
      <vt:variant>
        <vt:i4>5</vt:i4>
      </vt:variant>
      <vt:variant>
        <vt:lpwstr>http://www.ncbi.nlm.nih.gov/pubmed?term=Utzinger%20J%5BAuthor%5D&amp;cauthor=true&amp;cauthor_uid=16790382</vt:lpwstr>
      </vt:variant>
      <vt:variant>
        <vt:lpwstr/>
      </vt:variant>
      <vt:variant>
        <vt:i4>7536668</vt:i4>
      </vt:variant>
      <vt:variant>
        <vt:i4>468</vt:i4>
      </vt:variant>
      <vt:variant>
        <vt:i4>0</vt:i4>
      </vt:variant>
      <vt:variant>
        <vt:i4>5</vt:i4>
      </vt:variant>
      <vt:variant>
        <vt:lpwstr>http://www.ncbi.nlm.nih.gov/pubmed?term=Tanner%20M%5BAuthor%5D&amp;cauthor=true&amp;cauthor_uid=16790382</vt:lpwstr>
      </vt:variant>
      <vt:variant>
        <vt:lpwstr/>
      </vt:variant>
      <vt:variant>
        <vt:i4>589879</vt:i4>
      </vt:variant>
      <vt:variant>
        <vt:i4>465</vt:i4>
      </vt:variant>
      <vt:variant>
        <vt:i4>0</vt:i4>
      </vt:variant>
      <vt:variant>
        <vt:i4>5</vt:i4>
      </vt:variant>
      <vt:variant>
        <vt:lpwstr>http://www.ncbi.nlm.nih.gov/pubmed?term=Bos%20R%5BAuthor%5D&amp;cauthor=true&amp;cauthor_uid=16790382</vt:lpwstr>
      </vt:variant>
      <vt:variant>
        <vt:lpwstr/>
      </vt:variant>
      <vt:variant>
        <vt:i4>7143428</vt:i4>
      </vt:variant>
      <vt:variant>
        <vt:i4>462</vt:i4>
      </vt:variant>
      <vt:variant>
        <vt:i4>0</vt:i4>
      </vt:variant>
      <vt:variant>
        <vt:i4>5</vt:i4>
      </vt:variant>
      <vt:variant>
        <vt:lpwstr>http://www.ncbi.nlm.nih.gov/pubmed?term=Keiser%20J%5BAuthor%5D&amp;cauthor=true&amp;cauthor_uid=16790382</vt:lpwstr>
      </vt:variant>
      <vt:variant>
        <vt:lpwstr/>
      </vt:variant>
      <vt:variant>
        <vt:i4>7864403</vt:i4>
      </vt:variant>
      <vt:variant>
        <vt:i4>459</vt:i4>
      </vt:variant>
      <vt:variant>
        <vt:i4>0</vt:i4>
      </vt:variant>
      <vt:variant>
        <vt:i4>5</vt:i4>
      </vt:variant>
      <vt:variant>
        <vt:lpwstr>http://www.ncbi.nlm.nih.gov/pubmed?term=Steinmann%20P%5BAuthor%5D&amp;cauthor=true&amp;cauthor_uid=16790382</vt:lpwstr>
      </vt:variant>
      <vt:variant>
        <vt:lpwstr/>
      </vt:variant>
      <vt:variant>
        <vt:i4>4128811</vt:i4>
      </vt:variant>
      <vt:variant>
        <vt:i4>456</vt:i4>
      </vt:variant>
      <vt:variant>
        <vt:i4>0</vt:i4>
      </vt:variant>
      <vt:variant>
        <vt:i4>5</vt:i4>
      </vt:variant>
      <vt:variant>
        <vt:lpwstr>http://www.ncbi.nlm.nih.gov/pubmed/16834820</vt:lpwstr>
      </vt:variant>
      <vt:variant>
        <vt:lpwstr/>
      </vt:variant>
      <vt:variant>
        <vt:i4>3670056</vt:i4>
      </vt:variant>
      <vt:variant>
        <vt:i4>453</vt:i4>
      </vt:variant>
      <vt:variant>
        <vt:i4>0</vt:i4>
      </vt:variant>
      <vt:variant>
        <vt:i4>5</vt:i4>
      </vt:variant>
      <vt:variant>
        <vt:lpwstr>http://www.ncbi.nlm.nih.gov/pubmed/11568945</vt:lpwstr>
      </vt:variant>
      <vt:variant>
        <vt:lpwstr/>
      </vt:variant>
      <vt:variant>
        <vt:i4>3407918</vt:i4>
      </vt:variant>
      <vt:variant>
        <vt:i4>450</vt:i4>
      </vt:variant>
      <vt:variant>
        <vt:i4>0</vt:i4>
      </vt:variant>
      <vt:variant>
        <vt:i4>5</vt:i4>
      </vt:variant>
      <vt:variant>
        <vt:lpwstr>http://www.ncbi.nlm.nih.gov/pubmed/19818057</vt:lpwstr>
      </vt:variant>
      <vt:variant>
        <vt:lpwstr/>
      </vt:variant>
      <vt:variant>
        <vt:i4>7012451</vt:i4>
      </vt:variant>
      <vt:variant>
        <vt:i4>447</vt:i4>
      </vt:variant>
      <vt:variant>
        <vt:i4>0</vt:i4>
      </vt:variant>
      <vt:variant>
        <vt:i4>5</vt:i4>
      </vt:variant>
      <vt:variant>
        <vt:lpwstr>http://www.rapid-diagnostics.com/publications.html. Assessed June 2014</vt:lpwstr>
      </vt:variant>
      <vt:variant>
        <vt:lpwstr/>
      </vt:variant>
      <vt:variant>
        <vt:i4>3407911</vt:i4>
      </vt:variant>
      <vt:variant>
        <vt:i4>444</vt:i4>
      </vt:variant>
      <vt:variant>
        <vt:i4>0</vt:i4>
      </vt:variant>
      <vt:variant>
        <vt:i4>5</vt:i4>
      </vt:variant>
      <vt:variant>
        <vt:lpwstr>http://www.ncbi.nlm.nih.gov/pubmed/1343918</vt:lpwstr>
      </vt:variant>
      <vt:variant>
        <vt:lpwstr/>
      </vt:variant>
      <vt:variant>
        <vt:i4>6750248</vt:i4>
      </vt:variant>
      <vt:variant>
        <vt:i4>441</vt:i4>
      </vt:variant>
      <vt:variant>
        <vt:i4>0</vt:i4>
      </vt:variant>
      <vt:variant>
        <vt:i4>5</vt:i4>
      </vt:variant>
      <vt:variant>
        <vt:lpwstr>http://www.ncbi.nlm.nih.gov/pubmed/?term=CP+Price++%E2%80%8E2001%2C+point+of+care+testing+BMJ+2001</vt:lpwstr>
      </vt:variant>
      <vt:variant>
        <vt:lpwstr/>
      </vt:variant>
      <vt:variant>
        <vt:i4>2883665</vt:i4>
      </vt:variant>
      <vt:variant>
        <vt:i4>438</vt:i4>
      </vt:variant>
      <vt:variant>
        <vt:i4>0</vt:i4>
      </vt:variant>
      <vt:variant>
        <vt:i4>5</vt:i4>
      </vt:variant>
      <vt:variant>
        <vt:lpwstr>http://www.ncbi.nlm.nih.gov/pubmed?term=Price%20CP%5BAuthor%5D&amp;cauthor=true&amp;cauthor_uid=11375233</vt:lpwstr>
      </vt:variant>
      <vt:variant>
        <vt:lpwstr/>
      </vt:variant>
      <vt:variant>
        <vt:i4>3538987</vt:i4>
      </vt:variant>
      <vt:variant>
        <vt:i4>435</vt:i4>
      </vt:variant>
      <vt:variant>
        <vt:i4>0</vt:i4>
      </vt:variant>
      <vt:variant>
        <vt:i4>5</vt:i4>
      </vt:variant>
      <vt:variant>
        <vt:lpwstr>http://www.ncbi.nlm.nih.gov/pubmed/18522703</vt:lpwstr>
      </vt:variant>
      <vt:variant>
        <vt:lpwstr/>
      </vt:variant>
      <vt:variant>
        <vt:i4>4063297</vt:i4>
      </vt:variant>
      <vt:variant>
        <vt:i4>432</vt:i4>
      </vt:variant>
      <vt:variant>
        <vt:i4>0</vt:i4>
      </vt:variant>
      <vt:variant>
        <vt:i4>5</vt:i4>
      </vt:variant>
      <vt:variant>
        <vt:lpwstr>http://www.ncbi.nlm.nih.gov/pubmed?term=Woolhouse%20ME%5BAuthor%5D&amp;cauthor=true&amp;cauthor_uid=18522703</vt:lpwstr>
      </vt:variant>
      <vt:variant>
        <vt:lpwstr/>
      </vt:variant>
      <vt:variant>
        <vt:i4>7864322</vt:i4>
      </vt:variant>
      <vt:variant>
        <vt:i4>429</vt:i4>
      </vt:variant>
      <vt:variant>
        <vt:i4>0</vt:i4>
      </vt:variant>
      <vt:variant>
        <vt:i4>5</vt:i4>
      </vt:variant>
      <vt:variant>
        <vt:lpwstr>http://www.ncbi.nlm.nih.gov/pubmed?term=Mutapi%20F%5BAuthor%5D&amp;cauthor=true&amp;cauthor_uid=18522703</vt:lpwstr>
      </vt:variant>
      <vt:variant>
        <vt:lpwstr/>
      </vt:variant>
      <vt:variant>
        <vt:i4>2162690</vt:i4>
      </vt:variant>
      <vt:variant>
        <vt:i4>426</vt:i4>
      </vt:variant>
      <vt:variant>
        <vt:i4>0</vt:i4>
      </vt:variant>
      <vt:variant>
        <vt:i4>5</vt:i4>
      </vt:variant>
      <vt:variant>
        <vt:lpwstr>http://www.ncbi.nlm.nih.gov/pubmed?term=Mitchell%20KM%5BAuthor%5D&amp;cauthor=true&amp;cauthor_uid=18522703</vt:lpwstr>
      </vt:variant>
      <vt:variant>
        <vt:lpwstr/>
      </vt:variant>
      <vt:variant>
        <vt:i4>6422557</vt:i4>
      </vt:variant>
      <vt:variant>
        <vt:i4>423</vt:i4>
      </vt:variant>
      <vt:variant>
        <vt:i4>0</vt:i4>
      </vt:variant>
      <vt:variant>
        <vt:i4>5</vt:i4>
      </vt:variant>
      <vt:variant>
        <vt:lpwstr>http://www.ncbi.nlm.nih.gov/pubmed?term=Kabore%20A%5BAuthor%5D&amp;cauthor=true&amp;cauthor_uid=21212194</vt:lpwstr>
      </vt:variant>
      <vt:variant>
        <vt:lpwstr/>
      </vt:variant>
      <vt:variant>
        <vt:i4>6750287</vt:i4>
      </vt:variant>
      <vt:variant>
        <vt:i4>420</vt:i4>
      </vt:variant>
      <vt:variant>
        <vt:i4>0</vt:i4>
      </vt:variant>
      <vt:variant>
        <vt:i4>5</vt:i4>
      </vt:variant>
      <vt:variant>
        <vt:lpwstr>http://www.ncbi.nlm.nih.gov/pubmed?term=Baker%20M%5BAuthor%5D&amp;cauthor=true&amp;cauthor_uid=21212194</vt:lpwstr>
      </vt:variant>
      <vt:variant>
        <vt:lpwstr/>
      </vt:variant>
      <vt:variant>
        <vt:i4>6815765</vt:i4>
      </vt:variant>
      <vt:variant>
        <vt:i4>417</vt:i4>
      </vt:variant>
      <vt:variant>
        <vt:i4>0</vt:i4>
      </vt:variant>
      <vt:variant>
        <vt:i4>5</vt:i4>
      </vt:variant>
      <vt:variant>
        <vt:lpwstr>http://www.ncbi.nlm.nih.gov/pubmed?term=Weaver%20A%5BAuthor%5D&amp;cauthor=true&amp;cauthor_uid=21212194</vt:lpwstr>
      </vt:variant>
      <vt:variant>
        <vt:lpwstr/>
      </vt:variant>
      <vt:variant>
        <vt:i4>7798799</vt:i4>
      </vt:variant>
      <vt:variant>
        <vt:i4>414</vt:i4>
      </vt:variant>
      <vt:variant>
        <vt:i4>0</vt:i4>
      </vt:variant>
      <vt:variant>
        <vt:i4>5</vt:i4>
      </vt:variant>
      <vt:variant>
        <vt:lpwstr>http://www.ncbi.nlm.nih.gov/pubmed?term=Hanson%20C%5BAuthor%5D&amp;cauthor=true&amp;cauthor_uid=21212194</vt:lpwstr>
      </vt:variant>
      <vt:variant>
        <vt:lpwstr/>
      </vt:variant>
      <vt:variant>
        <vt:i4>917552</vt:i4>
      </vt:variant>
      <vt:variant>
        <vt:i4>411</vt:i4>
      </vt:variant>
      <vt:variant>
        <vt:i4>0</vt:i4>
      </vt:variant>
      <vt:variant>
        <vt:i4>5</vt:i4>
      </vt:variant>
      <vt:variant>
        <vt:lpwstr>http://www.ncbi.nlm.nih.gov/pubmed?term=Linehan%20M%5BAuthor%5D&amp;cauthor=true&amp;cauthor_uid=21212194</vt:lpwstr>
      </vt:variant>
      <vt:variant>
        <vt:lpwstr/>
      </vt:variant>
      <vt:variant>
        <vt:i4>4849667</vt:i4>
      </vt:variant>
      <vt:variant>
        <vt:i4>408</vt:i4>
      </vt:variant>
      <vt:variant>
        <vt:i4>0</vt:i4>
      </vt:variant>
      <vt:variant>
        <vt:i4>5</vt:i4>
      </vt:variant>
      <vt:variant>
        <vt:lpwstr>http://www.ncbi.nlm.nih.gov/pubmed/?term=Meta-analysis+of+Urine+Heme+Dipstick+Diagnosis+of+Schistosoma+haematobium+Infection%2C+Including+Low-+Prevalence+and+Previously-Treated+Populations</vt:lpwstr>
      </vt:variant>
      <vt:variant>
        <vt:lpwstr/>
      </vt:variant>
      <vt:variant>
        <vt:i4>2883587</vt:i4>
      </vt:variant>
      <vt:variant>
        <vt:i4>405</vt:i4>
      </vt:variant>
      <vt:variant>
        <vt:i4>0</vt:i4>
      </vt:variant>
      <vt:variant>
        <vt:i4>5</vt:i4>
      </vt:variant>
      <vt:variant>
        <vt:lpwstr>http://www.ncbi.nlm.nih.gov/pubmed?term=Bertsch D%5BAuthor%5D&amp;cauthor=true&amp;cauthor_uid=24069486</vt:lpwstr>
      </vt:variant>
      <vt:variant>
        <vt:lpwstr/>
      </vt:variant>
      <vt:variant>
        <vt:i4>1245217</vt:i4>
      </vt:variant>
      <vt:variant>
        <vt:i4>402</vt:i4>
      </vt:variant>
      <vt:variant>
        <vt:i4>0</vt:i4>
      </vt:variant>
      <vt:variant>
        <vt:i4>5</vt:i4>
      </vt:variant>
      <vt:variant>
        <vt:lpwstr>http://www.ncbi.nlm.nih.gov/pubmed?term=King CH%5BAuthor%5D&amp;cauthor=true&amp;cauthor_uid=24069486</vt:lpwstr>
      </vt:variant>
      <vt:variant>
        <vt:lpwstr/>
      </vt:variant>
      <vt:variant>
        <vt:i4>3211297</vt:i4>
      </vt:variant>
      <vt:variant>
        <vt:i4>399</vt:i4>
      </vt:variant>
      <vt:variant>
        <vt:i4>0</vt:i4>
      </vt:variant>
      <vt:variant>
        <vt:i4>5</vt:i4>
      </vt:variant>
      <vt:variant>
        <vt:lpwstr>http://www.ncbi.nlm.nih.gov/pubmed/4675644</vt:lpwstr>
      </vt:variant>
      <vt:variant>
        <vt:lpwstr/>
      </vt:variant>
      <vt:variant>
        <vt:i4>6422646</vt:i4>
      </vt:variant>
      <vt:variant>
        <vt:i4>396</vt:i4>
      </vt:variant>
      <vt:variant>
        <vt:i4>0</vt:i4>
      </vt:variant>
      <vt:variant>
        <vt:i4>5</vt:i4>
      </vt:variant>
      <vt:variant>
        <vt:lpwstr>http://www.ncbi.nlm.nih.gov/pubmed/?term=Schistosoma+mansoni-related+morbidity+in+a+low-prevalence+area+of+Brazil%3A+a+comparison+between+egg+excretors+and+seropositive+non-excretors.</vt:lpwstr>
      </vt:variant>
      <vt:variant>
        <vt:lpwstr/>
      </vt:variant>
      <vt:variant>
        <vt:i4>5832742</vt:i4>
      </vt:variant>
      <vt:variant>
        <vt:i4>393</vt:i4>
      </vt:variant>
      <vt:variant>
        <vt:i4>0</vt:i4>
      </vt:variant>
      <vt:variant>
        <vt:i4>5</vt:i4>
      </vt:variant>
      <vt:variant>
        <vt:lpwstr>http://www.ncbi.nlm.nih.gov/pubmed?term=Peralta%20JM%5BAuthor%5D&amp;cauthor=true&amp;cauthor_uid=17877876</vt:lpwstr>
      </vt:variant>
      <vt:variant>
        <vt:lpwstr/>
      </vt:variant>
      <vt:variant>
        <vt:i4>5111860</vt:i4>
      </vt:variant>
      <vt:variant>
        <vt:i4>390</vt:i4>
      </vt:variant>
      <vt:variant>
        <vt:i4>0</vt:i4>
      </vt:variant>
      <vt:variant>
        <vt:i4>5</vt:i4>
      </vt:variant>
      <vt:variant>
        <vt:lpwstr>http://www.ncbi.nlm.nih.gov/pubmed?term=Barreto%20MM%5BAuthor%5D&amp;cauthor=true&amp;cauthor_uid=17877876</vt:lpwstr>
      </vt:variant>
      <vt:variant>
        <vt:lpwstr/>
      </vt:variant>
      <vt:variant>
        <vt:i4>5701739</vt:i4>
      </vt:variant>
      <vt:variant>
        <vt:i4>387</vt:i4>
      </vt:variant>
      <vt:variant>
        <vt:i4>0</vt:i4>
      </vt:variant>
      <vt:variant>
        <vt:i4>5</vt:i4>
      </vt:variant>
      <vt:variant>
        <vt:lpwstr>http://www.ncbi.nlm.nih.gov/pubmed?term=Gon%C3%A7alves%20MM%5BAuthor%5D&amp;cauthor=true&amp;cauthor_uid=17877876</vt:lpwstr>
      </vt:variant>
      <vt:variant>
        <vt:lpwstr/>
      </vt:variant>
      <vt:variant>
        <vt:i4>2818115</vt:i4>
      </vt:variant>
      <vt:variant>
        <vt:i4>384</vt:i4>
      </vt:variant>
      <vt:variant>
        <vt:i4>0</vt:i4>
      </vt:variant>
      <vt:variant>
        <vt:i4>5</vt:i4>
      </vt:variant>
      <vt:variant>
        <vt:lpwstr>http://www.ncbi.nlm.nih.gov/pubmed?term=Matos%20JA%5BAuthor%5D&amp;cauthor=true&amp;cauthor_uid=17877876</vt:lpwstr>
      </vt:variant>
      <vt:variant>
        <vt:lpwstr/>
      </vt:variant>
      <vt:variant>
        <vt:i4>5701750</vt:i4>
      </vt:variant>
      <vt:variant>
        <vt:i4>381</vt:i4>
      </vt:variant>
      <vt:variant>
        <vt:i4>0</vt:i4>
      </vt:variant>
      <vt:variant>
        <vt:i4>5</vt:i4>
      </vt:variant>
      <vt:variant>
        <vt:lpwstr>http://www.ncbi.nlm.nih.gov/pubmed?term=Igreja%20RP%5BAuthor%5D&amp;cauthor=true&amp;cauthor_uid=17877876</vt:lpwstr>
      </vt:variant>
      <vt:variant>
        <vt:lpwstr/>
      </vt:variant>
      <vt:variant>
        <vt:i4>3670053</vt:i4>
      </vt:variant>
      <vt:variant>
        <vt:i4>378</vt:i4>
      </vt:variant>
      <vt:variant>
        <vt:i4>0</vt:i4>
      </vt:variant>
      <vt:variant>
        <vt:i4>5</vt:i4>
      </vt:variant>
      <vt:variant>
        <vt:lpwstr>http://www.ncbi.nlm.nih.gov/pubmed/22188933</vt:lpwstr>
      </vt:variant>
      <vt:variant>
        <vt:lpwstr/>
      </vt:variant>
      <vt:variant>
        <vt:i4>6946893</vt:i4>
      </vt:variant>
      <vt:variant>
        <vt:i4>375</vt:i4>
      </vt:variant>
      <vt:variant>
        <vt:i4>0</vt:i4>
      </vt:variant>
      <vt:variant>
        <vt:i4>5</vt:i4>
      </vt:variant>
      <vt:variant>
        <vt:lpwstr>http://www.ncbi.nlm.nih.gov/pubmed?term=Hotez%20P%5BAuthor%5D&amp;cauthor=true&amp;cauthor_uid=22188933</vt:lpwstr>
      </vt:variant>
      <vt:variant>
        <vt:lpwstr/>
      </vt:variant>
      <vt:variant>
        <vt:i4>3735598</vt:i4>
      </vt:variant>
      <vt:variant>
        <vt:i4>372</vt:i4>
      </vt:variant>
      <vt:variant>
        <vt:i4>0</vt:i4>
      </vt:variant>
      <vt:variant>
        <vt:i4>5</vt:i4>
      </vt:variant>
      <vt:variant>
        <vt:lpwstr>http://www.ncbi.nlm.nih.gov/pubmed/16698768</vt:lpwstr>
      </vt:variant>
      <vt:variant>
        <vt:lpwstr/>
      </vt:variant>
      <vt:variant>
        <vt:i4>262208</vt:i4>
      </vt:variant>
      <vt:variant>
        <vt:i4>369</vt:i4>
      </vt:variant>
      <vt:variant>
        <vt:i4>0</vt:i4>
      </vt:variant>
      <vt:variant>
        <vt:i4>5</vt:i4>
      </vt:variant>
      <vt:variant>
        <vt:lpwstr>http://www.ncbi.nlm.nih.gov/pubmed/?term=Bruno+Gryseels%2C+Katja+Polman%2C+Jan+Clerinx%2C+Luc+Kestens.+human+schistosomiasis</vt:lpwstr>
      </vt:variant>
      <vt:variant>
        <vt:lpwstr/>
      </vt:variant>
      <vt:variant>
        <vt:i4>1966131</vt:i4>
      </vt:variant>
      <vt:variant>
        <vt:i4>366</vt:i4>
      </vt:variant>
      <vt:variant>
        <vt:i4>0</vt:i4>
      </vt:variant>
      <vt:variant>
        <vt:i4>5</vt:i4>
      </vt:variant>
      <vt:variant>
        <vt:lpwstr>http://www.ncbi.nlm.nih.gov/pubmed?term=Kestens%20L%5BAuthor%5D&amp;cauthor=true&amp;cauthor_uid=16997665</vt:lpwstr>
      </vt:variant>
      <vt:variant>
        <vt:lpwstr/>
      </vt:variant>
      <vt:variant>
        <vt:i4>1114156</vt:i4>
      </vt:variant>
      <vt:variant>
        <vt:i4>363</vt:i4>
      </vt:variant>
      <vt:variant>
        <vt:i4>0</vt:i4>
      </vt:variant>
      <vt:variant>
        <vt:i4>5</vt:i4>
      </vt:variant>
      <vt:variant>
        <vt:lpwstr>http://www.ncbi.nlm.nih.gov/pubmed?term=Clerinx%20J%5BAuthor%5D&amp;cauthor=true&amp;cauthor_uid=16997665</vt:lpwstr>
      </vt:variant>
      <vt:variant>
        <vt:lpwstr/>
      </vt:variant>
      <vt:variant>
        <vt:i4>6684697</vt:i4>
      </vt:variant>
      <vt:variant>
        <vt:i4>360</vt:i4>
      </vt:variant>
      <vt:variant>
        <vt:i4>0</vt:i4>
      </vt:variant>
      <vt:variant>
        <vt:i4>5</vt:i4>
      </vt:variant>
      <vt:variant>
        <vt:lpwstr>http://www.ncbi.nlm.nih.gov/pubmed?term=Polman%20K%5BAuthor%5D&amp;cauthor=true&amp;cauthor_uid=16997665</vt:lpwstr>
      </vt:variant>
      <vt:variant>
        <vt:lpwstr/>
      </vt:variant>
      <vt:variant>
        <vt:i4>1310835</vt:i4>
      </vt:variant>
      <vt:variant>
        <vt:i4>357</vt:i4>
      </vt:variant>
      <vt:variant>
        <vt:i4>0</vt:i4>
      </vt:variant>
      <vt:variant>
        <vt:i4>5</vt:i4>
      </vt:variant>
      <vt:variant>
        <vt:lpwstr>http://www.ncbi.nlm.nih.gov/pubmed?term=Gryseels%20B%5BAuthor%5D&amp;cauthor=true&amp;cauthor_uid=16997665</vt:lpwstr>
      </vt:variant>
      <vt:variant>
        <vt:lpwstr/>
      </vt:variant>
      <vt:variant>
        <vt:i4>3538986</vt:i4>
      </vt:variant>
      <vt:variant>
        <vt:i4>354</vt:i4>
      </vt:variant>
      <vt:variant>
        <vt:i4>0</vt:i4>
      </vt:variant>
      <vt:variant>
        <vt:i4>5</vt:i4>
      </vt:variant>
      <vt:variant>
        <vt:lpwstr>http://www.ncbi.nlm.nih.gov/pubmed/20651931</vt:lpwstr>
      </vt:variant>
      <vt:variant>
        <vt:lpwstr/>
      </vt:variant>
      <vt:variant>
        <vt:i4>3670061</vt:i4>
      </vt:variant>
      <vt:variant>
        <vt:i4>351</vt:i4>
      </vt:variant>
      <vt:variant>
        <vt:i4>0</vt:i4>
      </vt:variant>
      <vt:variant>
        <vt:i4>5</vt:i4>
      </vt:variant>
      <vt:variant>
        <vt:lpwstr>http://www.ncbi.nlm.nih.gov/pubmed/18947774</vt:lpwstr>
      </vt:variant>
      <vt:variant>
        <vt:lpwstr/>
      </vt:variant>
      <vt:variant>
        <vt:i4>3604515</vt:i4>
      </vt:variant>
      <vt:variant>
        <vt:i4>348</vt:i4>
      </vt:variant>
      <vt:variant>
        <vt:i4>0</vt:i4>
      </vt:variant>
      <vt:variant>
        <vt:i4>5</vt:i4>
      </vt:variant>
      <vt:variant>
        <vt:lpwstr>http://www.ncbi.nlm.nih.gov/pubmed/22701733</vt:lpwstr>
      </vt:variant>
      <vt:variant>
        <vt:lpwstr/>
      </vt:variant>
      <vt:variant>
        <vt:i4>1769547</vt:i4>
      </vt:variant>
      <vt:variant>
        <vt:i4>345</vt:i4>
      </vt:variant>
      <vt:variant>
        <vt:i4>0</vt:i4>
      </vt:variant>
      <vt:variant>
        <vt:i4>5</vt:i4>
      </vt:variant>
      <vt:variant>
        <vt:lpwstr>http://www.ncbi.nlm.nih.gov/pubmed/?term=Acta+Tropica%2C+82(2)%3A139-146</vt:lpwstr>
      </vt:variant>
      <vt:variant>
        <vt:lpwstr/>
      </vt:variant>
      <vt:variant>
        <vt:i4>327743</vt:i4>
      </vt:variant>
      <vt:variant>
        <vt:i4>342</vt:i4>
      </vt:variant>
      <vt:variant>
        <vt:i4>0</vt:i4>
      </vt:variant>
      <vt:variant>
        <vt:i4>5</vt:i4>
      </vt:variant>
      <vt:variant>
        <vt:lpwstr>http://www.ncbi.nlm.nih.gov/pubmed?term=Savioli%20L%5BAuthor%5D&amp;cauthor=true&amp;cauthor_uid=12020886</vt:lpwstr>
      </vt:variant>
      <vt:variant>
        <vt:lpwstr/>
      </vt:variant>
      <vt:variant>
        <vt:i4>7340097</vt:i4>
      </vt:variant>
      <vt:variant>
        <vt:i4>339</vt:i4>
      </vt:variant>
      <vt:variant>
        <vt:i4>0</vt:i4>
      </vt:variant>
      <vt:variant>
        <vt:i4>5</vt:i4>
      </vt:variant>
      <vt:variant>
        <vt:lpwstr>http://www.ncbi.nlm.nih.gov/pubmed?term=Montresor%20A%5BAuthor%5D&amp;cauthor=true&amp;cauthor_uid=12020886</vt:lpwstr>
      </vt:variant>
      <vt:variant>
        <vt:lpwstr/>
      </vt:variant>
      <vt:variant>
        <vt:i4>589937</vt:i4>
      </vt:variant>
      <vt:variant>
        <vt:i4>336</vt:i4>
      </vt:variant>
      <vt:variant>
        <vt:i4>0</vt:i4>
      </vt:variant>
      <vt:variant>
        <vt:i4>5</vt:i4>
      </vt:variant>
      <vt:variant>
        <vt:lpwstr>http://www.ncbi.nlm.nih.gov/pubmed?term=Chitsulo%20L%5BAuthor%5D&amp;cauthor=true&amp;cauthor_uid=12020886</vt:lpwstr>
      </vt:variant>
      <vt:variant>
        <vt:lpwstr/>
      </vt:variant>
      <vt:variant>
        <vt:i4>8323082</vt:i4>
      </vt:variant>
      <vt:variant>
        <vt:i4>333</vt:i4>
      </vt:variant>
      <vt:variant>
        <vt:i4>0</vt:i4>
      </vt:variant>
      <vt:variant>
        <vt:i4>5</vt:i4>
      </vt:variant>
      <vt:variant>
        <vt:lpwstr>http://www.ncbi.nlm.nih.gov/pubmed?term=Engels%20D%5BAuthor%5D&amp;cauthor=true&amp;cauthor_uid=12020886</vt:lpwstr>
      </vt:variant>
      <vt:variant>
        <vt:lpwstr/>
      </vt:variant>
      <vt:variant>
        <vt:i4>3342372</vt:i4>
      </vt:variant>
      <vt:variant>
        <vt:i4>330</vt:i4>
      </vt:variant>
      <vt:variant>
        <vt:i4>0</vt:i4>
      </vt:variant>
      <vt:variant>
        <vt:i4>5</vt:i4>
      </vt:variant>
      <vt:variant>
        <vt:lpwstr>http://www.ncbi.nlm.nih.gov/pubmed/22582866</vt:lpwstr>
      </vt:variant>
      <vt:variant>
        <vt:lpwstr/>
      </vt:variant>
      <vt:variant>
        <vt:i4>3735590</vt:i4>
      </vt:variant>
      <vt:variant>
        <vt:i4>327</vt:i4>
      </vt:variant>
      <vt:variant>
        <vt:i4>0</vt:i4>
      </vt:variant>
      <vt:variant>
        <vt:i4>5</vt:i4>
      </vt:variant>
      <vt:variant>
        <vt:lpwstr>http://www.ncbi.nlm.nih.gov/pubmed/22129037</vt:lpwstr>
      </vt:variant>
      <vt:variant>
        <vt:lpwstr/>
      </vt:variant>
      <vt:variant>
        <vt:i4>7536730</vt:i4>
      </vt:variant>
      <vt:variant>
        <vt:i4>324</vt:i4>
      </vt:variant>
      <vt:variant>
        <vt:i4>0</vt:i4>
      </vt:variant>
      <vt:variant>
        <vt:i4>5</vt:i4>
      </vt:variant>
      <vt:variant>
        <vt:lpwstr>http://www.ncbi.nlm.nih.gov/pubmed?term=van%20Lieshout%20L%5BAuthor%5D&amp;cauthor=true&amp;cauthor_uid=22129037</vt:lpwstr>
      </vt:variant>
      <vt:variant>
        <vt:lpwstr/>
      </vt:variant>
      <vt:variant>
        <vt:i4>3276807</vt:i4>
      </vt:variant>
      <vt:variant>
        <vt:i4>321</vt:i4>
      </vt:variant>
      <vt:variant>
        <vt:i4>0</vt:i4>
      </vt:variant>
      <vt:variant>
        <vt:i4>5</vt:i4>
      </vt:variant>
      <vt:variant>
        <vt:lpwstr>http://www.ncbi.nlm.nih.gov/pubmed?term=van%20Dam%20GJ%5BAuthor%5D&amp;cauthor=true&amp;cauthor_uid=22129037</vt:lpwstr>
      </vt:variant>
      <vt:variant>
        <vt:lpwstr/>
      </vt:variant>
      <vt:variant>
        <vt:i4>4980789</vt:i4>
      </vt:variant>
      <vt:variant>
        <vt:i4>318</vt:i4>
      </vt:variant>
      <vt:variant>
        <vt:i4>0</vt:i4>
      </vt:variant>
      <vt:variant>
        <vt:i4>5</vt:i4>
      </vt:variant>
      <vt:variant>
        <vt:lpwstr>http://www.ncbi.nlm.nih.gov/pubmed?term=Deelder%20AM%5BAuthor%5D&amp;cauthor=true&amp;cauthor_uid=22129037</vt:lpwstr>
      </vt:variant>
      <vt:variant>
        <vt:lpwstr/>
      </vt:variant>
      <vt:variant>
        <vt:i4>3866665</vt:i4>
      </vt:variant>
      <vt:variant>
        <vt:i4>315</vt:i4>
      </vt:variant>
      <vt:variant>
        <vt:i4>0</vt:i4>
      </vt:variant>
      <vt:variant>
        <vt:i4>5</vt:i4>
      </vt:variant>
      <vt:variant>
        <vt:lpwstr>http://www.ncbi.nlm.nih.gov/pubmed/22882536</vt:lpwstr>
      </vt:variant>
      <vt:variant>
        <vt:lpwstr/>
      </vt:variant>
      <vt:variant>
        <vt:i4>3670053</vt:i4>
      </vt:variant>
      <vt:variant>
        <vt:i4>312</vt:i4>
      </vt:variant>
      <vt:variant>
        <vt:i4>0</vt:i4>
      </vt:variant>
      <vt:variant>
        <vt:i4>5</vt:i4>
      </vt:variant>
      <vt:variant>
        <vt:lpwstr>http://www.ncbi.nlm.nih.gov/pubmed/20668545</vt:lpwstr>
      </vt:variant>
      <vt:variant>
        <vt:lpwstr/>
      </vt:variant>
      <vt:variant>
        <vt:i4>3276841</vt:i4>
      </vt:variant>
      <vt:variant>
        <vt:i4>309</vt:i4>
      </vt:variant>
      <vt:variant>
        <vt:i4>0</vt:i4>
      </vt:variant>
      <vt:variant>
        <vt:i4>5</vt:i4>
      </vt:variant>
      <vt:variant>
        <vt:lpwstr>http://www.ncbi.nlm.nih.gov/pubmed/19450373</vt:lpwstr>
      </vt:variant>
      <vt:variant>
        <vt:lpwstr/>
      </vt:variant>
      <vt:variant>
        <vt:i4>3276842</vt:i4>
      </vt:variant>
      <vt:variant>
        <vt:i4>306</vt:i4>
      </vt:variant>
      <vt:variant>
        <vt:i4>0</vt:i4>
      </vt:variant>
      <vt:variant>
        <vt:i4>5</vt:i4>
      </vt:variant>
      <vt:variant>
        <vt:lpwstr>http://srdta.cochrane.org/</vt:lpwstr>
      </vt:variant>
      <vt:variant>
        <vt:lpwstr/>
      </vt:variant>
      <vt:variant>
        <vt:i4>917603</vt:i4>
      </vt:variant>
      <vt:variant>
        <vt:i4>303</vt:i4>
      </vt:variant>
      <vt:variant>
        <vt:i4>0</vt:i4>
      </vt:variant>
      <vt:variant>
        <vt:i4>5</vt:i4>
      </vt:variant>
      <vt:variant>
        <vt:lpwstr>http://www.ncbi.nlm.nih.gov/pubmed?term=Utzinger%20J%5BAuthor%5D&amp;cauthor=true&amp;cauthor_uid=22863035</vt:lpwstr>
      </vt:variant>
      <vt:variant>
        <vt:lpwstr/>
      </vt:variant>
      <vt:variant>
        <vt:i4>7995399</vt:i4>
      </vt:variant>
      <vt:variant>
        <vt:i4>300</vt:i4>
      </vt:variant>
      <vt:variant>
        <vt:i4>0</vt:i4>
      </vt:variant>
      <vt:variant>
        <vt:i4>5</vt:i4>
      </vt:variant>
      <vt:variant>
        <vt:lpwstr>http://www.ncbi.nlm.nih.gov/pubmed?term=Dadzie%20Ephraim%20RK%5BAuthor%5D&amp;cauthor=true&amp;cauthor_uid=22863035</vt:lpwstr>
      </vt:variant>
      <vt:variant>
        <vt:lpwstr/>
      </vt:variant>
      <vt:variant>
        <vt:i4>4522077</vt:i4>
      </vt:variant>
      <vt:variant>
        <vt:i4>297</vt:i4>
      </vt:variant>
      <vt:variant>
        <vt:i4>0</vt:i4>
      </vt:variant>
      <vt:variant>
        <vt:i4>5</vt:i4>
      </vt:variant>
      <vt:variant>
        <vt:lpwstr>http://www.ncbi.nlm.nih.gov/pubmed/?term=Improving+control+of+African+schistosomiasis%3A+towards+effective+use+of+rapid+diagnostic+tests+within+an+appropriate+disease+surveillance+model</vt:lpwstr>
      </vt:variant>
      <vt:variant>
        <vt:lpwstr/>
      </vt:variant>
      <vt:variant>
        <vt:i4>2359302</vt:i4>
      </vt:variant>
      <vt:variant>
        <vt:i4>294</vt:i4>
      </vt:variant>
      <vt:variant>
        <vt:i4>0</vt:i4>
      </vt:variant>
      <vt:variant>
        <vt:i4>5</vt:i4>
      </vt:variant>
      <vt:variant>
        <vt:lpwstr>http://www.ncbi.nlm.nih.gov/pubmed?term=Stothard%20JR%5BAuthor%5D&amp;cauthor=true&amp;cauthor_uid=19171359</vt:lpwstr>
      </vt:variant>
      <vt:variant>
        <vt:lpwstr/>
      </vt:variant>
      <vt:variant>
        <vt:i4>3866670</vt:i4>
      </vt:variant>
      <vt:variant>
        <vt:i4>291</vt:i4>
      </vt:variant>
      <vt:variant>
        <vt:i4>0</vt:i4>
      </vt:variant>
      <vt:variant>
        <vt:i4>5</vt:i4>
      </vt:variant>
      <vt:variant>
        <vt:lpwstr>http://www.ncbi.nlm.nih.gov/pubmed/?term=Comparative+cost+assessment+of+the+Kato-Katz+and+FLOTAC+techniques+for+soil-transmitted+helminth+diagnosis+in+epidemiological+surveys</vt:lpwstr>
      </vt:variant>
      <vt:variant>
        <vt:lpwstr/>
      </vt:variant>
      <vt:variant>
        <vt:i4>458856</vt:i4>
      </vt:variant>
      <vt:variant>
        <vt:i4>288</vt:i4>
      </vt:variant>
      <vt:variant>
        <vt:i4>0</vt:i4>
      </vt:variant>
      <vt:variant>
        <vt:i4>5</vt:i4>
      </vt:variant>
      <vt:variant>
        <vt:lpwstr>http://www.ncbi.nlm.nih.gov/pubmed?term=Utzinger%20J%5BAuthor%5D&amp;cauthor=true&amp;cauthor_uid=20707931</vt:lpwstr>
      </vt:variant>
      <vt:variant>
        <vt:lpwstr/>
      </vt:variant>
      <vt:variant>
        <vt:i4>7012447</vt:i4>
      </vt:variant>
      <vt:variant>
        <vt:i4>285</vt:i4>
      </vt:variant>
      <vt:variant>
        <vt:i4>0</vt:i4>
      </vt:variant>
      <vt:variant>
        <vt:i4>5</vt:i4>
      </vt:variant>
      <vt:variant>
        <vt:lpwstr>http://www.ncbi.nlm.nih.gov/pubmed?term=Rollinson%20D%5BAuthor%5D&amp;cauthor=true&amp;cauthor_uid=20707931</vt:lpwstr>
      </vt:variant>
      <vt:variant>
        <vt:lpwstr/>
      </vt:variant>
      <vt:variant>
        <vt:i4>1572973</vt:i4>
      </vt:variant>
      <vt:variant>
        <vt:i4>282</vt:i4>
      </vt:variant>
      <vt:variant>
        <vt:i4>0</vt:i4>
      </vt:variant>
      <vt:variant>
        <vt:i4>5</vt:i4>
      </vt:variant>
      <vt:variant>
        <vt:lpwstr>http://www.ncbi.nlm.nih.gov/pubmed?term=Cringoli%20G%5BAuthor%5D&amp;cauthor=true&amp;cauthor_uid=20707931</vt:lpwstr>
      </vt:variant>
      <vt:variant>
        <vt:lpwstr/>
      </vt:variant>
      <vt:variant>
        <vt:i4>5308518</vt:i4>
      </vt:variant>
      <vt:variant>
        <vt:i4>279</vt:i4>
      </vt:variant>
      <vt:variant>
        <vt:i4>0</vt:i4>
      </vt:variant>
      <vt:variant>
        <vt:i4>5</vt:i4>
      </vt:variant>
      <vt:variant>
        <vt:lpwstr>http://www.ncbi.nlm.nih.gov/pubmed?term=Khamis%20IS%5BAuthor%5D&amp;cauthor=true&amp;cauthor_uid=20707931</vt:lpwstr>
      </vt:variant>
      <vt:variant>
        <vt:lpwstr/>
      </vt:variant>
      <vt:variant>
        <vt:i4>7798870</vt:i4>
      </vt:variant>
      <vt:variant>
        <vt:i4>276</vt:i4>
      </vt:variant>
      <vt:variant>
        <vt:i4>0</vt:i4>
      </vt:variant>
      <vt:variant>
        <vt:i4>5</vt:i4>
      </vt:variant>
      <vt:variant>
        <vt:lpwstr>http://www.ncbi.nlm.nih.gov/pubmed?term=Knopp%20S%5BAuthor%5D&amp;cauthor=true&amp;cauthor_uid=20707931</vt:lpwstr>
      </vt:variant>
      <vt:variant>
        <vt:lpwstr/>
      </vt:variant>
      <vt:variant>
        <vt:i4>4259931</vt:i4>
      </vt:variant>
      <vt:variant>
        <vt:i4>273</vt:i4>
      </vt:variant>
      <vt:variant>
        <vt:i4>0</vt:i4>
      </vt:variant>
      <vt:variant>
        <vt:i4>5</vt:i4>
      </vt:variant>
      <vt:variant>
        <vt:lpwstr>http://www.ncbi.nlm.nih.gov/pubmed/?term=The+Urine+Circulating+Cathodic+Antigen+%28CCA%29+Dipstick%3A+A+Valid+Substitute+for+Microscopy+for+Mapping+and+Point-Of-Care+Diagnosis+of+Intestinal+Schistosomiasis</vt:lpwstr>
      </vt:variant>
      <vt:variant>
        <vt:lpwstr/>
      </vt:variant>
      <vt:variant>
        <vt:i4>2752517</vt:i4>
      </vt:variant>
      <vt:variant>
        <vt:i4>270</vt:i4>
      </vt:variant>
      <vt:variant>
        <vt:i4>0</vt:i4>
      </vt:variant>
      <vt:variant>
        <vt:i4>5</vt:i4>
      </vt:variant>
      <vt:variant>
        <vt:lpwstr>http://www.ncbi.nlm.nih.gov/pubmed?term=Stothard%20JR%5BAuthor%5D&amp;cauthor=true&amp;cauthor_uid=23359826</vt:lpwstr>
      </vt:variant>
      <vt:variant>
        <vt:lpwstr/>
      </vt:variant>
      <vt:variant>
        <vt:i4>5111853</vt:i4>
      </vt:variant>
      <vt:variant>
        <vt:i4>267</vt:i4>
      </vt:variant>
      <vt:variant>
        <vt:i4>0</vt:i4>
      </vt:variant>
      <vt:variant>
        <vt:i4>5</vt:i4>
      </vt:variant>
      <vt:variant>
        <vt:lpwstr>http://www.ncbi.nlm.nih.gov/pubmed?term=Kabatereine%20NB%5BAuthor%5D&amp;cauthor=true&amp;cauthor_uid=23359826</vt:lpwstr>
      </vt:variant>
      <vt:variant>
        <vt:lpwstr/>
      </vt:variant>
      <vt:variant>
        <vt:i4>7340062</vt:i4>
      </vt:variant>
      <vt:variant>
        <vt:i4>264</vt:i4>
      </vt:variant>
      <vt:variant>
        <vt:i4>0</vt:i4>
      </vt:variant>
      <vt:variant>
        <vt:i4>5</vt:i4>
      </vt:variant>
      <vt:variant>
        <vt:lpwstr>http://www.ncbi.nlm.nih.gov/pubmed?term=Betson%20M%5BAuthor%5D&amp;cauthor=true&amp;cauthor_uid=23359826</vt:lpwstr>
      </vt:variant>
      <vt:variant>
        <vt:lpwstr/>
      </vt:variant>
      <vt:variant>
        <vt:i4>6356999</vt:i4>
      </vt:variant>
      <vt:variant>
        <vt:i4>261</vt:i4>
      </vt:variant>
      <vt:variant>
        <vt:i4>0</vt:i4>
      </vt:variant>
      <vt:variant>
        <vt:i4>5</vt:i4>
      </vt:variant>
      <vt:variant>
        <vt:lpwstr>http://www.ncbi.nlm.nih.gov/pubmed?term=Sousa-Figueiredo%20JC%5BAuthor%5D&amp;cauthor=true&amp;cauthor_uid=23359826</vt:lpwstr>
      </vt:variant>
      <vt:variant>
        <vt:lpwstr/>
      </vt:variant>
      <vt:variant>
        <vt:i4>3145774</vt:i4>
      </vt:variant>
      <vt:variant>
        <vt:i4>258</vt:i4>
      </vt:variant>
      <vt:variant>
        <vt:i4>0</vt:i4>
      </vt:variant>
      <vt:variant>
        <vt:i4>5</vt:i4>
      </vt:variant>
      <vt:variant>
        <vt:lpwstr>http://www.ncbi.nlm.nih.gov/pubmed/18951599</vt:lpwstr>
      </vt:variant>
      <vt:variant>
        <vt:lpwstr/>
      </vt:variant>
      <vt:variant>
        <vt:i4>1245255</vt:i4>
      </vt:variant>
      <vt:variant>
        <vt:i4>255</vt:i4>
      </vt:variant>
      <vt:variant>
        <vt:i4>0</vt:i4>
      </vt:variant>
      <vt:variant>
        <vt:i4>5</vt:i4>
      </vt:variant>
      <vt:variant>
        <vt:lpwstr>http://www.ncbi.nlm.nih.gov/pubmed/?term=FIELD-BASED+EVALUATION+OF+A+REAGENT+STRIP+TEST+FOR+DIAGNOSIS+OF+SCHISTOSOMIASIS+MANSONI+BY+DETECTING+CIRCULATING+CATHODIC+ANTIGEN+%28CCA%29+IN+URINE+IN+LOW+ENDEMIC+AREA+IN+ETHIOPIA</vt:lpwstr>
      </vt:variant>
      <vt:variant>
        <vt:lpwstr/>
      </vt:variant>
      <vt:variant>
        <vt:i4>1245286</vt:i4>
      </vt:variant>
      <vt:variant>
        <vt:i4>252</vt:i4>
      </vt:variant>
      <vt:variant>
        <vt:i4>0</vt:i4>
      </vt:variant>
      <vt:variant>
        <vt:i4>5</vt:i4>
      </vt:variant>
      <vt:variant>
        <vt:lpwstr>http://www.ncbi.nlm.nih.gov/pubmed?term=Erko%20B%5BAuthor%5D&amp;cauthor=true&amp;cauthor_uid=18642508</vt:lpwstr>
      </vt:variant>
      <vt:variant>
        <vt:lpwstr/>
      </vt:variant>
      <vt:variant>
        <vt:i4>1966113</vt:i4>
      </vt:variant>
      <vt:variant>
        <vt:i4>249</vt:i4>
      </vt:variant>
      <vt:variant>
        <vt:i4>0</vt:i4>
      </vt:variant>
      <vt:variant>
        <vt:i4>5</vt:i4>
      </vt:variant>
      <vt:variant>
        <vt:lpwstr>http://www.ncbi.nlm.nih.gov/pubmed?term=Legesse%20M%5BAuthor%5D&amp;cauthor=true&amp;cauthor_uid=18642508</vt:lpwstr>
      </vt:variant>
      <vt:variant>
        <vt:lpwstr/>
      </vt:variant>
      <vt:variant>
        <vt:i4>3473445</vt:i4>
      </vt:variant>
      <vt:variant>
        <vt:i4>246</vt:i4>
      </vt:variant>
      <vt:variant>
        <vt:i4>0</vt:i4>
      </vt:variant>
      <vt:variant>
        <vt:i4>5</vt:i4>
      </vt:variant>
      <vt:variant>
        <vt:lpwstr>http://www.ncbi.nlm.nih.gov/pubmed/8011824</vt:lpwstr>
      </vt:variant>
      <vt:variant>
        <vt:lpwstr/>
      </vt:variant>
      <vt:variant>
        <vt:i4>4390993</vt:i4>
      </vt:variant>
      <vt:variant>
        <vt:i4>243</vt:i4>
      </vt:variant>
      <vt:variant>
        <vt:i4>0</vt:i4>
      </vt:variant>
      <vt:variant>
        <vt:i4>5</vt:i4>
      </vt:variant>
      <vt:variant>
        <vt:lpwstr>http://www.ncbi.nlm.nih.gov/pubmed/?term=A+Latent+Markov+Modelling+Approach+to+the+Evaluation+of+Circulating+Cathodic+Antigen+Strips+for+Schistosomiasis+Diagnosis+Pre-+and+Post-Praziquantel+Treatment+in+Uganda</vt:lpwstr>
      </vt:variant>
      <vt:variant>
        <vt:lpwstr/>
      </vt:variant>
      <vt:variant>
        <vt:i4>3473421</vt:i4>
      </vt:variant>
      <vt:variant>
        <vt:i4>240</vt:i4>
      </vt:variant>
      <vt:variant>
        <vt:i4>0</vt:i4>
      </vt:variant>
      <vt:variant>
        <vt:i4>5</vt:i4>
      </vt:variant>
      <vt:variant>
        <vt:lpwstr>http://www.ncbi.nlm.nih.gov/pubmed?term=van%20Dam%20GJ%5BAuthor%5D&amp;cauthor=true&amp;cauthor_uid=24367250</vt:lpwstr>
      </vt:variant>
      <vt:variant>
        <vt:lpwstr/>
      </vt:variant>
      <vt:variant>
        <vt:i4>5374066</vt:i4>
      </vt:variant>
      <vt:variant>
        <vt:i4>237</vt:i4>
      </vt:variant>
      <vt:variant>
        <vt:i4>0</vt:i4>
      </vt:variant>
      <vt:variant>
        <vt:i4>5</vt:i4>
      </vt:variant>
      <vt:variant>
        <vt:lpwstr>http://www.ncbi.nlm.nih.gov/pubmed?term=Vennervald%20BJ%5BAuthor%5D&amp;cauthor=true&amp;cauthor_uid=24367250</vt:lpwstr>
      </vt:variant>
      <vt:variant>
        <vt:lpwstr/>
      </vt:variant>
      <vt:variant>
        <vt:i4>4915263</vt:i4>
      </vt:variant>
      <vt:variant>
        <vt:i4>234</vt:i4>
      </vt:variant>
      <vt:variant>
        <vt:i4>0</vt:i4>
      </vt:variant>
      <vt:variant>
        <vt:i4>5</vt:i4>
      </vt:variant>
      <vt:variant>
        <vt:lpwstr>http://www.ncbi.nlm.nih.gov/pubmed?term=Deelder%20AM%5BAuthor%5D&amp;cauthor=true&amp;cauthor_uid=24367250</vt:lpwstr>
      </vt:variant>
      <vt:variant>
        <vt:lpwstr/>
      </vt:variant>
      <vt:variant>
        <vt:i4>4784176</vt:i4>
      </vt:variant>
      <vt:variant>
        <vt:i4>231</vt:i4>
      </vt:variant>
      <vt:variant>
        <vt:i4>0</vt:i4>
      </vt:variant>
      <vt:variant>
        <vt:i4>5</vt:i4>
      </vt:variant>
      <vt:variant>
        <vt:lpwstr>http://www.ncbi.nlm.nih.gov/pubmed?term=Webster%20JP%5BAuthor%5D&amp;cauthor=true&amp;cauthor_uid=24367250</vt:lpwstr>
      </vt:variant>
      <vt:variant>
        <vt:lpwstr/>
      </vt:variant>
      <vt:variant>
        <vt:i4>6946842</vt:i4>
      </vt:variant>
      <vt:variant>
        <vt:i4>228</vt:i4>
      </vt:variant>
      <vt:variant>
        <vt:i4>0</vt:i4>
      </vt:variant>
      <vt:variant>
        <vt:i4>5</vt:i4>
      </vt:variant>
      <vt:variant>
        <vt:lpwstr>http://www.ncbi.nlm.nih.gov/pubmed?term=Wilson%20S%5BAuthor%5D&amp;cauthor=true&amp;cauthor_uid=24367250</vt:lpwstr>
      </vt:variant>
      <vt:variant>
        <vt:lpwstr/>
      </vt:variant>
      <vt:variant>
        <vt:i4>4587556</vt:i4>
      </vt:variant>
      <vt:variant>
        <vt:i4>225</vt:i4>
      </vt:variant>
      <vt:variant>
        <vt:i4>0</vt:i4>
      </vt:variant>
      <vt:variant>
        <vt:i4>5</vt:i4>
      </vt:variant>
      <vt:variant>
        <vt:lpwstr>http://www.ncbi.nlm.nih.gov/pubmed?term=Kabatereine%20NB%5BAuthor%5D&amp;cauthor=true&amp;cauthor_uid=24367250</vt:lpwstr>
      </vt:variant>
      <vt:variant>
        <vt:lpwstr/>
      </vt:variant>
      <vt:variant>
        <vt:i4>2162776</vt:i4>
      </vt:variant>
      <vt:variant>
        <vt:i4>222</vt:i4>
      </vt:variant>
      <vt:variant>
        <vt:i4>0</vt:i4>
      </vt:variant>
      <vt:variant>
        <vt:i4>5</vt:i4>
      </vt:variant>
      <vt:variant>
        <vt:lpwstr>http://www.ncbi.nlm.nih.gov/pubmed?term=Tukahebwa%20EM%5BAuthor%5D&amp;cauthor=true&amp;cauthor_uid=24367250</vt:lpwstr>
      </vt:variant>
      <vt:variant>
        <vt:lpwstr/>
      </vt:variant>
      <vt:variant>
        <vt:i4>1048681</vt:i4>
      </vt:variant>
      <vt:variant>
        <vt:i4>219</vt:i4>
      </vt:variant>
      <vt:variant>
        <vt:i4>0</vt:i4>
      </vt:variant>
      <vt:variant>
        <vt:i4>5</vt:i4>
      </vt:variant>
      <vt:variant>
        <vt:lpwstr>http://www.ncbi.nlm.nih.gov/pubmed?term=Moustaki%20I%5BAuthor%5D&amp;cauthor=true&amp;cauthor_uid=24367250</vt:lpwstr>
      </vt:variant>
      <vt:variant>
        <vt:lpwstr/>
      </vt:variant>
      <vt:variant>
        <vt:i4>3866653</vt:i4>
      </vt:variant>
      <vt:variant>
        <vt:i4>216</vt:i4>
      </vt:variant>
      <vt:variant>
        <vt:i4>0</vt:i4>
      </vt:variant>
      <vt:variant>
        <vt:i4>5</vt:i4>
      </vt:variant>
      <vt:variant>
        <vt:lpwstr>http://www.ncbi.nlm.nih.gov/pubmed?term=Donnelly%20CA%5BAuthor%5D&amp;cauthor=true&amp;cauthor_uid=24367250</vt:lpwstr>
      </vt:variant>
      <vt:variant>
        <vt:lpwstr/>
      </vt:variant>
      <vt:variant>
        <vt:i4>7667715</vt:i4>
      </vt:variant>
      <vt:variant>
        <vt:i4>213</vt:i4>
      </vt:variant>
      <vt:variant>
        <vt:i4>0</vt:i4>
      </vt:variant>
      <vt:variant>
        <vt:i4>5</vt:i4>
      </vt:variant>
      <vt:variant>
        <vt:lpwstr>http://www.ncbi.nlm.nih.gov/pubmed?term=Koukounari%20A%5BAuthor%5D&amp;cauthor=true&amp;cauthor_uid=24367250</vt:lpwstr>
      </vt:variant>
      <vt:variant>
        <vt:lpwstr/>
      </vt:variant>
      <vt:variant>
        <vt:i4>3735590</vt:i4>
      </vt:variant>
      <vt:variant>
        <vt:i4>210</vt:i4>
      </vt:variant>
      <vt:variant>
        <vt:i4>0</vt:i4>
      </vt:variant>
      <vt:variant>
        <vt:i4>5</vt:i4>
      </vt:variant>
      <vt:variant>
        <vt:lpwstr>http://www.ncbi.nlm.nih.gov/pubmed/22129037</vt:lpwstr>
      </vt:variant>
      <vt:variant>
        <vt:lpwstr/>
      </vt:variant>
      <vt:variant>
        <vt:i4>7733307</vt:i4>
      </vt:variant>
      <vt:variant>
        <vt:i4>207</vt:i4>
      </vt:variant>
      <vt:variant>
        <vt:i4>0</vt:i4>
      </vt:variant>
      <vt:variant>
        <vt:i4>5</vt:i4>
      </vt:variant>
      <vt:variant>
        <vt:lpwstr>http://www.ncbi.nlm.nih.gov/pubmed/?term=Assessment+of+cure+by+detection+of+circulating+antigens+in+serum+and+urine%2C+following+schistosomiasis+mass+treatment+in+two+villages+of+the+Office+du+Niger%2C+Mali</vt:lpwstr>
      </vt:variant>
      <vt:variant>
        <vt:lpwstr/>
      </vt:variant>
      <vt:variant>
        <vt:i4>327721</vt:i4>
      </vt:variant>
      <vt:variant>
        <vt:i4>204</vt:i4>
      </vt:variant>
      <vt:variant>
        <vt:i4>0</vt:i4>
      </vt:variant>
      <vt:variant>
        <vt:i4>5</vt:i4>
      </vt:variant>
      <vt:variant>
        <vt:lpwstr>http://www.ncbi.nlm.nih.gov/pubmed?term=Deelder%20A%5BAuthor%5D&amp;cauthor=true&amp;cauthor_uid=9492918</vt:lpwstr>
      </vt:variant>
      <vt:variant>
        <vt:lpwstr/>
      </vt:variant>
      <vt:variant>
        <vt:i4>3080259</vt:i4>
      </vt:variant>
      <vt:variant>
        <vt:i4>201</vt:i4>
      </vt:variant>
      <vt:variant>
        <vt:i4>0</vt:i4>
      </vt:variant>
      <vt:variant>
        <vt:i4>5</vt:i4>
      </vt:variant>
      <vt:variant>
        <vt:lpwstr>http://www.ncbi.nlm.nih.gov/pubmed?term=Gryseels%20B%5BAuthor%5D&amp;cauthor=true&amp;cauthor_uid=9492918</vt:lpwstr>
      </vt:variant>
      <vt:variant>
        <vt:lpwstr/>
      </vt:variant>
      <vt:variant>
        <vt:i4>4259875</vt:i4>
      </vt:variant>
      <vt:variant>
        <vt:i4>198</vt:i4>
      </vt:variant>
      <vt:variant>
        <vt:i4>0</vt:i4>
      </vt:variant>
      <vt:variant>
        <vt:i4>5</vt:i4>
      </vt:variant>
      <vt:variant>
        <vt:lpwstr>http://www.ncbi.nlm.nih.gov/pubmed?term=Diarra%20A%5BAuthor%5D&amp;cauthor=true&amp;cauthor_uid=9492918</vt:lpwstr>
      </vt:variant>
      <vt:variant>
        <vt:lpwstr/>
      </vt:variant>
      <vt:variant>
        <vt:i4>7209054</vt:i4>
      </vt:variant>
      <vt:variant>
        <vt:i4>195</vt:i4>
      </vt:variant>
      <vt:variant>
        <vt:i4>0</vt:i4>
      </vt:variant>
      <vt:variant>
        <vt:i4>5</vt:i4>
      </vt:variant>
      <vt:variant>
        <vt:lpwstr>http://www.ncbi.nlm.nih.gov/pubmed?term=Landour%C3%A9%20A%5BAuthor%5D&amp;cauthor=true&amp;cauthor_uid=9492918</vt:lpwstr>
      </vt:variant>
      <vt:variant>
        <vt:lpwstr/>
      </vt:variant>
      <vt:variant>
        <vt:i4>6422610</vt:i4>
      </vt:variant>
      <vt:variant>
        <vt:i4>192</vt:i4>
      </vt:variant>
      <vt:variant>
        <vt:i4>0</vt:i4>
      </vt:variant>
      <vt:variant>
        <vt:i4>5</vt:i4>
      </vt:variant>
      <vt:variant>
        <vt:lpwstr>http://www.ncbi.nlm.nih.gov/pubmed?term=vanden%20Bussche%20V%5BAuthor%5D&amp;cauthor=true&amp;cauthor_uid=9492918</vt:lpwstr>
      </vt:variant>
      <vt:variant>
        <vt:lpwstr/>
      </vt:variant>
      <vt:variant>
        <vt:i4>5570600</vt:i4>
      </vt:variant>
      <vt:variant>
        <vt:i4>189</vt:i4>
      </vt:variant>
      <vt:variant>
        <vt:i4>0</vt:i4>
      </vt:variant>
      <vt:variant>
        <vt:i4>5</vt:i4>
      </vt:variant>
      <vt:variant>
        <vt:lpwstr>http://www.ncbi.nlm.nih.gov/pubmed?term=Vercruysse%20J%5BAuthor%5D&amp;cauthor=true&amp;cauthor_uid=9492918</vt:lpwstr>
      </vt:variant>
      <vt:variant>
        <vt:lpwstr/>
      </vt:variant>
      <vt:variant>
        <vt:i4>6488141</vt:i4>
      </vt:variant>
      <vt:variant>
        <vt:i4>186</vt:i4>
      </vt:variant>
      <vt:variant>
        <vt:i4>0</vt:i4>
      </vt:variant>
      <vt:variant>
        <vt:i4>5</vt:i4>
      </vt:variant>
      <vt:variant>
        <vt:lpwstr>http://www.ncbi.nlm.nih.gov/pubmed?term=Sacko%20M%5BAuthor%5D&amp;cauthor=true&amp;cauthor_uid=9492918</vt:lpwstr>
      </vt:variant>
      <vt:variant>
        <vt:lpwstr/>
      </vt:variant>
      <vt:variant>
        <vt:i4>5963813</vt:i4>
      </vt:variant>
      <vt:variant>
        <vt:i4>183</vt:i4>
      </vt:variant>
      <vt:variant>
        <vt:i4>0</vt:i4>
      </vt:variant>
      <vt:variant>
        <vt:i4>5</vt:i4>
      </vt:variant>
      <vt:variant>
        <vt:lpwstr>http://www.ncbi.nlm.nih.gov/pubmed?term=De%20Clercq%20D%5BAuthor%5D&amp;cauthor=true&amp;cauthor_uid=9492918</vt:lpwstr>
      </vt:variant>
      <vt:variant>
        <vt:lpwstr/>
      </vt:variant>
      <vt:variant>
        <vt:i4>7733307</vt:i4>
      </vt:variant>
      <vt:variant>
        <vt:i4>180</vt:i4>
      </vt:variant>
      <vt:variant>
        <vt:i4>0</vt:i4>
      </vt:variant>
      <vt:variant>
        <vt:i4>5</vt:i4>
      </vt:variant>
      <vt:variant>
        <vt:lpwstr>http://www.ncbi.nlm.nih.gov/pubmed/?term=Assessment+of+cure+by+detection+of+circulating+antigens+in+serum+and+urine%2C+following+schistosomiasis+mass+treatment+in+two+villages+of+the+Office+du+Niger%2C+Mali</vt:lpwstr>
      </vt:variant>
      <vt:variant>
        <vt:lpwstr/>
      </vt:variant>
      <vt:variant>
        <vt:i4>327721</vt:i4>
      </vt:variant>
      <vt:variant>
        <vt:i4>177</vt:i4>
      </vt:variant>
      <vt:variant>
        <vt:i4>0</vt:i4>
      </vt:variant>
      <vt:variant>
        <vt:i4>5</vt:i4>
      </vt:variant>
      <vt:variant>
        <vt:lpwstr>http://www.ncbi.nlm.nih.gov/pubmed?term=Deelder%20A%5BAuthor%5D&amp;cauthor=true&amp;cauthor_uid=9492918</vt:lpwstr>
      </vt:variant>
      <vt:variant>
        <vt:lpwstr/>
      </vt:variant>
      <vt:variant>
        <vt:i4>3080259</vt:i4>
      </vt:variant>
      <vt:variant>
        <vt:i4>174</vt:i4>
      </vt:variant>
      <vt:variant>
        <vt:i4>0</vt:i4>
      </vt:variant>
      <vt:variant>
        <vt:i4>5</vt:i4>
      </vt:variant>
      <vt:variant>
        <vt:lpwstr>http://www.ncbi.nlm.nih.gov/pubmed?term=Gryseels%20B%5BAuthor%5D&amp;cauthor=true&amp;cauthor_uid=9492918</vt:lpwstr>
      </vt:variant>
      <vt:variant>
        <vt:lpwstr/>
      </vt:variant>
      <vt:variant>
        <vt:i4>4259875</vt:i4>
      </vt:variant>
      <vt:variant>
        <vt:i4>171</vt:i4>
      </vt:variant>
      <vt:variant>
        <vt:i4>0</vt:i4>
      </vt:variant>
      <vt:variant>
        <vt:i4>5</vt:i4>
      </vt:variant>
      <vt:variant>
        <vt:lpwstr>http://www.ncbi.nlm.nih.gov/pubmed?term=Diarra%20A%5BAuthor%5D&amp;cauthor=true&amp;cauthor_uid=9492918</vt:lpwstr>
      </vt:variant>
      <vt:variant>
        <vt:lpwstr/>
      </vt:variant>
      <vt:variant>
        <vt:i4>7209054</vt:i4>
      </vt:variant>
      <vt:variant>
        <vt:i4>168</vt:i4>
      </vt:variant>
      <vt:variant>
        <vt:i4>0</vt:i4>
      </vt:variant>
      <vt:variant>
        <vt:i4>5</vt:i4>
      </vt:variant>
      <vt:variant>
        <vt:lpwstr>http://www.ncbi.nlm.nih.gov/pubmed?term=Landour%C3%A9%20A%5BAuthor%5D&amp;cauthor=true&amp;cauthor_uid=9492918</vt:lpwstr>
      </vt:variant>
      <vt:variant>
        <vt:lpwstr/>
      </vt:variant>
      <vt:variant>
        <vt:i4>6422610</vt:i4>
      </vt:variant>
      <vt:variant>
        <vt:i4>165</vt:i4>
      </vt:variant>
      <vt:variant>
        <vt:i4>0</vt:i4>
      </vt:variant>
      <vt:variant>
        <vt:i4>5</vt:i4>
      </vt:variant>
      <vt:variant>
        <vt:lpwstr>http://www.ncbi.nlm.nih.gov/pubmed?term=vanden%20Bussche%20V%5BAuthor%5D&amp;cauthor=true&amp;cauthor_uid=9492918</vt:lpwstr>
      </vt:variant>
      <vt:variant>
        <vt:lpwstr/>
      </vt:variant>
      <vt:variant>
        <vt:i4>5570600</vt:i4>
      </vt:variant>
      <vt:variant>
        <vt:i4>162</vt:i4>
      </vt:variant>
      <vt:variant>
        <vt:i4>0</vt:i4>
      </vt:variant>
      <vt:variant>
        <vt:i4>5</vt:i4>
      </vt:variant>
      <vt:variant>
        <vt:lpwstr>http://www.ncbi.nlm.nih.gov/pubmed?term=Vercruysse%20J%5BAuthor%5D&amp;cauthor=true&amp;cauthor_uid=9492918</vt:lpwstr>
      </vt:variant>
      <vt:variant>
        <vt:lpwstr/>
      </vt:variant>
      <vt:variant>
        <vt:i4>6488141</vt:i4>
      </vt:variant>
      <vt:variant>
        <vt:i4>159</vt:i4>
      </vt:variant>
      <vt:variant>
        <vt:i4>0</vt:i4>
      </vt:variant>
      <vt:variant>
        <vt:i4>5</vt:i4>
      </vt:variant>
      <vt:variant>
        <vt:lpwstr>http://www.ncbi.nlm.nih.gov/pubmed?term=Sacko%20M%5BAuthor%5D&amp;cauthor=true&amp;cauthor_uid=9492918</vt:lpwstr>
      </vt:variant>
      <vt:variant>
        <vt:lpwstr/>
      </vt:variant>
      <vt:variant>
        <vt:i4>5963813</vt:i4>
      </vt:variant>
      <vt:variant>
        <vt:i4>156</vt:i4>
      </vt:variant>
      <vt:variant>
        <vt:i4>0</vt:i4>
      </vt:variant>
      <vt:variant>
        <vt:i4>5</vt:i4>
      </vt:variant>
      <vt:variant>
        <vt:lpwstr>http://www.ncbi.nlm.nih.gov/pubmed?term=De%20Clercq%20D%5BAuthor%5D&amp;cauthor=true&amp;cauthor_uid=9492918</vt:lpwstr>
      </vt:variant>
      <vt:variant>
        <vt:lpwstr/>
      </vt:variant>
      <vt:variant>
        <vt:i4>851977</vt:i4>
      </vt:variant>
      <vt:variant>
        <vt:i4>153</vt:i4>
      </vt:variant>
      <vt:variant>
        <vt:i4>0</vt:i4>
      </vt:variant>
      <vt:variant>
        <vt:i4>5</vt:i4>
      </vt:variant>
      <vt:variant>
        <vt:lpwstr>http://www.ncbi.nlm.nih.gov/pubmed/?term=Intestinal+schistosomiasis+in+pre+school-aged+children+of+Lake+Albert%2C</vt:lpwstr>
      </vt:variant>
      <vt:variant>
        <vt:lpwstr/>
      </vt:variant>
      <vt:variant>
        <vt:i4>2424840</vt:i4>
      </vt:variant>
      <vt:variant>
        <vt:i4>150</vt:i4>
      </vt:variant>
      <vt:variant>
        <vt:i4>0</vt:i4>
      </vt:variant>
      <vt:variant>
        <vt:i4>5</vt:i4>
      </vt:variant>
      <vt:variant>
        <vt:lpwstr>http://www.ncbi.nlm.nih.gov/pubmed?term=Stothard%20JR%5BAuthor%5D&amp;cauthor=true&amp;cauthor_uid=23976783</vt:lpwstr>
      </vt:variant>
      <vt:variant>
        <vt:lpwstr/>
      </vt:variant>
      <vt:variant>
        <vt:i4>3080217</vt:i4>
      </vt:variant>
      <vt:variant>
        <vt:i4>147</vt:i4>
      </vt:variant>
      <vt:variant>
        <vt:i4>0</vt:i4>
      </vt:variant>
      <vt:variant>
        <vt:i4>5</vt:i4>
      </vt:variant>
      <vt:variant>
        <vt:lpwstr>http://www.ncbi.nlm.nih.gov/pubmed?term=Doenhoff%20MJ%5BAuthor%5D&amp;cauthor=true&amp;cauthor_uid=23976783</vt:lpwstr>
      </vt:variant>
      <vt:variant>
        <vt:lpwstr/>
      </vt:variant>
      <vt:variant>
        <vt:i4>4587554</vt:i4>
      </vt:variant>
      <vt:variant>
        <vt:i4>144</vt:i4>
      </vt:variant>
      <vt:variant>
        <vt:i4>0</vt:i4>
      </vt:variant>
      <vt:variant>
        <vt:i4>5</vt:i4>
      </vt:variant>
      <vt:variant>
        <vt:lpwstr>http://www.ncbi.nlm.nih.gov/pubmed?term=Kabatereine%20NB%5BAuthor%5D&amp;cauthor=true&amp;cauthor_uid=23976783</vt:lpwstr>
      </vt:variant>
      <vt:variant>
        <vt:lpwstr/>
      </vt:variant>
      <vt:variant>
        <vt:i4>7208970</vt:i4>
      </vt:variant>
      <vt:variant>
        <vt:i4>141</vt:i4>
      </vt:variant>
      <vt:variant>
        <vt:i4>0</vt:i4>
      </vt:variant>
      <vt:variant>
        <vt:i4>5</vt:i4>
      </vt:variant>
      <vt:variant>
        <vt:lpwstr>http://www.ncbi.nlm.nih.gov/pubmed?term=Sousa-Figueiredo%20JC%5BAuthor%5D&amp;cauthor=true&amp;cauthor_uid=23976783</vt:lpwstr>
      </vt:variant>
      <vt:variant>
        <vt:lpwstr/>
      </vt:variant>
      <vt:variant>
        <vt:i4>2621559</vt:i4>
      </vt:variant>
      <vt:variant>
        <vt:i4>138</vt:i4>
      </vt:variant>
      <vt:variant>
        <vt:i4>0</vt:i4>
      </vt:variant>
      <vt:variant>
        <vt:i4>5</vt:i4>
      </vt:variant>
      <vt:variant>
        <vt:lpwstr>http://www.ncbi.nlm.nih.gov/pubmed/?term=Accuracy+of+Urine+Circulating+Cathodic+Antigen+%28CCA%29+Test+for+Schistosoma+mansoni+Diagnosis+in+Different+Settings+of+Co%CB%86+te+d%E2%80%99Ivoire</vt:lpwstr>
      </vt:variant>
      <vt:variant>
        <vt:lpwstr/>
      </vt:variant>
      <vt:variant>
        <vt:i4>655468</vt:i4>
      </vt:variant>
      <vt:variant>
        <vt:i4>135</vt:i4>
      </vt:variant>
      <vt:variant>
        <vt:i4>0</vt:i4>
      </vt:variant>
      <vt:variant>
        <vt:i4>5</vt:i4>
      </vt:variant>
      <vt:variant>
        <vt:lpwstr>http://www.ncbi.nlm.nih.gov/pubmed?term=Utzinger%20J%5BAuthor%5D&amp;cauthor=true&amp;cauthor_uid=22132246</vt:lpwstr>
      </vt:variant>
      <vt:variant>
        <vt:lpwstr/>
      </vt:variant>
      <vt:variant>
        <vt:i4>3670029</vt:i4>
      </vt:variant>
      <vt:variant>
        <vt:i4>132</vt:i4>
      </vt:variant>
      <vt:variant>
        <vt:i4>0</vt:i4>
      </vt:variant>
      <vt:variant>
        <vt:i4>5</vt:i4>
      </vt:variant>
      <vt:variant>
        <vt:lpwstr>http://www.ncbi.nlm.nih.gov/pubmed?term=N%27Goran%20EK%5BAuthor%5D&amp;cauthor=true&amp;cauthor_uid=22132246</vt:lpwstr>
      </vt:variant>
      <vt:variant>
        <vt:lpwstr/>
      </vt:variant>
      <vt:variant>
        <vt:i4>7798863</vt:i4>
      </vt:variant>
      <vt:variant>
        <vt:i4>129</vt:i4>
      </vt:variant>
      <vt:variant>
        <vt:i4>0</vt:i4>
      </vt:variant>
      <vt:variant>
        <vt:i4>5</vt:i4>
      </vt:variant>
      <vt:variant>
        <vt:lpwstr>http://www.ncbi.nlm.nih.gov/pubmed?term=Vounatsou%20P%5BAuthor%5D&amp;cauthor=true&amp;cauthor_uid=22132246</vt:lpwstr>
      </vt:variant>
      <vt:variant>
        <vt:lpwstr/>
      </vt:variant>
      <vt:variant>
        <vt:i4>6225978</vt:i4>
      </vt:variant>
      <vt:variant>
        <vt:i4>126</vt:i4>
      </vt:variant>
      <vt:variant>
        <vt:i4>0</vt:i4>
      </vt:variant>
      <vt:variant>
        <vt:i4>5</vt:i4>
      </vt:variant>
      <vt:variant>
        <vt:lpwstr>http://www.ncbi.nlm.nih.gov/pubmed?term=N%27Gbesso%20YK%5BAuthor%5D&amp;cauthor=true&amp;cauthor_uid=22132246</vt:lpwstr>
      </vt:variant>
      <vt:variant>
        <vt:lpwstr/>
      </vt:variant>
      <vt:variant>
        <vt:i4>2555930</vt:i4>
      </vt:variant>
      <vt:variant>
        <vt:i4>123</vt:i4>
      </vt:variant>
      <vt:variant>
        <vt:i4>0</vt:i4>
      </vt:variant>
      <vt:variant>
        <vt:i4>5</vt:i4>
      </vt:variant>
      <vt:variant>
        <vt:lpwstr>http://www.ncbi.nlm.nih.gov/pubmed?term=Brou%20JK%5BAuthor%5D&amp;cauthor=true&amp;cauthor_uid=22132246</vt:lpwstr>
      </vt:variant>
      <vt:variant>
        <vt:lpwstr/>
      </vt:variant>
      <vt:variant>
        <vt:i4>6160443</vt:i4>
      </vt:variant>
      <vt:variant>
        <vt:i4>120</vt:i4>
      </vt:variant>
      <vt:variant>
        <vt:i4>0</vt:i4>
      </vt:variant>
      <vt:variant>
        <vt:i4>5</vt:i4>
      </vt:variant>
      <vt:variant>
        <vt:lpwstr>http://www.ncbi.nlm.nih.gov/pubmed?term=Lohourignon%20LK%5BAuthor%5D&amp;cauthor=true&amp;cauthor_uid=22132246</vt:lpwstr>
      </vt:variant>
      <vt:variant>
        <vt:lpwstr/>
      </vt:variant>
      <vt:variant>
        <vt:i4>7209048</vt:i4>
      </vt:variant>
      <vt:variant>
        <vt:i4>117</vt:i4>
      </vt:variant>
      <vt:variant>
        <vt:i4>0</vt:i4>
      </vt:variant>
      <vt:variant>
        <vt:i4>5</vt:i4>
      </vt:variant>
      <vt:variant>
        <vt:lpwstr>http://www.ncbi.nlm.nih.gov/pubmed?term=F%C3%BCrst%20T%5BAuthor%5D&amp;cauthor=true&amp;cauthor_uid=22132246</vt:lpwstr>
      </vt:variant>
      <vt:variant>
        <vt:lpwstr/>
      </vt:variant>
      <vt:variant>
        <vt:i4>4325488</vt:i4>
      </vt:variant>
      <vt:variant>
        <vt:i4>114</vt:i4>
      </vt:variant>
      <vt:variant>
        <vt:i4>0</vt:i4>
      </vt:variant>
      <vt:variant>
        <vt:i4>5</vt:i4>
      </vt:variant>
      <vt:variant>
        <vt:lpwstr>http://www.ncbi.nlm.nih.gov/pubmed?term=Silu%C3%A9%20KD%5BAuthor%5D&amp;cauthor=true&amp;cauthor_uid=22132246</vt:lpwstr>
      </vt:variant>
      <vt:variant>
        <vt:lpwstr/>
      </vt:variant>
      <vt:variant>
        <vt:i4>5963874</vt:i4>
      </vt:variant>
      <vt:variant>
        <vt:i4>111</vt:i4>
      </vt:variant>
      <vt:variant>
        <vt:i4>0</vt:i4>
      </vt:variant>
      <vt:variant>
        <vt:i4>5</vt:i4>
      </vt:variant>
      <vt:variant>
        <vt:lpwstr>http://www.ncbi.nlm.nih.gov/pubmed?term=N%27Guessan%20NA%5BAuthor%5D&amp;cauthor=true&amp;cauthor_uid=22132246</vt:lpwstr>
      </vt:variant>
      <vt:variant>
        <vt:lpwstr/>
      </vt:variant>
      <vt:variant>
        <vt:i4>7536732</vt:i4>
      </vt:variant>
      <vt:variant>
        <vt:i4>108</vt:i4>
      </vt:variant>
      <vt:variant>
        <vt:i4>0</vt:i4>
      </vt:variant>
      <vt:variant>
        <vt:i4>5</vt:i4>
      </vt:variant>
      <vt:variant>
        <vt:lpwstr>http://www.ncbi.nlm.nih.gov/pubmed?term=Knopp%20S%5BAuthor%5D&amp;cauthor=true&amp;cauthor_uid=22132246</vt:lpwstr>
      </vt:variant>
      <vt:variant>
        <vt:lpwstr/>
      </vt:variant>
      <vt:variant>
        <vt:i4>3539010</vt:i4>
      </vt:variant>
      <vt:variant>
        <vt:i4>105</vt:i4>
      </vt:variant>
      <vt:variant>
        <vt:i4>0</vt:i4>
      </vt:variant>
      <vt:variant>
        <vt:i4>5</vt:i4>
      </vt:variant>
      <vt:variant>
        <vt:lpwstr>http://www.ncbi.nlm.nih.gov/pubmed?term=Coulibaly%20JT%5BAuthor%5D&amp;cauthor=true&amp;cauthor_uid=22132246</vt:lpwstr>
      </vt:variant>
      <vt:variant>
        <vt:lpwstr/>
      </vt:variant>
      <vt:variant>
        <vt:i4>3145760</vt:i4>
      </vt:variant>
      <vt:variant>
        <vt:i4>102</vt:i4>
      </vt:variant>
      <vt:variant>
        <vt:i4>0</vt:i4>
      </vt:variant>
      <vt:variant>
        <vt:i4>5</vt:i4>
      </vt:variant>
      <vt:variant>
        <vt:lpwstr>http://www.ncbi.nlm.nih.gov/pubmed/23556011</vt:lpwstr>
      </vt:variant>
      <vt:variant>
        <vt:lpwstr/>
      </vt:variant>
      <vt:variant>
        <vt:i4>65565</vt:i4>
      </vt:variant>
      <vt:variant>
        <vt:i4>99</vt:i4>
      </vt:variant>
      <vt:variant>
        <vt:i4>0</vt:i4>
      </vt:variant>
      <vt:variant>
        <vt:i4>5</vt:i4>
      </vt:variant>
      <vt:variant>
        <vt:lpwstr>http://www.ncbi.nlm.nih.gov/pubmed/?term=A+Five-Country+Evaluation+of+a+Point-of-Care+Circulating+Cathodic+Antigen+Urine+Assay+for+the+Prevalence+of+Schistosoma+mansoni</vt:lpwstr>
      </vt:variant>
      <vt:variant>
        <vt:lpwstr/>
      </vt:variant>
      <vt:variant>
        <vt:i4>1376288</vt:i4>
      </vt:variant>
      <vt:variant>
        <vt:i4>96</vt:i4>
      </vt:variant>
      <vt:variant>
        <vt:i4>0</vt:i4>
      </vt:variant>
      <vt:variant>
        <vt:i4>5</vt:i4>
      </vt:variant>
      <vt:variant>
        <vt:lpwstr>http://www.ncbi.nlm.nih.gov/pubmed?term=Rathbun%20S%5BAuthor%5D&amp;cauthor=true&amp;cauthor_uid=23339198</vt:lpwstr>
      </vt:variant>
      <vt:variant>
        <vt:lpwstr/>
      </vt:variant>
      <vt:variant>
        <vt:i4>8192082</vt:i4>
      </vt:variant>
      <vt:variant>
        <vt:i4>93</vt:i4>
      </vt:variant>
      <vt:variant>
        <vt:i4>0</vt:i4>
      </vt:variant>
      <vt:variant>
        <vt:i4>5</vt:i4>
      </vt:variant>
      <vt:variant>
        <vt:lpwstr>http://www.ncbi.nlm.nih.gov/pubmed?term=van%20Lieshout%20L%5BAuthor%5D&amp;cauthor=true&amp;cauthor_uid=23339198</vt:lpwstr>
      </vt:variant>
      <vt:variant>
        <vt:lpwstr/>
      </vt:variant>
      <vt:variant>
        <vt:i4>5177382</vt:i4>
      </vt:variant>
      <vt:variant>
        <vt:i4>90</vt:i4>
      </vt:variant>
      <vt:variant>
        <vt:i4>0</vt:i4>
      </vt:variant>
      <vt:variant>
        <vt:i4>5</vt:i4>
      </vt:variant>
      <vt:variant>
        <vt:lpwstr>http://www.ncbi.nlm.nih.gov/pubmed?term=Kabatereine%20NB%5BAuthor%5D&amp;cauthor=true&amp;cauthor_uid=23339198</vt:lpwstr>
      </vt:variant>
      <vt:variant>
        <vt:lpwstr/>
      </vt:variant>
      <vt:variant>
        <vt:i4>4456505</vt:i4>
      </vt:variant>
      <vt:variant>
        <vt:i4>87</vt:i4>
      </vt:variant>
      <vt:variant>
        <vt:i4>0</vt:i4>
      </vt:variant>
      <vt:variant>
        <vt:i4>5</vt:i4>
      </vt:variant>
      <vt:variant>
        <vt:lpwstr>http://www.ncbi.nlm.nih.gov/pubmed?term=Karanja%20DM%5BAuthor%5D&amp;cauthor=true&amp;cauthor_uid=23339198</vt:lpwstr>
      </vt:variant>
      <vt:variant>
        <vt:lpwstr/>
      </vt:variant>
      <vt:variant>
        <vt:i4>1769570</vt:i4>
      </vt:variant>
      <vt:variant>
        <vt:i4>84</vt:i4>
      </vt:variant>
      <vt:variant>
        <vt:i4>0</vt:i4>
      </vt:variant>
      <vt:variant>
        <vt:i4>5</vt:i4>
      </vt:variant>
      <vt:variant>
        <vt:lpwstr>http://www.ncbi.nlm.nih.gov/pubmed?term=Erko%20B%5BAuthor%5D&amp;cauthor=true&amp;cauthor_uid=23339198</vt:lpwstr>
      </vt:variant>
      <vt:variant>
        <vt:lpwstr/>
      </vt:variant>
      <vt:variant>
        <vt:i4>3407881</vt:i4>
      </vt:variant>
      <vt:variant>
        <vt:i4>81</vt:i4>
      </vt:variant>
      <vt:variant>
        <vt:i4>0</vt:i4>
      </vt:variant>
      <vt:variant>
        <vt:i4>5</vt:i4>
      </vt:variant>
      <vt:variant>
        <vt:lpwstr>http://www.ncbi.nlm.nih.gov/pubmed?term=N%27Goran%20EK%5BAuthor%5D&amp;cauthor=true&amp;cauthor_uid=23339198</vt:lpwstr>
      </vt:variant>
      <vt:variant>
        <vt:lpwstr/>
      </vt:variant>
      <vt:variant>
        <vt:i4>1638524</vt:i4>
      </vt:variant>
      <vt:variant>
        <vt:i4>78</vt:i4>
      </vt:variant>
      <vt:variant>
        <vt:i4>0</vt:i4>
      </vt:variant>
      <vt:variant>
        <vt:i4>5</vt:i4>
      </vt:variant>
      <vt:variant>
        <vt:lpwstr>http://www.ncbi.nlm.nih.gov/pubmed?term=Tchuem%20Tchuent%C3%A9%20LA%5BAuthor%5D&amp;cauthor=true&amp;cauthor_uid=23339198</vt:lpwstr>
      </vt:variant>
      <vt:variant>
        <vt:lpwstr/>
      </vt:variant>
      <vt:variant>
        <vt:i4>2293779</vt:i4>
      </vt:variant>
      <vt:variant>
        <vt:i4>75</vt:i4>
      </vt:variant>
      <vt:variant>
        <vt:i4>0</vt:i4>
      </vt:variant>
      <vt:variant>
        <vt:i4>5</vt:i4>
      </vt:variant>
      <vt:variant>
        <vt:lpwstr>http://www.ncbi.nlm.nih.gov/pubmed?term=King%20CH%5BAuthor%5D&amp;cauthor=true&amp;cauthor_uid=23339198</vt:lpwstr>
      </vt:variant>
      <vt:variant>
        <vt:lpwstr/>
      </vt:variant>
      <vt:variant>
        <vt:i4>2031724</vt:i4>
      </vt:variant>
      <vt:variant>
        <vt:i4>72</vt:i4>
      </vt:variant>
      <vt:variant>
        <vt:i4>0</vt:i4>
      </vt:variant>
      <vt:variant>
        <vt:i4>5</vt:i4>
      </vt:variant>
      <vt:variant>
        <vt:lpwstr>http://www.ncbi.nlm.nih.gov/pubmed?term=Campbell%20C%5BAuthor%5D&amp;cauthor=true&amp;cauthor_uid=23339198</vt:lpwstr>
      </vt:variant>
      <vt:variant>
        <vt:lpwstr/>
      </vt:variant>
      <vt:variant>
        <vt:i4>6815749</vt:i4>
      </vt:variant>
      <vt:variant>
        <vt:i4>69</vt:i4>
      </vt:variant>
      <vt:variant>
        <vt:i4>0</vt:i4>
      </vt:variant>
      <vt:variant>
        <vt:i4>5</vt:i4>
      </vt:variant>
      <vt:variant>
        <vt:lpwstr>http://www.ncbi.nlm.nih.gov/pubmed?term=Binder%20S%5BAuthor%5D&amp;cauthor=true&amp;cauthor_uid=23339198</vt:lpwstr>
      </vt:variant>
      <vt:variant>
        <vt:lpwstr/>
      </vt:variant>
      <vt:variant>
        <vt:i4>5242995</vt:i4>
      </vt:variant>
      <vt:variant>
        <vt:i4>66</vt:i4>
      </vt:variant>
      <vt:variant>
        <vt:i4>0</vt:i4>
      </vt:variant>
      <vt:variant>
        <vt:i4>5</vt:i4>
      </vt:variant>
      <vt:variant>
        <vt:lpwstr>http://www.ncbi.nlm.nih.gov/pubmed?term=Colley%20DG%5BAuthor%5D&amp;cauthor=true&amp;cauthor_uid=23339198</vt:lpwstr>
      </vt:variant>
      <vt:variant>
        <vt:lpwstr/>
      </vt:variant>
      <vt:variant>
        <vt:i4>3801147</vt:i4>
      </vt:variant>
      <vt:variant>
        <vt:i4>63</vt:i4>
      </vt:variant>
      <vt:variant>
        <vt:i4>0</vt:i4>
      </vt:variant>
      <vt:variant>
        <vt:i4>5</vt:i4>
      </vt:variant>
      <vt:variant>
        <vt:lpwstr>http://www.ncbi.nlm.nih.gov/pubmed/?term=EVALUATION+OF+CIRCULATING+CATHODIC+ANTIGEN+%28CCA%29+STRIP+FOR+DIAGNOSIS+OF+URINARY+SCHISTOSOMIASIS+IN+HASSOBA+SCHOOL+CHILDREN%2C+AFAR%2C+ETHIOPIA</vt:lpwstr>
      </vt:variant>
      <vt:variant>
        <vt:lpwstr/>
      </vt:variant>
      <vt:variant>
        <vt:i4>7012362</vt:i4>
      </vt:variant>
      <vt:variant>
        <vt:i4>60</vt:i4>
      </vt:variant>
      <vt:variant>
        <vt:i4>0</vt:i4>
      </vt:variant>
      <vt:variant>
        <vt:i4>5</vt:i4>
      </vt:variant>
      <vt:variant>
        <vt:lpwstr>http://www.ncbi.nlm.nih.gov/pubmed?term=Medhin%20G%5BAuthor%5D&amp;cauthor=true&amp;cauthor_uid=18416249</vt:lpwstr>
      </vt:variant>
      <vt:variant>
        <vt:lpwstr/>
      </vt:variant>
      <vt:variant>
        <vt:i4>6422598</vt:i4>
      </vt:variant>
      <vt:variant>
        <vt:i4>57</vt:i4>
      </vt:variant>
      <vt:variant>
        <vt:i4>0</vt:i4>
      </vt:variant>
      <vt:variant>
        <vt:i4>5</vt:i4>
      </vt:variant>
      <vt:variant>
        <vt:lpwstr>http://www.ncbi.nlm.nih.gov/pubmed?term=Hailu%20A%5BAuthor%5D&amp;cauthor=true&amp;cauthor_uid=18416249</vt:lpwstr>
      </vt:variant>
      <vt:variant>
        <vt:lpwstr/>
      </vt:variant>
      <vt:variant>
        <vt:i4>1835043</vt:i4>
      </vt:variant>
      <vt:variant>
        <vt:i4>54</vt:i4>
      </vt:variant>
      <vt:variant>
        <vt:i4>0</vt:i4>
      </vt:variant>
      <vt:variant>
        <vt:i4>5</vt:i4>
      </vt:variant>
      <vt:variant>
        <vt:lpwstr>http://www.ncbi.nlm.nih.gov/pubmed?term=Legesse%20M%5BAuthor%5D&amp;cauthor=true&amp;cauthor_uid=18416249</vt:lpwstr>
      </vt:variant>
      <vt:variant>
        <vt:lpwstr/>
      </vt:variant>
      <vt:variant>
        <vt:i4>1048676</vt:i4>
      </vt:variant>
      <vt:variant>
        <vt:i4>51</vt:i4>
      </vt:variant>
      <vt:variant>
        <vt:i4>0</vt:i4>
      </vt:variant>
      <vt:variant>
        <vt:i4>5</vt:i4>
      </vt:variant>
      <vt:variant>
        <vt:lpwstr>http://www.ncbi.nlm.nih.gov/pubmed?term=Erko%20B%5BAuthor%5D&amp;cauthor=true&amp;cauthor_uid=18416249</vt:lpwstr>
      </vt:variant>
      <vt:variant>
        <vt:lpwstr/>
      </vt:variant>
      <vt:variant>
        <vt:i4>7995472</vt:i4>
      </vt:variant>
      <vt:variant>
        <vt:i4>48</vt:i4>
      </vt:variant>
      <vt:variant>
        <vt:i4>0</vt:i4>
      </vt:variant>
      <vt:variant>
        <vt:i4>5</vt:i4>
      </vt:variant>
      <vt:variant>
        <vt:lpwstr>http://www.ncbi.nlm.nih.gov/pubmed?term=Ayele%20B%5BAuthor%5D&amp;cauthor=true&amp;cauthor_uid=18416249</vt:lpwstr>
      </vt:variant>
      <vt:variant>
        <vt:lpwstr/>
      </vt:variant>
      <vt:variant>
        <vt:i4>1638410</vt:i4>
      </vt:variant>
      <vt:variant>
        <vt:i4>45</vt:i4>
      </vt:variant>
      <vt:variant>
        <vt:i4>0</vt:i4>
      </vt:variant>
      <vt:variant>
        <vt:i4>5</vt:i4>
      </vt:variant>
      <vt:variant>
        <vt:lpwstr>http://www.ncbi.nlm.nih.gov/pubmed/?term=Evaluation+of+circulating+cathodic+antigen+%28CCA%29+urine-cassette+assayas+a+survey+tool+for+Schistosoma+mansoni+in+different+transmissionsettings+within+Bugiri+District%2C+Uganda</vt:lpwstr>
      </vt:variant>
      <vt:variant>
        <vt:lpwstr/>
      </vt:variant>
      <vt:variant>
        <vt:i4>4325408</vt:i4>
      </vt:variant>
      <vt:variant>
        <vt:i4>42</vt:i4>
      </vt:variant>
      <vt:variant>
        <vt:i4>0</vt:i4>
      </vt:variant>
      <vt:variant>
        <vt:i4>5</vt:i4>
      </vt:variant>
      <vt:variant>
        <vt:lpwstr>http://www.ncbi.nlm.nih.gov/pubmed?term=Kabatereine%20NB%5BAuthor%5D&amp;cauthor=true&amp;cauthor_uid=24727052</vt:lpwstr>
      </vt:variant>
      <vt:variant>
        <vt:lpwstr/>
      </vt:variant>
      <vt:variant>
        <vt:i4>2555917</vt:i4>
      </vt:variant>
      <vt:variant>
        <vt:i4>39</vt:i4>
      </vt:variant>
      <vt:variant>
        <vt:i4>0</vt:i4>
      </vt:variant>
      <vt:variant>
        <vt:i4>5</vt:i4>
      </vt:variant>
      <vt:variant>
        <vt:lpwstr>http://www.ncbi.nlm.nih.gov/pubmed?term=Stothard%20JR%5BAuthor%5D&amp;cauthor=true&amp;cauthor_uid=24727052</vt:lpwstr>
      </vt:variant>
      <vt:variant>
        <vt:lpwstr/>
      </vt:variant>
      <vt:variant>
        <vt:i4>7077903</vt:i4>
      </vt:variant>
      <vt:variant>
        <vt:i4>36</vt:i4>
      </vt:variant>
      <vt:variant>
        <vt:i4>0</vt:i4>
      </vt:variant>
      <vt:variant>
        <vt:i4>5</vt:i4>
      </vt:variant>
      <vt:variant>
        <vt:lpwstr>http://www.ncbi.nlm.nih.gov/pubmed?term=Sousa-Figueiredo%20JC%5BAuthor%5D&amp;cauthor=true&amp;cauthor_uid=24727052</vt:lpwstr>
      </vt:variant>
      <vt:variant>
        <vt:lpwstr/>
      </vt:variant>
      <vt:variant>
        <vt:i4>4980774</vt:i4>
      </vt:variant>
      <vt:variant>
        <vt:i4>33</vt:i4>
      </vt:variant>
      <vt:variant>
        <vt:i4>0</vt:i4>
      </vt:variant>
      <vt:variant>
        <vt:i4>5</vt:i4>
      </vt:variant>
      <vt:variant>
        <vt:lpwstr>http://www.ncbi.nlm.nih.gov/pubmed?term=Fleming%20FM%5BAuthor%5D&amp;cauthor=true&amp;cauthor_uid=24727052</vt:lpwstr>
      </vt:variant>
      <vt:variant>
        <vt:lpwstr/>
      </vt:variant>
      <vt:variant>
        <vt:i4>1966133</vt:i4>
      </vt:variant>
      <vt:variant>
        <vt:i4>30</vt:i4>
      </vt:variant>
      <vt:variant>
        <vt:i4>0</vt:i4>
      </vt:variant>
      <vt:variant>
        <vt:i4>5</vt:i4>
      </vt:variant>
      <vt:variant>
        <vt:lpwstr>http://www.ncbi.nlm.nih.gov/pubmed?term=Fenwick%20A%5BAuthor%5D&amp;cauthor=true&amp;cauthor_uid=24727052</vt:lpwstr>
      </vt:variant>
      <vt:variant>
        <vt:lpwstr/>
      </vt:variant>
      <vt:variant>
        <vt:i4>2424924</vt:i4>
      </vt:variant>
      <vt:variant>
        <vt:i4>27</vt:i4>
      </vt:variant>
      <vt:variant>
        <vt:i4>0</vt:i4>
      </vt:variant>
      <vt:variant>
        <vt:i4>5</vt:i4>
      </vt:variant>
      <vt:variant>
        <vt:lpwstr>http://www.ncbi.nlm.nih.gov/pubmed?term=Tukahebwa%20EM%5BAuthor%5D&amp;cauthor=true&amp;cauthor_uid=24727052</vt:lpwstr>
      </vt:variant>
      <vt:variant>
        <vt:lpwstr/>
      </vt:variant>
      <vt:variant>
        <vt:i4>7798855</vt:i4>
      </vt:variant>
      <vt:variant>
        <vt:i4>24</vt:i4>
      </vt:variant>
      <vt:variant>
        <vt:i4>0</vt:i4>
      </vt:variant>
      <vt:variant>
        <vt:i4>5</vt:i4>
      </vt:variant>
      <vt:variant>
        <vt:lpwstr>http://www.ncbi.nlm.nih.gov/pubmed?term=Tinkitina%20B%5BAuthor%5D&amp;cauthor=true&amp;cauthor_uid=24727052</vt:lpwstr>
      </vt:variant>
      <vt:variant>
        <vt:lpwstr/>
      </vt:variant>
      <vt:variant>
        <vt:i4>2359296</vt:i4>
      </vt:variant>
      <vt:variant>
        <vt:i4>21</vt:i4>
      </vt:variant>
      <vt:variant>
        <vt:i4>0</vt:i4>
      </vt:variant>
      <vt:variant>
        <vt:i4>5</vt:i4>
      </vt:variant>
      <vt:variant>
        <vt:lpwstr>http://www.ncbi.nlm.nih.gov/pubmed?term=Standley%20CJ%5BAuthor%5D&amp;cauthor=true&amp;cauthor_uid=24727052</vt:lpwstr>
      </vt:variant>
      <vt:variant>
        <vt:lpwstr/>
      </vt:variant>
      <vt:variant>
        <vt:i4>6684690</vt:i4>
      </vt:variant>
      <vt:variant>
        <vt:i4>18</vt:i4>
      </vt:variant>
      <vt:variant>
        <vt:i4>0</vt:i4>
      </vt:variant>
      <vt:variant>
        <vt:i4>5</vt:i4>
      </vt:variant>
      <vt:variant>
        <vt:lpwstr>http://www.ncbi.nlm.nih.gov/pubmed?term=Adriko%20M%5BAuthor%5D&amp;cauthor=true&amp;cauthor_uid=24727052</vt:lpwstr>
      </vt:variant>
      <vt:variant>
        <vt:lpwstr/>
      </vt:variant>
      <vt:variant>
        <vt:i4>6946938</vt:i4>
      </vt:variant>
      <vt:variant>
        <vt:i4>15</vt:i4>
      </vt:variant>
      <vt:variant>
        <vt:i4>0</vt:i4>
      </vt:variant>
      <vt:variant>
        <vt:i4>5</vt:i4>
      </vt:variant>
      <vt:variant>
        <vt:lpwstr>http://www.rapid-diagnostics.com/publications.html</vt:lpwstr>
      </vt:variant>
      <vt:variant>
        <vt:lpwstr/>
      </vt:variant>
      <vt:variant>
        <vt:i4>7274553</vt:i4>
      </vt:variant>
      <vt:variant>
        <vt:i4>12</vt:i4>
      </vt:variant>
      <vt:variant>
        <vt:i4>0</vt:i4>
      </vt:variant>
      <vt:variant>
        <vt:i4>5</vt:i4>
      </vt:variant>
      <vt:variant>
        <vt:lpwstr>http://onlinelibrary.wiley.com/doi/10.1111/j.1365-3156.2011.02930.x/full</vt:lpwstr>
      </vt:variant>
      <vt:variant>
        <vt:lpwstr>b2</vt:lpwstr>
      </vt:variant>
      <vt:variant>
        <vt:i4>7077945</vt:i4>
      </vt:variant>
      <vt:variant>
        <vt:i4>9</vt:i4>
      </vt:variant>
      <vt:variant>
        <vt:i4>0</vt:i4>
      </vt:variant>
      <vt:variant>
        <vt:i4>5</vt:i4>
      </vt:variant>
      <vt:variant>
        <vt:lpwstr>http://onlinelibrary.wiley.com/doi/10.1111/j.1365-3156.2011.02930.x/full</vt:lpwstr>
      </vt:variant>
      <vt:variant>
        <vt:lpwstr>b11</vt:lpwstr>
      </vt:variant>
      <vt:variant>
        <vt:i4>1966093</vt:i4>
      </vt:variant>
      <vt:variant>
        <vt:i4>6</vt:i4>
      </vt:variant>
      <vt:variant>
        <vt:i4>0</vt:i4>
      </vt:variant>
      <vt:variant>
        <vt:i4>5</vt:i4>
      </vt:variant>
      <vt:variant>
        <vt:lpwstr>http://onlinelibrary.wiley.com/doi/10.1002/14651858.CD000528.pub2/full</vt:lpwstr>
      </vt:variant>
      <vt:variant>
        <vt:lpwstr>CD000528-bbs2-0126</vt:lpwstr>
      </vt:variant>
      <vt:variant>
        <vt:i4>1835116</vt:i4>
      </vt:variant>
      <vt:variant>
        <vt:i4>3</vt:i4>
      </vt:variant>
      <vt:variant>
        <vt:i4>0</vt:i4>
      </vt:variant>
      <vt:variant>
        <vt:i4>5</vt:i4>
      </vt:variant>
      <vt:variant>
        <vt:lpwstr>mailto:tdappiah@yahoo.co.uk</vt:lpwstr>
      </vt:variant>
      <vt:variant>
        <vt:lpwstr/>
      </vt:variant>
      <vt:variant>
        <vt:i4>3407887</vt:i4>
      </vt:variant>
      <vt:variant>
        <vt:i4>0</vt:i4>
      </vt:variant>
      <vt:variant>
        <vt:i4>0</vt:i4>
      </vt:variant>
      <vt:variant>
        <vt:i4>5</vt:i4>
      </vt:variant>
      <vt:variant>
        <vt:lpwstr>mailto:adanso-appiah@ug.edu.gh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Jonathan Minton</cp:lastModifiedBy>
  <cp:revision>4</cp:revision>
  <cp:lastPrinted>2014-04-24T18:07:00Z</cp:lastPrinted>
  <dcterms:created xsi:type="dcterms:W3CDTF">2015-10-21T14:33:00Z</dcterms:created>
  <dcterms:modified xsi:type="dcterms:W3CDTF">2015-10-25T15:03:00Z</dcterms:modified>
</cp:coreProperties>
</file>